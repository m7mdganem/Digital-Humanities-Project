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9F72C" w14:textId="77777777" w:rsidR="005150F2" w:rsidRPr="005150F2" w:rsidRDefault="005150F2" w:rsidP="005150F2">
      <w:pPr>
        <w:pStyle w:val="Heading5"/>
        <w:jc w:val="left"/>
        <w:rPr>
          <w:b/>
          <w:bCs/>
          <w:sz w:val="24"/>
          <w:rtl/>
        </w:rPr>
      </w:pPr>
      <w:r w:rsidRPr="005150F2">
        <w:rPr>
          <w:b/>
          <w:bCs/>
          <w:sz w:val="24"/>
          <w:rtl/>
        </w:rPr>
        <w:t xml:space="preserve">הכנסת </w:t>
      </w:r>
      <w:r w:rsidRPr="005150F2">
        <w:rPr>
          <w:rFonts w:hint="cs"/>
          <w:b/>
          <w:bCs/>
          <w:sz w:val="24"/>
          <w:rtl/>
        </w:rPr>
        <w:t>השמונה-עשרה</w:t>
      </w:r>
      <w:r w:rsidRPr="005150F2">
        <w:rPr>
          <w:b/>
          <w:bCs/>
          <w:sz w:val="24"/>
          <w:rtl/>
        </w:rPr>
        <w:tab/>
      </w:r>
      <w:r w:rsidRPr="005150F2">
        <w:rPr>
          <w:b/>
          <w:bCs/>
          <w:sz w:val="24"/>
          <w:rtl/>
        </w:rPr>
        <w:tab/>
      </w:r>
      <w:r w:rsidRPr="005150F2">
        <w:rPr>
          <w:b/>
          <w:bCs/>
          <w:sz w:val="24"/>
          <w:rtl/>
        </w:rPr>
        <w:tab/>
      </w:r>
      <w:r w:rsidRPr="005150F2">
        <w:rPr>
          <w:b/>
          <w:bCs/>
          <w:sz w:val="24"/>
          <w:rtl/>
        </w:rPr>
        <w:tab/>
      </w:r>
      <w:r w:rsidRPr="005150F2">
        <w:rPr>
          <w:b/>
          <w:bCs/>
          <w:sz w:val="24"/>
          <w:rtl/>
        </w:rPr>
        <w:tab/>
      </w:r>
      <w:r w:rsidRPr="005150F2">
        <w:rPr>
          <w:b/>
          <w:bCs/>
          <w:sz w:val="24"/>
          <w:rtl/>
        </w:rPr>
        <w:tab/>
        <w:t>נוסח לא מתוקן</w:t>
      </w:r>
    </w:p>
    <w:p w14:paraId="70CC288D" w14:textId="77777777" w:rsidR="005150F2" w:rsidRPr="005150F2" w:rsidRDefault="005150F2" w:rsidP="005150F2">
      <w:pPr>
        <w:bidi/>
        <w:rPr>
          <w:rFonts w:cs="David" w:hint="cs"/>
          <w:b/>
          <w:bCs/>
          <w:rtl/>
        </w:rPr>
      </w:pPr>
      <w:r w:rsidRPr="005150F2">
        <w:rPr>
          <w:rFonts w:cs="David"/>
          <w:b/>
          <w:bCs/>
          <w:rtl/>
        </w:rPr>
        <w:t xml:space="preserve">מושב </w:t>
      </w:r>
      <w:r w:rsidRPr="005150F2">
        <w:rPr>
          <w:rFonts w:cs="David" w:hint="cs"/>
          <w:b/>
          <w:bCs/>
          <w:rtl/>
        </w:rPr>
        <w:t>ראשון</w:t>
      </w:r>
    </w:p>
    <w:p w14:paraId="633C93B2" w14:textId="77777777" w:rsidR="005150F2" w:rsidRPr="005150F2" w:rsidRDefault="005150F2" w:rsidP="005150F2">
      <w:pPr>
        <w:bidi/>
        <w:rPr>
          <w:rFonts w:cs="David"/>
          <w:b/>
          <w:bCs/>
          <w:rtl/>
        </w:rPr>
      </w:pPr>
    </w:p>
    <w:p w14:paraId="25FAF1DA" w14:textId="77777777" w:rsidR="005150F2" w:rsidRPr="005150F2" w:rsidRDefault="005150F2" w:rsidP="005150F2">
      <w:pPr>
        <w:bidi/>
        <w:rPr>
          <w:rFonts w:cs="David"/>
          <w:b/>
          <w:bCs/>
          <w:rtl/>
        </w:rPr>
      </w:pPr>
    </w:p>
    <w:p w14:paraId="271CF809" w14:textId="77777777" w:rsidR="005150F2" w:rsidRPr="005150F2" w:rsidRDefault="005150F2" w:rsidP="005150F2">
      <w:pPr>
        <w:bidi/>
        <w:rPr>
          <w:rFonts w:cs="David"/>
          <w:b/>
          <w:bCs/>
          <w:rtl/>
        </w:rPr>
      </w:pPr>
    </w:p>
    <w:p w14:paraId="1D6441D2" w14:textId="77777777" w:rsidR="005150F2" w:rsidRPr="005150F2" w:rsidRDefault="005150F2" w:rsidP="005150F2">
      <w:pPr>
        <w:bidi/>
        <w:rPr>
          <w:rFonts w:cs="David"/>
          <w:b/>
          <w:bCs/>
          <w:rtl/>
        </w:rPr>
      </w:pPr>
    </w:p>
    <w:p w14:paraId="2A3DD2E2" w14:textId="77777777" w:rsidR="005150F2" w:rsidRPr="005150F2" w:rsidRDefault="005150F2" w:rsidP="005150F2">
      <w:pPr>
        <w:bidi/>
        <w:jc w:val="center"/>
        <w:rPr>
          <w:rFonts w:cs="David" w:hint="cs"/>
          <w:b/>
          <w:bCs/>
          <w:rtl/>
        </w:rPr>
      </w:pPr>
      <w:r w:rsidRPr="005150F2">
        <w:rPr>
          <w:rFonts w:cs="David"/>
          <w:b/>
          <w:bCs/>
          <w:rtl/>
        </w:rPr>
        <w:t>פרוטוקול מס'</w:t>
      </w:r>
      <w:r w:rsidRPr="005150F2">
        <w:rPr>
          <w:rFonts w:cs="David" w:hint="cs"/>
          <w:b/>
          <w:bCs/>
          <w:rtl/>
        </w:rPr>
        <w:t xml:space="preserve"> 4</w:t>
      </w:r>
    </w:p>
    <w:p w14:paraId="20CFE76B" w14:textId="77777777" w:rsidR="005150F2" w:rsidRPr="005150F2" w:rsidRDefault="005150F2" w:rsidP="005150F2">
      <w:pPr>
        <w:bidi/>
        <w:jc w:val="center"/>
        <w:rPr>
          <w:rFonts w:cs="David" w:hint="cs"/>
          <w:b/>
          <w:bCs/>
          <w:rtl/>
        </w:rPr>
      </w:pPr>
      <w:r w:rsidRPr="005150F2">
        <w:rPr>
          <w:rFonts w:cs="David" w:hint="cs"/>
          <w:b/>
          <w:bCs/>
          <w:rtl/>
        </w:rPr>
        <w:t>מישיבת ועדת הכנסת</w:t>
      </w:r>
    </w:p>
    <w:p w14:paraId="62EDBA01" w14:textId="77777777" w:rsidR="005150F2" w:rsidRPr="005150F2" w:rsidRDefault="005150F2" w:rsidP="005150F2">
      <w:pPr>
        <w:bidi/>
        <w:jc w:val="center"/>
        <w:rPr>
          <w:rFonts w:cs="David" w:hint="cs"/>
          <w:b/>
          <w:bCs/>
          <w:u w:val="single"/>
          <w:rtl/>
        </w:rPr>
      </w:pPr>
      <w:r w:rsidRPr="005150F2">
        <w:rPr>
          <w:rFonts w:cs="David" w:hint="cs"/>
          <w:b/>
          <w:bCs/>
          <w:u w:val="single"/>
          <w:rtl/>
        </w:rPr>
        <w:t xml:space="preserve">שהתקיימה ביום שלישי י"ח באייר </w:t>
      </w:r>
      <w:proofErr w:type="spellStart"/>
      <w:r w:rsidRPr="005150F2">
        <w:rPr>
          <w:rFonts w:cs="David" w:hint="cs"/>
          <w:b/>
          <w:bCs/>
          <w:u w:val="single"/>
          <w:rtl/>
        </w:rPr>
        <w:t>התשס"ט</w:t>
      </w:r>
      <w:proofErr w:type="spellEnd"/>
      <w:r w:rsidRPr="005150F2">
        <w:rPr>
          <w:rFonts w:cs="David" w:hint="cs"/>
          <w:b/>
          <w:bCs/>
          <w:u w:val="single"/>
          <w:rtl/>
        </w:rPr>
        <w:t xml:space="preserve"> (12 במאי 2009) בשעה 10:30</w:t>
      </w:r>
    </w:p>
    <w:p w14:paraId="550592CD" w14:textId="77777777" w:rsidR="005150F2" w:rsidRPr="005150F2" w:rsidRDefault="005150F2" w:rsidP="005150F2">
      <w:pPr>
        <w:bidi/>
        <w:rPr>
          <w:rFonts w:cs="David"/>
          <w:b/>
          <w:bCs/>
          <w:u w:val="single"/>
          <w:rtl/>
        </w:rPr>
      </w:pPr>
    </w:p>
    <w:p w14:paraId="51DDA587" w14:textId="77777777" w:rsidR="005150F2" w:rsidRPr="005150F2" w:rsidRDefault="005150F2" w:rsidP="005150F2">
      <w:pPr>
        <w:bidi/>
        <w:rPr>
          <w:rFonts w:cs="David"/>
          <w:b/>
          <w:bCs/>
          <w:rtl/>
        </w:rPr>
      </w:pPr>
    </w:p>
    <w:p w14:paraId="3F240AD4" w14:textId="77777777" w:rsidR="005150F2" w:rsidRPr="005150F2" w:rsidRDefault="005150F2" w:rsidP="005150F2">
      <w:pPr>
        <w:tabs>
          <w:tab w:val="left" w:pos="1221"/>
        </w:tabs>
        <w:bidi/>
        <w:rPr>
          <w:rFonts w:cs="David" w:hint="cs"/>
          <w:b/>
          <w:bCs/>
          <w:u w:val="single"/>
          <w:rtl/>
        </w:rPr>
      </w:pPr>
    </w:p>
    <w:p w14:paraId="64C0383C" w14:textId="77777777" w:rsidR="005150F2" w:rsidRPr="005150F2" w:rsidRDefault="005150F2" w:rsidP="005150F2">
      <w:pPr>
        <w:tabs>
          <w:tab w:val="left" w:pos="1221"/>
        </w:tabs>
        <w:bidi/>
        <w:rPr>
          <w:rFonts w:cs="David" w:hint="cs"/>
          <w:b/>
          <w:bCs/>
          <w:rtl/>
        </w:rPr>
      </w:pPr>
      <w:r w:rsidRPr="005150F2">
        <w:rPr>
          <w:rFonts w:cs="David"/>
          <w:b/>
          <w:bCs/>
          <w:u w:val="single"/>
          <w:rtl/>
        </w:rPr>
        <w:t>סדר היום</w:t>
      </w:r>
      <w:r w:rsidRPr="005150F2">
        <w:rPr>
          <w:rFonts w:cs="David"/>
          <w:rtl/>
        </w:rPr>
        <w:t>:</w:t>
      </w:r>
      <w:r w:rsidRPr="005150F2">
        <w:rPr>
          <w:rFonts w:cs="David" w:hint="cs"/>
          <w:rtl/>
        </w:rPr>
        <w:t xml:space="preserve"> </w:t>
      </w:r>
      <w:r w:rsidRPr="005150F2">
        <w:rPr>
          <w:rFonts w:cs="David" w:hint="cs"/>
          <w:b/>
          <w:bCs/>
          <w:rtl/>
        </w:rPr>
        <w:t xml:space="preserve">1. ערעורים על החלטת יו"ר הכנסת והסגנים שלא לאשר דחיפות הצעות לסדר   </w:t>
      </w:r>
    </w:p>
    <w:p w14:paraId="3D3A521A" w14:textId="77777777" w:rsidR="005150F2" w:rsidRPr="005150F2" w:rsidRDefault="005150F2" w:rsidP="005150F2">
      <w:pPr>
        <w:tabs>
          <w:tab w:val="left" w:pos="1221"/>
        </w:tabs>
        <w:bidi/>
        <w:rPr>
          <w:rFonts w:cs="David" w:hint="cs"/>
          <w:b/>
          <w:bCs/>
          <w:rtl/>
        </w:rPr>
      </w:pPr>
      <w:r w:rsidRPr="005150F2">
        <w:rPr>
          <w:rFonts w:cs="David" w:hint="cs"/>
          <w:b/>
          <w:bCs/>
          <w:rtl/>
        </w:rPr>
        <w:t xml:space="preserve">                       היום:</w:t>
      </w:r>
    </w:p>
    <w:p w14:paraId="016C9667" w14:textId="77777777" w:rsidR="005150F2" w:rsidRPr="005150F2" w:rsidRDefault="005150F2" w:rsidP="005150F2">
      <w:pPr>
        <w:tabs>
          <w:tab w:val="left" w:pos="1221"/>
        </w:tabs>
        <w:bidi/>
        <w:rPr>
          <w:rFonts w:cs="David" w:hint="cs"/>
          <w:b/>
          <w:bCs/>
          <w:rtl/>
        </w:rPr>
      </w:pPr>
      <w:r w:rsidRPr="005150F2">
        <w:rPr>
          <w:rFonts w:cs="David" w:hint="cs"/>
          <w:b/>
          <w:bCs/>
          <w:rtl/>
        </w:rPr>
        <w:tab/>
        <w:t xml:space="preserve">א. של חבר הכנסת </w:t>
      </w:r>
      <w:proofErr w:type="spellStart"/>
      <w:r w:rsidRPr="005150F2">
        <w:rPr>
          <w:rFonts w:cs="David" w:hint="cs"/>
          <w:b/>
          <w:bCs/>
          <w:rtl/>
        </w:rPr>
        <w:t>מוחמד</w:t>
      </w:r>
      <w:proofErr w:type="spellEnd"/>
      <w:r w:rsidRPr="005150F2">
        <w:rPr>
          <w:rFonts w:cs="David" w:hint="cs"/>
          <w:b/>
          <w:bCs/>
          <w:rtl/>
        </w:rPr>
        <w:t xml:space="preserve"> ברכה בנושא: פגישת </w:t>
      </w:r>
      <w:proofErr w:type="spellStart"/>
      <w:r w:rsidRPr="005150F2">
        <w:rPr>
          <w:rFonts w:cs="David" w:hint="cs"/>
          <w:b/>
          <w:bCs/>
          <w:rtl/>
        </w:rPr>
        <w:t>מובראק</w:t>
      </w:r>
      <w:proofErr w:type="spellEnd"/>
      <w:r w:rsidRPr="005150F2">
        <w:rPr>
          <w:rFonts w:cs="David" w:hint="cs"/>
          <w:b/>
          <w:bCs/>
          <w:rtl/>
        </w:rPr>
        <w:t xml:space="preserve"> נתניהו במצרים.</w:t>
      </w:r>
    </w:p>
    <w:p w14:paraId="3DD2908F" w14:textId="77777777" w:rsidR="005150F2" w:rsidRPr="005150F2" w:rsidRDefault="005150F2" w:rsidP="005150F2">
      <w:pPr>
        <w:tabs>
          <w:tab w:val="left" w:pos="1221"/>
        </w:tabs>
        <w:bidi/>
        <w:rPr>
          <w:rFonts w:cs="David" w:hint="cs"/>
          <w:b/>
          <w:bCs/>
          <w:rtl/>
        </w:rPr>
      </w:pPr>
      <w:r w:rsidRPr="005150F2">
        <w:rPr>
          <w:rFonts w:cs="David" w:hint="cs"/>
          <w:b/>
          <w:bCs/>
          <w:rtl/>
        </w:rPr>
        <w:tab/>
        <w:t xml:space="preserve">ב. של חבר הכנסת מיכאל בן-ארי בנושא: הפן האקולוגי בביקור האפיפיור </w:t>
      </w:r>
    </w:p>
    <w:p w14:paraId="52009F0F" w14:textId="77777777" w:rsidR="005150F2" w:rsidRPr="005150F2" w:rsidRDefault="005150F2" w:rsidP="005150F2">
      <w:pPr>
        <w:tabs>
          <w:tab w:val="left" w:pos="1221"/>
        </w:tabs>
        <w:bidi/>
        <w:rPr>
          <w:rFonts w:cs="David" w:hint="cs"/>
          <w:b/>
          <w:bCs/>
          <w:rtl/>
        </w:rPr>
      </w:pPr>
      <w:r w:rsidRPr="005150F2">
        <w:rPr>
          <w:rFonts w:cs="David" w:hint="cs"/>
          <w:b/>
          <w:bCs/>
          <w:rtl/>
        </w:rPr>
        <w:t xml:space="preserve">                           והפגיעה באיכות הסביבה.</w:t>
      </w:r>
    </w:p>
    <w:p w14:paraId="7CE2D0F8" w14:textId="77777777" w:rsidR="005150F2" w:rsidRPr="005150F2" w:rsidRDefault="005150F2" w:rsidP="005150F2">
      <w:pPr>
        <w:tabs>
          <w:tab w:val="left" w:pos="1221"/>
        </w:tabs>
        <w:bidi/>
        <w:rPr>
          <w:rFonts w:cs="David" w:hint="cs"/>
          <w:b/>
          <w:bCs/>
          <w:rtl/>
        </w:rPr>
      </w:pPr>
    </w:p>
    <w:p w14:paraId="2477C816" w14:textId="77777777" w:rsidR="005150F2" w:rsidRPr="005150F2" w:rsidRDefault="005150F2" w:rsidP="005150F2">
      <w:pPr>
        <w:tabs>
          <w:tab w:val="left" w:pos="1221"/>
        </w:tabs>
        <w:bidi/>
        <w:rPr>
          <w:rFonts w:cs="David" w:hint="cs"/>
          <w:b/>
          <w:bCs/>
          <w:rtl/>
        </w:rPr>
      </w:pPr>
      <w:r w:rsidRPr="005150F2">
        <w:rPr>
          <w:rFonts w:cs="David" w:hint="cs"/>
          <w:b/>
          <w:bCs/>
          <w:rtl/>
        </w:rPr>
        <w:t xml:space="preserve">                   2. הצעה לתיקון תקנון הכנסת בנושא ממלאי מקום קבועים בוועדות.</w:t>
      </w:r>
    </w:p>
    <w:p w14:paraId="2243AF90" w14:textId="77777777" w:rsidR="005150F2" w:rsidRPr="005150F2" w:rsidRDefault="005150F2" w:rsidP="005150F2">
      <w:pPr>
        <w:bidi/>
        <w:rPr>
          <w:rFonts w:cs="David" w:hint="cs"/>
          <w:b/>
          <w:bCs/>
          <w:rtl/>
        </w:rPr>
      </w:pPr>
    </w:p>
    <w:p w14:paraId="19B2EA4D" w14:textId="77777777" w:rsidR="005150F2" w:rsidRPr="005150F2" w:rsidRDefault="005150F2" w:rsidP="005150F2">
      <w:pPr>
        <w:bidi/>
        <w:rPr>
          <w:rFonts w:cs="David" w:hint="cs"/>
          <w:rtl/>
        </w:rPr>
      </w:pPr>
    </w:p>
    <w:p w14:paraId="7FD34E48" w14:textId="77777777" w:rsidR="005150F2" w:rsidRPr="005150F2" w:rsidRDefault="005150F2" w:rsidP="005150F2">
      <w:pPr>
        <w:bidi/>
        <w:rPr>
          <w:rFonts w:cs="David"/>
          <w:rtl/>
        </w:rPr>
      </w:pPr>
    </w:p>
    <w:p w14:paraId="686F16D7" w14:textId="77777777" w:rsidR="005150F2" w:rsidRPr="005150F2" w:rsidRDefault="005150F2" w:rsidP="005150F2">
      <w:pPr>
        <w:bidi/>
        <w:rPr>
          <w:rFonts w:cs="David"/>
          <w:b/>
          <w:bCs/>
          <w:u w:val="single"/>
          <w:rtl/>
        </w:rPr>
      </w:pPr>
      <w:r w:rsidRPr="005150F2">
        <w:rPr>
          <w:rFonts w:cs="David"/>
          <w:b/>
          <w:bCs/>
          <w:u w:val="single"/>
          <w:rtl/>
        </w:rPr>
        <w:t>נכחו</w:t>
      </w:r>
      <w:r w:rsidRPr="005150F2">
        <w:rPr>
          <w:rFonts w:cs="David"/>
          <w:rtl/>
        </w:rPr>
        <w:t>:</w:t>
      </w:r>
    </w:p>
    <w:p w14:paraId="08CC2B86" w14:textId="77777777" w:rsidR="005150F2" w:rsidRPr="005150F2" w:rsidRDefault="005150F2" w:rsidP="005150F2">
      <w:pPr>
        <w:bidi/>
        <w:rPr>
          <w:rFonts w:cs="David"/>
          <w:rtl/>
        </w:rPr>
      </w:pPr>
    </w:p>
    <w:p w14:paraId="1BAE58FF" w14:textId="77777777" w:rsidR="005150F2" w:rsidRPr="005150F2" w:rsidRDefault="005150F2" w:rsidP="005150F2">
      <w:pPr>
        <w:tabs>
          <w:tab w:val="left" w:pos="1788"/>
        </w:tabs>
        <w:bidi/>
        <w:rPr>
          <w:rFonts w:cs="David"/>
          <w:rtl/>
        </w:rPr>
      </w:pPr>
      <w:r w:rsidRPr="005150F2">
        <w:rPr>
          <w:rFonts w:cs="David"/>
          <w:b/>
          <w:bCs/>
          <w:u w:val="single"/>
          <w:rtl/>
        </w:rPr>
        <w:t>חברי הוועדה</w:t>
      </w:r>
      <w:r w:rsidRPr="005150F2">
        <w:rPr>
          <w:rFonts w:cs="David"/>
          <w:rtl/>
        </w:rPr>
        <w:t>:</w:t>
      </w:r>
    </w:p>
    <w:p w14:paraId="0A98F3A6" w14:textId="77777777" w:rsidR="005150F2" w:rsidRPr="005150F2" w:rsidRDefault="005150F2" w:rsidP="005150F2">
      <w:pPr>
        <w:bidi/>
        <w:rPr>
          <w:rFonts w:cs="David" w:hint="cs"/>
          <w:rtl/>
        </w:rPr>
      </w:pPr>
      <w:r w:rsidRPr="005150F2">
        <w:rPr>
          <w:rFonts w:cs="David" w:hint="cs"/>
          <w:rtl/>
        </w:rPr>
        <w:t xml:space="preserve">זאב </w:t>
      </w:r>
      <w:proofErr w:type="spellStart"/>
      <w:r w:rsidRPr="005150F2">
        <w:rPr>
          <w:rFonts w:cs="David" w:hint="cs"/>
          <w:rtl/>
        </w:rPr>
        <w:t>אלקין</w:t>
      </w:r>
      <w:proofErr w:type="spellEnd"/>
      <w:r w:rsidRPr="005150F2">
        <w:rPr>
          <w:rFonts w:cs="David" w:hint="cs"/>
          <w:rtl/>
        </w:rPr>
        <w:t xml:space="preserve"> </w:t>
      </w:r>
      <w:r w:rsidRPr="005150F2">
        <w:rPr>
          <w:rFonts w:cs="David"/>
          <w:rtl/>
        </w:rPr>
        <w:t>–</w:t>
      </w:r>
      <w:r w:rsidRPr="005150F2">
        <w:rPr>
          <w:rFonts w:cs="David" w:hint="cs"/>
          <w:rtl/>
        </w:rPr>
        <w:t xml:space="preserve"> היו"ר</w:t>
      </w:r>
    </w:p>
    <w:p w14:paraId="28C7E5F2" w14:textId="77777777" w:rsidR="005150F2" w:rsidRPr="005150F2" w:rsidRDefault="005150F2" w:rsidP="005150F2">
      <w:pPr>
        <w:bidi/>
        <w:rPr>
          <w:rFonts w:cs="David" w:hint="cs"/>
          <w:rtl/>
        </w:rPr>
      </w:pPr>
      <w:r w:rsidRPr="005150F2">
        <w:rPr>
          <w:rFonts w:cs="David" w:hint="cs"/>
          <w:rtl/>
        </w:rPr>
        <w:t xml:space="preserve">רוחמה אברהם </w:t>
      </w:r>
      <w:proofErr w:type="spellStart"/>
      <w:r w:rsidRPr="005150F2">
        <w:rPr>
          <w:rFonts w:cs="David" w:hint="cs"/>
          <w:rtl/>
        </w:rPr>
        <w:t>בלילא</w:t>
      </w:r>
      <w:proofErr w:type="spellEnd"/>
    </w:p>
    <w:p w14:paraId="17CD4910" w14:textId="77777777" w:rsidR="005150F2" w:rsidRPr="005150F2" w:rsidRDefault="005150F2" w:rsidP="005150F2">
      <w:pPr>
        <w:bidi/>
        <w:rPr>
          <w:rFonts w:cs="David" w:hint="cs"/>
          <w:rtl/>
        </w:rPr>
      </w:pPr>
      <w:r w:rsidRPr="005150F2">
        <w:rPr>
          <w:rFonts w:cs="David" w:hint="cs"/>
          <w:rtl/>
        </w:rPr>
        <w:t>דניאל בן-סימון</w:t>
      </w:r>
    </w:p>
    <w:p w14:paraId="39789D9D" w14:textId="77777777" w:rsidR="005150F2" w:rsidRPr="005150F2" w:rsidRDefault="005150F2" w:rsidP="005150F2">
      <w:pPr>
        <w:bidi/>
        <w:rPr>
          <w:rFonts w:cs="David" w:hint="cs"/>
          <w:rtl/>
        </w:rPr>
      </w:pPr>
      <w:r w:rsidRPr="005150F2">
        <w:rPr>
          <w:rFonts w:cs="David" w:hint="cs"/>
          <w:rtl/>
        </w:rPr>
        <w:t xml:space="preserve">זבולון </w:t>
      </w:r>
      <w:proofErr w:type="spellStart"/>
      <w:r w:rsidRPr="005150F2">
        <w:rPr>
          <w:rFonts w:cs="David" w:hint="cs"/>
          <w:rtl/>
        </w:rPr>
        <w:t>אורלב</w:t>
      </w:r>
      <w:proofErr w:type="spellEnd"/>
    </w:p>
    <w:p w14:paraId="63436FB7" w14:textId="77777777" w:rsidR="005150F2" w:rsidRPr="005150F2" w:rsidRDefault="005150F2" w:rsidP="005150F2">
      <w:pPr>
        <w:bidi/>
        <w:rPr>
          <w:rFonts w:cs="David" w:hint="cs"/>
          <w:rtl/>
        </w:rPr>
      </w:pPr>
      <w:r w:rsidRPr="005150F2">
        <w:rPr>
          <w:rFonts w:cs="David" w:hint="cs"/>
          <w:rtl/>
        </w:rPr>
        <w:t xml:space="preserve">רוברט </w:t>
      </w:r>
      <w:proofErr w:type="spellStart"/>
      <w:r w:rsidRPr="005150F2">
        <w:rPr>
          <w:rFonts w:cs="David" w:hint="cs"/>
          <w:rtl/>
        </w:rPr>
        <w:t>אילטוב</w:t>
      </w:r>
      <w:proofErr w:type="spellEnd"/>
      <w:r w:rsidRPr="005150F2">
        <w:rPr>
          <w:rFonts w:cs="David" w:hint="cs"/>
          <w:rtl/>
        </w:rPr>
        <w:t xml:space="preserve"> </w:t>
      </w:r>
    </w:p>
    <w:p w14:paraId="2D21BDF6" w14:textId="77777777" w:rsidR="005150F2" w:rsidRPr="005150F2" w:rsidRDefault="005150F2" w:rsidP="005150F2">
      <w:pPr>
        <w:bidi/>
        <w:rPr>
          <w:rFonts w:cs="David" w:hint="cs"/>
          <w:rtl/>
        </w:rPr>
      </w:pPr>
      <w:r w:rsidRPr="005150F2">
        <w:rPr>
          <w:rFonts w:cs="David" w:hint="cs"/>
          <w:rtl/>
        </w:rPr>
        <w:t xml:space="preserve">אילן </w:t>
      </w:r>
      <w:proofErr w:type="spellStart"/>
      <w:r w:rsidRPr="005150F2">
        <w:rPr>
          <w:rFonts w:cs="David" w:hint="cs"/>
          <w:rtl/>
        </w:rPr>
        <w:t>גילאון</w:t>
      </w:r>
      <w:proofErr w:type="spellEnd"/>
    </w:p>
    <w:p w14:paraId="0281513A" w14:textId="77777777" w:rsidR="005150F2" w:rsidRPr="005150F2" w:rsidRDefault="005150F2" w:rsidP="005150F2">
      <w:pPr>
        <w:bidi/>
        <w:rPr>
          <w:rFonts w:cs="David" w:hint="cs"/>
          <w:rtl/>
        </w:rPr>
      </w:pPr>
      <w:r w:rsidRPr="005150F2">
        <w:rPr>
          <w:rFonts w:cs="David" w:hint="cs"/>
          <w:rtl/>
        </w:rPr>
        <w:t xml:space="preserve">דני </w:t>
      </w:r>
      <w:proofErr w:type="spellStart"/>
      <w:r w:rsidRPr="005150F2">
        <w:rPr>
          <w:rFonts w:cs="David" w:hint="cs"/>
          <w:rtl/>
        </w:rPr>
        <w:t>דנון</w:t>
      </w:r>
      <w:proofErr w:type="spellEnd"/>
    </w:p>
    <w:p w14:paraId="3615BCCB" w14:textId="77777777" w:rsidR="005150F2" w:rsidRPr="005150F2" w:rsidRDefault="005150F2" w:rsidP="005150F2">
      <w:pPr>
        <w:bidi/>
        <w:rPr>
          <w:rFonts w:cs="David" w:hint="cs"/>
          <w:rtl/>
        </w:rPr>
      </w:pPr>
      <w:r w:rsidRPr="005150F2">
        <w:rPr>
          <w:rFonts w:cs="David" w:hint="cs"/>
          <w:rtl/>
        </w:rPr>
        <w:t>נסים זאב</w:t>
      </w:r>
    </w:p>
    <w:p w14:paraId="7AF87D5B" w14:textId="77777777" w:rsidR="005150F2" w:rsidRPr="005150F2" w:rsidRDefault="005150F2" w:rsidP="005150F2">
      <w:pPr>
        <w:bidi/>
        <w:rPr>
          <w:rFonts w:cs="David" w:hint="cs"/>
          <w:rtl/>
        </w:rPr>
      </w:pPr>
      <w:r w:rsidRPr="005150F2">
        <w:rPr>
          <w:rFonts w:cs="David" w:hint="cs"/>
          <w:rtl/>
        </w:rPr>
        <w:t>אחמד טיבי</w:t>
      </w:r>
    </w:p>
    <w:p w14:paraId="29EDF316" w14:textId="77777777" w:rsidR="005150F2" w:rsidRPr="005150F2" w:rsidRDefault="005150F2" w:rsidP="005150F2">
      <w:pPr>
        <w:bidi/>
        <w:rPr>
          <w:rFonts w:cs="David" w:hint="cs"/>
          <w:rtl/>
        </w:rPr>
      </w:pPr>
      <w:r w:rsidRPr="005150F2">
        <w:rPr>
          <w:rFonts w:cs="David" w:hint="cs"/>
          <w:rtl/>
        </w:rPr>
        <w:t xml:space="preserve">יריב </w:t>
      </w:r>
      <w:proofErr w:type="spellStart"/>
      <w:r w:rsidRPr="005150F2">
        <w:rPr>
          <w:rFonts w:cs="David" w:hint="cs"/>
          <w:rtl/>
        </w:rPr>
        <w:t>לוין</w:t>
      </w:r>
      <w:proofErr w:type="spellEnd"/>
    </w:p>
    <w:p w14:paraId="2893638B" w14:textId="77777777" w:rsidR="005150F2" w:rsidRPr="005150F2" w:rsidRDefault="005150F2" w:rsidP="005150F2">
      <w:pPr>
        <w:bidi/>
        <w:rPr>
          <w:rFonts w:cs="David" w:hint="cs"/>
          <w:rtl/>
        </w:rPr>
      </w:pPr>
      <w:r w:rsidRPr="005150F2">
        <w:rPr>
          <w:rFonts w:cs="David" w:hint="cs"/>
          <w:rtl/>
        </w:rPr>
        <w:t xml:space="preserve">אברהם </w:t>
      </w:r>
      <w:proofErr w:type="spellStart"/>
      <w:r w:rsidRPr="005150F2">
        <w:rPr>
          <w:rFonts w:cs="David" w:hint="cs"/>
          <w:rtl/>
        </w:rPr>
        <w:t>מיכאלי</w:t>
      </w:r>
      <w:proofErr w:type="spellEnd"/>
    </w:p>
    <w:p w14:paraId="395E8916" w14:textId="77777777" w:rsidR="005150F2" w:rsidRPr="005150F2" w:rsidRDefault="005150F2" w:rsidP="005150F2">
      <w:pPr>
        <w:bidi/>
        <w:rPr>
          <w:rFonts w:cs="David" w:hint="cs"/>
          <w:rtl/>
        </w:rPr>
      </w:pPr>
      <w:r w:rsidRPr="005150F2">
        <w:rPr>
          <w:rFonts w:cs="David" w:hint="cs"/>
          <w:rtl/>
        </w:rPr>
        <w:t xml:space="preserve">ציון </w:t>
      </w:r>
      <w:proofErr w:type="spellStart"/>
      <w:r w:rsidRPr="005150F2">
        <w:rPr>
          <w:rFonts w:cs="David" w:hint="cs"/>
          <w:rtl/>
        </w:rPr>
        <w:t>פיניאן</w:t>
      </w:r>
      <w:proofErr w:type="spellEnd"/>
    </w:p>
    <w:p w14:paraId="7ABDF6AB" w14:textId="77777777" w:rsidR="005150F2" w:rsidRPr="005150F2" w:rsidRDefault="005150F2" w:rsidP="005150F2">
      <w:pPr>
        <w:bidi/>
        <w:rPr>
          <w:rFonts w:cs="David" w:hint="cs"/>
          <w:rtl/>
        </w:rPr>
      </w:pPr>
      <w:r w:rsidRPr="005150F2">
        <w:rPr>
          <w:rFonts w:cs="David" w:hint="cs"/>
          <w:rtl/>
        </w:rPr>
        <w:t xml:space="preserve">דוד רותם </w:t>
      </w:r>
    </w:p>
    <w:p w14:paraId="64ACEA9E" w14:textId="77777777" w:rsidR="005150F2" w:rsidRPr="005150F2" w:rsidRDefault="005150F2" w:rsidP="005150F2">
      <w:pPr>
        <w:bidi/>
        <w:rPr>
          <w:rFonts w:cs="David" w:hint="cs"/>
          <w:rtl/>
        </w:rPr>
      </w:pPr>
    </w:p>
    <w:p w14:paraId="58B189D6" w14:textId="77777777" w:rsidR="005150F2" w:rsidRPr="005150F2" w:rsidRDefault="005150F2" w:rsidP="005150F2">
      <w:pPr>
        <w:bidi/>
        <w:rPr>
          <w:rFonts w:cs="David" w:hint="cs"/>
          <w:rtl/>
        </w:rPr>
      </w:pPr>
      <w:r w:rsidRPr="005150F2">
        <w:rPr>
          <w:rFonts w:cs="David" w:hint="cs"/>
          <w:rtl/>
        </w:rPr>
        <w:t>מיכאל בן ארי</w:t>
      </w:r>
    </w:p>
    <w:p w14:paraId="2E01B9CC" w14:textId="77777777" w:rsidR="005150F2" w:rsidRPr="005150F2" w:rsidRDefault="005150F2" w:rsidP="005150F2">
      <w:pPr>
        <w:bidi/>
        <w:rPr>
          <w:rFonts w:cs="David" w:hint="cs"/>
          <w:rtl/>
        </w:rPr>
      </w:pPr>
      <w:proofErr w:type="spellStart"/>
      <w:r w:rsidRPr="005150F2">
        <w:rPr>
          <w:rFonts w:cs="David" w:hint="cs"/>
          <w:rtl/>
        </w:rPr>
        <w:t>מוחמד</w:t>
      </w:r>
      <w:proofErr w:type="spellEnd"/>
      <w:r w:rsidRPr="005150F2">
        <w:rPr>
          <w:rFonts w:cs="David" w:hint="cs"/>
          <w:rtl/>
        </w:rPr>
        <w:t xml:space="preserve"> ברכה</w:t>
      </w:r>
    </w:p>
    <w:p w14:paraId="1341A5E6" w14:textId="77777777" w:rsidR="005150F2" w:rsidRPr="005150F2" w:rsidRDefault="005150F2" w:rsidP="005150F2">
      <w:pPr>
        <w:bidi/>
        <w:rPr>
          <w:rFonts w:cs="David" w:hint="cs"/>
          <w:rtl/>
        </w:rPr>
      </w:pPr>
      <w:r w:rsidRPr="005150F2">
        <w:rPr>
          <w:rFonts w:cs="David" w:hint="cs"/>
          <w:rtl/>
        </w:rPr>
        <w:t xml:space="preserve">אורית </w:t>
      </w:r>
      <w:proofErr w:type="spellStart"/>
      <w:r w:rsidRPr="005150F2">
        <w:rPr>
          <w:rFonts w:cs="David" w:hint="cs"/>
          <w:rtl/>
        </w:rPr>
        <w:t>זוארץ</w:t>
      </w:r>
      <w:proofErr w:type="spellEnd"/>
    </w:p>
    <w:p w14:paraId="5886136A" w14:textId="77777777" w:rsidR="005150F2" w:rsidRPr="005150F2" w:rsidRDefault="005150F2" w:rsidP="005150F2">
      <w:pPr>
        <w:bidi/>
        <w:rPr>
          <w:rFonts w:cs="David" w:hint="cs"/>
          <w:rtl/>
        </w:rPr>
      </w:pPr>
      <w:r w:rsidRPr="005150F2">
        <w:rPr>
          <w:rFonts w:cs="David" w:hint="cs"/>
          <w:rtl/>
        </w:rPr>
        <w:t>שלי יחימוביץ</w:t>
      </w:r>
    </w:p>
    <w:p w14:paraId="2AA39F74" w14:textId="77777777" w:rsidR="005150F2" w:rsidRPr="005150F2" w:rsidRDefault="005150F2" w:rsidP="005150F2">
      <w:pPr>
        <w:bidi/>
        <w:rPr>
          <w:rFonts w:cs="David" w:hint="cs"/>
          <w:rtl/>
        </w:rPr>
      </w:pPr>
      <w:r w:rsidRPr="005150F2">
        <w:rPr>
          <w:rFonts w:cs="David" w:hint="cs"/>
          <w:rtl/>
        </w:rPr>
        <w:t>שלמה מולה</w:t>
      </w:r>
    </w:p>
    <w:p w14:paraId="6228E5BA" w14:textId="77777777" w:rsidR="005150F2" w:rsidRPr="005150F2" w:rsidRDefault="005150F2" w:rsidP="005150F2">
      <w:pPr>
        <w:bidi/>
        <w:rPr>
          <w:rFonts w:cs="David" w:hint="cs"/>
          <w:rtl/>
        </w:rPr>
      </w:pPr>
      <w:r w:rsidRPr="005150F2">
        <w:rPr>
          <w:rFonts w:cs="David" w:hint="cs"/>
          <w:rtl/>
        </w:rPr>
        <w:t xml:space="preserve">אורי </w:t>
      </w:r>
      <w:proofErr w:type="spellStart"/>
      <w:r w:rsidRPr="005150F2">
        <w:rPr>
          <w:rFonts w:cs="David" w:hint="cs"/>
          <w:rtl/>
        </w:rPr>
        <w:t>מקלב</w:t>
      </w:r>
      <w:proofErr w:type="spellEnd"/>
    </w:p>
    <w:p w14:paraId="56020070" w14:textId="77777777" w:rsidR="005150F2" w:rsidRPr="005150F2" w:rsidRDefault="005150F2" w:rsidP="005150F2">
      <w:pPr>
        <w:bidi/>
        <w:rPr>
          <w:rFonts w:cs="David" w:hint="cs"/>
          <w:rtl/>
        </w:rPr>
      </w:pPr>
      <w:r w:rsidRPr="005150F2">
        <w:rPr>
          <w:rFonts w:cs="David" w:hint="cs"/>
          <w:rtl/>
        </w:rPr>
        <w:t>כרמל שאמה</w:t>
      </w:r>
    </w:p>
    <w:p w14:paraId="25D7A9CC" w14:textId="77777777" w:rsidR="005150F2" w:rsidRPr="005150F2" w:rsidRDefault="005150F2" w:rsidP="005150F2">
      <w:pPr>
        <w:bidi/>
        <w:rPr>
          <w:rFonts w:cs="David" w:hint="cs"/>
          <w:rtl/>
        </w:rPr>
      </w:pPr>
    </w:p>
    <w:p w14:paraId="5D99BA2B" w14:textId="77777777" w:rsidR="005150F2" w:rsidRPr="005150F2" w:rsidRDefault="005150F2" w:rsidP="005150F2">
      <w:pPr>
        <w:tabs>
          <w:tab w:val="left" w:pos="1788"/>
          <w:tab w:val="left" w:pos="3631"/>
        </w:tabs>
        <w:bidi/>
        <w:rPr>
          <w:rFonts w:cs="David" w:hint="cs"/>
          <w:rtl/>
        </w:rPr>
      </w:pPr>
      <w:r w:rsidRPr="005150F2">
        <w:rPr>
          <w:rFonts w:cs="David"/>
          <w:b/>
          <w:bCs/>
          <w:u w:val="single"/>
          <w:rtl/>
        </w:rPr>
        <w:t>מוזמנים</w:t>
      </w:r>
      <w:r w:rsidRPr="005150F2">
        <w:rPr>
          <w:rFonts w:cs="David"/>
          <w:rtl/>
        </w:rPr>
        <w:t>:</w:t>
      </w:r>
    </w:p>
    <w:p w14:paraId="6D87F343" w14:textId="77777777" w:rsidR="005150F2" w:rsidRPr="005150F2" w:rsidRDefault="005150F2" w:rsidP="005150F2">
      <w:pPr>
        <w:bidi/>
        <w:rPr>
          <w:rFonts w:cs="David" w:hint="cs"/>
          <w:rtl/>
        </w:rPr>
      </w:pPr>
      <w:r w:rsidRPr="005150F2">
        <w:rPr>
          <w:rFonts w:cs="David" w:hint="cs"/>
          <w:rtl/>
        </w:rPr>
        <w:t xml:space="preserve">ירדנה </w:t>
      </w:r>
      <w:proofErr w:type="spellStart"/>
      <w:r w:rsidRPr="005150F2">
        <w:rPr>
          <w:rFonts w:cs="David" w:hint="cs"/>
          <w:rtl/>
        </w:rPr>
        <w:t>מלר</w:t>
      </w:r>
      <w:proofErr w:type="spellEnd"/>
      <w:r w:rsidRPr="005150F2">
        <w:rPr>
          <w:rFonts w:cs="David" w:hint="cs"/>
          <w:rtl/>
        </w:rPr>
        <w:t xml:space="preserve"> </w:t>
      </w:r>
      <w:proofErr w:type="spellStart"/>
      <w:r w:rsidRPr="005150F2">
        <w:rPr>
          <w:rFonts w:cs="David" w:hint="cs"/>
          <w:rtl/>
        </w:rPr>
        <w:t>הורביץ</w:t>
      </w:r>
      <w:proofErr w:type="spellEnd"/>
      <w:r w:rsidRPr="005150F2">
        <w:rPr>
          <w:rFonts w:cs="David" w:hint="cs"/>
          <w:rtl/>
        </w:rPr>
        <w:t xml:space="preserve"> </w:t>
      </w:r>
      <w:r w:rsidRPr="005150F2">
        <w:rPr>
          <w:rFonts w:cs="David"/>
          <w:rtl/>
        </w:rPr>
        <w:t>–</w:t>
      </w:r>
      <w:r w:rsidRPr="005150F2">
        <w:rPr>
          <w:rFonts w:cs="David" w:hint="cs"/>
          <w:rtl/>
        </w:rPr>
        <w:t xml:space="preserve"> סגנית מזכיר הכנסת</w:t>
      </w:r>
    </w:p>
    <w:p w14:paraId="138C43E9" w14:textId="77777777" w:rsidR="005150F2" w:rsidRPr="005150F2" w:rsidRDefault="005150F2" w:rsidP="005150F2">
      <w:pPr>
        <w:bidi/>
        <w:rPr>
          <w:rFonts w:cs="David"/>
          <w:rtl/>
        </w:rPr>
      </w:pPr>
    </w:p>
    <w:p w14:paraId="0715EAC9" w14:textId="77777777" w:rsidR="005150F2" w:rsidRPr="005150F2" w:rsidRDefault="005150F2" w:rsidP="005150F2">
      <w:pPr>
        <w:bidi/>
        <w:rPr>
          <w:rFonts w:cs="David"/>
          <w:rtl/>
        </w:rPr>
      </w:pPr>
    </w:p>
    <w:p w14:paraId="6EDCC9C7" w14:textId="77777777" w:rsidR="005150F2" w:rsidRPr="005150F2" w:rsidRDefault="005150F2" w:rsidP="005150F2">
      <w:pPr>
        <w:tabs>
          <w:tab w:val="left" w:pos="1930"/>
        </w:tabs>
        <w:bidi/>
        <w:rPr>
          <w:rFonts w:cs="David" w:hint="cs"/>
          <w:rtl/>
        </w:rPr>
      </w:pPr>
      <w:r w:rsidRPr="005150F2">
        <w:rPr>
          <w:rFonts w:cs="David"/>
          <w:b/>
          <w:bCs/>
          <w:u w:val="single"/>
          <w:rtl/>
        </w:rPr>
        <w:t>יוע</w:t>
      </w:r>
      <w:r w:rsidRPr="005150F2">
        <w:rPr>
          <w:rFonts w:cs="David" w:hint="cs"/>
          <w:b/>
          <w:bCs/>
          <w:u w:val="single"/>
          <w:rtl/>
        </w:rPr>
        <w:t>צת</w:t>
      </w:r>
      <w:r w:rsidRPr="005150F2">
        <w:rPr>
          <w:rFonts w:cs="David"/>
          <w:b/>
          <w:bCs/>
          <w:u w:val="single"/>
          <w:rtl/>
        </w:rPr>
        <w:t xml:space="preserve"> משפטי</w:t>
      </w:r>
      <w:r w:rsidRPr="005150F2">
        <w:rPr>
          <w:rFonts w:cs="David" w:hint="cs"/>
          <w:b/>
          <w:bCs/>
          <w:u w:val="single"/>
          <w:rtl/>
        </w:rPr>
        <w:t>ת</w:t>
      </w:r>
      <w:r w:rsidRPr="005150F2">
        <w:rPr>
          <w:rFonts w:cs="David"/>
          <w:rtl/>
        </w:rPr>
        <w:t>:</w:t>
      </w:r>
      <w:r w:rsidRPr="005150F2">
        <w:rPr>
          <w:rFonts w:cs="David" w:hint="cs"/>
          <w:rtl/>
        </w:rPr>
        <w:t xml:space="preserve"> ארבל אסטרחן</w:t>
      </w:r>
    </w:p>
    <w:p w14:paraId="2735D04E" w14:textId="77777777" w:rsidR="005150F2" w:rsidRPr="005150F2" w:rsidRDefault="005150F2" w:rsidP="005150F2">
      <w:pPr>
        <w:bidi/>
        <w:rPr>
          <w:rFonts w:cs="David"/>
          <w:rtl/>
        </w:rPr>
      </w:pPr>
    </w:p>
    <w:p w14:paraId="5685014C" w14:textId="77777777" w:rsidR="005150F2" w:rsidRPr="005150F2" w:rsidRDefault="005150F2" w:rsidP="005150F2">
      <w:pPr>
        <w:tabs>
          <w:tab w:val="left" w:pos="1930"/>
        </w:tabs>
        <w:bidi/>
        <w:rPr>
          <w:rFonts w:cs="David" w:hint="cs"/>
          <w:b/>
          <w:bCs/>
          <w:rtl/>
        </w:rPr>
      </w:pPr>
      <w:r w:rsidRPr="005150F2">
        <w:rPr>
          <w:rFonts w:cs="David"/>
          <w:b/>
          <w:bCs/>
          <w:u w:val="single"/>
          <w:rtl/>
        </w:rPr>
        <w:t>מנהלת הוועדה</w:t>
      </w:r>
      <w:r w:rsidRPr="005150F2">
        <w:rPr>
          <w:rFonts w:cs="David"/>
          <w:rtl/>
        </w:rPr>
        <w:t>:</w:t>
      </w:r>
      <w:r w:rsidRPr="005150F2">
        <w:rPr>
          <w:rFonts w:cs="David" w:hint="cs"/>
          <w:rtl/>
        </w:rPr>
        <w:t xml:space="preserve"> אתי בן יוסף</w:t>
      </w:r>
    </w:p>
    <w:p w14:paraId="478FACF5" w14:textId="77777777" w:rsidR="005150F2" w:rsidRPr="005150F2" w:rsidRDefault="005150F2" w:rsidP="005150F2">
      <w:pPr>
        <w:bidi/>
        <w:rPr>
          <w:rFonts w:cs="David"/>
          <w:rtl/>
        </w:rPr>
      </w:pPr>
    </w:p>
    <w:p w14:paraId="6DEAFF81" w14:textId="77777777" w:rsidR="005150F2" w:rsidRPr="005150F2" w:rsidRDefault="005150F2" w:rsidP="005150F2">
      <w:pPr>
        <w:tabs>
          <w:tab w:val="left" w:pos="1930"/>
        </w:tabs>
        <w:bidi/>
        <w:rPr>
          <w:rFonts w:cs="David" w:hint="cs"/>
          <w:rtl/>
        </w:rPr>
      </w:pPr>
      <w:r w:rsidRPr="005150F2">
        <w:rPr>
          <w:rFonts w:cs="David" w:hint="cs"/>
          <w:b/>
          <w:bCs/>
          <w:u w:val="single"/>
          <w:rtl/>
        </w:rPr>
        <w:t xml:space="preserve">רשמת </w:t>
      </w:r>
      <w:proofErr w:type="spellStart"/>
      <w:r w:rsidRPr="005150F2">
        <w:rPr>
          <w:rFonts w:cs="David" w:hint="cs"/>
          <w:b/>
          <w:bCs/>
          <w:u w:val="single"/>
          <w:rtl/>
        </w:rPr>
        <w:t>פרלמנטרית</w:t>
      </w:r>
      <w:proofErr w:type="spellEnd"/>
      <w:r w:rsidRPr="005150F2">
        <w:rPr>
          <w:rFonts w:cs="David"/>
          <w:rtl/>
        </w:rPr>
        <w:t>:</w:t>
      </w:r>
      <w:r w:rsidRPr="005150F2">
        <w:rPr>
          <w:rFonts w:cs="David" w:hint="cs"/>
          <w:rtl/>
        </w:rPr>
        <w:t xml:space="preserve"> שרון רפאלי</w:t>
      </w:r>
    </w:p>
    <w:p w14:paraId="6B58E329" w14:textId="77777777" w:rsidR="005150F2" w:rsidRPr="005150F2" w:rsidRDefault="005150F2" w:rsidP="005150F2">
      <w:pPr>
        <w:pStyle w:val="Heading5"/>
        <w:jc w:val="left"/>
        <w:rPr>
          <w:rFonts w:hint="cs"/>
          <w:sz w:val="24"/>
          <w:rtl/>
        </w:rPr>
      </w:pPr>
    </w:p>
    <w:p w14:paraId="4C0F79EE" w14:textId="77777777" w:rsidR="005150F2" w:rsidRPr="005150F2" w:rsidRDefault="005150F2" w:rsidP="005150F2">
      <w:pPr>
        <w:bidi/>
        <w:rPr>
          <w:rFonts w:cs="David" w:hint="cs"/>
          <w:rtl/>
        </w:rPr>
      </w:pPr>
    </w:p>
    <w:p w14:paraId="08C577CE" w14:textId="77777777" w:rsidR="005150F2" w:rsidRPr="005150F2" w:rsidRDefault="005150F2" w:rsidP="005150F2">
      <w:pPr>
        <w:bidi/>
        <w:jc w:val="center"/>
        <w:rPr>
          <w:rFonts w:cs="David" w:hint="cs"/>
          <w:u w:val="single"/>
          <w:rtl/>
        </w:rPr>
      </w:pPr>
      <w:r w:rsidRPr="005150F2">
        <w:rPr>
          <w:rFonts w:cs="David" w:hint="cs"/>
          <w:b/>
          <w:bCs/>
          <w:rtl/>
        </w:rPr>
        <w:t xml:space="preserve">1. </w:t>
      </w:r>
      <w:r w:rsidRPr="005150F2">
        <w:rPr>
          <w:rFonts w:cs="David" w:hint="cs"/>
          <w:b/>
          <w:bCs/>
          <w:u w:val="single"/>
          <w:rtl/>
        </w:rPr>
        <w:t>ערעורים על החלטת יו"ר הכנסת והסגנים שלא לאשר דחיפות הצעות לסדר היום</w:t>
      </w:r>
    </w:p>
    <w:p w14:paraId="1A91D33C" w14:textId="77777777" w:rsidR="005150F2" w:rsidRPr="005150F2" w:rsidRDefault="005150F2" w:rsidP="005150F2">
      <w:pPr>
        <w:bidi/>
        <w:rPr>
          <w:rFonts w:cs="David" w:hint="cs"/>
          <w:u w:val="single"/>
          <w:rtl/>
        </w:rPr>
      </w:pPr>
    </w:p>
    <w:p w14:paraId="67615D84" w14:textId="77777777" w:rsidR="005150F2" w:rsidRPr="005150F2" w:rsidRDefault="005150F2" w:rsidP="005150F2">
      <w:pPr>
        <w:bidi/>
        <w:rPr>
          <w:rFonts w:cs="David" w:hint="cs"/>
          <w:u w:val="single"/>
          <w:rtl/>
        </w:rPr>
      </w:pPr>
    </w:p>
    <w:p w14:paraId="1D4D7E0D" w14:textId="77777777" w:rsidR="005150F2" w:rsidRPr="005150F2" w:rsidRDefault="005150F2" w:rsidP="005150F2">
      <w:pPr>
        <w:bidi/>
        <w:rPr>
          <w:rFonts w:cs="David" w:hint="cs"/>
          <w:u w:val="single"/>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40E97E2E" w14:textId="77777777" w:rsidR="005150F2" w:rsidRPr="005150F2" w:rsidRDefault="005150F2" w:rsidP="005150F2">
      <w:pPr>
        <w:bidi/>
        <w:rPr>
          <w:rFonts w:cs="David" w:hint="cs"/>
          <w:rtl/>
        </w:rPr>
      </w:pPr>
    </w:p>
    <w:p w14:paraId="589A9329" w14:textId="77777777" w:rsidR="005150F2" w:rsidRPr="005150F2" w:rsidRDefault="005150F2" w:rsidP="005150F2">
      <w:pPr>
        <w:bidi/>
        <w:rPr>
          <w:rFonts w:cs="David" w:hint="cs"/>
          <w:rtl/>
        </w:rPr>
      </w:pPr>
      <w:r w:rsidRPr="005150F2">
        <w:rPr>
          <w:rFonts w:cs="David" w:hint="cs"/>
          <w:rtl/>
        </w:rPr>
        <w:tab/>
        <w:t>בוקר טוב. אנחנו מתחילים את הישיבה. הנושא הראשון הוא ערעורים על החלטת יושב ראש הכנסת והסגנים לגבי הצעות דחופות לסדר. הגיעו אלינו שני ערעורים, אף על פי שהפעם הנשיאות נהגה יד רחבה באישור ההצעות הדחופות לסדר. ערעור אחד הגיע לוועדת הכנסת רק הבוקר. אבל מכיוון שזה הוגש למזכירות הכנסת אתמול נדון בו לפנים משורת הדין. לעתיד אני מודיע לחברי הכנסת החדשים שערעורים על החלטות של היושב והסגנים צריכים להיות מוגשים ישירות לוועדת הכנסת ולא למזכירות הכנסת בדיוק ביום שבו התקבלה ההחלטה.</w:t>
      </w:r>
    </w:p>
    <w:p w14:paraId="3D0C6DAD" w14:textId="77777777" w:rsidR="005150F2" w:rsidRPr="005150F2" w:rsidRDefault="005150F2" w:rsidP="005150F2">
      <w:pPr>
        <w:bidi/>
        <w:rPr>
          <w:rFonts w:cs="David" w:hint="cs"/>
          <w:rtl/>
        </w:rPr>
      </w:pPr>
    </w:p>
    <w:p w14:paraId="20D86143" w14:textId="77777777" w:rsidR="005150F2" w:rsidRPr="005150F2" w:rsidRDefault="005150F2" w:rsidP="005150F2">
      <w:pPr>
        <w:bidi/>
        <w:rPr>
          <w:rFonts w:cs="David" w:hint="cs"/>
          <w:rtl/>
        </w:rPr>
      </w:pPr>
      <w:r w:rsidRPr="005150F2">
        <w:rPr>
          <w:rFonts w:cs="David" w:hint="cs"/>
          <w:rtl/>
        </w:rPr>
        <w:tab/>
        <w:t xml:space="preserve">הערעור הראשון הוא של חבר הכנסת ברכה, והנושא שהוא הציע כהצעה דחופה לסדר שלא אושרה בנשיאות הייתה פגישת </w:t>
      </w:r>
      <w:proofErr w:type="spellStart"/>
      <w:r w:rsidRPr="005150F2">
        <w:rPr>
          <w:rFonts w:cs="David" w:hint="cs"/>
          <w:rtl/>
        </w:rPr>
        <w:t>מובראק</w:t>
      </w:r>
      <w:proofErr w:type="spellEnd"/>
      <w:r w:rsidRPr="005150F2">
        <w:rPr>
          <w:rFonts w:cs="David" w:hint="cs"/>
          <w:rtl/>
        </w:rPr>
        <w:t>-נתניהו במצרים.</w:t>
      </w:r>
    </w:p>
    <w:p w14:paraId="281811E5" w14:textId="77777777" w:rsidR="005150F2" w:rsidRPr="005150F2" w:rsidRDefault="005150F2" w:rsidP="005150F2">
      <w:pPr>
        <w:bidi/>
        <w:rPr>
          <w:rFonts w:cs="David" w:hint="cs"/>
          <w:rtl/>
        </w:rPr>
      </w:pPr>
    </w:p>
    <w:p w14:paraId="3E734DC4" w14:textId="77777777" w:rsidR="005150F2" w:rsidRPr="005150F2" w:rsidRDefault="005150F2" w:rsidP="005150F2">
      <w:pPr>
        <w:bidi/>
        <w:rPr>
          <w:rFonts w:cs="David" w:hint="cs"/>
          <w:rtl/>
        </w:rPr>
      </w:pPr>
      <w:r w:rsidRPr="005150F2">
        <w:rPr>
          <w:rFonts w:cs="David" w:hint="cs"/>
          <w:u w:val="single"/>
          <w:rtl/>
        </w:rPr>
        <w:t xml:space="preserve">יריב </w:t>
      </w:r>
      <w:proofErr w:type="spellStart"/>
      <w:r w:rsidRPr="005150F2">
        <w:rPr>
          <w:rFonts w:cs="David" w:hint="cs"/>
          <w:u w:val="single"/>
          <w:rtl/>
        </w:rPr>
        <w:t>לוין</w:t>
      </w:r>
      <w:proofErr w:type="spellEnd"/>
      <w:r w:rsidRPr="005150F2">
        <w:rPr>
          <w:rFonts w:cs="David" w:hint="cs"/>
          <w:u w:val="single"/>
          <w:rtl/>
        </w:rPr>
        <w:t>:</w:t>
      </w:r>
    </w:p>
    <w:p w14:paraId="687B2E4B" w14:textId="77777777" w:rsidR="005150F2" w:rsidRPr="005150F2" w:rsidRDefault="005150F2" w:rsidP="005150F2">
      <w:pPr>
        <w:bidi/>
        <w:rPr>
          <w:rFonts w:cs="David" w:hint="cs"/>
          <w:rtl/>
        </w:rPr>
      </w:pPr>
    </w:p>
    <w:p w14:paraId="58ABE822" w14:textId="77777777" w:rsidR="005150F2" w:rsidRPr="005150F2" w:rsidRDefault="005150F2" w:rsidP="005150F2">
      <w:pPr>
        <w:bidi/>
        <w:rPr>
          <w:rFonts w:cs="David" w:hint="cs"/>
          <w:rtl/>
        </w:rPr>
      </w:pPr>
      <w:r w:rsidRPr="005150F2">
        <w:rPr>
          <w:rFonts w:cs="David" w:hint="cs"/>
          <w:rtl/>
        </w:rPr>
        <w:tab/>
        <w:t>יש פה ההחלטות שאושרו?</w:t>
      </w:r>
    </w:p>
    <w:p w14:paraId="55F547FA" w14:textId="77777777" w:rsidR="005150F2" w:rsidRPr="005150F2" w:rsidRDefault="005150F2" w:rsidP="005150F2">
      <w:pPr>
        <w:bidi/>
        <w:rPr>
          <w:rFonts w:cs="David" w:hint="cs"/>
          <w:rtl/>
        </w:rPr>
      </w:pPr>
    </w:p>
    <w:p w14:paraId="3DD723AD"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0180863C" w14:textId="77777777" w:rsidR="005150F2" w:rsidRPr="005150F2" w:rsidRDefault="005150F2" w:rsidP="005150F2">
      <w:pPr>
        <w:bidi/>
        <w:rPr>
          <w:rFonts w:cs="David" w:hint="cs"/>
          <w:rtl/>
        </w:rPr>
      </w:pPr>
    </w:p>
    <w:p w14:paraId="3AAA4BDE" w14:textId="77777777" w:rsidR="005150F2" w:rsidRPr="005150F2" w:rsidRDefault="005150F2" w:rsidP="005150F2">
      <w:pPr>
        <w:bidi/>
        <w:rPr>
          <w:rFonts w:cs="David" w:hint="cs"/>
          <w:rtl/>
        </w:rPr>
      </w:pPr>
      <w:r w:rsidRPr="005150F2">
        <w:rPr>
          <w:rFonts w:cs="David" w:hint="cs"/>
          <w:rtl/>
        </w:rPr>
        <w:tab/>
        <w:t xml:space="preserve">על זה יודיע סגן יושב ראש הכנסת. </w:t>
      </w:r>
    </w:p>
    <w:p w14:paraId="322D5399" w14:textId="77777777" w:rsidR="005150F2" w:rsidRPr="005150F2" w:rsidRDefault="005150F2" w:rsidP="005150F2">
      <w:pPr>
        <w:bidi/>
        <w:rPr>
          <w:rFonts w:cs="David" w:hint="cs"/>
          <w:rtl/>
        </w:rPr>
      </w:pPr>
    </w:p>
    <w:p w14:paraId="0FECF29F" w14:textId="77777777" w:rsidR="005150F2" w:rsidRPr="005150F2" w:rsidRDefault="005150F2" w:rsidP="005150F2">
      <w:pPr>
        <w:bidi/>
        <w:rPr>
          <w:rFonts w:cs="David"/>
          <w:u w:val="single"/>
          <w:rtl/>
        </w:rPr>
      </w:pPr>
      <w:proofErr w:type="spellStart"/>
      <w:r w:rsidRPr="005150F2">
        <w:rPr>
          <w:rFonts w:cs="David"/>
          <w:u w:val="single"/>
          <w:rtl/>
        </w:rPr>
        <w:t>מוחמד</w:t>
      </w:r>
      <w:proofErr w:type="spellEnd"/>
      <w:r w:rsidRPr="005150F2">
        <w:rPr>
          <w:rFonts w:cs="David"/>
          <w:u w:val="single"/>
          <w:rtl/>
        </w:rPr>
        <w:t xml:space="preserve"> ברכה:</w:t>
      </w:r>
    </w:p>
    <w:p w14:paraId="10246FAB" w14:textId="77777777" w:rsidR="005150F2" w:rsidRPr="005150F2" w:rsidRDefault="005150F2" w:rsidP="005150F2">
      <w:pPr>
        <w:bidi/>
        <w:rPr>
          <w:rFonts w:cs="David"/>
          <w:u w:val="single"/>
          <w:rtl/>
        </w:rPr>
      </w:pPr>
    </w:p>
    <w:p w14:paraId="60DCA58C" w14:textId="77777777" w:rsidR="005150F2" w:rsidRPr="005150F2" w:rsidRDefault="005150F2" w:rsidP="005150F2">
      <w:pPr>
        <w:bidi/>
        <w:rPr>
          <w:rFonts w:cs="David" w:hint="cs"/>
          <w:rtl/>
        </w:rPr>
      </w:pPr>
      <w:r w:rsidRPr="005150F2">
        <w:rPr>
          <w:rFonts w:cs="David"/>
          <w:rtl/>
        </w:rPr>
        <w:tab/>
      </w:r>
      <w:r w:rsidRPr="005150F2">
        <w:rPr>
          <w:rFonts w:cs="David" w:hint="cs"/>
          <w:rtl/>
        </w:rPr>
        <w:t xml:space="preserve"> מה שאושר נמצא על שולחן חברי הכנסת במליאה. זה לא כאן.</w:t>
      </w:r>
    </w:p>
    <w:p w14:paraId="0BC7CF11" w14:textId="77777777" w:rsidR="005150F2" w:rsidRPr="005150F2" w:rsidRDefault="005150F2" w:rsidP="005150F2">
      <w:pPr>
        <w:bidi/>
        <w:rPr>
          <w:rFonts w:cs="David" w:hint="cs"/>
          <w:rtl/>
        </w:rPr>
      </w:pPr>
    </w:p>
    <w:p w14:paraId="0B5F8589"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6A92A1BF" w14:textId="77777777" w:rsidR="005150F2" w:rsidRPr="005150F2" w:rsidRDefault="005150F2" w:rsidP="005150F2">
      <w:pPr>
        <w:bidi/>
        <w:rPr>
          <w:rFonts w:cs="David" w:hint="cs"/>
          <w:rtl/>
        </w:rPr>
      </w:pPr>
    </w:p>
    <w:p w14:paraId="16541972" w14:textId="77777777" w:rsidR="005150F2" w:rsidRPr="005150F2" w:rsidRDefault="005150F2" w:rsidP="005150F2">
      <w:pPr>
        <w:bidi/>
        <w:rPr>
          <w:rFonts w:cs="David" w:hint="cs"/>
          <w:rtl/>
        </w:rPr>
      </w:pPr>
      <w:r w:rsidRPr="005150F2">
        <w:rPr>
          <w:rFonts w:cs="David" w:hint="cs"/>
          <w:rtl/>
        </w:rPr>
        <w:tab/>
        <w:t xml:space="preserve"> מי מטעם הנשיאות, אדוני היושב ראש.</w:t>
      </w:r>
    </w:p>
    <w:p w14:paraId="3360E3F6" w14:textId="77777777" w:rsidR="005150F2" w:rsidRPr="005150F2" w:rsidRDefault="005150F2" w:rsidP="005150F2">
      <w:pPr>
        <w:bidi/>
        <w:rPr>
          <w:rFonts w:cs="David" w:hint="cs"/>
          <w:rtl/>
        </w:rPr>
      </w:pPr>
    </w:p>
    <w:p w14:paraId="27161B07"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6179A09" w14:textId="77777777" w:rsidR="005150F2" w:rsidRPr="005150F2" w:rsidRDefault="005150F2" w:rsidP="005150F2">
      <w:pPr>
        <w:bidi/>
        <w:rPr>
          <w:rFonts w:cs="David" w:hint="cs"/>
          <w:rtl/>
        </w:rPr>
      </w:pPr>
    </w:p>
    <w:p w14:paraId="227D117B" w14:textId="77777777" w:rsidR="005150F2" w:rsidRPr="005150F2" w:rsidRDefault="005150F2" w:rsidP="005150F2">
      <w:pPr>
        <w:bidi/>
        <w:rPr>
          <w:rFonts w:cs="David" w:hint="cs"/>
          <w:rtl/>
        </w:rPr>
      </w:pPr>
      <w:r w:rsidRPr="005150F2">
        <w:rPr>
          <w:rFonts w:cs="David" w:hint="cs"/>
          <w:rtl/>
        </w:rPr>
        <w:tab/>
        <w:t xml:space="preserve">סגן יושב ראש הכנסת התורן, חבר הכנסת </w:t>
      </w:r>
      <w:proofErr w:type="spellStart"/>
      <w:r w:rsidRPr="005150F2">
        <w:rPr>
          <w:rFonts w:cs="David" w:hint="cs"/>
          <w:rtl/>
        </w:rPr>
        <w:t>דנון</w:t>
      </w:r>
      <w:proofErr w:type="spellEnd"/>
      <w:r w:rsidRPr="005150F2">
        <w:rPr>
          <w:rFonts w:cs="David" w:hint="cs"/>
          <w:rtl/>
        </w:rPr>
        <w:t xml:space="preserve">. </w:t>
      </w:r>
    </w:p>
    <w:p w14:paraId="331456BA" w14:textId="77777777" w:rsidR="005150F2" w:rsidRPr="005150F2" w:rsidRDefault="005150F2" w:rsidP="005150F2">
      <w:pPr>
        <w:bidi/>
        <w:rPr>
          <w:rFonts w:cs="David" w:hint="cs"/>
          <w:rtl/>
        </w:rPr>
      </w:pPr>
    </w:p>
    <w:p w14:paraId="2E4FFC82" w14:textId="77777777" w:rsidR="005150F2" w:rsidRPr="005150F2" w:rsidRDefault="005150F2" w:rsidP="005150F2">
      <w:pPr>
        <w:bidi/>
        <w:rPr>
          <w:rFonts w:cs="David"/>
          <w:u w:val="single"/>
          <w:rtl/>
        </w:rPr>
      </w:pPr>
      <w:proofErr w:type="spellStart"/>
      <w:r w:rsidRPr="005150F2">
        <w:rPr>
          <w:rFonts w:cs="David"/>
          <w:u w:val="single"/>
          <w:rtl/>
        </w:rPr>
        <w:t>מוחמד</w:t>
      </w:r>
      <w:proofErr w:type="spellEnd"/>
      <w:r w:rsidRPr="005150F2">
        <w:rPr>
          <w:rFonts w:cs="David"/>
          <w:u w:val="single"/>
          <w:rtl/>
        </w:rPr>
        <w:t xml:space="preserve"> ברכה:</w:t>
      </w:r>
    </w:p>
    <w:p w14:paraId="4D96C006" w14:textId="77777777" w:rsidR="005150F2" w:rsidRPr="005150F2" w:rsidRDefault="005150F2" w:rsidP="005150F2">
      <w:pPr>
        <w:bidi/>
        <w:rPr>
          <w:rFonts w:cs="David"/>
          <w:u w:val="single"/>
          <w:rtl/>
        </w:rPr>
      </w:pPr>
    </w:p>
    <w:p w14:paraId="2B5173E2" w14:textId="77777777" w:rsidR="005150F2" w:rsidRPr="005150F2" w:rsidRDefault="005150F2" w:rsidP="005150F2">
      <w:pPr>
        <w:bidi/>
        <w:rPr>
          <w:rFonts w:cs="David" w:hint="cs"/>
          <w:rtl/>
        </w:rPr>
      </w:pPr>
      <w:r w:rsidRPr="005150F2">
        <w:rPr>
          <w:rFonts w:cs="David"/>
          <w:rtl/>
        </w:rPr>
        <w:tab/>
      </w:r>
      <w:r w:rsidRPr="005150F2">
        <w:rPr>
          <w:rFonts w:cs="David" w:hint="cs"/>
          <w:rtl/>
        </w:rPr>
        <w:t xml:space="preserve"> האירוע המדיני העיקרי השבוע הוא פגישת ראש הממשלה נתניהו עם נשיא מצרים. אפילו בגלל זה הכנסת וסיעות האופוזיציה ניאותו לדחות את הצעות אי האמון מכיוון שראש הממשלה לא היה. לא יכול להיות שהנושא הזה יהיה קיים בנוף הפוליטי ולא יהיה קיים בנוף </w:t>
      </w:r>
      <w:proofErr w:type="spellStart"/>
      <w:r w:rsidRPr="005150F2">
        <w:rPr>
          <w:rFonts w:cs="David" w:hint="cs"/>
          <w:rtl/>
        </w:rPr>
        <w:t>הפרלמנטרי</w:t>
      </w:r>
      <w:proofErr w:type="spellEnd"/>
      <w:r w:rsidRPr="005150F2">
        <w:rPr>
          <w:rFonts w:cs="David" w:hint="cs"/>
          <w:rtl/>
        </w:rPr>
        <w:t xml:space="preserve">. מטבע הדברים הכנסת צריכה להידרש לעניין הזה. זה נותן הזדמנות למי שמציע </w:t>
      </w:r>
      <w:r w:rsidRPr="005150F2">
        <w:rPr>
          <w:rFonts w:cs="David"/>
          <w:rtl/>
        </w:rPr>
        <w:t>–</w:t>
      </w:r>
      <w:r w:rsidRPr="005150F2">
        <w:rPr>
          <w:rFonts w:cs="David" w:hint="cs"/>
          <w:rtl/>
        </w:rPr>
        <w:t xml:space="preserve"> במקרה הזה, אני </w:t>
      </w:r>
      <w:r w:rsidRPr="005150F2">
        <w:rPr>
          <w:rFonts w:cs="David"/>
          <w:rtl/>
        </w:rPr>
        <w:t>–</w:t>
      </w:r>
      <w:r w:rsidRPr="005150F2">
        <w:rPr>
          <w:rFonts w:cs="David" w:hint="cs"/>
          <w:rtl/>
        </w:rPr>
        <w:t xml:space="preserve"> לומר את מה שאני רוצה לומר. זה גם נותן הזדמנות לממשלה להגיד לכנסת מה שהיא רוצה להגיד על אודות הפגישה הזאת, במיוחד כשהיא נערכת שבוע לפני הפגישה של מר נתניהו עם הנשיא </w:t>
      </w:r>
      <w:proofErr w:type="spellStart"/>
      <w:r w:rsidRPr="005150F2">
        <w:rPr>
          <w:rFonts w:cs="David" w:hint="cs"/>
          <w:rtl/>
        </w:rPr>
        <w:t>אובמה</w:t>
      </w:r>
      <w:proofErr w:type="spellEnd"/>
      <w:r w:rsidRPr="005150F2">
        <w:rPr>
          <w:rFonts w:cs="David" w:hint="cs"/>
          <w:rtl/>
        </w:rPr>
        <w:t>. זה אירוע חשוב שהכנסת לא יכולה לפסוח עליו מסיבות טכניות או כלשהן. לכן אני מציע לאשר את זה.</w:t>
      </w:r>
    </w:p>
    <w:p w14:paraId="6ED76670" w14:textId="77777777" w:rsidR="005150F2" w:rsidRPr="005150F2" w:rsidRDefault="005150F2" w:rsidP="005150F2">
      <w:pPr>
        <w:bidi/>
        <w:rPr>
          <w:rFonts w:cs="David" w:hint="cs"/>
          <w:rtl/>
        </w:rPr>
      </w:pPr>
    </w:p>
    <w:p w14:paraId="5881BF83"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049CE2EE" w14:textId="77777777" w:rsidR="005150F2" w:rsidRPr="005150F2" w:rsidRDefault="005150F2" w:rsidP="005150F2">
      <w:pPr>
        <w:bidi/>
        <w:rPr>
          <w:rFonts w:cs="David" w:hint="cs"/>
          <w:rtl/>
        </w:rPr>
      </w:pPr>
    </w:p>
    <w:p w14:paraId="11BA6BE0" w14:textId="77777777" w:rsidR="005150F2" w:rsidRPr="005150F2" w:rsidRDefault="005150F2" w:rsidP="005150F2">
      <w:pPr>
        <w:bidi/>
        <w:rPr>
          <w:rFonts w:cs="David" w:hint="cs"/>
          <w:rtl/>
        </w:rPr>
      </w:pPr>
      <w:r w:rsidRPr="005150F2">
        <w:rPr>
          <w:rFonts w:cs="David" w:hint="cs"/>
          <w:rtl/>
        </w:rPr>
        <w:tab/>
        <w:t>אני אתן לסגן היושב ראש התורן לנמק את החלטת הנשיאות, שלמיטב זיכרוני הייתה של יושב הראש וסגניו מכל סיעות הבית פה-אחד.</w:t>
      </w:r>
    </w:p>
    <w:p w14:paraId="37C938AE" w14:textId="77777777" w:rsidR="005150F2" w:rsidRPr="005150F2" w:rsidRDefault="005150F2" w:rsidP="005150F2">
      <w:pPr>
        <w:bidi/>
        <w:rPr>
          <w:rFonts w:cs="David" w:hint="cs"/>
          <w:rtl/>
        </w:rPr>
      </w:pPr>
    </w:p>
    <w:p w14:paraId="3D904FEA" w14:textId="77777777" w:rsidR="005150F2" w:rsidRPr="005150F2" w:rsidRDefault="005150F2" w:rsidP="005150F2">
      <w:pPr>
        <w:bidi/>
        <w:rPr>
          <w:rFonts w:cs="David" w:hint="cs"/>
          <w:u w:val="single"/>
          <w:rtl/>
        </w:rPr>
      </w:pPr>
      <w:r w:rsidRPr="005150F2">
        <w:rPr>
          <w:rFonts w:cs="David" w:hint="cs"/>
          <w:u w:val="single"/>
          <w:rtl/>
        </w:rPr>
        <w:t xml:space="preserve">דני </w:t>
      </w:r>
      <w:proofErr w:type="spellStart"/>
      <w:r w:rsidRPr="005150F2">
        <w:rPr>
          <w:rFonts w:cs="David" w:hint="cs"/>
          <w:u w:val="single"/>
          <w:rtl/>
        </w:rPr>
        <w:t>דנון</w:t>
      </w:r>
      <w:proofErr w:type="spellEnd"/>
      <w:r w:rsidRPr="005150F2">
        <w:rPr>
          <w:rFonts w:cs="David" w:hint="cs"/>
          <w:u w:val="single"/>
          <w:rtl/>
        </w:rPr>
        <w:t>:</w:t>
      </w:r>
    </w:p>
    <w:p w14:paraId="6456A2A4" w14:textId="77777777" w:rsidR="005150F2" w:rsidRPr="005150F2" w:rsidRDefault="005150F2" w:rsidP="005150F2">
      <w:pPr>
        <w:bidi/>
        <w:rPr>
          <w:rFonts w:cs="David" w:hint="cs"/>
          <w:rtl/>
        </w:rPr>
      </w:pPr>
    </w:p>
    <w:p w14:paraId="6AAA573A" w14:textId="77777777" w:rsidR="005150F2" w:rsidRPr="005150F2" w:rsidRDefault="005150F2" w:rsidP="005150F2">
      <w:pPr>
        <w:bidi/>
        <w:rPr>
          <w:rFonts w:cs="David" w:hint="cs"/>
          <w:rtl/>
        </w:rPr>
      </w:pPr>
      <w:r w:rsidRPr="005150F2">
        <w:rPr>
          <w:rFonts w:cs="David" w:hint="cs"/>
          <w:rtl/>
        </w:rPr>
        <w:tab/>
        <w:t xml:space="preserve">בוקר טוב. כפי שציין חבר הכנסת </w:t>
      </w:r>
      <w:proofErr w:type="spellStart"/>
      <w:r w:rsidRPr="005150F2">
        <w:rPr>
          <w:rFonts w:cs="David" w:hint="cs"/>
          <w:rtl/>
        </w:rPr>
        <w:t>אלקין</w:t>
      </w:r>
      <w:proofErr w:type="spellEnd"/>
      <w:r w:rsidRPr="005150F2">
        <w:rPr>
          <w:rFonts w:cs="David" w:hint="cs"/>
          <w:rtl/>
        </w:rPr>
        <w:t xml:space="preserve"> ההחלטה התקבלה פה אחד בהמלצת היושב ראש. כמעט רוב ההצעות אושרו כי השבוע אין הרבה תוכן בישיבות הכנסת, והיושב ראש הציע למלא תכנים, ורוב ההצעות הועברו לוועדות וגם סדר היום. בנושא הזה ספציפית ההצעה נדונה טרם הפגישה; אנחנו לא ידענו מה יש, וגם היום לא ברור לנו מה קורה. שנית, הסעיף שנוסח הוא מאוד כללי, והכלליות של הסעיף הוא מאוד מהותי כי לא כתוב פה על מה הפגישה, מה לחיוב, מה לשלילה. יש פה עניין מאוד כללי, ובהצעות לסדר חשוב להביא הצעות ספציפיות עם קביעת עמדה ובקשת בירור. בגלל שני השיקולים האלה הנשיאות החליטה פה-אחד לבחור הצעות אחרות </w:t>
      </w:r>
      <w:r w:rsidRPr="005150F2">
        <w:rPr>
          <w:rFonts w:cs="David" w:hint="cs"/>
          <w:rtl/>
        </w:rPr>
        <w:lastRenderedPageBreak/>
        <w:t xml:space="preserve">שקשורות לאירועים ברהט או בכפרים הדרוזים או הצעות אחרות שמופיעות על סדר היום בכנסת ולא את ההצעה הכללית של חבר הכנסת </w:t>
      </w:r>
      <w:proofErr w:type="spellStart"/>
      <w:r w:rsidRPr="005150F2">
        <w:rPr>
          <w:rFonts w:cs="David" w:hint="cs"/>
          <w:rtl/>
        </w:rPr>
        <w:t>מוחמד</w:t>
      </w:r>
      <w:proofErr w:type="spellEnd"/>
      <w:r w:rsidRPr="005150F2">
        <w:rPr>
          <w:rFonts w:cs="David" w:hint="cs"/>
          <w:rtl/>
        </w:rPr>
        <w:t xml:space="preserve"> ברכה. </w:t>
      </w:r>
    </w:p>
    <w:p w14:paraId="23E12A42" w14:textId="77777777" w:rsidR="005150F2" w:rsidRPr="005150F2" w:rsidRDefault="005150F2" w:rsidP="005150F2">
      <w:pPr>
        <w:bidi/>
        <w:rPr>
          <w:rFonts w:cs="David" w:hint="cs"/>
          <w:rtl/>
        </w:rPr>
      </w:pPr>
    </w:p>
    <w:p w14:paraId="101EE5D2" w14:textId="77777777" w:rsidR="005150F2" w:rsidRPr="005150F2" w:rsidRDefault="005150F2" w:rsidP="005150F2">
      <w:pPr>
        <w:bidi/>
        <w:rPr>
          <w:rFonts w:cs="David"/>
          <w:u w:val="single"/>
          <w:rtl/>
        </w:rPr>
      </w:pPr>
      <w:proofErr w:type="spellStart"/>
      <w:r w:rsidRPr="005150F2">
        <w:rPr>
          <w:rFonts w:cs="David"/>
          <w:u w:val="single"/>
          <w:rtl/>
        </w:rPr>
        <w:t>מוחמד</w:t>
      </w:r>
      <w:proofErr w:type="spellEnd"/>
      <w:r w:rsidRPr="005150F2">
        <w:rPr>
          <w:rFonts w:cs="David"/>
          <w:u w:val="single"/>
          <w:rtl/>
        </w:rPr>
        <w:t xml:space="preserve"> ברכה:</w:t>
      </w:r>
    </w:p>
    <w:p w14:paraId="0C63537A" w14:textId="77777777" w:rsidR="005150F2" w:rsidRPr="005150F2" w:rsidRDefault="005150F2" w:rsidP="005150F2">
      <w:pPr>
        <w:bidi/>
        <w:rPr>
          <w:rFonts w:cs="David"/>
          <w:u w:val="single"/>
          <w:rtl/>
        </w:rPr>
      </w:pPr>
    </w:p>
    <w:p w14:paraId="59862CE9" w14:textId="77777777" w:rsidR="005150F2" w:rsidRPr="005150F2" w:rsidRDefault="005150F2" w:rsidP="005150F2">
      <w:pPr>
        <w:bidi/>
        <w:rPr>
          <w:rFonts w:cs="David" w:hint="cs"/>
          <w:rtl/>
        </w:rPr>
      </w:pPr>
      <w:r w:rsidRPr="005150F2">
        <w:rPr>
          <w:rFonts w:cs="David"/>
          <w:rtl/>
        </w:rPr>
        <w:tab/>
      </w:r>
      <w:r w:rsidRPr="005150F2">
        <w:rPr>
          <w:rFonts w:cs="David" w:hint="cs"/>
          <w:rtl/>
        </w:rPr>
        <w:t xml:space="preserve"> תודה, עכשיו זה ברור.</w:t>
      </w:r>
    </w:p>
    <w:p w14:paraId="0B75CC53" w14:textId="77777777" w:rsidR="005150F2" w:rsidRPr="005150F2" w:rsidRDefault="005150F2" w:rsidP="005150F2">
      <w:pPr>
        <w:bidi/>
        <w:rPr>
          <w:rFonts w:cs="David" w:hint="cs"/>
          <w:rtl/>
        </w:rPr>
      </w:pPr>
    </w:p>
    <w:p w14:paraId="412C5249"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5C5D94F5" w14:textId="77777777" w:rsidR="005150F2" w:rsidRPr="005150F2" w:rsidRDefault="005150F2" w:rsidP="005150F2">
      <w:pPr>
        <w:bidi/>
        <w:rPr>
          <w:rFonts w:cs="David" w:hint="cs"/>
          <w:rtl/>
        </w:rPr>
      </w:pPr>
    </w:p>
    <w:p w14:paraId="0D285E10" w14:textId="77777777" w:rsidR="005150F2" w:rsidRPr="005150F2" w:rsidRDefault="005150F2" w:rsidP="005150F2">
      <w:pPr>
        <w:bidi/>
        <w:rPr>
          <w:rFonts w:cs="David" w:hint="cs"/>
          <w:rtl/>
        </w:rPr>
      </w:pPr>
      <w:r w:rsidRPr="005150F2">
        <w:rPr>
          <w:rFonts w:cs="David" w:hint="cs"/>
          <w:rtl/>
        </w:rPr>
        <w:tab/>
        <w:t xml:space="preserve"> תודה, חבר הכנסת </w:t>
      </w:r>
      <w:proofErr w:type="spellStart"/>
      <w:r w:rsidRPr="005150F2">
        <w:rPr>
          <w:rFonts w:cs="David" w:hint="cs"/>
          <w:rtl/>
        </w:rPr>
        <w:t>דנון</w:t>
      </w:r>
      <w:proofErr w:type="spellEnd"/>
      <w:r w:rsidRPr="005150F2">
        <w:rPr>
          <w:rFonts w:cs="David" w:hint="cs"/>
          <w:rtl/>
        </w:rPr>
        <w:t xml:space="preserve">. בבקשה, חבר הכנסת מולה. </w:t>
      </w:r>
    </w:p>
    <w:p w14:paraId="60AD443B" w14:textId="77777777" w:rsidR="005150F2" w:rsidRPr="005150F2" w:rsidRDefault="005150F2" w:rsidP="005150F2">
      <w:pPr>
        <w:bidi/>
        <w:rPr>
          <w:rFonts w:cs="David" w:hint="cs"/>
          <w:rtl/>
        </w:rPr>
      </w:pPr>
    </w:p>
    <w:p w14:paraId="721F8304" w14:textId="77777777" w:rsidR="005150F2" w:rsidRPr="005150F2" w:rsidRDefault="005150F2" w:rsidP="005150F2">
      <w:pPr>
        <w:bidi/>
        <w:rPr>
          <w:rFonts w:cs="David" w:hint="cs"/>
          <w:u w:val="single"/>
          <w:rtl/>
        </w:rPr>
      </w:pPr>
      <w:r w:rsidRPr="005150F2">
        <w:rPr>
          <w:rFonts w:cs="David" w:hint="cs"/>
          <w:u w:val="single"/>
          <w:rtl/>
        </w:rPr>
        <w:t xml:space="preserve">שלמה </w:t>
      </w:r>
      <w:proofErr w:type="spellStart"/>
      <w:r w:rsidRPr="005150F2">
        <w:rPr>
          <w:rFonts w:cs="David" w:hint="cs"/>
          <w:u w:val="single"/>
          <w:rtl/>
        </w:rPr>
        <w:t>שלמה</w:t>
      </w:r>
      <w:proofErr w:type="spellEnd"/>
      <w:r w:rsidRPr="005150F2">
        <w:rPr>
          <w:rFonts w:cs="David" w:hint="cs"/>
          <w:u w:val="single"/>
          <w:rtl/>
        </w:rPr>
        <w:t xml:space="preserve"> מולה:</w:t>
      </w:r>
    </w:p>
    <w:p w14:paraId="3DF22CC2" w14:textId="77777777" w:rsidR="005150F2" w:rsidRPr="005150F2" w:rsidRDefault="005150F2" w:rsidP="005150F2">
      <w:pPr>
        <w:bidi/>
        <w:rPr>
          <w:rFonts w:cs="David" w:hint="cs"/>
          <w:rtl/>
        </w:rPr>
      </w:pPr>
    </w:p>
    <w:p w14:paraId="0EABF582" w14:textId="77777777" w:rsidR="005150F2" w:rsidRPr="005150F2" w:rsidRDefault="005150F2" w:rsidP="005150F2">
      <w:pPr>
        <w:bidi/>
        <w:rPr>
          <w:rFonts w:cs="David" w:hint="cs"/>
          <w:rtl/>
        </w:rPr>
      </w:pPr>
      <w:r w:rsidRPr="005150F2">
        <w:rPr>
          <w:rFonts w:cs="David" w:hint="cs"/>
          <w:rtl/>
        </w:rPr>
        <w:tab/>
        <w:t xml:space="preserve">הקואליציה נוהגת לומר שיש לתת 100 ימי חסד לממשלה שתציג את העמדות המדיניות והכלכליות שלה, ובינתיים הגזרות הכלכליות נגזרות על האוכלוסיות החלשות וגם בתחום המדיני הנושאים המדיניים מבולבלים. אנחנו רואים את זה כל יום מעל דפי העיתונים. אחרי ששמענו על הפגישה בין הנשיא </w:t>
      </w:r>
      <w:proofErr w:type="spellStart"/>
      <w:r w:rsidRPr="005150F2">
        <w:rPr>
          <w:rFonts w:cs="David" w:hint="cs"/>
          <w:rtl/>
        </w:rPr>
        <w:t>מובראק</w:t>
      </w:r>
      <w:proofErr w:type="spellEnd"/>
      <w:r w:rsidRPr="005150F2">
        <w:rPr>
          <w:rFonts w:cs="David" w:hint="cs"/>
          <w:rtl/>
        </w:rPr>
        <w:t xml:space="preserve"> זה מחייב אותנו לקיים דיון. אנחנו בסיעת קדימה תומכים בעמדתו של ברכה לקיים דיון מאחר שמדובר בדיון שיתקיים לאחר הפגישה. </w:t>
      </w:r>
    </w:p>
    <w:p w14:paraId="75F62655" w14:textId="77777777" w:rsidR="005150F2" w:rsidRPr="005150F2" w:rsidRDefault="005150F2" w:rsidP="005150F2">
      <w:pPr>
        <w:bidi/>
        <w:rPr>
          <w:rFonts w:cs="David" w:hint="cs"/>
          <w:rtl/>
        </w:rPr>
      </w:pPr>
    </w:p>
    <w:p w14:paraId="7F298E3A" w14:textId="77777777" w:rsidR="005150F2" w:rsidRPr="005150F2" w:rsidRDefault="005150F2" w:rsidP="005150F2">
      <w:pPr>
        <w:bidi/>
        <w:rPr>
          <w:rFonts w:cs="David" w:hint="cs"/>
          <w:rtl/>
        </w:rPr>
      </w:pPr>
      <w:r w:rsidRPr="005150F2">
        <w:rPr>
          <w:rFonts w:cs="David" w:hint="cs"/>
          <w:u w:val="single"/>
          <w:rtl/>
        </w:rPr>
        <w:t xml:space="preserve">יריב </w:t>
      </w:r>
      <w:proofErr w:type="spellStart"/>
      <w:r w:rsidRPr="005150F2">
        <w:rPr>
          <w:rFonts w:cs="David" w:hint="cs"/>
          <w:u w:val="single"/>
          <w:rtl/>
        </w:rPr>
        <w:t>לוין</w:t>
      </w:r>
      <w:proofErr w:type="spellEnd"/>
      <w:r w:rsidRPr="005150F2">
        <w:rPr>
          <w:rFonts w:cs="David" w:hint="cs"/>
          <w:u w:val="single"/>
          <w:rtl/>
        </w:rPr>
        <w:t>:</w:t>
      </w:r>
    </w:p>
    <w:p w14:paraId="784230F1" w14:textId="77777777" w:rsidR="005150F2" w:rsidRPr="005150F2" w:rsidRDefault="005150F2" w:rsidP="005150F2">
      <w:pPr>
        <w:bidi/>
        <w:rPr>
          <w:rFonts w:cs="David" w:hint="cs"/>
          <w:rtl/>
        </w:rPr>
      </w:pPr>
    </w:p>
    <w:p w14:paraId="1E5C80B8" w14:textId="77777777" w:rsidR="005150F2" w:rsidRPr="005150F2" w:rsidRDefault="005150F2" w:rsidP="005150F2">
      <w:pPr>
        <w:bidi/>
        <w:rPr>
          <w:rFonts w:cs="David" w:hint="cs"/>
          <w:rtl/>
        </w:rPr>
      </w:pPr>
      <w:r w:rsidRPr="005150F2">
        <w:rPr>
          <w:rFonts w:cs="David" w:hint="cs"/>
          <w:rtl/>
        </w:rPr>
        <w:tab/>
        <w:t>למה אף אחד מ-28 חברי הכנסת שלכם לא ביקש להצטרף להצעה לסדר?</w:t>
      </w:r>
    </w:p>
    <w:p w14:paraId="5DC2CD5C" w14:textId="77777777" w:rsidR="005150F2" w:rsidRPr="005150F2" w:rsidRDefault="005150F2" w:rsidP="005150F2">
      <w:pPr>
        <w:bidi/>
        <w:rPr>
          <w:rFonts w:cs="David" w:hint="cs"/>
          <w:rtl/>
        </w:rPr>
      </w:pPr>
    </w:p>
    <w:p w14:paraId="154D3D4F"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4F35AEFA" w14:textId="77777777" w:rsidR="005150F2" w:rsidRPr="005150F2" w:rsidRDefault="005150F2" w:rsidP="005150F2">
      <w:pPr>
        <w:bidi/>
        <w:rPr>
          <w:rFonts w:cs="David" w:hint="cs"/>
          <w:rtl/>
        </w:rPr>
      </w:pPr>
    </w:p>
    <w:p w14:paraId="59869E43" w14:textId="77777777" w:rsidR="005150F2" w:rsidRPr="005150F2" w:rsidRDefault="005150F2" w:rsidP="005150F2">
      <w:pPr>
        <w:bidi/>
        <w:rPr>
          <w:rFonts w:cs="David" w:hint="cs"/>
          <w:rtl/>
        </w:rPr>
      </w:pPr>
      <w:r w:rsidRPr="005150F2">
        <w:rPr>
          <w:rFonts w:cs="David" w:hint="cs"/>
          <w:rtl/>
        </w:rPr>
        <w:tab/>
        <w:t xml:space="preserve"> מה זה קשור?</w:t>
      </w:r>
    </w:p>
    <w:p w14:paraId="1C724A55" w14:textId="77777777" w:rsidR="005150F2" w:rsidRPr="005150F2" w:rsidRDefault="005150F2" w:rsidP="005150F2">
      <w:pPr>
        <w:bidi/>
        <w:rPr>
          <w:rFonts w:cs="David" w:hint="cs"/>
          <w:rtl/>
        </w:rPr>
      </w:pPr>
    </w:p>
    <w:p w14:paraId="679A581F" w14:textId="77777777" w:rsidR="005150F2" w:rsidRPr="005150F2" w:rsidRDefault="005150F2" w:rsidP="005150F2">
      <w:pPr>
        <w:bidi/>
        <w:rPr>
          <w:rFonts w:cs="David" w:hint="cs"/>
          <w:rtl/>
        </w:rPr>
      </w:pPr>
      <w:r w:rsidRPr="005150F2">
        <w:rPr>
          <w:rFonts w:cs="David" w:hint="cs"/>
          <w:u w:val="single"/>
          <w:rtl/>
        </w:rPr>
        <w:t xml:space="preserve">יריב </w:t>
      </w:r>
      <w:proofErr w:type="spellStart"/>
      <w:r w:rsidRPr="005150F2">
        <w:rPr>
          <w:rFonts w:cs="David" w:hint="cs"/>
          <w:u w:val="single"/>
          <w:rtl/>
        </w:rPr>
        <w:t>לוין</w:t>
      </w:r>
      <w:proofErr w:type="spellEnd"/>
      <w:r w:rsidRPr="005150F2">
        <w:rPr>
          <w:rFonts w:cs="David" w:hint="cs"/>
          <w:u w:val="single"/>
          <w:rtl/>
        </w:rPr>
        <w:t>:</w:t>
      </w:r>
    </w:p>
    <w:p w14:paraId="273394C6" w14:textId="77777777" w:rsidR="005150F2" w:rsidRPr="005150F2" w:rsidRDefault="005150F2" w:rsidP="005150F2">
      <w:pPr>
        <w:bidi/>
        <w:rPr>
          <w:rFonts w:cs="David" w:hint="cs"/>
          <w:rtl/>
        </w:rPr>
      </w:pPr>
    </w:p>
    <w:p w14:paraId="00DF3EE9" w14:textId="77777777" w:rsidR="005150F2" w:rsidRPr="005150F2" w:rsidRDefault="005150F2" w:rsidP="005150F2">
      <w:pPr>
        <w:bidi/>
        <w:rPr>
          <w:rFonts w:cs="David" w:hint="cs"/>
          <w:rtl/>
        </w:rPr>
      </w:pPr>
      <w:r w:rsidRPr="005150F2">
        <w:rPr>
          <w:rFonts w:cs="David" w:hint="cs"/>
          <w:rtl/>
        </w:rPr>
        <w:tab/>
        <w:t xml:space="preserve"> אני שואל. אם הנושא כל-כך חשוב וצריך לקיים דיון בוודאי שזה קשור.</w:t>
      </w:r>
    </w:p>
    <w:p w14:paraId="0F7D0EFE" w14:textId="77777777" w:rsidR="005150F2" w:rsidRPr="005150F2" w:rsidRDefault="005150F2" w:rsidP="005150F2">
      <w:pPr>
        <w:bidi/>
        <w:rPr>
          <w:rFonts w:cs="David" w:hint="cs"/>
          <w:rtl/>
        </w:rPr>
      </w:pPr>
    </w:p>
    <w:p w14:paraId="4BB4EF67" w14:textId="77777777" w:rsidR="005150F2" w:rsidRPr="005150F2" w:rsidRDefault="005150F2" w:rsidP="005150F2">
      <w:pPr>
        <w:bidi/>
        <w:rPr>
          <w:rFonts w:cs="David" w:hint="cs"/>
          <w:u w:val="single"/>
          <w:rtl/>
        </w:rPr>
      </w:pPr>
      <w:r w:rsidRPr="005150F2">
        <w:rPr>
          <w:rFonts w:cs="David" w:hint="cs"/>
          <w:u w:val="single"/>
          <w:rtl/>
        </w:rPr>
        <w:t xml:space="preserve">אורית </w:t>
      </w:r>
      <w:proofErr w:type="spellStart"/>
      <w:r w:rsidRPr="005150F2">
        <w:rPr>
          <w:rFonts w:cs="David" w:hint="cs"/>
          <w:u w:val="single"/>
          <w:rtl/>
        </w:rPr>
        <w:t>זוארץ</w:t>
      </w:r>
      <w:proofErr w:type="spellEnd"/>
      <w:r w:rsidRPr="005150F2">
        <w:rPr>
          <w:rFonts w:cs="David" w:hint="cs"/>
          <w:u w:val="single"/>
          <w:rtl/>
        </w:rPr>
        <w:t>:</w:t>
      </w:r>
    </w:p>
    <w:p w14:paraId="7751328C" w14:textId="77777777" w:rsidR="005150F2" w:rsidRPr="005150F2" w:rsidRDefault="005150F2" w:rsidP="005150F2">
      <w:pPr>
        <w:bidi/>
        <w:rPr>
          <w:rFonts w:cs="David" w:hint="cs"/>
          <w:rtl/>
        </w:rPr>
      </w:pPr>
    </w:p>
    <w:p w14:paraId="010D0B37" w14:textId="77777777" w:rsidR="005150F2" w:rsidRPr="005150F2" w:rsidRDefault="005150F2" w:rsidP="005150F2">
      <w:pPr>
        <w:bidi/>
        <w:rPr>
          <w:rFonts w:cs="David" w:hint="cs"/>
          <w:rtl/>
        </w:rPr>
      </w:pPr>
      <w:r w:rsidRPr="005150F2">
        <w:rPr>
          <w:rFonts w:cs="David" w:hint="cs"/>
          <w:rtl/>
        </w:rPr>
        <w:tab/>
        <w:t>החשיבות של הנושא לא נקבעת על-פי מספר האנשים שמבקשים.</w:t>
      </w:r>
    </w:p>
    <w:p w14:paraId="6C73F540" w14:textId="77777777" w:rsidR="005150F2" w:rsidRPr="005150F2" w:rsidRDefault="005150F2" w:rsidP="005150F2">
      <w:pPr>
        <w:bidi/>
        <w:rPr>
          <w:rFonts w:cs="David" w:hint="cs"/>
          <w:rtl/>
        </w:rPr>
      </w:pPr>
    </w:p>
    <w:p w14:paraId="379481E7" w14:textId="77777777" w:rsidR="005150F2" w:rsidRPr="005150F2" w:rsidRDefault="005150F2" w:rsidP="005150F2">
      <w:pPr>
        <w:bidi/>
        <w:rPr>
          <w:rFonts w:cs="David" w:hint="cs"/>
          <w:rtl/>
        </w:rPr>
      </w:pPr>
      <w:r w:rsidRPr="005150F2">
        <w:rPr>
          <w:rFonts w:cs="David" w:hint="cs"/>
          <w:u w:val="single"/>
          <w:rtl/>
        </w:rPr>
        <w:t xml:space="preserve">יריב </w:t>
      </w:r>
      <w:proofErr w:type="spellStart"/>
      <w:r w:rsidRPr="005150F2">
        <w:rPr>
          <w:rFonts w:cs="David" w:hint="cs"/>
          <w:u w:val="single"/>
          <w:rtl/>
        </w:rPr>
        <w:t>לוין</w:t>
      </w:r>
      <w:proofErr w:type="spellEnd"/>
      <w:r w:rsidRPr="005150F2">
        <w:rPr>
          <w:rFonts w:cs="David" w:hint="cs"/>
          <w:u w:val="single"/>
          <w:rtl/>
        </w:rPr>
        <w:t>:</w:t>
      </w:r>
    </w:p>
    <w:p w14:paraId="57483E47" w14:textId="77777777" w:rsidR="005150F2" w:rsidRPr="005150F2" w:rsidRDefault="005150F2" w:rsidP="005150F2">
      <w:pPr>
        <w:bidi/>
        <w:rPr>
          <w:rFonts w:cs="David" w:hint="cs"/>
          <w:rtl/>
        </w:rPr>
      </w:pPr>
    </w:p>
    <w:p w14:paraId="098A0EF3" w14:textId="77777777" w:rsidR="005150F2" w:rsidRPr="005150F2" w:rsidRDefault="005150F2" w:rsidP="005150F2">
      <w:pPr>
        <w:bidi/>
        <w:rPr>
          <w:rFonts w:cs="David" w:hint="cs"/>
          <w:rtl/>
        </w:rPr>
      </w:pPr>
      <w:r w:rsidRPr="005150F2">
        <w:rPr>
          <w:rFonts w:cs="David" w:hint="cs"/>
          <w:rtl/>
        </w:rPr>
        <w:tab/>
        <w:t xml:space="preserve"> בוודאי שמספר המצטרפים מעיד על מידת העניין של הנושא.</w:t>
      </w:r>
    </w:p>
    <w:p w14:paraId="106C3C00" w14:textId="77777777" w:rsidR="005150F2" w:rsidRPr="005150F2" w:rsidRDefault="005150F2" w:rsidP="005150F2">
      <w:pPr>
        <w:bidi/>
        <w:rPr>
          <w:rFonts w:cs="David" w:hint="cs"/>
          <w:rtl/>
        </w:rPr>
      </w:pPr>
    </w:p>
    <w:p w14:paraId="23467690"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613F2C61" w14:textId="77777777" w:rsidR="005150F2" w:rsidRPr="005150F2" w:rsidRDefault="005150F2" w:rsidP="005150F2">
      <w:pPr>
        <w:bidi/>
        <w:rPr>
          <w:rFonts w:cs="David" w:hint="cs"/>
          <w:rtl/>
        </w:rPr>
      </w:pPr>
    </w:p>
    <w:p w14:paraId="4F967CAC" w14:textId="77777777" w:rsidR="005150F2" w:rsidRPr="005150F2" w:rsidRDefault="005150F2" w:rsidP="005150F2">
      <w:pPr>
        <w:bidi/>
        <w:rPr>
          <w:rFonts w:cs="David" w:hint="cs"/>
          <w:rtl/>
        </w:rPr>
      </w:pPr>
      <w:r w:rsidRPr="005150F2">
        <w:rPr>
          <w:rFonts w:cs="David" w:hint="cs"/>
          <w:rtl/>
        </w:rPr>
        <w:tab/>
        <w:t xml:space="preserve">חברת הכנסת </w:t>
      </w:r>
      <w:proofErr w:type="spellStart"/>
      <w:r w:rsidRPr="005150F2">
        <w:rPr>
          <w:rFonts w:cs="David" w:hint="cs"/>
          <w:rtl/>
        </w:rPr>
        <w:t>זוארץ</w:t>
      </w:r>
      <w:proofErr w:type="spellEnd"/>
      <w:r w:rsidRPr="005150F2">
        <w:rPr>
          <w:rFonts w:cs="David" w:hint="cs"/>
          <w:rtl/>
        </w:rPr>
        <w:t>, כן, בוודאי. מבחינת הנשיאות מספר האנשים מסיעות שונות שביקשו נושא משמש גם הוא בין השאר אינדיקציה לדחיפות הנושא. היו דברים אחרים שהיו לגביהם בקשות.</w:t>
      </w:r>
    </w:p>
    <w:p w14:paraId="5B39C0DA" w14:textId="77777777" w:rsidR="005150F2" w:rsidRPr="005150F2" w:rsidRDefault="005150F2" w:rsidP="005150F2">
      <w:pPr>
        <w:bidi/>
        <w:rPr>
          <w:rFonts w:cs="David" w:hint="cs"/>
          <w:rtl/>
        </w:rPr>
      </w:pPr>
    </w:p>
    <w:p w14:paraId="51A85A63" w14:textId="77777777" w:rsidR="005150F2" w:rsidRPr="005150F2" w:rsidRDefault="005150F2" w:rsidP="005150F2">
      <w:pPr>
        <w:bidi/>
        <w:rPr>
          <w:rFonts w:cs="David" w:hint="cs"/>
          <w:rtl/>
        </w:rPr>
      </w:pPr>
      <w:r w:rsidRPr="005150F2">
        <w:rPr>
          <w:rFonts w:cs="David" w:hint="cs"/>
          <w:u w:val="single"/>
          <w:rtl/>
        </w:rPr>
        <w:t xml:space="preserve">יריב </w:t>
      </w:r>
      <w:proofErr w:type="spellStart"/>
      <w:r w:rsidRPr="005150F2">
        <w:rPr>
          <w:rFonts w:cs="David" w:hint="cs"/>
          <w:u w:val="single"/>
          <w:rtl/>
        </w:rPr>
        <w:t>לוין</w:t>
      </w:r>
      <w:proofErr w:type="spellEnd"/>
      <w:r w:rsidRPr="005150F2">
        <w:rPr>
          <w:rFonts w:cs="David" w:hint="cs"/>
          <w:u w:val="single"/>
          <w:rtl/>
        </w:rPr>
        <w:t>:</w:t>
      </w:r>
    </w:p>
    <w:p w14:paraId="42A07715" w14:textId="77777777" w:rsidR="005150F2" w:rsidRPr="005150F2" w:rsidRDefault="005150F2" w:rsidP="005150F2">
      <w:pPr>
        <w:bidi/>
        <w:rPr>
          <w:rFonts w:cs="David" w:hint="cs"/>
          <w:rtl/>
        </w:rPr>
      </w:pPr>
    </w:p>
    <w:p w14:paraId="210548C8" w14:textId="77777777" w:rsidR="005150F2" w:rsidRPr="005150F2" w:rsidRDefault="005150F2" w:rsidP="005150F2">
      <w:pPr>
        <w:bidi/>
        <w:rPr>
          <w:rFonts w:cs="David" w:hint="cs"/>
          <w:rtl/>
        </w:rPr>
      </w:pPr>
      <w:r w:rsidRPr="005150F2">
        <w:rPr>
          <w:rFonts w:cs="David" w:hint="cs"/>
          <w:rtl/>
        </w:rPr>
        <w:t>אני שואל למה, גם אם זה לא קשור.</w:t>
      </w:r>
    </w:p>
    <w:p w14:paraId="62C5E690" w14:textId="77777777" w:rsidR="005150F2" w:rsidRPr="005150F2" w:rsidRDefault="005150F2" w:rsidP="005150F2">
      <w:pPr>
        <w:bidi/>
        <w:rPr>
          <w:rFonts w:cs="David" w:hint="cs"/>
          <w:rtl/>
        </w:rPr>
      </w:pPr>
    </w:p>
    <w:p w14:paraId="5D2B0E35" w14:textId="77777777" w:rsidR="005150F2" w:rsidRPr="005150F2" w:rsidRDefault="005150F2" w:rsidP="005150F2">
      <w:pPr>
        <w:bidi/>
        <w:rPr>
          <w:rFonts w:cs="David"/>
          <w:u w:val="single"/>
          <w:rtl/>
        </w:rPr>
      </w:pPr>
      <w:proofErr w:type="spellStart"/>
      <w:r w:rsidRPr="005150F2">
        <w:rPr>
          <w:rFonts w:cs="David"/>
          <w:u w:val="single"/>
          <w:rtl/>
        </w:rPr>
        <w:t>מוחמד</w:t>
      </w:r>
      <w:proofErr w:type="spellEnd"/>
      <w:r w:rsidRPr="005150F2">
        <w:rPr>
          <w:rFonts w:cs="David"/>
          <w:u w:val="single"/>
          <w:rtl/>
        </w:rPr>
        <w:t xml:space="preserve"> ברכה:</w:t>
      </w:r>
    </w:p>
    <w:p w14:paraId="57CCF6AC" w14:textId="77777777" w:rsidR="005150F2" w:rsidRPr="005150F2" w:rsidRDefault="005150F2" w:rsidP="005150F2">
      <w:pPr>
        <w:bidi/>
        <w:rPr>
          <w:rFonts w:cs="David"/>
          <w:u w:val="single"/>
          <w:rtl/>
        </w:rPr>
      </w:pPr>
    </w:p>
    <w:p w14:paraId="6D200224" w14:textId="77777777" w:rsidR="005150F2" w:rsidRPr="005150F2" w:rsidRDefault="005150F2" w:rsidP="005150F2">
      <w:pPr>
        <w:bidi/>
        <w:rPr>
          <w:rFonts w:cs="David" w:hint="cs"/>
          <w:rtl/>
        </w:rPr>
      </w:pPr>
      <w:r w:rsidRPr="005150F2">
        <w:rPr>
          <w:rFonts w:cs="David"/>
          <w:rtl/>
        </w:rPr>
        <w:tab/>
      </w:r>
      <w:r w:rsidRPr="005150F2">
        <w:rPr>
          <w:rFonts w:cs="David" w:hint="cs"/>
          <w:rtl/>
        </w:rPr>
        <w:t xml:space="preserve"> יש נושאים שהוצעו על-ידי חבר כנסת אחד והתקבלו. אנחנו לא ממציאים היום את הכנסת.</w:t>
      </w:r>
    </w:p>
    <w:p w14:paraId="7FFF213A" w14:textId="77777777" w:rsidR="005150F2" w:rsidRPr="005150F2" w:rsidRDefault="005150F2" w:rsidP="005150F2">
      <w:pPr>
        <w:bidi/>
        <w:rPr>
          <w:rFonts w:cs="David" w:hint="cs"/>
          <w:rtl/>
        </w:rPr>
      </w:pPr>
    </w:p>
    <w:p w14:paraId="79AA9B8A" w14:textId="77777777" w:rsidR="005150F2" w:rsidRPr="005150F2" w:rsidRDefault="005150F2" w:rsidP="005150F2">
      <w:pPr>
        <w:bidi/>
        <w:rPr>
          <w:rFonts w:cs="David" w:hint="cs"/>
          <w:rtl/>
        </w:rPr>
      </w:pPr>
      <w:r w:rsidRPr="005150F2">
        <w:rPr>
          <w:rFonts w:cs="David"/>
          <w:u w:val="single"/>
          <w:rtl/>
        </w:rPr>
        <w:br w:type="page"/>
      </w:r>
      <w:r w:rsidRPr="005150F2">
        <w:rPr>
          <w:rFonts w:cs="David" w:hint="cs"/>
          <w:u w:val="single"/>
          <w:rtl/>
        </w:rPr>
        <w:lastRenderedPageBreak/>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211DE583" w14:textId="77777777" w:rsidR="005150F2" w:rsidRPr="005150F2" w:rsidRDefault="005150F2" w:rsidP="005150F2">
      <w:pPr>
        <w:bidi/>
        <w:rPr>
          <w:rFonts w:cs="David" w:hint="cs"/>
          <w:rtl/>
        </w:rPr>
      </w:pPr>
    </w:p>
    <w:p w14:paraId="12FA871E" w14:textId="77777777" w:rsidR="005150F2" w:rsidRPr="005150F2" w:rsidRDefault="005150F2" w:rsidP="005150F2">
      <w:pPr>
        <w:bidi/>
        <w:rPr>
          <w:rFonts w:cs="David" w:hint="cs"/>
          <w:rtl/>
        </w:rPr>
      </w:pPr>
      <w:r w:rsidRPr="005150F2">
        <w:rPr>
          <w:rFonts w:cs="David" w:hint="cs"/>
          <w:rtl/>
        </w:rPr>
        <w:tab/>
        <w:t xml:space="preserve"> חבר הכנסת ברכה, אני לא אומר שזה קריטריון יחיד, אני רק אומר שהשאלה של חבר הכנסת </w:t>
      </w:r>
      <w:proofErr w:type="spellStart"/>
      <w:r w:rsidRPr="005150F2">
        <w:rPr>
          <w:rFonts w:cs="David" w:hint="cs"/>
          <w:rtl/>
        </w:rPr>
        <w:t>לוין</w:t>
      </w:r>
      <w:proofErr w:type="spellEnd"/>
      <w:r w:rsidRPr="005150F2">
        <w:rPr>
          <w:rFonts w:cs="David" w:hint="cs"/>
          <w:rtl/>
        </w:rPr>
        <w:t xml:space="preserve"> הייתה רלוונטית, ורשאית סיעת קדימה גם לא לענות עליה.</w:t>
      </w:r>
    </w:p>
    <w:p w14:paraId="301E4A0A" w14:textId="77777777" w:rsidR="005150F2" w:rsidRPr="005150F2" w:rsidRDefault="005150F2" w:rsidP="005150F2">
      <w:pPr>
        <w:bidi/>
        <w:rPr>
          <w:rFonts w:cs="David" w:hint="cs"/>
          <w:rtl/>
        </w:rPr>
      </w:pPr>
    </w:p>
    <w:p w14:paraId="150B27B2" w14:textId="77777777" w:rsidR="005150F2" w:rsidRPr="005150F2" w:rsidRDefault="005150F2" w:rsidP="005150F2">
      <w:pPr>
        <w:bidi/>
        <w:rPr>
          <w:rFonts w:cs="David" w:hint="cs"/>
          <w:u w:val="single"/>
          <w:rtl/>
        </w:rPr>
      </w:pPr>
      <w:r w:rsidRPr="005150F2">
        <w:rPr>
          <w:rFonts w:cs="David" w:hint="cs"/>
          <w:rtl/>
        </w:rPr>
        <w:t xml:space="preserve"> </w:t>
      </w: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67FE84C5" w14:textId="77777777" w:rsidR="005150F2" w:rsidRPr="005150F2" w:rsidRDefault="005150F2" w:rsidP="005150F2">
      <w:pPr>
        <w:bidi/>
        <w:rPr>
          <w:rFonts w:cs="David" w:hint="cs"/>
          <w:rtl/>
        </w:rPr>
      </w:pPr>
    </w:p>
    <w:p w14:paraId="2A3860BF" w14:textId="77777777" w:rsidR="005150F2" w:rsidRPr="005150F2" w:rsidRDefault="005150F2" w:rsidP="005150F2">
      <w:pPr>
        <w:bidi/>
        <w:rPr>
          <w:rFonts w:cs="David" w:hint="cs"/>
          <w:rtl/>
        </w:rPr>
      </w:pPr>
      <w:r w:rsidRPr="005150F2">
        <w:rPr>
          <w:rFonts w:cs="David" w:hint="cs"/>
          <w:rtl/>
        </w:rPr>
        <w:tab/>
        <w:t>זה כמו שחברי כנסת אחרים מסיעות אחרות לא חשבו להגיש באותו נושא והגישו בנושאים אחרים. זה לא רלוונטי לדיון, עם כל הכבוד.</w:t>
      </w:r>
    </w:p>
    <w:p w14:paraId="4FE4376F" w14:textId="77777777" w:rsidR="005150F2" w:rsidRPr="005150F2" w:rsidRDefault="005150F2" w:rsidP="005150F2">
      <w:pPr>
        <w:bidi/>
        <w:rPr>
          <w:rFonts w:cs="David" w:hint="cs"/>
          <w:rtl/>
        </w:rPr>
      </w:pPr>
    </w:p>
    <w:p w14:paraId="012F7213"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437E0BA" w14:textId="77777777" w:rsidR="005150F2" w:rsidRPr="005150F2" w:rsidRDefault="005150F2" w:rsidP="005150F2">
      <w:pPr>
        <w:bidi/>
        <w:rPr>
          <w:rFonts w:cs="David" w:hint="cs"/>
          <w:rtl/>
        </w:rPr>
      </w:pPr>
    </w:p>
    <w:p w14:paraId="3EB4FE49" w14:textId="77777777" w:rsidR="005150F2" w:rsidRPr="005150F2" w:rsidRDefault="005150F2" w:rsidP="005150F2">
      <w:pPr>
        <w:bidi/>
        <w:rPr>
          <w:rFonts w:cs="David" w:hint="cs"/>
          <w:rtl/>
        </w:rPr>
      </w:pPr>
      <w:r w:rsidRPr="005150F2">
        <w:rPr>
          <w:rFonts w:cs="David" w:hint="cs"/>
          <w:rtl/>
        </w:rPr>
        <w:tab/>
        <w:t>בסדר גמור. גם העובדה שהנציגות שלכם בנשיאות הצביעה בעד לדחות את העניין הזה, גם היא לא רלוונטית. אתם רשאים לשנות את העמדה.</w:t>
      </w:r>
    </w:p>
    <w:p w14:paraId="408C1D22" w14:textId="77777777" w:rsidR="005150F2" w:rsidRPr="005150F2" w:rsidRDefault="005150F2" w:rsidP="005150F2">
      <w:pPr>
        <w:bidi/>
        <w:rPr>
          <w:rFonts w:cs="David" w:hint="cs"/>
          <w:rtl/>
        </w:rPr>
      </w:pPr>
    </w:p>
    <w:p w14:paraId="5A468501" w14:textId="77777777" w:rsidR="005150F2" w:rsidRPr="005150F2" w:rsidRDefault="005150F2" w:rsidP="005150F2">
      <w:pPr>
        <w:bidi/>
        <w:rPr>
          <w:rFonts w:cs="David" w:hint="cs"/>
          <w:rtl/>
        </w:rPr>
      </w:pPr>
      <w:r w:rsidRPr="005150F2">
        <w:rPr>
          <w:rFonts w:cs="David" w:hint="cs"/>
          <w:rtl/>
        </w:rPr>
        <w:tab/>
        <w:t>חבר הכנסת נסים זאב, בבקשה.</w:t>
      </w:r>
    </w:p>
    <w:p w14:paraId="5E696788" w14:textId="77777777" w:rsidR="005150F2" w:rsidRPr="005150F2" w:rsidRDefault="005150F2" w:rsidP="005150F2">
      <w:pPr>
        <w:bidi/>
        <w:rPr>
          <w:rFonts w:cs="David" w:hint="cs"/>
          <w:rtl/>
        </w:rPr>
      </w:pPr>
    </w:p>
    <w:p w14:paraId="0CB5A307" w14:textId="77777777" w:rsidR="005150F2" w:rsidRPr="005150F2" w:rsidRDefault="005150F2" w:rsidP="005150F2">
      <w:pPr>
        <w:bidi/>
        <w:rPr>
          <w:rFonts w:cs="David" w:hint="cs"/>
          <w:rtl/>
        </w:rPr>
      </w:pPr>
      <w:r w:rsidRPr="005150F2">
        <w:rPr>
          <w:rFonts w:cs="David" w:hint="cs"/>
          <w:u w:val="single"/>
          <w:rtl/>
        </w:rPr>
        <w:t>נסים זאב:</w:t>
      </w:r>
    </w:p>
    <w:p w14:paraId="2F3BF61F" w14:textId="77777777" w:rsidR="005150F2" w:rsidRPr="005150F2" w:rsidRDefault="005150F2" w:rsidP="005150F2">
      <w:pPr>
        <w:bidi/>
        <w:rPr>
          <w:rFonts w:cs="David" w:hint="cs"/>
          <w:rtl/>
        </w:rPr>
      </w:pPr>
    </w:p>
    <w:p w14:paraId="2A5DCE0B" w14:textId="77777777" w:rsidR="005150F2" w:rsidRPr="005150F2" w:rsidRDefault="005150F2" w:rsidP="005150F2">
      <w:pPr>
        <w:bidi/>
        <w:rPr>
          <w:rFonts w:cs="David" w:hint="cs"/>
          <w:rtl/>
        </w:rPr>
      </w:pPr>
      <w:r w:rsidRPr="005150F2">
        <w:rPr>
          <w:rFonts w:cs="David" w:hint="cs"/>
          <w:rtl/>
        </w:rPr>
        <w:tab/>
        <w:t xml:space="preserve">אדוני היושב ראש, לית מאן </w:t>
      </w:r>
      <w:proofErr w:type="spellStart"/>
      <w:r w:rsidRPr="005150F2">
        <w:rPr>
          <w:rFonts w:cs="David" w:hint="cs"/>
          <w:rtl/>
        </w:rPr>
        <w:t>דפליג</w:t>
      </w:r>
      <w:proofErr w:type="spellEnd"/>
      <w:r w:rsidRPr="005150F2">
        <w:rPr>
          <w:rFonts w:cs="David" w:hint="cs"/>
          <w:rtl/>
        </w:rPr>
        <w:t xml:space="preserve"> שהנושא חשוב. הוא יהיה יותר חשוב בשבוע הבא מאשר השבוע. לכן כאשר היושב ראש והסגנים דנו בעניין זה ביצה שעדיין לא נולדה, ודחו את העניין. יש לקיים דיון בשבוע הבא ולתת אפשרות לעוד חברי כנסת מהסיעות השונות להצטרף לנושא הזה. תהיה פה הסכמה פה-אחד לשבוע הבא. גם נכון להיום אנחנו לא יודעים מה ראש הממשלה הביא באמתחתו. </w:t>
      </w:r>
    </w:p>
    <w:p w14:paraId="6BB63A1C" w14:textId="77777777" w:rsidR="005150F2" w:rsidRPr="005150F2" w:rsidRDefault="005150F2" w:rsidP="005150F2">
      <w:pPr>
        <w:bidi/>
        <w:rPr>
          <w:rFonts w:cs="David" w:hint="cs"/>
          <w:rtl/>
        </w:rPr>
      </w:pPr>
    </w:p>
    <w:p w14:paraId="48E03444"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5C41E45A" w14:textId="77777777" w:rsidR="005150F2" w:rsidRPr="005150F2" w:rsidRDefault="005150F2" w:rsidP="005150F2">
      <w:pPr>
        <w:bidi/>
        <w:rPr>
          <w:rFonts w:cs="David" w:hint="cs"/>
          <w:rtl/>
        </w:rPr>
      </w:pPr>
    </w:p>
    <w:p w14:paraId="66E22DC1" w14:textId="77777777" w:rsidR="005150F2" w:rsidRPr="005150F2" w:rsidRDefault="005150F2" w:rsidP="005150F2">
      <w:pPr>
        <w:bidi/>
        <w:rPr>
          <w:rFonts w:cs="David" w:hint="cs"/>
          <w:rtl/>
        </w:rPr>
      </w:pPr>
      <w:r w:rsidRPr="005150F2">
        <w:rPr>
          <w:rFonts w:cs="David" w:hint="cs"/>
          <w:rtl/>
        </w:rPr>
        <w:tab/>
        <w:t xml:space="preserve"> אז אולי זו ההזדמנות- - -</w:t>
      </w:r>
    </w:p>
    <w:p w14:paraId="0E0235E2" w14:textId="77777777" w:rsidR="005150F2" w:rsidRPr="005150F2" w:rsidRDefault="005150F2" w:rsidP="005150F2">
      <w:pPr>
        <w:bidi/>
        <w:rPr>
          <w:rFonts w:cs="David" w:hint="cs"/>
          <w:rtl/>
        </w:rPr>
      </w:pPr>
    </w:p>
    <w:p w14:paraId="05D9E0BE" w14:textId="77777777" w:rsidR="005150F2" w:rsidRPr="005150F2" w:rsidRDefault="005150F2" w:rsidP="005150F2">
      <w:pPr>
        <w:tabs>
          <w:tab w:val="left" w:pos="389"/>
          <w:tab w:val="left" w:pos="1930"/>
        </w:tabs>
        <w:bidi/>
        <w:rPr>
          <w:rFonts w:cs="David" w:hint="cs"/>
          <w:u w:val="single"/>
          <w:rtl/>
        </w:rPr>
      </w:pPr>
      <w:r w:rsidRPr="005150F2">
        <w:rPr>
          <w:rFonts w:cs="David" w:hint="cs"/>
          <w:u w:val="single"/>
          <w:rtl/>
        </w:rPr>
        <w:t>נסים זאב:</w:t>
      </w:r>
    </w:p>
    <w:p w14:paraId="128F90FF" w14:textId="77777777" w:rsidR="005150F2" w:rsidRPr="005150F2" w:rsidRDefault="005150F2" w:rsidP="005150F2">
      <w:pPr>
        <w:tabs>
          <w:tab w:val="left" w:pos="389"/>
          <w:tab w:val="left" w:pos="1930"/>
        </w:tabs>
        <w:bidi/>
        <w:rPr>
          <w:rFonts w:cs="David" w:hint="cs"/>
          <w:rtl/>
        </w:rPr>
      </w:pPr>
    </w:p>
    <w:p w14:paraId="28BA546A" w14:textId="77777777" w:rsidR="005150F2" w:rsidRPr="005150F2" w:rsidRDefault="005150F2" w:rsidP="005150F2">
      <w:pPr>
        <w:bidi/>
        <w:rPr>
          <w:rFonts w:cs="David" w:hint="cs"/>
          <w:rtl/>
        </w:rPr>
      </w:pPr>
      <w:r w:rsidRPr="005150F2">
        <w:rPr>
          <w:rFonts w:cs="David" w:hint="cs"/>
          <w:rtl/>
        </w:rPr>
        <w:tab/>
        <w:t xml:space="preserve"> עדיף לדון כשיש לך לפחות רקע- -</w:t>
      </w:r>
    </w:p>
    <w:p w14:paraId="0F452ED1" w14:textId="77777777" w:rsidR="005150F2" w:rsidRPr="005150F2" w:rsidRDefault="005150F2" w:rsidP="005150F2">
      <w:pPr>
        <w:bidi/>
        <w:rPr>
          <w:rFonts w:cs="David" w:hint="cs"/>
          <w:rtl/>
        </w:rPr>
      </w:pPr>
    </w:p>
    <w:p w14:paraId="6C21C644" w14:textId="77777777" w:rsidR="005150F2" w:rsidRPr="005150F2" w:rsidRDefault="005150F2" w:rsidP="005150F2">
      <w:pPr>
        <w:bidi/>
        <w:rPr>
          <w:rFonts w:cs="David"/>
          <w:u w:val="single"/>
          <w:rtl/>
        </w:rPr>
      </w:pPr>
      <w:proofErr w:type="spellStart"/>
      <w:r w:rsidRPr="005150F2">
        <w:rPr>
          <w:rFonts w:cs="David"/>
          <w:u w:val="single"/>
          <w:rtl/>
        </w:rPr>
        <w:t>מוחמד</w:t>
      </w:r>
      <w:proofErr w:type="spellEnd"/>
      <w:r w:rsidRPr="005150F2">
        <w:rPr>
          <w:rFonts w:cs="David"/>
          <w:u w:val="single"/>
          <w:rtl/>
        </w:rPr>
        <w:t xml:space="preserve"> ברכה:</w:t>
      </w:r>
    </w:p>
    <w:p w14:paraId="66BFFD56" w14:textId="77777777" w:rsidR="005150F2" w:rsidRPr="005150F2" w:rsidRDefault="005150F2" w:rsidP="005150F2">
      <w:pPr>
        <w:bidi/>
        <w:rPr>
          <w:rFonts w:cs="David"/>
          <w:u w:val="single"/>
          <w:rtl/>
        </w:rPr>
      </w:pPr>
    </w:p>
    <w:p w14:paraId="6E66B5F7" w14:textId="77777777" w:rsidR="005150F2" w:rsidRPr="005150F2" w:rsidRDefault="005150F2" w:rsidP="005150F2">
      <w:pPr>
        <w:bidi/>
        <w:rPr>
          <w:rFonts w:cs="David" w:hint="cs"/>
          <w:rtl/>
        </w:rPr>
      </w:pPr>
      <w:r w:rsidRPr="005150F2">
        <w:rPr>
          <w:rFonts w:cs="David"/>
          <w:rtl/>
        </w:rPr>
        <w:tab/>
      </w:r>
      <w:r w:rsidRPr="005150F2">
        <w:rPr>
          <w:rFonts w:cs="David" w:hint="cs"/>
          <w:rtl/>
        </w:rPr>
        <w:t>כדי הממשלה תאמר לכנסת מה היה.</w:t>
      </w:r>
    </w:p>
    <w:p w14:paraId="755FA9E1" w14:textId="77777777" w:rsidR="005150F2" w:rsidRPr="005150F2" w:rsidRDefault="005150F2" w:rsidP="005150F2">
      <w:pPr>
        <w:bidi/>
        <w:rPr>
          <w:rFonts w:cs="David" w:hint="cs"/>
          <w:rtl/>
        </w:rPr>
      </w:pPr>
    </w:p>
    <w:p w14:paraId="72052554" w14:textId="77777777" w:rsidR="005150F2" w:rsidRPr="005150F2" w:rsidRDefault="005150F2" w:rsidP="005150F2">
      <w:pPr>
        <w:tabs>
          <w:tab w:val="left" w:pos="389"/>
          <w:tab w:val="left" w:pos="1930"/>
        </w:tabs>
        <w:bidi/>
        <w:rPr>
          <w:rFonts w:cs="David" w:hint="cs"/>
          <w:u w:val="single"/>
          <w:rtl/>
        </w:rPr>
      </w:pPr>
      <w:r w:rsidRPr="005150F2">
        <w:rPr>
          <w:rFonts w:cs="David" w:hint="cs"/>
          <w:u w:val="single"/>
          <w:rtl/>
        </w:rPr>
        <w:t>נסים זאב:</w:t>
      </w:r>
    </w:p>
    <w:p w14:paraId="4A760CD0" w14:textId="77777777" w:rsidR="005150F2" w:rsidRPr="005150F2" w:rsidRDefault="005150F2" w:rsidP="005150F2">
      <w:pPr>
        <w:tabs>
          <w:tab w:val="left" w:pos="389"/>
          <w:tab w:val="left" w:pos="1930"/>
        </w:tabs>
        <w:bidi/>
        <w:rPr>
          <w:rFonts w:cs="David" w:hint="cs"/>
          <w:rtl/>
        </w:rPr>
      </w:pPr>
    </w:p>
    <w:p w14:paraId="2DD666CC" w14:textId="77777777" w:rsidR="005150F2" w:rsidRPr="005150F2" w:rsidRDefault="005150F2" w:rsidP="005150F2">
      <w:pPr>
        <w:bidi/>
        <w:rPr>
          <w:rFonts w:cs="David" w:hint="cs"/>
          <w:rtl/>
        </w:rPr>
      </w:pPr>
      <w:r w:rsidRPr="005150F2">
        <w:rPr>
          <w:rFonts w:cs="David" w:hint="cs"/>
          <w:rtl/>
        </w:rPr>
        <w:tab/>
        <w:t xml:space="preserve"> הממשלה לא יודעת. חוץ מראש הממשלה אף אחד לא יודע. אז נעשה צחוק מעצמנו? תנו לראש הממשלה לומר לממשלה מה היה בדיונים, ואכן תהיה אפשרות לקיים דיון רציני וענייני.</w:t>
      </w:r>
    </w:p>
    <w:p w14:paraId="153274C8" w14:textId="77777777" w:rsidR="005150F2" w:rsidRPr="005150F2" w:rsidRDefault="005150F2" w:rsidP="005150F2">
      <w:pPr>
        <w:bidi/>
        <w:rPr>
          <w:rFonts w:cs="David" w:hint="cs"/>
          <w:rtl/>
        </w:rPr>
      </w:pPr>
    </w:p>
    <w:p w14:paraId="4BB6D9DF"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40D12936" w14:textId="77777777" w:rsidR="005150F2" w:rsidRPr="005150F2" w:rsidRDefault="005150F2" w:rsidP="005150F2">
      <w:pPr>
        <w:bidi/>
        <w:rPr>
          <w:rFonts w:cs="David" w:hint="cs"/>
          <w:rtl/>
        </w:rPr>
      </w:pPr>
    </w:p>
    <w:p w14:paraId="3326D75B" w14:textId="77777777" w:rsidR="005150F2" w:rsidRPr="005150F2" w:rsidRDefault="005150F2" w:rsidP="005150F2">
      <w:pPr>
        <w:bidi/>
        <w:rPr>
          <w:rFonts w:cs="David" w:hint="cs"/>
          <w:rtl/>
        </w:rPr>
      </w:pPr>
      <w:r w:rsidRPr="005150F2">
        <w:rPr>
          <w:rFonts w:cs="David" w:hint="cs"/>
          <w:rtl/>
        </w:rPr>
        <w:tab/>
        <w:t xml:space="preserve">אז למעשה, אתה מציע שאנחנו נתמוך בהחלטת הנשיאות ונציע לחבר הכנסת ברכה להגיש את זה שוב בשבוע הבא.  </w:t>
      </w:r>
    </w:p>
    <w:p w14:paraId="7420969F" w14:textId="77777777" w:rsidR="005150F2" w:rsidRPr="005150F2" w:rsidRDefault="005150F2" w:rsidP="005150F2">
      <w:pPr>
        <w:bidi/>
        <w:rPr>
          <w:rFonts w:cs="David" w:hint="cs"/>
          <w:rtl/>
        </w:rPr>
      </w:pPr>
    </w:p>
    <w:p w14:paraId="213F466D" w14:textId="77777777" w:rsidR="005150F2" w:rsidRPr="005150F2" w:rsidRDefault="005150F2" w:rsidP="005150F2">
      <w:pPr>
        <w:bidi/>
        <w:rPr>
          <w:rFonts w:cs="David" w:hint="cs"/>
          <w:rtl/>
        </w:rPr>
      </w:pPr>
      <w:r w:rsidRPr="005150F2">
        <w:rPr>
          <w:rFonts w:cs="David" w:hint="cs"/>
          <w:u w:val="single"/>
          <w:rtl/>
        </w:rPr>
        <w:t>נסים זאב:</w:t>
      </w:r>
    </w:p>
    <w:p w14:paraId="137D9665" w14:textId="77777777" w:rsidR="005150F2" w:rsidRPr="005150F2" w:rsidRDefault="005150F2" w:rsidP="005150F2">
      <w:pPr>
        <w:bidi/>
        <w:rPr>
          <w:rFonts w:cs="David" w:hint="cs"/>
          <w:rtl/>
        </w:rPr>
      </w:pPr>
    </w:p>
    <w:p w14:paraId="53FF6F84" w14:textId="77777777" w:rsidR="005150F2" w:rsidRPr="005150F2" w:rsidRDefault="005150F2" w:rsidP="005150F2">
      <w:pPr>
        <w:bidi/>
        <w:rPr>
          <w:rFonts w:cs="David" w:hint="cs"/>
          <w:rtl/>
        </w:rPr>
      </w:pPr>
      <w:r w:rsidRPr="005150F2">
        <w:rPr>
          <w:rFonts w:cs="David" w:hint="cs"/>
          <w:rtl/>
        </w:rPr>
        <w:tab/>
        <w:t>כן, אבל לאפשר גם לסיעות אחרות - -</w:t>
      </w:r>
    </w:p>
    <w:p w14:paraId="0965F818" w14:textId="77777777" w:rsidR="005150F2" w:rsidRPr="005150F2" w:rsidRDefault="005150F2" w:rsidP="005150F2">
      <w:pPr>
        <w:bidi/>
        <w:rPr>
          <w:rFonts w:cs="David" w:hint="cs"/>
          <w:rtl/>
        </w:rPr>
      </w:pPr>
    </w:p>
    <w:p w14:paraId="27EB5BBB"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0B2AD274" w14:textId="77777777" w:rsidR="005150F2" w:rsidRPr="005150F2" w:rsidRDefault="005150F2" w:rsidP="005150F2">
      <w:pPr>
        <w:bidi/>
        <w:rPr>
          <w:rFonts w:cs="David" w:hint="cs"/>
          <w:rtl/>
        </w:rPr>
      </w:pPr>
    </w:p>
    <w:p w14:paraId="04D8647E" w14:textId="77777777" w:rsidR="005150F2" w:rsidRPr="005150F2" w:rsidRDefault="005150F2" w:rsidP="005150F2">
      <w:pPr>
        <w:bidi/>
        <w:rPr>
          <w:rFonts w:cs="David" w:hint="cs"/>
          <w:rtl/>
        </w:rPr>
      </w:pPr>
      <w:r w:rsidRPr="005150F2">
        <w:rPr>
          <w:rFonts w:cs="David" w:hint="cs"/>
          <w:rtl/>
        </w:rPr>
        <w:tab/>
        <w:t>אם הוא יגיש בשבוע הבא, כמובן, חברים מסיעות אחרות.</w:t>
      </w:r>
    </w:p>
    <w:p w14:paraId="7C93D9A9" w14:textId="77777777" w:rsidR="005150F2" w:rsidRPr="005150F2" w:rsidRDefault="005150F2" w:rsidP="005150F2">
      <w:pPr>
        <w:bidi/>
        <w:rPr>
          <w:rFonts w:cs="David" w:hint="cs"/>
          <w:rtl/>
        </w:rPr>
      </w:pPr>
    </w:p>
    <w:p w14:paraId="4F1228D2" w14:textId="77777777" w:rsidR="005150F2" w:rsidRPr="005150F2" w:rsidRDefault="005150F2" w:rsidP="005150F2">
      <w:pPr>
        <w:bidi/>
        <w:rPr>
          <w:rFonts w:cs="David"/>
          <w:u w:val="single"/>
          <w:rtl/>
        </w:rPr>
      </w:pPr>
      <w:proofErr w:type="spellStart"/>
      <w:r w:rsidRPr="005150F2">
        <w:rPr>
          <w:rFonts w:cs="David"/>
          <w:u w:val="single"/>
          <w:rtl/>
        </w:rPr>
        <w:t>מוחמד</w:t>
      </w:r>
      <w:proofErr w:type="spellEnd"/>
      <w:r w:rsidRPr="005150F2">
        <w:rPr>
          <w:rFonts w:cs="David"/>
          <w:u w:val="single"/>
          <w:rtl/>
        </w:rPr>
        <w:t xml:space="preserve"> ברכה:</w:t>
      </w:r>
    </w:p>
    <w:p w14:paraId="06B4E705" w14:textId="77777777" w:rsidR="005150F2" w:rsidRPr="005150F2" w:rsidRDefault="005150F2" w:rsidP="005150F2">
      <w:pPr>
        <w:bidi/>
        <w:rPr>
          <w:rFonts w:cs="David" w:hint="cs"/>
          <w:u w:val="single"/>
          <w:rtl/>
        </w:rPr>
      </w:pPr>
    </w:p>
    <w:p w14:paraId="650F5F6A" w14:textId="77777777" w:rsidR="005150F2" w:rsidRPr="005150F2" w:rsidRDefault="005150F2" w:rsidP="005150F2">
      <w:pPr>
        <w:bidi/>
        <w:rPr>
          <w:rFonts w:cs="David" w:hint="cs"/>
          <w:rtl/>
        </w:rPr>
      </w:pPr>
      <w:r w:rsidRPr="005150F2">
        <w:rPr>
          <w:rFonts w:cs="David" w:hint="cs"/>
          <w:rtl/>
        </w:rPr>
        <w:tab/>
        <w:t xml:space="preserve">לא- - - אלא שזה יהיה יידון בשבוע הבא. </w:t>
      </w:r>
    </w:p>
    <w:p w14:paraId="19CC52FB" w14:textId="77777777" w:rsidR="005150F2" w:rsidRPr="005150F2" w:rsidRDefault="005150F2" w:rsidP="005150F2">
      <w:pPr>
        <w:bidi/>
        <w:rPr>
          <w:rFonts w:cs="David" w:hint="cs"/>
          <w:rtl/>
        </w:rPr>
      </w:pPr>
    </w:p>
    <w:p w14:paraId="4E98291F"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3E6E5E1B" w14:textId="77777777" w:rsidR="005150F2" w:rsidRPr="005150F2" w:rsidRDefault="005150F2" w:rsidP="005150F2">
      <w:pPr>
        <w:bidi/>
        <w:rPr>
          <w:rFonts w:cs="David" w:hint="cs"/>
          <w:rtl/>
        </w:rPr>
      </w:pPr>
    </w:p>
    <w:p w14:paraId="2B1D1577" w14:textId="77777777" w:rsidR="005150F2" w:rsidRPr="005150F2" w:rsidRDefault="005150F2" w:rsidP="005150F2">
      <w:pPr>
        <w:bidi/>
        <w:rPr>
          <w:rFonts w:cs="David" w:hint="cs"/>
          <w:rtl/>
        </w:rPr>
      </w:pPr>
      <w:r w:rsidRPr="005150F2">
        <w:rPr>
          <w:rFonts w:cs="David" w:hint="cs"/>
          <w:rtl/>
        </w:rPr>
        <w:tab/>
        <w:t>זה לא בסמכות שלנו, חבר הכנסת ברכה.</w:t>
      </w:r>
    </w:p>
    <w:p w14:paraId="15CD400A" w14:textId="77777777" w:rsidR="005150F2" w:rsidRPr="005150F2" w:rsidRDefault="005150F2" w:rsidP="005150F2">
      <w:pPr>
        <w:bidi/>
        <w:rPr>
          <w:rFonts w:cs="David" w:hint="cs"/>
          <w:rtl/>
        </w:rPr>
      </w:pPr>
    </w:p>
    <w:p w14:paraId="7E1E6FE2" w14:textId="77777777" w:rsidR="005150F2" w:rsidRPr="005150F2" w:rsidRDefault="005150F2" w:rsidP="005150F2">
      <w:pPr>
        <w:tabs>
          <w:tab w:val="left" w:pos="389"/>
          <w:tab w:val="left" w:pos="1930"/>
        </w:tabs>
        <w:bidi/>
        <w:rPr>
          <w:rFonts w:cs="David" w:hint="cs"/>
          <w:u w:val="single"/>
          <w:rtl/>
        </w:rPr>
      </w:pPr>
      <w:r w:rsidRPr="005150F2">
        <w:rPr>
          <w:rFonts w:cs="David" w:hint="cs"/>
          <w:u w:val="single"/>
          <w:rtl/>
        </w:rPr>
        <w:t>נסים זאב:</w:t>
      </w:r>
    </w:p>
    <w:p w14:paraId="70B73067" w14:textId="77777777" w:rsidR="005150F2" w:rsidRPr="005150F2" w:rsidRDefault="005150F2" w:rsidP="005150F2">
      <w:pPr>
        <w:tabs>
          <w:tab w:val="left" w:pos="389"/>
          <w:tab w:val="left" w:pos="1930"/>
        </w:tabs>
        <w:bidi/>
        <w:rPr>
          <w:rFonts w:cs="David" w:hint="cs"/>
          <w:rtl/>
        </w:rPr>
      </w:pPr>
    </w:p>
    <w:p w14:paraId="3EC8D0A3" w14:textId="77777777" w:rsidR="005150F2" w:rsidRPr="005150F2" w:rsidRDefault="005150F2" w:rsidP="005150F2">
      <w:pPr>
        <w:bidi/>
        <w:rPr>
          <w:rFonts w:cs="David" w:hint="cs"/>
          <w:rtl/>
        </w:rPr>
      </w:pPr>
      <w:r w:rsidRPr="005150F2">
        <w:rPr>
          <w:rFonts w:cs="David" w:hint="cs"/>
          <w:rtl/>
        </w:rPr>
        <w:tab/>
        <w:t xml:space="preserve"> אבל לאפשר צירוף של חברים אחרים.</w:t>
      </w:r>
    </w:p>
    <w:p w14:paraId="38F8C260" w14:textId="77777777" w:rsidR="005150F2" w:rsidRPr="005150F2" w:rsidRDefault="005150F2" w:rsidP="005150F2">
      <w:pPr>
        <w:bidi/>
        <w:rPr>
          <w:rFonts w:cs="David" w:hint="cs"/>
          <w:rtl/>
        </w:rPr>
      </w:pPr>
    </w:p>
    <w:p w14:paraId="3A45A974"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D82930C" w14:textId="77777777" w:rsidR="005150F2" w:rsidRPr="005150F2" w:rsidRDefault="005150F2" w:rsidP="005150F2">
      <w:pPr>
        <w:bidi/>
        <w:rPr>
          <w:rFonts w:cs="David" w:hint="cs"/>
          <w:rtl/>
        </w:rPr>
      </w:pPr>
    </w:p>
    <w:p w14:paraId="354FE6E9" w14:textId="77777777" w:rsidR="005150F2" w:rsidRPr="005150F2" w:rsidRDefault="005150F2" w:rsidP="005150F2">
      <w:pPr>
        <w:bidi/>
        <w:rPr>
          <w:rFonts w:cs="David" w:hint="cs"/>
          <w:rtl/>
        </w:rPr>
      </w:pPr>
      <w:r w:rsidRPr="005150F2">
        <w:rPr>
          <w:rFonts w:cs="David" w:hint="cs"/>
          <w:rtl/>
        </w:rPr>
        <w:tab/>
        <w:t xml:space="preserve"> בוודאי. המשמעות היא שהוא יגיש את זה שוב ויגישו את זה נציגי סיעות אחרות. אם זה יאושר בידי הנשיאות, יאושר; אם לא </w:t>
      </w:r>
      <w:r w:rsidRPr="005150F2">
        <w:rPr>
          <w:rFonts w:cs="David"/>
          <w:rtl/>
        </w:rPr>
        <w:t>–</w:t>
      </w:r>
      <w:r w:rsidRPr="005150F2">
        <w:rPr>
          <w:rFonts w:cs="David" w:hint="cs"/>
          <w:rtl/>
        </w:rPr>
        <w:t xml:space="preserve"> זה ירד לפה.</w:t>
      </w:r>
    </w:p>
    <w:p w14:paraId="555A5149" w14:textId="77777777" w:rsidR="005150F2" w:rsidRPr="005150F2" w:rsidRDefault="005150F2" w:rsidP="005150F2">
      <w:pPr>
        <w:bidi/>
        <w:rPr>
          <w:rFonts w:cs="David" w:hint="cs"/>
          <w:rtl/>
        </w:rPr>
      </w:pPr>
    </w:p>
    <w:p w14:paraId="04ED32CB" w14:textId="77777777" w:rsidR="005150F2" w:rsidRPr="005150F2" w:rsidRDefault="005150F2" w:rsidP="005150F2">
      <w:pPr>
        <w:bidi/>
        <w:rPr>
          <w:rFonts w:cs="David" w:hint="cs"/>
          <w:rtl/>
        </w:rPr>
      </w:pPr>
      <w:r w:rsidRPr="005150F2">
        <w:rPr>
          <w:rFonts w:cs="David" w:hint="cs"/>
          <w:rtl/>
        </w:rPr>
        <w:tab/>
        <w:t xml:space="preserve">חברת הכנסת רוחמה אברהם </w:t>
      </w:r>
      <w:proofErr w:type="spellStart"/>
      <w:r w:rsidRPr="005150F2">
        <w:rPr>
          <w:rFonts w:cs="David" w:hint="cs"/>
          <w:rtl/>
        </w:rPr>
        <w:t>בלילא</w:t>
      </w:r>
      <w:proofErr w:type="spellEnd"/>
      <w:r w:rsidRPr="005150F2">
        <w:rPr>
          <w:rFonts w:cs="David" w:hint="cs"/>
          <w:rtl/>
        </w:rPr>
        <w:t>, בבקשה.</w:t>
      </w:r>
    </w:p>
    <w:p w14:paraId="1AC23DFC" w14:textId="77777777" w:rsidR="005150F2" w:rsidRPr="005150F2" w:rsidRDefault="005150F2" w:rsidP="005150F2">
      <w:pPr>
        <w:bidi/>
        <w:rPr>
          <w:rFonts w:cs="David" w:hint="cs"/>
          <w:rtl/>
        </w:rPr>
      </w:pPr>
    </w:p>
    <w:p w14:paraId="28D0B4C8"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69B41407" w14:textId="77777777" w:rsidR="005150F2" w:rsidRPr="005150F2" w:rsidRDefault="005150F2" w:rsidP="005150F2">
      <w:pPr>
        <w:bidi/>
        <w:rPr>
          <w:rFonts w:cs="David" w:hint="cs"/>
          <w:rtl/>
        </w:rPr>
      </w:pPr>
    </w:p>
    <w:p w14:paraId="3C71334D" w14:textId="77777777" w:rsidR="005150F2" w:rsidRPr="005150F2" w:rsidRDefault="005150F2" w:rsidP="005150F2">
      <w:pPr>
        <w:bidi/>
        <w:rPr>
          <w:rFonts w:cs="David" w:hint="cs"/>
          <w:rtl/>
        </w:rPr>
      </w:pPr>
      <w:r w:rsidRPr="005150F2">
        <w:rPr>
          <w:rFonts w:cs="David" w:hint="cs"/>
          <w:rtl/>
        </w:rPr>
        <w:tab/>
        <w:t xml:space="preserve"> בוקר טוב. הרשה לי לחלוק על חברי, חבר הכנסת נסים זאב מכיוון שבכובעי כשרה המקשרת, גם כאשר ראש הממשלה חוזר מפגישה מדינית כלשהי עונה במקומו השר המקשר. אז  אולי יהיה נכון שדווקא לאחר פגישה מדינית כזו חשובה </w:t>
      </w:r>
      <w:r w:rsidRPr="005150F2">
        <w:rPr>
          <w:rFonts w:cs="David"/>
          <w:rtl/>
        </w:rPr>
        <w:t>–</w:t>
      </w:r>
      <w:r w:rsidRPr="005150F2">
        <w:rPr>
          <w:rFonts w:cs="David" w:hint="cs"/>
          <w:rtl/>
        </w:rPr>
        <w:t xml:space="preserve"> על אחת כמה וכמה לאחר שקראתי בעיתונים שהיא הייתה מוצלחת מאוד ואפילו מצוינת, ופתאום </w:t>
      </w:r>
      <w:proofErr w:type="spellStart"/>
      <w:r w:rsidRPr="005150F2">
        <w:rPr>
          <w:rFonts w:cs="David" w:hint="cs"/>
          <w:rtl/>
        </w:rPr>
        <w:t>מובראק</w:t>
      </w:r>
      <w:proofErr w:type="spellEnd"/>
      <w:r w:rsidRPr="005150F2">
        <w:rPr>
          <w:rFonts w:cs="David" w:hint="cs"/>
          <w:rtl/>
        </w:rPr>
        <w:t xml:space="preserve"> הכיר נתניהו אחר </w:t>
      </w:r>
      <w:r w:rsidRPr="005150F2">
        <w:rPr>
          <w:rFonts w:cs="David"/>
          <w:rtl/>
        </w:rPr>
        <w:t>–</w:t>
      </w:r>
      <w:r w:rsidRPr="005150F2">
        <w:rPr>
          <w:rFonts w:cs="David" w:hint="cs"/>
          <w:rtl/>
        </w:rPr>
        <w:t xml:space="preserve"> אז אולי ראוי ונכון שהשר המקשר יבוא ויאמר את תשובתו בפני הכנסת, ושהעם כולו ישמע, ולא יסתמכו על דיווחים עיתונאיים. </w:t>
      </w:r>
    </w:p>
    <w:p w14:paraId="5DC9D3E2" w14:textId="77777777" w:rsidR="005150F2" w:rsidRPr="005150F2" w:rsidRDefault="005150F2" w:rsidP="005150F2">
      <w:pPr>
        <w:bidi/>
        <w:rPr>
          <w:rFonts w:cs="David" w:hint="cs"/>
          <w:rtl/>
        </w:rPr>
      </w:pPr>
    </w:p>
    <w:p w14:paraId="22D266CF" w14:textId="77777777" w:rsidR="005150F2" w:rsidRPr="005150F2" w:rsidRDefault="005150F2" w:rsidP="005150F2">
      <w:pPr>
        <w:bidi/>
        <w:ind w:firstLine="567"/>
        <w:rPr>
          <w:rFonts w:cs="David" w:hint="cs"/>
          <w:rtl/>
        </w:rPr>
      </w:pPr>
      <w:r w:rsidRPr="005150F2">
        <w:rPr>
          <w:rFonts w:cs="David" w:hint="cs"/>
          <w:rtl/>
        </w:rPr>
        <w:t>יכול להיות שחבר הכנסת ברכה הצליח לחזות את העתיד ואמר שהפגישה הזאת הולכת להיות נקודת מפנה בתהליך המדיני בין ישראל לבין מצרים- -</w:t>
      </w:r>
    </w:p>
    <w:p w14:paraId="7CBEE7A4" w14:textId="77777777" w:rsidR="005150F2" w:rsidRPr="005150F2" w:rsidRDefault="005150F2" w:rsidP="005150F2">
      <w:pPr>
        <w:bidi/>
        <w:rPr>
          <w:rFonts w:cs="David" w:hint="cs"/>
          <w:rtl/>
        </w:rPr>
      </w:pPr>
    </w:p>
    <w:p w14:paraId="42C9739E" w14:textId="77777777" w:rsidR="005150F2" w:rsidRPr="005150F2" w:rsidRDefault="005150F2" w:rsidP="005150F2">
      <w:pPr>
        <w:bidi/>
        <w:rPr>
          <w:rFonts w:cs="David" w:hint="cs"/>
          <w:u w:val="single"/>
          <w:rtl/>
        </w:rPr>
      </w:pPr>
      <w:r w:rsidRPr="005150F2">
        <w:rPr>
          <w:rFonts w:cs="David" w:hint="cs"/>
          <w:u w:val="single"/>
          <w:rtl/>
        </w:rPr>
        <w:t>דוד רותם:</w:t>
      </w:r>
    </w:p>
    <w:p w14:paraId="456543BF" w14:textId="77777777" w:rsidR="005150F2" w:rsidRPr="005150F2" w:rsidRDefault="005150F2" w:rsidP="005150F2">
      <w:pPr>
        <w:bidi/>
        <w:rPr>
          <w:rFonts w:cs="David" w:hint="cs"/>
          <w:rtl/>
        </w:rPr>
      </w:pPr>
    </w:p>
    <w:p w14:paraId="58E4DDF0" w14:textId="77777777" w:rsidR="005150F2" w:rsidRPr="005150F2" w:rsidRDefault="005150F2" w:rsidP="005150F2">
      <w:pPr>
        <w:bidi/>
        <w:ind w:left="570"/>
        <w:rPr>
          <w:rFonts w:cs="David" w:hint="cs"/>
          <w:rtl/>
        </w:rPr>
      </w:pPr>
      <w:r w:rsidRPr="005150F2">
        <w:rPr>
          <w:rFonts w:cs="David" w:hint="cs"/>
          <w:rtl/>
        </w:rPr>
        <w:t>אחרי מה שעשיתם במשך שלוש שנים עוד אפשר לעשות מפנה? יש כיוון אחד ברור.</w:t>
      </w:r>
    </w:p>
    <w:p w14:paraId="5F231B13" w14:textId="77777777" w:rsidR="005150F2" w:rsidRPr="005150F2" w:rsidRDefault="005150F2" w:rsidP="005150F2">
      <w:pPr>
        <w:bidi/>
        <w:rPr>
          <w:rFonts w:cs="David" w:hint="cs"/>
          <w:rtl/>
        </w:rPr>
      </w:pPr>
    </w:p>
    <w:p w14:paraId="60D28E67"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08ADF1D8" w14:textId="77777777" w:rsidR="005150F2" w:rsidRPr="005150F2" w:rsidRDefault="005150F2" w:rsidP="005150F2">
      <w:pPr>
        <w:bidi/>
        <w:rPr>
          <w:rFonts w:cs="David" w:hint="cs"/>
          <w:rtl/>
        </w:rPr>
      </w:pPr>
    </w:p>
    <w:p w14:paraId="14239894" w14:textId="77777777" w:rsidR="005150F2" w:rsidRPr="005150F2" w:rsidRDefault="005150F2" w:rsidP="005150F2">
      <w:pPr>
        <w:bidi/>
        <w:rPr>
          <w:rFonts w:cs="David" w:hint="cs"/>
          <w:rtl/>
        </w:rPr>
      </w:pPr>
      <w:r w:rsidRPr="005150F2">
        <w:rPr>
          <w:rFonts w:cs="David" w:hint="cs"/>
          <w:rtl/>
        </w:rPr>
        <w:tab/>
        <w:t xml:space="preserve"> יכול להיות.</w:t>
      </w:r>
    </w:p>
    <w:p w14:paraId="34A12694" w14:textId="77777777" w:rsidR="005150F2" w:rsidRPr="005150F2" w:rsidRDefault="005150F2" w:rsidP="005150F2">
      <w:pPr>
        <w:bidi/>
        <w:rPr>
          <w:rFonts w:cs="David" w:hint="cs"/>
          <w:rtl/>
        </w:rPr>
      </w:pPr>
    </w:p>
    <w:p w14:paraId="2551DA2D" w14:textId="77777777" w:rsidR="005150F2" w:rsidRPr="005150F2" w:rsidRDefault="005150F2" w:rsidP="005150F2">
      <w:pPr>
        <w:pStyle w:val="Heading5"/>
        <w:jc w:val="left"/>
        <w:rPr>
          <w:rFonts w:hint="cs"/>
          <w:sz w:val="24"/>
          <w:rtl/>
        </w:rPr>
      </w:pPr>
      <w:r w:rsidRPr="005150F2">
        <w:rPr>
          <w:rFonts w:hint="cs"/>
          <w:sz w:val="24"/>
          <w:u w:val="single"/>
          <w:rtl/>
        </w:rPr>
        <w:t>שלי יחימוביץ:</w:t>
      </w:r>
    </w:p>
    <w:p w14:paraId="502BC517" w14:textId="77777777" w:rsidR="005150F2" w:rsidRPr="005150F2" w:rsidRDefault="005150F2" w:rsidP="005150F2">
      <w:pPr>
        <w:pStyle w:val="Heading5"/>
        <w:jc w:val="left"/>
        <w:rPr>
          <w:rFonts w:hint="cs"/>
          <w:sz w:val="24"/>
          <w:rtl/>
        </w:rPr>
      </w:pPr>
    </w:p>
    <w:p w14:paraId="3A34EDE7" w14:textId="77777777" w:rsidR="005150F2" w:rsidRPr="005150F2" w:rsidRDefault="005150F2" w:rsidP="005150F2">
      <w:pPr>
        <w:bidi/>
        <w:rPr>
          <w:rFonts w:cs="David" w:hint="cs"/>
          <w:rtl/>
        </w:rPr>
      </w:pPr>
      <w:r w:rsidRPr="005150F2">
        <w:rPr>
          <w:rFonts w:cs="David" w:hint="cs"/>
          <w:rtl/>
        </w:rPr>
        <w:tab/>
        <w:t xml:space="preserve"> רוחמה, אחרי שהבאתם שלום כולל למזרח התיכון ושתי מדינות לשני עמים- -</w:t>
      </w:r>
    </w:p>
    <w:p w14:paraId="1B979C00" w14:textId="77777777" w:rsidR="005150F2" w:rsidRPr="005150F2" w:rsidRDefault="005150F2" w:rsidP="005150F2">
      <w:pPr>
        <w:bidi/>
        <w:rPr>
          <w:rFonts w:cs="David" w:hint="cs"/>
          <w:rtl/>
        </w:rPr>
      </w:pPr>
    </w:p>
    <w:p w14:paraId="224860C0"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4DB47ACB" w14:textId="77777777" w:rsidR="005150F2" w:rsidRPr="005150F2" w:rsidRDefault="005150F2" w:rsidP="005150F2">
      <w:pPr>
        <w:bidi/>
        <w:rPr>
          <w:rFonts w:cs="David" w:hint="cs"/>
          <w:rtl/>
        </w:rPr>
      </w:pPr>
    </w:p>
    <w:p w14:paraId="1FD79DCE" w14:textId="77777777" w:rsidR="005150F2" w:rsidRPr="005150F2" w:rsidRDefault="005150F2" w:rsidP="005150F2">
      <w:pPr>
        <w:bidi/>
        <w:rPr>
          <w:rFonts w:cs="David" w:hint="cs"/>
          <w:rtl/>
        </w:rPr>
      </w:pPr>
      <w:r w:rsidRPr="005150F2">
        <w:rPr>
          <w:rFonts w:cs="David" w:hint="cs"/>
          <w:rtl/>
        </w:rPr>
        <w:tab/>
        <w:t>עדיין לא הבאנו. את יודעת, אם היינו נשארים עוד קצת יחד איתכם, יכול להיות שכל הנושא המדיני וגם הכלכלי, שלך כואב באופן אישי, היה מקבל תפנית.</w:t>
      </w:r>
    </w:p>
    <w:p w14:paraId="2DCDBC6E" w14:textId="77777777" w:rsidR="005150F2" w:rsidRPr="005150F2" w:rsidRDefault="005150F2" w:rsidP="005150F2">
      <w:pPr>
        <w:bidi/>
        <w:rPr>
          <w:rFonts w:cs="David" w:hint="cs"/>
          <w:rtl/>
        </w:rPr>
      </w:pPr>
    </w:p>
    <w:p w14:paraId="48C2A492" w14:textId="77777777" w:rsidR="005150F2" w:rsidRPr="005150F2" w:rsidRDefault="005150F2" w:rsidP="005150F2">
      <w:pPr>
        <w:bidi/>
        <w:rPr>
          <w:rFonts w:cs="David" w:hint="cs"/>
          <w:u w:val="single"/>
          <w:rtl/>
        </w:rPr>
      </w:pPr>
      <w:r w:rsidRPr="005150F2">
        <w:rPr>
          <w:rFonts w:cs="David" w:hint="cs"/>
          <w:u w:val="single"/>
          <w:rtl/>
        </w:rPr>
        <w:t>דוד רותם:</w:t>
      </w:r>
    </w:p>
    <w:p w14:paraId="6E30625B" w14:textId="77777777" w:rsidR="005150F2" w:rsidRPr="005150F2" w:rsidRDefault="005150F2" w:rsidP="005150F2">
      <w:pPr>
        <w:bidi/>
        <w:rPr>
          <w:rFonts w:cs="David" w:hint="cs"/>
          <w:rtl/>
        </w:rPr>
      </w:pPr>
    </w:p>
    <w:p w14:paraId="513A3DC9" w14:textId="77777777" w:rsidR="005150F2" w:rsidRPr="005150F2" w:rsidRDefault="005150F2" w:rsidP="005150F2">
      <w:pPr>
        <w:bidi/>
        <w:rPr>
          <w:rFonts w:cs="David" w:hint="cs"/>
          <w:rtl/>
        </w:rPr>
      </w:pPr>
      <w:r w:rsidRPr="005150F2">
        <w:rPr>
          <w:rFonts w:cs="David" w:hint="cs"/>
          <w:rtl/>
        </w:rPr>
        <w:tab/>
        <w:t>גם המדיני.</w:t>
      </w:r>
    </w:p>
    <w:p w14:paraId="42612442" w14:textId="77777777" w:rsidR="005150F2" w:rsidRPr="005150F2" w:rsidRDefault="005150F2" w:rsidP="005150F2">
      <w:pPr>
        <w:bidi/>
        <w:rPr>
          <w:rFonts w:cs="David" w:hint="cs"/>
          <w:rtl/>
        </w:rPr>
      </w:pPr>
    </w:p>
    <w:p w14:paraId="23B8C275"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0208CB1D" w14:textId="77777777" w:rsidR="005150F2" w:rsidRPr="005150F2" w:rsidRDefault="005150F2" w:rsidP="005150F2">
      <w:pPr>
        <w:bidi/>
        <w:rPr>
          <w:rFonts w:cs="David" w:hint="cs"/>
          <w:rtl/>
        </w:rPr>
      </w:pPr>
    </w:p>
    <w:p w14:paraId="2664CB63" w14:textId="77777777" w:rsidR="005150F2" w:rsidRPr="005150F2" w:rsidRDefault="005150F2" w:rsidP="005150F2">
      <w:pPr>
        <w:bidi/>
        <w:rPr>
          <w:rFonts w:cs="David" w:hint="cs"/>
          <w:rtl/>
        </w:rPr>
      </w:pPr>
      <w:r w:rsidRPr="005150F2">
        <w:rPr>
          <w:rFonts w:cs="David" w:hint="cs"/>
          <w:rtl/>
        </w:rPr>
        <w:tab/>
        <w:t xml:space="preserve"> וגם הפוליטי. את יודעת מה, יכול להיות - - -</w:t>
      </w:r>
    </w:p>
    <w:p w14:paraId="03DB631F" w14:textId="77777777" w:rsidR="005150F2" w:rsidRPr="005150F2" w:rsidRDefault="005150F2" w:rsidP="005150F2">
      <w:pPr>
        <w:bidi/>
        <w:rPr>
          <w:rFonts w:cs="David" w:hint="cs"/>
          <w:rtl/>
        </w:rPr>
      </w:pPr>
    </w:p>
    <w:p w14:paraId="127651B0" w14:textId="77777777" w:rsidR="005150F2" w:rsidRPr="005150F2" w:rsidRDefault="005150F2" w:rsidP="005150F2">
      <w:pPr>
        <w:bidi/>
        <w:rPr>
          <w:rFonts w:cs="David" w:hint="cs"/>
          <w:u w:val="single"/>
          <w:rtl/>
        </w:rPr>
      </w:pPr>
      <w:r w:rsidRPr="005150F2">
        <w:rPr>
          <w:rFonts w:cs="David" w:hint="cs"/>
          <w:u w:val="single"/>
          <w:rtl/>
        </w:rPr>
        <w:t>דוד רותם:</w:t>
      </w:r>
    </w:p>
    <w:p w14:paraId="602893F8" w14:textId="77777777" w:rsidR="005150F2" w:rsidRPr="005150F2" w:rsidRDefault="005150F2" w:rsidP="005150F2">
      <w:pPr>
        <w:bidi/>
        <w:rPr>
          <w:rFonts w:cs="David" w:hint="cs"/>
          <w:rtl/>
        </w:rPr>
      </w:pPr>
    </w:p>
    <w:p w14:paraId="0FC1726E" w14:textId="77777777" w:rsidR="005150F2" w:rsidRPr="005150F2" w:rsidRDefault="005150F2" w:rsidP="005150F2">
      <w:pPr>
        <w:bidi/>
        <w:rPr>
          <w:rFonts w:cs="David" w:hint="cs"/>
          <w:rtl/>
        </w:rPr>
      </w:pPr>
      <w:r w:rsidRPr="005150F2">
        <w:rPr>
          <w:rFonts w:cs="David" w:hint="cs"/>
          <w:rtl/>
        </w:rPr>
        <w:tab/>
        <w:t xml:space="preserve"> אז יש סיכוי סביר שהיינו יושבים בכנסת קפריסין.</w:t>
      </w:r>
    </w:p>
    <w:p w14:paraId="0B4F9791" w14:textId="77777777" w:rsidR="005150F2" w:rsidRPr="005150F2" w:rsidRDefault="005150F2" w:rsidP="005150F2">
      <w:pPr>
        <w:bidi/>
        <w:rPr>
          <w:rFonts w:cs="David" w:hint="cs"/>
          <w:rtl/>
        </w:rPr>
      </w:pPr>
    </w:p>
    <w:p w14:paraId="07765299" w14:textId="77777777" w:rsidR="005150F2" w:rsidRPr="005150F2" w:rsidRDefault="005150F2" w:rsidP="005150F2">
      <w:pPr>
        <w:bidi/>
        <w:rPr>
          <w:rFonts w:cs="David" w:hint="cs"/>
          <w:u w:val="single"/>
          <w:rtl/>
        </w:rPr>
      </w:pPr>
      <w:r w:rsidRPr="005150F2">
        <w:rPr>
          <w:rFonts w:cs="David"/>
          <w:u w:val="single"/>
          <w:rtl/>
        </w:rPr>
        <w:br w:type="page"/>
      </w: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614B5E8B" w14:textId="77777777" w:rsidR="005150F2" w:rsidRPr="005150F2" w:rsidRDefault="005150F2" w:rsidP="005150F2">
      <w:pPr>
        <w:bidi/>
        <w:rPr>
          <w:rFonts w:cs="David" w:hint="cs"/>
          <w:rtl/>
        </w:rPr>
      </w:pPr>
    </w:p>
    <w:p w14:paraId="2376E5B8" w14:textId="77777777" w:rsidR="005150F2" w:rsidRPr="005150F2" w:rsidRDefault="005150F2" w:rsidP="005150F2">
      <w:pPr>
        <w:bidi/>
        <w:rPr>
          <w:rFonts w:cs="David" w:hint="cs"/>
          <w:rtl/>
        </w:rPr>
      </w:pPr>
      <w:r w:rsidRPr="005150F2">
        <w:rPr>
          <w:rFonts w:cs="David" w:hint="cs"/>
          <w:rtl/>
        </w:rPr>
        <w:tab/>
        <w:t xml:space="preserve"> אני אודה לאדוני אם ישמור על זכות הדיבור שלי. זה משהו שלא נהוג לעשות.</w:t>
      </w:r>
    </w:p>
    <w:p w14:paraId="23579AEA" w14:textId="77777777" w:rsidR="005150F2" w:rsidRPr="005150F2" w:rsidRDefault="005150F2" w:rsidP="005150F2">
      <w:pPr>
        <w:bidi/>
        <w:rPr>
          <w:rFonts w:cs="David" w:hint="cs"/>
          <w:rtl/>
        </w:rPr>
      </w:pPr>
    </w:p>
    <w:p w14:paraId="72DEB907" w14:textId="77777777" w:rsidR="005150F2" w:rsidRPr="005150F2" w:rsidRDefault="005150F2" w:rsidP="005150F2">
      <w:pPr>
        <w:bidi/>
        <w:ind w:firstLine="567"/>
        <w:rPr>
          <w:rFonts w:cs="David" w:hint="cs"/>
          <w:rtl/>
        </w:rPr>
      </w:pPr>
      <w:r w:rsidRPr="005150F2">
        <w:rPr>
          <w:rFonts w:cs="David" w:hint="cs"/>
          <w:rtl/>
        </w:rPr>
        <w:t xml:space="preserve"> הנושא הזה נכון, ראוי וטוב שיועלה על שולחן הכנסת. לא טוב שיועלה על שולחן הכנסת בשבוע הבא מכיוון שתקנונית אני לא יודעת אם זה יתאפשר. </w:t>
      </w:r>
    </w:p>
    <w:p w14:paraId="656D4052" w14:textId="77777777" w:rsidR="005150F2" w:rsidRPr="005150F2" w:rsidRDefault="005150F2" w:rsidP="005150F2">
      <w:pPr>
        <w:bidi/>
        <w:rPr>
          <w:rFonts w:cs="David" w:hint="cs"/>
          <w:rtl/>
        </w:rPr>
      </w:pPr>
    </w:p>
    <w:p w14:paraId="2B497084" w14:textId="77777777" w:rsidR="005150F2" w:rsidRPr="005150F2" w:rsidRDefault="005150F2" w:rsidP="005150F2">
      <w:pPr>
        <w:bidi/>
        <w:rPr>
          <w:rFonts w:cs="David"/>
          <w:u w:val="single"/>
          <w:rtl/>
        </w:rPr>
      </w:pPr>
      <w:proofErr w:type="spellStart"/>
      <w:r w:rsidRPr="005150F2">
        <w:rPr>
          <w:rFonts w:cs="David"/>
          <w:u w:val="single"/>
          <w:rtl/>
        </w:rPr>
        <w:t>מוחמד</w:t>
      </w:r>
      <w:proofErr w:type="spellEnd"/>
      <w:r w:rsidRPr="005150F2">
        <w:rPr>
          <w:rFonts w:cs="David"/>
          <w:u w:val="single"/>
          <w:rtl/>
        </w:rPr>
        <w:t xml:space="preserve"> ברכה:</w:t>
      </w:r>
    </w:p>
    <w:p w14:paraId="3B6E52EB" w14:textId="77777777" w:rsidR="005150F2" w:rsidRPr="005150F2" w:rsidRDefault="005150F2" w:rsidP="005150F2">
      <w:pPr>
        <w:bidi/>
        <w:rPr>
          <w:rFonts w:cs="David"/>
          <w:u w:val="single"/>
          <w:rtl/>
        </w:rPr>
      </w:pPr>
    </w:p>
    <w:p w14:paraId="126FC87B" w14:textId="77777777" w:rsidR="005150F2" w:rsidRPr="005150F2" w:rsidRDefault="005150F2" w:rsidP="005150F2">
      <w:pPr>
        <w:bidi/>
        <w:rPr>
          <w:rFonts w:cs="David" w:hint="cs"/>
          <w:rtl/>
        </w:rPr>
      </w:pPr>
      <w:r w:rsidRPr="005150F2">
        <w:rPr>
          <w:rFonts w:cs="David"/>
          <w:rtl/>
        </w:rPr>
        <w:tab/>
      </w:r>
      <w:r w:rsidRPr="005150F2">
        <w:rPr>
          <w:rFonts w:cs="David" w:hint="cs"/>
          <w:rtl/>
        </w:rPr>
        <w:t xml:space="preserve"> בשבוע הבא תהיה כבר פגישה עם </w:t>
      </w:r>
      <w:proofErr w:type="spellStart"/>
      <w:r w:rsidRPr="005150F2">
        <w:rPr>
          <w:rFonts w:cs="David" w:hint="cs"/>
          <w:rtl/>
        </w:rPr>
        <w:t>אובמה</w:t>
      </w:r>
      <w:proofErr w:type="spellEnd"/>
      <w:r w:rsidRPr="005150F2">
        <w:rPr>
          <w:rFonts w:cs="David" w:hint="cs"/>
          <w:rtl/>
        </w:rPr>
        <w:t>.</w:t>
      </w:r>
    </w:p>
    <w:p w14:paraId="656AD89E" w14:textId="77777777" w:rsidR="005150F2" w:rsidRPr="005150F2" w:rsidRDefault="005150F2" w:rsidP="005150F2">
      <w:pPr>
        <w:bidi/>
        <w:rPr>
          <w:rFonts w:cs="David" w:hint="cs"/>
          <w:rtl/>
        </w:rPr>
      </w:pPr>
    </w:p>
    <w:p w14:paraId="4F051F9B"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129A60F7" w14:textId="77777777" w:rsidR="005150F2" w:rsidRPr="005150F2" w:rsidRDefault="005150F2" w:rsidP="005150F2">
      <w:pPr>
        <w:bidi/>
        <w:rPr>
          <w:rFonts w:cs="David" w:hint="cs"/>
          <w:rtl/>
        </w:rPr>
      </w:pPr>
    </w:p>
    <w:p w14:paraId="4786AD89" w14:textId="77777777" w:rsidR="005150F2" w:rsidRPr="005150F2" w:rsidRDefault="005150F2" w:rsidP="005150F2">
      <w:pPr>
        <w:bidi/>
        <w:rPr>
          <w:rFonts w:cs="David" w:hint="cs"/>
          <w:rtl/>
        </w:rPr>
      </w:pPr>
      <w:r w:rsidRPr="005150F2">
        <w:rPr>
          <w:rFonts w:cs="David" w:hint="cs"/>
          <w:rtl/>
        </w:rPr>
        <w:tab/>
        <w:t xml:space="preserve"> אבל בשבוע הבא יהיה הנושא של - - - עם כל הכבוד. </w:t>
      </w:r>
    </w:p>
    <w:p w14:paraId="14BC3764" w14:textId="77777777" w:rsidR="005150F2" w:rsidRPr="005150F2" w:rsidRDefault="005150F2" w:rsidP="005150F2">
      <w:pPr>
        <w:bidi/>
        <w:rPr>
          <w:rFonts w:cs="David" w:hint="cs"/>
          <w:rtl/>
        </w:rPr>
      </w:pPr>
    </w:p>
    <w:p w14:paraId="13A5A9E8" w14:textId="77777777" w:rsidR="005150F2" w:rsidRPr="005150F2" w:rsidRDefault="005150F2" w:rsidP="005150F2">
      <w:pPr>
        <w:bidi/>
        <w:ind w:firstLine="567"/>
        <w:rPr>
          <w:rFonts w:cs="David" w:hint="cs"/>
          <w:rtl/>
        </w:rPr>
      </w:pPr>
      <w:r w:rsidRPr="005150F2">
        <w:rPr>
          <w:rFonts w:cs="David" w:hint="cs"/>
          <w:rtl/>
        </w:rPr>
        <w:t xml:space="preserve">לכן אנחנו צריכים לאפשר. הכנסת עדיין לא החלה בכל החקיקה הפרטית. יש זמן גם אם יאושרו יותר </w:t>
      </w:r>
      <w:r w:rsidRPr="005150F2">
        <w:rPr>
          <w:rFonts w:cs="David"/>
          <w:rtl/>
        </w:rPr>
        <w:t>–</w:t>
      </w:r>
      <w:r w:rsidRPr="005150F2">
        <w:rPr>
          <w:rFonts w:cs="David" w:hint="cs"/>
          <w:rtl/>
        </w:rPr>
        <w:t xml:space="preserve"> כמה הצעות?</w:t>
      </w:r>
    </w:p>
    <w:p w14:paraId="5573F40F" w14:textId="77777777" w:rsidR="005150F2" w:rsidRPr="005150F2" w:rsidRDefault="005150F2" w:rsidP="005150F2">
      <w:pPr>
        <w:bidi/>
        <w:rPr>
          <w:rFonts w:cs="David" w:hint="cs"/>
          <w:rtl/>
        </w:rPr>
      </w:pPr>
    </w:p>
    <w:p w14:paraId="5C66C7ED" w14:textId="77777777" w:rsidR="005150F2" w:rsidRPr="005150F2" w:rsidRDefault="005150F2" w:rsidP="005150F2">
      <w:pPr>
        <w:bidi/>
        <w:rPr>
          <w:rFonts w:cs="David" w:hint="cs"/>
          <w:u w:val="single"/>
          <w:rtl/>
        </w:rPr>
      </w:pPr>
      <w:r w:rsidRPr="005150F2">
        <w:rPr>
          <w:rFonts w:cs="David" w:hint="cs"/>
          <w:u w:val="single"/>
          <w:rtl/>
        </w:rPr>
        <w:t xml:space="preserve">דני </w:t>
      </w:r>
      <w:proofErr w:type="spellStart"/>
      <w:r w:rsidRPr="005150F2">
        <w:rPr>
          <w:rFonts w:cs="David" w:hint="cs"/>
          <w:u w:val="single"/>
          <w:rtl/>
        </w:rPr>
        <w:t>דנון</w:t>
      </w:r>
      <w:proofErr w:type="spellEnd"/>
      <w:r w:rsidRPr="005150F2">
        <w:rPr>
          <w:rFonts w:cs="David" w:hint="cs"/>
          <w:u w:val="single"/>
          <w:rtl/>
        </w:rPr>
        <w:t>:</w:t>
      </w:r>
    </w:p>
    <w:p w14:paraId="6E10BF30" w14:textId="77777777" w:rsidR="005150F2" w:rsidRPr="005150F2" w:rsidRDefault="005150F2" w:rsidP="005150F2">
      <w:pPr>
        <w:bidi/>
        <w:rPr>
          <w:rFonts w:cs="David" w:hint="cs"/>
          <w:u w:val="single"/>
          <w:rtl/>
        </w:rPr>
      </w:pPr>
    </w:p>
    <w:p w14:paraId="13838A74" w14:textId="77777777" w:rsidR="005150F2" w:rsidRPr="005150F2" w:rsidRDefault="005150F2" w:rsidP="005150F2">
      <w:pPr>
        <w:bidi/>
        <w:rPr>
          <w:rFonts w:cs="David" w:hint="cs"/>
          <w:rtl/>
        </w:rPr>
      </w:pPr>
      <w:r w:rsidRPr="005150F2">
        <w:rPr>
          <w:rFonts w:cs="David" w:hint="cs"/>
          <w:rtl/>
        </w:rPr>
        <w:tab/>
        <w:t>- - -</w:t>
      </w:r>
    </w:p>
    <w:p w14:paraId="38633AEA" w14:textId="77777777" w:rsidR="005150F2" w:rsidRPr="005150F2" w:rsidRDefault="005150F2" w:rsidP="005150F2">
      <w:pPr>
        <w:bidi/>
        <w:rPr>
          <w:rFonts w:cs="David" w:hint="cs"/>
          <w:rtl/>
        </w:rPr>
      </w:pPr>
    </w:p>
    <w:p w14:paraId="51D7F461"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64C7111E" w14:textId="77777777" w:rsidR="005150F2" w:rsidRPr="005150F2" w:rsidRDefault="005150F2" w:rsidP="005150F2">
      <w:pPr>
        <w:bidi/>
        <w:rPr>
          <w:rFonts w:cs="David" w:hint="cs"/>
          <w:rtl/>
        </w:rPr>
      </w:pPr>
    </w:p>
    <w:p w14:paraId="43E88A9C" w14:textId="77777777" w:rsidR="005150F2" w:rsidRPr="005150F2" w:rsidRDefault="005150F2" w:rsidP="005150F2">
      <w:pPr>
        <w:bidi/>
        <w:rPr>
          <w:rFonts w:cs="David" w:hint="cs"/>
          <w:rtl/>
        </w:rPr>
      </w:pPr>
      <w:r w:rsidRPr="005150F2">
        <w:rPr>
          <w:rFonts w:cs="David" w:hint="cs"/>
          <w:rtl/>
        </w:rPr>
        <w:tab/>
        <w:t>אושרו בפועל יותר כי חלקם הפכו לדיון אישי וחלקם צורפו יחד.</w:t>
      </w:r>
    </w:p>
    <w:p w14:paraId="4B1A4CED" w14:textId="77777777" w:rsidR="005150F2" w:rsidRPr="005150F2" w:rsidRDefault="005150F2" w:rsidP="005150F2">
      <w:pPr>
        <w:bidi/>
        <w:rPr>
          <w:rFonts w:cs="David" w:hint="cs"/>
          <w:rtl/>
        </w:rPr>
      </w:pPr>
    </w:p>
    <w:p w14:paraId="4B05FA29"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3F5ADD79" w14:textId="77777777" w:rsidR="005150F2" w:rsidRPr="005150F2" w:rsidRDefault="005150F2" w:rsidP="005150F2">
      <w:pPr>
        <w:bidi/>
        <w:rPr>
          <w:rFonts w:cs="David" w:hint="cs"/>
          <w:rtl/>
        </w:rPr>
      </w:pPr>
    </w:p>
    <w:p w14:paraId="1BEF37FC" w14:textId="77777777" w:rsidR="005150F2" w:rsidRPr="005150F2" w:rsidRDefault="005150F2" w:rsidP="005150F2">
      <w:pPr>
        <w:bidi/>
        <w:rPr>
          <w:rFonts w:cs="David" w:hint="cs"/>
          <w:rtl/>
        </w:rPr>
      </w:pPr>
      <w:r w:rsidRPr="005150F2">
        <w:rPr>
          <w:rFonts w:cs="David" w:hint="cs"/>
          <w:rtl/>
        </w:rPr>
        <w:tab/>
        <w:t xml:space="preserve">לא משנה, פה מדובר בהצעה בעוד שלוש דקות. גם כאשר השר יידרש להשיב לעניין, אז עוד שלוש דקות </w:t>
      </w:r>
      <w:r w:rsidRPr="005150F2">
        <w:rPr>
          <w:rFonts w:cs="David"/>
          <w:rtl/>
        </w:rPr>
        <w:t>–</w:t>
      </w:r>
      <w:r w:rsidRPr="005150F2">
        <w:rPr>
          <w:rFonts w:cs="David" w:hint="cs"/>
          <w:rtl/>
        </w:rPr>
        <w:t xml:space="preserve"> שש דקות הכנסת יכולה לסבול ולספוג את הזמן הזה.</w:t>
      </w:r>
    </w:p>
    <w:p w14:paraId="43438DE5" w14:textId="77777777" w:rsidR="005150F2" w:rsidRPr="005150F2" w:rsidRDefault="005150F2" w:rsidP="005150F2">
      <w:pPr>
        <w:bidi/>
        <w:rPr>
          <w:rFonts w:cs="David" w:hint="cs"/>
          <w:rtl/>
        </w:rPr>
      </w:pPr>
    </w:p>
    <w:p w14:paraId="11A771BF"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5FC360E9" w14:textId="77777777" w:rsidR="005150F2" w:rsidRPr="005150F2" w:rsidRDefault="005150F2" w:rsidP="005150F2">
      <w:pPr>
        <w:bidi/>
        <w:rPr>
          <w:rFonts w:cs="David" w:hint="cs"/>
          <w:rtl/>
        </w:rPr>
      </w:pPr>
    </w:p>
    <w:p w14:paraId="6569B125" w14:textId="77777777" w:rsidR="005150F2" w:rsidRPr="005150F2" w:rsidRDefault="005150F2" w:rsidP="005150F2">
      <w:pPr>
        <w:bidi/>
        <w:rPr>
          <w:rFonts w:cs="David" w:hint="cs"/>
          <w:rtl/>
        </w:rPr>
      </w:pPr>
      <w:r w:rsidRPr="005150F2">
        <w:rPr>
          <w:rFonts w:cs="David" w:hint="cs"/>
          <w:rtl/>
        </w:rPr>
        <w:tab/>
        <w:t xml:space="preserve"> חברת הכנסת </w:t>
      </w:r>
      <w:proofErr w:type="spellStart"/>
      <w:r w:rsidRPr="005150F2">
        <w:rPr>
          <w:rFonts w:cs="David" w:hint="cs"/>
          <w:rtl/>
        </w:rPr>
        <w:t>זוארץ</w:t>
      </w:r>
      <w:proofErr w:type="spellEnd"/>
      <w:r w:rsidRPr="005150F2">
        <w:rPr>
          <w:rFonts w:cs="David" w:hint="cs"/>
          <w:rtl/>
        </w:rPr>
        <w:t>, בבקשה. אחריה חבר הכנסת רותם.</w:t>
      </w:r>
    </w:p>
    <w:p w14:paraId="22BDC4DD" w14:textId="77777777" w:rsidR="005150F2" w:rsidRPr="005150F2" w:rsidRDefault="005150F2" w:rsidP="005150F2">
      <w:pPr>
        <w:bidi/>
        <w:rPr>
          <w:rFonts w:cs="David" w:hint="cs"/>
          <w:rtl/>
        </w:rPr>
      </w:pPr>
    </w:p>
    <w:p w14:paraId="653625C1" w14:textId="77777777" w:rsidR="005150F2" w:rsidRPr="005150F2" w:rsidRDefault="005150F2" w:rsidP="005150F2">
      <w:pPr>
        <w:bidi/>
        <w:rPr>
          <w:rFonts w:cs="David" w:hint="cs"/>
          <w:u w:val="single"/>
          <w:rtl/>
        </w:rPr>
      </w:pPr>
      <w:r w:rsidRPr="005150F2">
        <w:rPr>
          <w:rFonts w:cs="David" w:hint="cs"/>
          <w:u w:val="single"/>
          <w:rtl/>
        </w:rPr>
        <w:t xml:space="preserve">אורית </w:t>
      </w:r>
      <w:proofErr w:type="spellStart"/>
      <w:r w:rsidRPr="005150F2">
        <w:rPr>
          <w:rFonts w:cs="David" w:hint="cs"/>
          <w:u w:val="single"/>
          <w:rtl/>
        </w:rPr>
        <w:t>זוארץ</w:t>
      </w:r>
      <w:proofErr w:type="spellEnd"/>
      <w:r w:rsidRPr="005150F2">
        <w:rPr>
          <w:rFonts w:cs="David" w:hint="cs"/>
          <w:u w:val="single"/>
          <w:rtl/>
        </w:rPr>
        <w:t>:</w:t>
      </w:r>
    </w:p>
    <w:p w14:paraId="6953444A" w14:textId="77777777" w:rsidR="005150F2" w:rsidRPr="005150F2" w:rsidRDefault="005150F2" w:rsidP="005150F2">
      <w:pPr>
        <w:bidi/>
        <w:rPr>
          <w:rFonts w:cs="David" w:hint="cs"/>
          <w:rtl/>
        </w:rPr>
      </w:pPr>
    </w:p>
    <w:p w14:paraId="3A6FA94B" w14:textId="77777777" w:rsidR="005150F2" w:rsidRPr="005150F2" w:rsidRDefault="005150F2" w:rsidP="005150F2">
      <w:pPr>
        <w:bidi/>
        <w:rPr>
          <w:rFonts w:cs="David" w:hint="cs"/>
          <w:rtl/>
        </w:rPr>
      </w:pPr>
      <w:r w:rsidRPr="005150F2">
        <w:rPr>
          <w:rFonts w:cs="David" w:hint="cs"/>
          <w:rtl/>
        </w:rPr>
        <w:tab/>
        <w:t>הנושא מאוד רלוונטי לשבוע הזה. יש מקום לנהל את הדיון בכנסת, בעיקר לאור הביקור. לדעתי, לא ראוי לנהל את מדיניות החוץ באמצעות התקשורת.</w:t>
      </w:r>
    </w:p>
    <w:p w14:paraId="68BE76FD" w14:textId="77777777" w:rsidR="005150F2" w:rsidRPr="005150F2" w:rsidRDefault="005150F2" w:rsidP="005150F2">
      <w:pPr>
        <w:bidi/>
        <w:rPr>
          <w:rFonts w:cs="David" w:hint="cs"/>
          <w:rtl/>
        </w:rPr>
      </w:pPr>
    </w:p>
    <w:p w14:paraId="6DE7B275" w14:textId="77777777" w:rsidR="005150F2" w:rsidRPr="005150F2" w:rsidRDefault="005150F2" w:rsidP="005150F2">
      <w:pPr>
        <w:bidi/>
        <w:rPr>
          <w:rFonts w:cs="David" w:hint="cs"/>
          <w:u w:val="single"/>
          <w:rtl/>
        </w:rPr>
      </w:pPr>
      <w:r w:rsidRPr="005150F2">
        <w:rPr>
          <w:rFonts w:cs="David" w:hint="cs"/>
          <w:u w:val="single"/>
          <w:rtl/>
        </w:rPr>
        <w:t>דוד רותם:</w:t>
      </w:r>
    </w:p>
    <w:p w14:paraId="6CB61794" w14:textId="77777777" w:rsidR="005150F2" w:rsidRPr="005150F2" w:rsidRDefault="005150F2" w:rsidP="005150F2">
      <w:pPr>
        <w:bidi/>
        <w:rPr>
          <w:rFonts w:cs="David" w:hint="cs"/>
          <w:rtl/>
        </w:rPr>
      </w:pPr>
    </w:p>
    <w:p w14:paraId="20B38A52" w14:textId="77777777" w:rsidR="005150F2" w:rsidRPr="005150F2" w:rsidRDefault="005150F2" w:rsidP="005150F2">
      <w:pPr>
        <w:bidi/>
        <w:rPr>
          <w:rFonts w:cs="David" w:hint="cs"/>
          <w:rtl/>
        </w:rPr>
      </w:pPr>
      <w:r w:rsidRPr="005150F2">
        <w:rPr>
          <w:rFonts w:cs="David" w:hint="cs"/>
          <w:rtl/>
        </w:rPr>
        <w:tab/>
        <w:t xml:space="preserve">בקדנציה הקודמת הייתה לי הזכות להיות חבר בנשיאות והייתה לי הזכות ללמוד מחברת הכנסת רוחמה אברהם </w:t>
      </w:r>
      <w:proofErr w:type="spellStart"/>
      <w:r w:rsidRPr="005150F2">
        <w:rPr>
          <w:rFonts w:cs="David" w:hint="cs"/>
          <w:rtl/>
        </w:rPr>
        <w:t>בלילא</w:t>
      </w:r>
      <w:proofErr w:type="spellEnd"/>
      <w:r w:rsidRPr="005150F2">
        <w:rPr>
          <w:rFonts w:cs="David" w:hint="cs"/>
          <w:rtl/>
        </w:rPr>
        <w:t xml:space="preserve"> שהייתה אז השרה המקשרת, מה התפקיד של הצעות דחופות לסדר היום. בדרך כלל הנשיאות אמורה לאשר הצעות דחופות במקרה שזה נושא שאם לא יידון מיד בכנסת יעבור עליו הכלח. אם זה נושא רציני, אבל הוא לא בא למנוע בעיה או לעשות פעולה מידית אפשר להגיש עליו הצעה רגילה לסדר ולא הצעה דחופה. כך למדתי מהשרה המקשרת.</w:t>
      </w:r>
    </w:p>
    <w:p w14:paraId="22CE2184" w14:textId="77777777" w:rsidR="005150F2" w:rsidRPr="005150F2" w:rsidRDefault="005150F2" w:rsidP="005150F2">
      <w:pPr>
        <w:bidi/>
        <w:rPr>
          <w:rFonts w:cs="David" w:hint="cs"/>
          <w:rtl/>
        </w:rPr>
      </w:pPr>
    </w:p>
    <w:p w14:paraId="58E8817E" w14:textId="77777777" w:rsidR="005150F2" w:rsidRPr="005150F2" w:rsidRDefault="005150F2" w:rsidP="005150F2">
      <w:pPr>
        <w:bidi/>
        <w:ind w:firstLine="567"/>
        <w:rPr>
          <w:rFonts w:cs="David" w:hint="cs"/>
          <w:rtl/>
        </w:rPr>
      </w:pPr>
      <w:r w:rsidRPr="005150F2">
        <w:rPr>
          <w:rFonts w:cs="David" w:hint="cs"/>
          <w:rtl/>
        </w:rPr>
        <w:t xml:space="preserve"> מה הדחיפות של הדיון בנושא הזה ביום רביעי? אנחנו נעצור את הפגישה? אנחנו נעצור את המתווה המדיני?- -</w:t>
      </w:r>
    </w:p>
    <w:p w14:paraId="6ABCB5FB" w14:textId="77777777" w:rsidR="005150F2" w:rsidRPr="005150F2" w:rsidRDefault="005150F2" w:rsidP="005150F2">
      <w:pPr>
        <w:bidi/>
        <w:ind w:firstLine="567"/>
        <w:rPr>
          <w:rFonts w:cs="David" w:hint="cs"/>
          <w:rtl/>
        </w:rPr>
      </w:pPr>
    </w:p>
    <w:p w14:paraId="649E5E02"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2A896E49" w14:textId="77777777" w:rsidR="005150F2" w:rsidRPr="005150F2" w:rsidRDefault="005150F2" w:rsidP="005150F2">
      <w:pPr>
        <w:bidi/>
        <w:rPr>
          <w:rFonts w:cs="David" w:hint="cs"/>
          <w:rtl/>
        </w:rPr>
      </w:pPr>
    </w:p>
    <w:p w14:paraId="7558AE26" w14:textId="77777777" w:rsidR="005150F2" w:rsidRPr="005150F2" w:rsidRDefault="005150F2" w:rsidP="005150F2">
      <w:pPr>
        <w:bidi/>
        <w:ind w:firstLine="567"/>
        <w:rPr>
          <w:rFonts w:cs="David" w:hint="cs"/>
          <w:rtl/>
        </w:rPr>
      </w:pPr>
      <w:r w:rsidRPr="005150F2">
        <w:rPr>
          <w:rFonts w:cs="David" w:hint="cs"/>
          <w:rtl/>
        </w:rPr>
        <w:t>לא, אבל נדע עליו, לפחות.</w:t>
      </w:r>
    </w:p>
    <w:p w14:paraId="661DDA85" w14:textId="77777777" w:rsidR="005150F2" w:rsidRPr="005150F2" w:rsidRDefault="005150F2" w:rsidP="005150F2">
      <w:pPr>
        <w:bidi/>
        <w:ind w:firstLine="567"/>
        <w:rPr>
          <w:rFonts w:cs="David" w:hint="cs"/>
          <w:rtl/>
        </w:rPr>
      </w:pPr>
    </w:p>
    <w:p w14:paraId="2254FDC1" w14:textId="77777777" w:rsidR="005150F2" w:rsidRPr="005150F2" w:rsidRDefault="005150F2" w:rsidP="005150F2">
      <w:pPr>
        <w:bidi/>
        <w:rPr>
          <w:rFonts w:cs="David" w:hint="cs"/>
          <w:u w:val="single"/>
          <w:rtl/>
        </w:rPr>
      </w:pPr>
      <w:r w:rsidRPr="005150F2">
        <w:rPr>
          <w:rFonts w:cs="David" w:hint="cs"/>
          <w:u w:val="single"/>
          <w:rtl/>
        </w:rPr>
        <w:t>אחמד טיבי:</w:t>
      </w:r>
    </w:p>
    <w:p w14:paraId="31979BFF" w14:textId="77777777" w:rsidR="005150F2" w:rsidRPr="005150F2" w:rsidRDefault="005150F2" w:rsidP="005150F2">
      <w:pPr>
        <w:bidi/>
        <w:rPr>
          <w:rFonts w:cs="David" w:hint="cs"/>
          <w:u w:val="single"/>
          <w:rtl/>
        </w:rPr>
      </w:pPr>
    </w:p>
    <w:p w14:paraId="20485909" w14:textId="77777777" w:rsidR="005150F2" w:rsidRPr="005150F2" w:rsidRDefault="005150F2" w:rsidP="005150F2">
      <w:pPr>
        <w:bidi/>
        <w:rPr>
          <w:rFonts w:cs="David" w:hint="cs"/>
          <w:rtl/>
        </w:rPr>
      </w:pPr>
      <w:r w:rsidRPr="005150F2">
        <w:rPr>
          <w:rFonts w:cs="David" w:hint="cs"/>
          <w:rtl/>
        </w:rPr>
        <w:tab/>
        <w:t>זאת לא הכוונה של המציע.</w:t>
      </w:r>
    </w:p>
    <w:p w14:paraId="128C681E" w14:textId="77777777" w:rsidR="005150F2" w:rsidRPr="005150F2" w:rsidRDefault="005150F2" w:rsidP="005150F2">
      <w:pPr>
        <w:bidi/>
        <w:rPr>
          <w:rFonts w:cs="David" w:hint="cs"/>
          <w:rtl/>
        </w:rPr>
      </w:pPr>
    </w:p>
    <w:p w14:paraId="2F830311" w14:textId="77777777" w:rsidR="005150F2" w:rsidRPr="005150F2" w:rsidRDefault="005150F2" w:rsidP="005150F2">
      <w:pPr>
        <w:bidi/>
        <w:rPr>
          <w:rFonts w:cs="David" w:hint="cs"/>
          <w:rtl/>
        </w:rPr>
      </w:pPr>
      <w:r w:rsidRPr="005150F2">
        <w:rPr>
          <w:rFonts w:cs="David" w:hint="cs"/>
          <w:u w:val="single"/>
          <w:rtl/>
        </w:rPr>
        <w:t>שלמה מולה:</w:t>
      </w:r>
    </w:p>
    <w:p w14:paraId="5019778B" w14:textId="77777777" w:rsidR="005150F2" w:rsidRPr="005150F2" w:rsidRDefault="005150F2" w:rsidP="005150F2">
      <w:pPr>
        <w:bidi/>
        <w:rPr>
          <w:rFonts w:cs="David" w:hint="cs"/>
          <w:rtl/>
        </w:rPr>
      </w:pPr>
    </w:p>
    <w:p w14:paraId="7C0BFD90" w14:textId="77777777" w:rsidR="005150F2" w:rsidRPr="005150F2" w:rsidRDefault="005150F2" w:rsidP="005150F2">
      <w:pPr>
        <w:bidi/>
        <w:rPr>
          <w:rFonts w:cs="David" w:hint="cs"/>
          <w:rtl/>
        </w:rPr>
      </w:pPr>
      <w:r w:rsidRPr="005150F2">
        <w:rPr>
          <w:rFonts w:cs="David" w:hint="cs"/>
          <w:rtl/>
        </w:rPr>
        <w:tab/>
        <w:t>מה אתה מציע?</w:t>
      </w:r>
    </w:p>
    <w:p w14:paraId="730B76FE" w14:textId="77777777" w:rsidR="005150F2" w:rsidRPr="005150F2" w:rsidRDefault="005150F2" w:rsidP="005150F2">
      <w:pPr>
        <w:bidi/>
        <w:rPr>
          <w:rFonts w:cs="David" w:hint="cs"/>
          <w:u w:val="single"/>
          <w:rtl/>
        </w:rPr>
      </w:pPr>
      <w:r w:rsidRPr="005150F2">
        <w:rPr>
          <w:rFonts w:cs="David" w:hint="cs"/>
          <w:u w:val="single"/>
          <w:rtl/>
        </w:rPr>
        <w:t>דוד רותם:</w:t>
      </w:r>
    </w:p>
    <w:p w14:paraId="19E0EDE1" w14:textId="77777777" w:rsidR="005150F2" w:rsidRPr="005150F2" w:rsidRDefault="005150F2" w:rsidP="005150F2">
      <w:pPr>
        <w:bidi/>
        <w:rPr>
          <w:rFonts w:cs="David" w:hint="cs"/>
          <w:rtl/>
        </w:rPr>
      </w:pPr>
    </w:p>
    <w:p w14:paraId="6512911A" w14:textId="77777777" w:rsidR="005150F2" w:rsidRPr="005150F2" w:rsidRDefault="005150F2" w:rsidP="005150F2">
      <w:pPr>
        <w:bidi/>
        <w:rPr>
          <w:rFonts w:cs="David" w:hint="cs"/>
          <w:rtl/>
        </w:rPr>
      </w:pPr>
      <w:r w:rsidRPr="005150F2">
        <w:rPr>
          <w:rFonts w:cs="David" w:hint="cs"/>
          <w:rtl/>
        </w:rPr>
        <w:tab/>
        <w:t xml:space="preserve"> אני הולך בדרכה של השרה המקשרת לשעבר. </w:t>
      </w:r>
    </w:p>
    <w:p w14:paraId="14556D69" w14:textId="77777777" w:rsidR="005150F2" w:rsidRPr="005150F2" w:rsidRDefault="005150F2" w:rsidP="005150F2">
      <w:pPr>
        <w:bidi/>
        <w:rPr>
          <w:rFonts w:cs="David" w:hint="cs"/>
          <w:rtl/>
        </w:rPr>
      </w:pPr>
    </w:p>
    <w:p w14:paraId="2C531C41"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0B6FAB8E" w14:textId="77777777" w:rsidR="005150F2" w:rsidRPr="005150F2" w:rsidRDefault="005150F2" w:rsidP="005150F2">
      <w:pPr>
        <w:bidi/>
        <w:rPr>
          <w:rFonts w:cs="David" w:hint="cs"/>
          <w:rtl/>
        </w:rPr>
      </w:pPr>
    </w:p>
    <w:p w14:paraId="56151411" w14:textId="77777777" w:rsidR="005150F2" w:rsidRPr="005150F2" w:rsidRDefault="005150F2" w:rsidP="005150F2">
      <w:pPr>
        <w:bidi/>
        <w:rPr>
          <w:rFonts w:cs="David" w:hint="cs"/>
          <w:rtl/>
        </w:rPr>
      </w:pPr>
      <w:r w:rsidRPr="005150F2">
        <w:rPr>
          <w:rFonts w:cs="David" w:hint="cs"/>
          <w:rtl/>
        </w:rPr>
        <w:tab/>
        <w:t xml:space="preserve"> יש לי הצעת פתרון.</w:t>
      </w:r>
    </w:p>
    <w:p w14:paraId="01AFB3D6" w14:textId="77777777" w:rsidR="005150F2" w:rsidRPr="005150F2" w:rsidRDefault="005150F2" w:rsidP="005150F2">
      <w:pPr>
        <w:bidi/>
        <w:rPr>
          <w:rFonts w:cs="David" w:hint="cs"/>
          <w:rtl/>
        </w:rPr>
      </w:pPr>
    </w:p>
    <w:p w14:paraId="4C92BC2F" w14:textId="77777777" w:rsidR="005150F2" w:rsidRPr="005150F2" w:rsidRDefault="005150F2" w:rsidP="005150F2">
      <w:pPr>
        <w:bidi/>
        <w:rPr>
          <w:rFonts w:cs="David" w:hint="cs"/>
          <w:u w:val="single"/>
          <w:rtl/>
        </w:rPr>
      </w:pPr>
      <w:r w:rsidRPr="005150F2">
        <w:rPr>
          <w:rFonts w:cs="David" w:hint="cs"/>
          <w:u w:val="single"/>
          <w:rtl/>
        </w:rPr>
        <w:t>דוד רותם:</w:t>
      </w:r>
    </w:p>
    <w:p w14:paraId="344A2DB2" w14:textId="77777777" w:rsidR="005150F2" w:rsidRPr="005150F2" w:rsidRDefault="005150F2" w:rsidP="005150F2">
      <w:pPr>
        <w:bidi/>
        <w:rPr>
          <w:rFonts w:cs="David" w:hint="cs"/>
          <w:rtl/>
        </w:rPr>
      </w:pPr>
    </w:p>
    <w:p w14:paraId="1CC7CF3F" w14:textId="77777777" w:rsidR="005150F2" w:rsidRPr="005150F2" w:rsidRDefault="005150F2" w:rsidP="005150F2">
      <w:pPr>
        <w:bidi/>
        <w:rPr>
          <w:rFonts w:cs="David" w:hint="cs"/>
          <w:rtl/>
        </w:rPr>
      </w:pPr>
      <w:r w:rsidRPr="005150F2">
        <w:rPr>
          <w:rFonts w:cs="David" w:hint="cs"/>
          <w:rtl/>
        </w:rPr>
        <w:tab/>
        <w:t xml:space="preserve"> רגע, אמרת לי שלא מתערבים - -</w:t>
      </w:r>
    </w:p>
    <w:p w14:paraId="3866659A" w14:textId="77777777" w:rsidR="005150F2" w:rsidRPr="005150F2" w:rsidRDefault="005150F2" w:rsidP="005150F2">
      <w:pPr>
        <w:bidi/>
        <w:rPr>
          <w:rFonts w:cs="David" w:hint="cs"/>
          <w:rtl/>
        </w:rPr>
      </w:pPr>
    </w:p>
    <w:p w14:paraId="4B5483E2"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04546520" w14:textId="77777777" w:rsidR="005150F2" w:rsidRPr="005150F2" w:rsidRDefault="005150F2" w:rsidP="005150F2">
      <w:pPr>
        <w:bidi/>
        <w:rPr>
          <w:rFonts w:cs="David" w:hint="cs"/>
          <w:rtl/>
        </w:rPr>
      </w:pPr>
    </w:p>
    <w:p w14:paraId="34B81EF1" w14:textId="77777777" w:rsidR="005150F2" w:rsidRPr="005150F2" w:rsidRDefault="005150F2" w:rsidP="005150F2">
      <w:pPr>
        <w:bidi/>
        <w:rPr>
          <w:rFonts w:cs="David" w:hint="cs"/>
          <w:rtl/>
        </w:rPr>
      </w:pPr>
      <w:r w:rsidRPr="005150F2">
        <w:rPr>
          <w:rFonts w:cs="David" w:hint="cs"/>
          <w:rtl/>
        </w:rPr>
        <w:tab/>
        <w:t xml:space="preserve">חברת הכנסת רוחמה אברהם </w:t>
      </w:r>
      <w:proofErr w:type="spellStart"/>
      <w:r w:rsidRPr="005150F2">
        <w:rPr>
          <w:rFonts w:cs="David" w:hint="cs"/>
          <w:rtl/>
        </w:rPr>
        <w:t>בלילא</w:t>
      </w:r>
      <w:proofErr w:type="spellEnd"/>
      <w:r w:rsidRPr="005150F2">
        <w:rPr>
          <w:rFonts w:cs="David" w:hint="cs"/>
          <w:rtl/>
        </w:rPr>
        <w:t>, אני מציע שחבר הכנסת רותם יסיים.</w:t>
      </w:r>
    </w:p>
    <w:p w14:paraId="1687E4BC" w14:textId="77777777" w:rsidR="005150F2" w:rsidRPr="005150F2" w:rsidRDefault="005150F2" w:rsidP="005150F2">
      <w:pPr>
        <w:bidi/>
        <w:rPr>
          <w:rFonts w:cs="David" w:hint="cs"/>
          <w:rtl/>
        </w:rPr>
      </w:pPr>
    </w:p>
    <w:p w14:paraId="765ECA53" w14:textId="77777777" w:rsidR="005150F2" w:rsidRPr="005150F2" w:rsidRDefault="005150F2" w:rsidP="005150F2">
      <w:pPr>
        <w:bidi/>
        <w:rPr>
          <w:rFonts w:cs="David" w:hint="cs"/>
          <w:u w:val="single"/>
          <w:rtl/>
        </w:rPr>
      </w:pPr>
      <w:r w:rsidRPr="005150F2">
        <w:rPr>
          <w:rFonts w:cs="David" w:hint="cs"/>
          <w:u w:val="single"/>
          <w:rtl/>
        </w:rPr>
        <w:t>דוד רותם:</w:t>
      </w:r>
    </w:p>
    <w:p w14:paraId="2D84BDAD" w14:textId="77777777" w:rsidR="005150F2" w:rsidRPr="005150F2" w:rsidRDefault="005150F2" w:rsidP="005150F2">
      <w:pPr>
        <w:bidi/>
        <w:rPr>
          <w:rFonts w:cs="David" w:hint="cs"/>
          <w:rtl/>
        </w:rPr>
      </w:pPr>
    </w:p>
    <w:p w14:paraId="586D6280" w14:textId="77777777" w:rsidR="005150F2" w:rsidRPr="005150F2" w:rsidRDefault="005150F2" w:rsidP="005150F2">
      <w:pPr>
        <w:bidi/>
        <w:rPr>
          <w:rFonts w:cs="David" w:hint="cs"/>
          <w:rtl/>
        </w:rPr>
      </w:pPr>
      <w:r w:rsidRPr="005150F2">
        <w:rPr>
          <w:rFonts w:cs="David" w:hint="cs"/>
          <w:rtl/>
        </w:rPr>
        <w:tab/>
        <w:t>יש לי הצעה נוספת. הנשיאות בדרך כלל עוסקת בנושאים האלה בצורה רצינית, והיא מחליטה מה כן ומה לא. אם אין מקרים יוצאים דופן צריך לתת גיבוי לנשיאות ולא להפוך לה את ההחלטות. כי אחרת יוצא מצב שביום רביעי בשעה 20:30 או ב-18:00 אחר הצהריים כשהכנסת ריקה הם מתחילים לדון בהצעות האלה, ולא פעם קורה שחבר הכנסת המציע כבר לא נמצא והשר הגיע לחינם. לכן צריך לתת כבוד להחלטות הנשיאות, ואם זה לא דבר יוצא דופן לכבדן. אני מציע שחבר הכנסת ברכה יגיש בשבוע הבא הצעה רגילה לסדר.</w:t>
      </w:r>
    </w:p>
    <w:p w14:paraId="77689B5E" w14:textId="77777777" w:rsidR="005150F2" w:rsidRPr="005150F2" w:rsidRDefault="005150F2" w:rsidP="005150F2">
      <w:pPr>
        <w:bidi/>
        <w:rPr>
          <w:rFonts w:cs="David" w:hint="cs"/>
          <w:rtl/>
        </w:rPr>
      </w:pPr>
    </w:p>
    <w:p w14:paraId="031D614F" w14:textId="77777777" w:rsidR="005150F2" w:rsidRPr="005150F2" w:rsidRDefault="005150F2" w:rsidP="005150F2">
      <w:pPr>
        <w:bidi/>
        <w:rPr>
          <w:rFonts w:cs="David"/>
          <w:u w:val="single"/>
          <w:rtl/>
        </w:rPr>
      </w:pPr>
      <w:proofErr w:type="spellStart"/>
      <w:r w:rsidRPr="005150F2">
        <w:rPr>
          <w:rFonts w:cs="David"/>
          <w:u w:val="single"/>
          <w:rtl/>
        </w:rPr>
        <w:t>מוחמד</w:t>
      </w:r>
      <w:proofErr w:type="spellEnd"/>
      <w:r w:rsidRPr="005150F2">
        <w:rPr>
          <w:rFonts w:cs="David"/>
          <w:u w:val="single"/>
          <w:rtl/>
        </w:rPr>
        <w:t xml:space="preserve"> ברכה:</w:t>
      </w:r>
    </w:p>
    <w:p w14:paraId="192AC66E" w14:textId="77777777" w:rsidR="005150F2" w:rsidRPr="005150F2" w:rsidRDefault="005150F2" w:rsidP="005150F2">
      <w:pPr>
        <w:bidi/>
        <w:rPr>
          <w:rFonts w:cs="David"/>
          <w:u w:val="single"/>
          <w:rtl/>
        </w:rPr>
      </w:pPr>
    </w:p>
    <w:p w14:paraId="190B1C51" w14:textId="77777777" w:rsidR="005150F2" w:rsidRPr="005150F2" w:rsidRDefault="005150F2" w:rsidP="005150F2">
      <w:pPr>
        <w:bidi/>
        <w:rPr>
          <w:rFonts w:cs="David" w:hint="cs"/>
          <w:rtl/>
        </w:rPr>
      </w:pPr>
      <w:r w:rsidRPr="005150F2">
        <w:rPr>
          <w:rFonts w:cs="David"/>
          <w:rtl/>
        </w:rPr>
        <w:tab/>
      </w:r>
      <w:r w:rsidRPr="005150F2">
        <w:rPr>
          <w:rFonts w:cs="David" w:hint="cs"/>
          <w:rtl/>
        </w:rPr>
        <w:t xml:space="preserve"> מה שנעשה בשבוע הבא, נעשה.</w:t>
      </w:r>
    </w:p>
    <w:p w14:paraId="5A4A1C4D" w14:textId="77777777" w:rsidR="005150F2" w:rsidRPr="005150F2" w:rsidRDefault="005150F2" w:rsidP="005150F2">
      <w:pPr>
        <w:bidi/>
        <w:rPr>
          <w:rFonts w:cs="David" w:hint="cs"/>
          <w:rtl/>
        </w:rPr>
      </w:pPr>
    </w:p>
    <w:p w14:paraId="682C9DBF"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12AC982F" w14:textId="77777777" w:rsidR="005150F2" w:rsidRPr="005150F2" w:rsidRDefault="005150F2" w:rsidP="005150F2">
      <w:pPr>
        <w:bidi/>
        <w:rPr>
          <w:rFonts w:cs="David" w:hint="cs"/>
          <w:rtl/>
        </w:rPr>
      </w:pPr>
    </w:p>
    <w:p w14:paraId="0256F6DB" w14:textId="77777777" w:rsidR="005150F2" w:rsidRPr="005150F2" w:rsidRDefault="005150F2" w:rsidP="005150F2">
      <w:pPr>
        <w:bidi/>
        <w:rPr>
          <w:rFonts w:cs="David" w:hint="cs"/>
          <w:rtl/>
        </w:rPr>
      </w:pPr>
      <w:r w:rsidRPr="005150F2">
        <w:rPr>
          <w:rFonts w:cs="David" w:hint="cs"/>
          <w:rtl/>
        </w:rPr>
        <w:tab/>
        <w:t>יש לי הצעה שאולי תייתר את הדיון, אם אדוני רוצה לשמוע.</w:t>
      </w:r>
    </w:p>
    <w:p w14:paraId="5D48D060" w14:textId="77777777" w:rsidR="005150F2" w:rsidRPr="005150F2" w:rsidRDefault="005150F2" w:rsidP="005150F2">
      <w:pPr>
        <w:bidi/>
        <w:rPr>
          <w:rFonts w:cs="David" w:hint="cs"/>
          <w:rtl/>
        </w:rPr>
      </w:pPr>
    </w:p>
    <w:p w14:paraId="4D6EE225" w14:textId="77777777" w:rsidR="005150F2" w:rsidRPr="005150F2" w:rsidRDefault="005150F2" w:rsidP="005150F2">
      <w:pPr>
        <w:bidi/>
        <w:rPr>
          <w:rFonts w:cs="David" w:hint="cs"/>
          <w:rtl/>
        </w:rPr>
      </w:pPr>
      <w:r w:rsidRPr="005150F2">
        <w:rPr>
          <w:rFonts w:cs="David" w:hint="cs"/>
          <w:rtl/>
        </w:rPr>
        <w:t xml:space="preserve"> </w:t>
      </w: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31E68C2B" w14:textId="77777777" w:rsidR="005150F2" w:rsidRPr="005150F2" w:rsidRDefault="005150F2" w:rsidP="005150F2">
      <w:pPr>
        <w:bidi/>
        <w:rPr>
          <w:rFonts w:cs="David" w:hint="cs"/>
          <w:rtl/>
        </w:rPr>
      </w:pPr>
    </w:p>
    <w:p w14:paraId="749C2895" w14:textId="77777777" w:rsidR="005150F2" w:rsidRPr="005150F2" w:rsidRDefault="005150F2" w:rsidP="005150F2">
      <w:pPr>
        <w:bidi/>
        <w:rPr>
          <w:rFonts w:cs="David" w:hint="cs"/>
          <w:rtl/>
        </w:rPr>
      </w:pPr>
      <w:r w:rsidRPr="005150F2">
        <w:rPr>
          <w:rFonts w:cs="David" w:hint="cs"/>
          <w:rtl/>
        </w:rPr>
        <w:tab/>
        <w:t xml:space="preserve"> בבקשה. </w:t>
      </w:r>
    </w:p>
    <w:p w14:paraId="25CDC99A" w14:textId="77777777" w:rsidR="005150F2" w:rsidRPr="005150F2" w:rsidRDefault="005150F2" w:rsidP="005150F2">
      <w:pPr>
        <w:bidi/>
        <w:rPr>
          <w:rFonts w:cs="David" w:hint="cs"/>
          <w:rtl/>
        </w:rPr>
      </w:pPr>
    </w:p>
    <w:p w14:paraId="62BBDAF5"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5BCBC3D1" w14:textId="77777777" w:rsidR="005150F2" w:rsidRPr="005150F2" w:rsidRDefault="005150F2" w:rsidP="005150F2">
      <w:pPr>
        <w:bidi/>
        <w:rPr>
          <w:rFonts w:cs="David" w:hint="cs"/>
          <w:rtl/>
        </w:rPr>
      </w:pPr>
    </w:p>
    <w:p w14:paraId="33240876" w14:textId="77777777" w:rsidR="005150F2" w:rsidRPr="005150F2" w:rsidRDefault="005150F2" w:rsidP="005150F2">
      <w:pPr>
        <w:bidi/>
        <w:rPr>
          <w:rFonts w:cs="David" w:hint="cs"/>
          <w:rtl/>
        </w:rPr>
      </w:pPr>
      <w:r w:rsidRPr="005150F2">
        <w:rPr>
          <w:rFonts w:cs="David" w:hint="cs"/>
          <w:rtl/>
        </w:rPr>
        <w:tab/>
        <w:t>מכיוון שתהליך החקיקות הפרטיות עדיין לא החל אני מוכנה להציע לך על חשבון סיעת קדימה שתשא דברים במשך 5 דקות. נציג מקדימה ישא דברים במשך 5 דקות בסוגיה הזאת, ובכך - - - את זמנה הלחוץ והדחוק של הכנסת.</w:t>
      </w:r>
    </w:p>
    <w:p w14:paraId="0865610D" w14:textId="77777777" w:rsidR="005150F2" w:rsidRPr="005150F2" w:rsidRDefault="005150F2" w:rsidP="005150F2">
      <w:pPr>
        <w:bidi/>
        <w:rPr>
          <w:rFonts w:cs="David" w:hint="cs"/>
          <w:rtl/>
        </w:rPr>
      </w:pPr>
    </w:p>
    <w:p w14:paraId="3448DC75"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6A3E38D6" w14:textId="77777777" w:rsidR="005150F2" w:rsidRPr="005150F2" w:rsidRDefault="005150F2" w:rsidP="005150F2">
      <w:pPr>
        <w:bidi/>
        <w:rPr>
          <w:rFonts w:cs="David" w:hint="cs"/>
          <w:rtl/>
        </w:rPr>
      </w:pPr>
    </w:p>
    <w:p w14:paraId="70175CC1" w14:textId="77777777" w:rsidR="005150F2" w:rsidRPr="005150F2" w:rsidRDefault="005150F2" w:rsidP="005150F2">
      <w:pPr>
        <w:bidi/>
        <w:rPr>
          <w:rFonts w:cs="David" w:hint="cs"/>
          <w:rtl/>
        </w:rPr>
      </w:pPr>
      <w:r w:rsidRPr="005150F2">
        <w:rPr>
          <w:rFonts w:cs="David" w:hint="cs"/>
          <w:rtl/>
        </w:rPr>
        <w:tab/>
        <w:t>זאת אומרת שאת מדברת על מכסה רגילה של הצעה לסדר.</w:t>
      </w:r>
    </w:p>
    <w:p w14:paraId="4B4E5159" w14:textId="77777777" w:rsidR="005150F2" w:rsidRPr="005150F2" w:rsidRDefault="005150F2" w:rsidP="005150F2">
      <w:pPr>
        <w:bidi/>
        <w:rPr>
          <w:rFonts w:cs="David" w:hint="cs"/>
          <w:rtl/>
        </w:rPr>
      </w:pPr>
    </w:p>
    <w:p w14:paraId="16939947"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376BF962" w14:textId="77777777" w:rsidR="005150F2" w:rsidRPr="005150F2" w:rsidRDefault="005150F2" w:rsidP="005150F2">
      <w:pPr>
        <w:bidi/>
        <w:rPr>
          <w:rFonts w:cs="David" w:hint="cs"/>
          <w:rtl/>
        </w:rPr>
      </w:pPr>
    </w:p>
    <w:p w14:paraId="444AEE1B" w14:textId="77777777" w:rsidR="005150F2" w:rsidRPr="005150F2" w:rsidRDefault="005150F2" w:rsidP="005150F2">
      <w:pPr>
        <w:bidi/>
        <w:ind w:firstLine="567"/>
        <w:rPr>
          <w:rFonts w:cs="David" w:hint="cs"/>
          <w:rtl/>
        </w:rPr>
      </w:pPr>
      <w:r w:rsidRPr="005150F2">
        <w:rPr>
          <w:rFonts w:cs="David" w:hint="cs"/>
          <w:rtl/>
        </w:rPr>
        <w:t>אנחנו ניתן על חשבון המכסה הרגילה 5 דקות לחבר הכנסת ברכה ועוד 5 דקות לחבר הכנסת מטעם קדימה.</w:t>
      </w:r>
    </w:p>
    <w:p w14:paraId="099D62EB" w14:textId="77777777" w:rsidR="005150F2" w:rsidRPr="005150F2" w:rsidRDefault="005150F2" w:rsidP="005150F2">
      <w:pPr>
        <w:bidi/>
        <w:rPr>
          <w:rFonts w:cs="David" w:hint="cs"/>
          <w:rtl/>
        </w:rPr>
      </w:pPr>
    </w:p>
    <w:p w14:paraId="75E8946E" w14:textId="77777777" w:rsidR="005150F2" w:rsidRPr="005150F2" w:rsidRDefault="005150F2" w:rsidP="005150F2">
      <w:pPr>
        <w:bidi/>
        <w:rPr>
          <w:rFonts w:cs="David" w:hint="cs"/>
          <w:u w:val="single"/>
          <w:rtl/>
        </w:rPr>
      </w:pPr>
      <w:r w:rsidRPr="005150F2">
        <w:rPr>
          <w:rFonts w:cs="David"/>
          <w:u w:val="single"/>
          <w:rtl/>
        </w:rPr>
        <w:br w:type="page"/>
      </w:r>
      <w:r w:rsidRPr="005150F2">
        <w:rPr>
          <w:rFonts w:cs="David" w:hint="cs"/>
          <w:u w:val="single"/>
          <w:rtl/>
        </w:rPr>
        <w:t>אחמד טיבי:</w:t>
      </w:r>
    </w:p>
    <w:p w14:paraId="76932F9A" w14:textId="77777777" w:rsidR="005150F2" w:rsidRPr="005150F2" w:rsidRDefault="005150F2" w:rsidP="005150F2">
      <w:pPr>
        <w:bidi/>
        <w:rPr>
          <w:rFonts w:cs="David" w:hint="cs"/>
          <w:u w:val="single"/>
          <w:rtl/>
        </w:rPr>
      </w:pPr>
    </w:p>
    <w:p w14:paraId="079619AA" w14:textId="77777777" w:rsidR="005150F2" w:rsidRPr="005150F2" w:rsidRDefault="005150F2" w:rsidP="005150F2">
      <w:pPr>
        <w:bidi/>
        <w:rPr>
          <w:rFonts w:cs="David" w:hint="cs"/>
          <w:rtl/>
        </w:rPr>
      </w:pPr>
      <w:r w:rsidRPr="005150F2">
        <w:rPr>
          <w:rFonts w:cs="David" w:hint="cs"/>
          <w:rtl/>
        </w:rPr>
        <w:tab/>
        <w:t>הצעה נדיבה של קדימה.</w:t>
      </w:r>
    </w:p>
    <w:p w14:paraId="246345D5" w14:textId="77777777" w:rsidR="005150F2" w:rsidRPr="005150F2" w:rsidRDefault="005150F2" w:rsidP="005150F2">
      <w:pPr>
        <w:bidi/>
        <w:rPr>
          <w:rFonts w:cs="David" w:hint="cs"/>
          <w:rtl/>
        </w:rPr>
      </w:pPr>
    </w:p>
    <w:p w14:paraId="0F7AC344" w14:textId="77777777" w:rsidR="005150F2" w:rsidRPr="005150F2" w:rsidRDefault="005150F2" w:rsidP="005150F2">
      <w:pPr>
        <w:bidi/>
        <w:rPr>
          <w:rFonts w:cs="David" w:hint="cs"/>
          <w:u w:val="single"/>
          <w:rtl/>
        </w:rPr>
      </w:pPr>
      <w:r w:rsidRPr="005150F2">
        <w:rPr>
          <w:rFonts w:cs="David" w:hint="cs"/>
          <w:u w:val="single"/>
          <w:rtl/>
        </w:rPr>
        <w:t>דוד רותם:</w:t>
      </w:r>
    </w:p>
    <w:p w14:paraId="73A1B4BB" w14:textId="77777777" w:rsidR="005150F2" w:rsidRPr="005150F2" w:rsidRDefault="005150F2" w:rsidP="005150F2">
      <w:pPr>
        <w:bidi/>
        <w:rPr>
          <w:rFonts w:cs="David" w:hint="cs"/>
          <w:rtl/>
        </w:rPr>
      </w:pPr>
    </w:p>
    <w:p w14:paraId="1D9F7082" w14:textId="77777777" w:rsidR="005150F2" w:rsidRPr="005150F2" w:rsidRDefault="005150F2" w:rsidP="005150F2">
      <w:pPr>
        <w:bidi/>
        <w:rPr>
          <w:rFonts w:cs="David" w:hint="cs"/>
          <w:rtl/>
        </w:rPr>
      </w:pPr>
      <w:r w:rsidRPr="005150F2">
        <w:rPr>
          <w:rFonts w:cs="David" w:hint="cs"/>
          <w:rtl/>
        </w:rPr>
        <w:tab/>
        <w:t xml:space="preserve"> תיקח את זה, אחרת אנחנו נגמור את הדיון אחרי 5 דקות.</w:t>
      </w:r>
    </w:p>
    <w:p w14:paraId="08ABE766" w14:textId="77777777" w:rsidR="005150F2" w:rsidRPr="005150F2" w:rsidRDefault="005150F2" w:rsidP="005150F2">
      <w:pPr>
        <w:bidi/>
        <w:rPr>
          <w:rFonts w:cs="David" w:hint="cs"/>
          <w:rtl/>
        </w:rPr>
      </w:pPr>
    </w:p>
    <w:p w14:paraId="45D8E210"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2C654785" w14:textId="77777777" w:rsidR="005150F2" w:rsidRPr="005150F2" w:rsidRDefault="005150F2" w:rsidP="005150F2">
      <w:pPr>
        <w:bidi/>
        <w:rPr>
          <w:rFonts w:cs="David" w:hint="cs"/>
          <w:rtl/>
        </w:rPr>
      </w:pPr>
    </w:p>
    <w:p w14:paraId="44758CA3" w14:textId="77777777" w:rsidR="005150F2" w:rsidRPr="005150F2" w:rsidRDefault="005150F2" w:rsidP="005150F2">
      <w:pPr>
        <w:bidi/>
        <w:rPr>
          <w:rFonts w:cs="David" w:hint="cs"/>
          <w:rtl/>
        </w:rPr>
      </w:pPr>
      <w:r w:rsidRPr="005150F2">
        <w:rPr>
          <w:rFonts w:cs="David" w:hint="cs"/>
          <w:rtl/>
        </w:rPr>
        <w:tab/>
        <w:t>בסדר גמור. זאת זכותכם. אין לנו מה להחליט את זה. המשמעות היא שאתה מושך את הערעור ומנצל את המכסה של קדימה. מקובל עליך?</w:t>
      </w:r>
    </w:p>
    <w:p w14:paraId="6CA12274" w14:textId="77777777" w:rsidR="005150F2" w:rsidRPr="005150F2" w:rsidRDefault="005150F2" w:rsidP="005150F2">
      <w:pPr>
        <w:bidi/>
        <w:rPr>
          <w:rFonts w:cs="David" w:hint="cs"/>
          <w:rtl/>
        </w:rPr>
      </w:pPr>
    </w:p>
    <w:p w14:paraId="7CB3A2CA" w14:textId="77777777" w:rsidR="005150F2" w:rsidRPr="005150F2" w:rsidRDefault="005150F2" w:rsidP="005150F2">
      <w:pPr>
        <w:bidi/>
        <w:rPr>
          <w:rFonts w:cs="David"/>
          <w:u w:val="single"/>
          <w:rtl/>
        </w:rPr>
      </w:pPr>
      <w:proofErr w:type="spellStart"/>
      <w:r w:rsidRPr="005150F2">
        <w:rPr>
          <w:rFonts w:cs="David"/>
          <w:u w:val="single"/>
          <w:rtl/>
        </w:rPr>
        <w:t>מוחמד</w:t>
      </w:r>
      <w:proofErr w:type="spellEnd"/>
      <w:r w:rsidRPr="005150F2">
        <w:rPr>
          <w:rFonts w:cs="David"/>
          <w:u w:val="single"/>
          <w:rtl/>
        </w:rPr>
        <w:t xml:space="preserve"> ברכה:</w:t>
      </w:r>
    </w:p>
    <w:p w14:paraId="127919E5" w14:textId="77777777" w:rsidR="005150F2" w:rsidRPr="005150F2" w:rsidRDefault="005150F2" w:rsidP="005150F2">
      <w:pPr>
        <w:bidi/>
        <w:rPr>
          <w:rFonts w:cs="David"/>
          <w:u w:val="single"/>
          <w:rtl/>
        </w:rPr>
      </w:pPr>
    </w:p>
    <w:p w14:paraId="4AE31911" w14:textId="77777777" w:rsidR="005150F2" w:rsidRPr="005150F2" w:rsidRDefault="005150F2" w:rsidP="005150F2">
      <w:pPr>
        <w:bidi/>
        <w:rPr>
          <w:rFonts w:cs="David" w:hint="cs"/>
          <w:rtl/>
        </w:rPr>
      </w:pPr>
      <w:r w:rsidRPr="005150F2">
        <w:rPr>
          <w:rFonts w:cs="David"/>
          <w:rtl/>
        </w:rPr>
        <w:tab/>
      </w:r>
      <w:r w:rsidRPr="005150F2">
        <w:rPr>
          <w:rFonts w:cs="David" w:hint="cs"/>
          <w:rtl/>
        </w:rPr>
        <w:t xml:space="preserve">ראשית, מקובל עליי. אבל אני מבין שחברי כנסת חדשים שלא יודעים. אבל חברי כנסת ותיקים שאומרים דברים שהם יודעים שהם שאינם דברי טעם. זה מפליא אותי. אני באמת מוקסם מהיכולת הזאת ללבוש ארשת רצינית על שטויות. אבל בסדר. </w:t>
      </w:r>
    </w:p>
    <w:p w14:paraId="054587D5" w14:textId="77777777" w:rsidR="005150F2" w:rsidRPr="005150F2" w:rsidRDefault="005150F2" w:rsidP="005150F2">
      <w:pPr>
        <w:bidi/>
        <w:rPr>
          <w:rFonts w:cs="David" w:hint="cs"/>
          <w:rtl/>
        </w:rPr>
      </w:pPr>
    </w:p>
    <w:p w14:paraId="5778A402"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4A38D251" w14:textId="77777777" w:rsidR="005150F2" w:rsidRPr="005150F2" w:rsidRDefault="005150F2" w:rsidP="005150F2">
      <w:pPr>
        <w:bidi/>
        <w:rPr>
          <w:rFonts w:cs="David" w:hint="cs"/>
          <w:rtl/>
        </w:rPr>
      </w:pPr>
    </w:p>
    <w:p w14:paraId="00E9555B" w14:textId="77777777" w:rsidR="005150F2" w:rsidRPr="005150F2" w:rsidRDefault="005150F2" w:rsidP="005150F2">
      <w:pPr>
        <w:bidi/>
        <w:rPr>
          <w:rFonts w:cs="David" w:hint="cs"/>
          <w:rtl/>
        </w:rPr>
      </w:pPr>
      <w:r w:rsidRPr="005150F2">
        <w:rPr>
          <w:rFonts w:cs="David" w:hint="cs"/>
          <w:rtl/>
        </w:rPr>
        <w:tab/>
        <w:t>תודה רבה, חבר הכנסת ברכה. אני מצטרף לדעתו של חבר הכנסת רותם שזה השבוע הראשון לפעילות הנשיאות שמיוצגת בה קשת רחבה של עמדות, וכשהנשיאות החליטה פה-אחד היה נכון שניתן לה גיבוי. ההצעה של חברת הכנסת רוחמה אברהם היא הצעה נדיבה שפותרת לנו את הבעיה.</w:t>
      </w:r>
    </w:p>
    <w:p w14:paraId="127C3511" w14:textId="77777777" w:rsidR="005150F2" w:rsidRPr="005150F2" w:rsidRDefault="005150F2" w:rsidP="005150F2">
      <w:pPr>
        <w:bidi/>
        <w:rPr>
          <w:rFonts w:cs="David" w:hint="cs"/>
          <w:rtl/>
        </w:rPr>
      </w:pPr>
    </w:p>
    <w:p w14:paraId="420C78B6" w14:textId="77777777" w:rsidR="005150F2" w:rsidRPr="005150F2" w:rsidRDefault="005150F2" w:rsidP="005150F2">
      <w:pPr>
        <w:bidi/>
        <w:rPr>
          <w:rFonts w:cs="David"/>
          <w:u w:val="single"/>
          <w:rtl/>
        </w:rPr>
      </w:pPr>
      <w:proofErr w:type="spellStart"/>
      <w:r w:rsidRPr="005150F2">
        <w:rPr>
          <w:rFonts w:cs="David"/>
          <w:u w:val="single"/>
          <w:rtl/>
        </w:rPr>
        <w:t>מוחמד</w:t>
      </w:r>
      <w:proofErr w:type="spellEnd"/>
      <w:r w:rsidRPr="005150F2">
        <w:rPr>
          <w:rFonts w:cs="David"/>
          <w:u w:val="single"/>
          <w:rtl/>
        </w:rPr>
        <w:t xml:space="preserve"> ברכה:</w:t>
      </w:r>
    </w:p>
    <w:p w14:paraId="737FB18C" w14:textId="77777777" w:rsidR="005150F2" w:rsidRPr="005150F2" w:rsidRDefault="005150F2" w:rsidP="005150F2">
      <w:pPr>
        <w:bidi/>
        <w:rPr>
          <w:rFonts w:cs="David"/>
          <w:u w:val="single"/>
          <w:rtl/>
        </w:rPr>
      </w:pPr>
    </w:p>
    <w:p w14:paraId="04CB3EB3" w14:textId="77777777" w:rsidR="005150F2" w:rsidRPr="005150F2" w:rsidRDefault="005150F2" w:rsidP="005150F2">
      <w:pPr>
        <w:bidi/>
        <w:rPr>
          <w:rFonts w:cs="David" w:hint="cs"/>
          <w:rtl/>
        </w:rPr>
      </w:pPr>
      <w:r w:rsidRPr="005150F2">
        <w:rPr>
          <w:rFonts w:cs="David"/>
          <w:rtl/>
        </w:rPr>
        <w:tab/>
      </w:r>
      <w:r w:rsidRPr="005150F2">
        <w:rPr>
          <w:rFonts w:cs="David" w:hint="cs"/>
          <w:rtl/>
        </w:rPr>
        <w:t xml:space="preserve"> מנגנון של ערעור בוועדת הכנסת הוא לא כדי שיושב ראש הוועדה יצדיק את החלטות  הנשיאות, אלא כדי לתת במה נוספת לחברי הכנסת לערער.</w:t>
      </w:r>
    </w:p>
    <w:p w14:paraId="04310FCE" w14:textId="77777777" w:rsidR="005150F2" w:rsidRPr="005150F2" w:rsidRDefault="005150F2" w:rsidP="005150F2">
      <w:pPr>
        <w:bidi/>
        <w:rPr>
          <w:rFonts w:cs="David" w:hint="cs"/>
          <w:rtl/>
        </w:rPr>
      </w:pPr>
    </w:p>
    <w:p w14:paraId="6937FCD8"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23EBCE5A" w14:textId="77777777" w:rsidR="005150F2" w:rsidRPr="005150F2" w:rsidRDefault="005150F2" w:rsidP="005150F2">
      <w:pPr>
        <w:bidi/>
        <w:rPr>
          <w:rFonts w:cs="David" w:hint="cs"/>
          <w:rtl/>
        </w:rPr>
      </w:pPr>
    </w:p>
    <w:p w14:paraId="28580B0B" w14:textId="77777777" w:rsidR="005150F2" w:rsidRPr="005150F2" w:rsidRDefault="005150F2" w:rsidP="005150F2">
      <w:pPr>
        <w:bidi/>
        <w:rPr>
          <w:rFonts w:cs="David" w:hint="cs"/>
          <w:rtl/>
        </w:rPr>
      </w:pPr>
      <w:r w:rsidRPr="005150F2">
        <w:rPr>
          <w:rFonts w:cs="David" w:hint="cs"/>
          <w:rtl/>
        </w:rPr>
        <w:tab/>
        <w:t xml:space="preserve">חבר הכנסת ברכה, כיושב ראש הוועדה אני אגן על זכות הדיבור שלך ועל זכותך להעלות את הערעור. כיושב ראש הוועדה וחבר בוועדה שגם מצביע יש לי גם זכות דיבור וזכות הבעת העמדה האישית שלי. תודה רבה. </w:t>
      </w:r>
    </w:p>
    <w:p w14:paraId="54AC6F40" w14:textId="77777777" w:rsidR="005150F2" w:rsidRPr="005150F2" w:rsidRDefault="005150F2" w:rsidP="005150F2">
      <w:pPr>
        <w:bidi/>
        <w:rPr>
          <w:rFonts w:cs="David" w:hint="cs"/>
          <w:rtl/>
        </w:rPr>
      </w:pPr>
    </w:p>
    <w:p w14:paraId="7634C450" w14:textId="77777777" w:rsidR="005150F2" w:rsidRPr="005150F2" w:rsidRDefault="005150F2" w:rsidP="005150F2">
      <w:pPr>
        <w:bidi/>
        <w:rPr>
          <w:rFonts w:cs="David" w:hint="cs"/>
          <w:rtl/>
        </w:rPr>
      </w:pPr>
      <w:r w:rsidRPr="005150F2">
        <w:rPr>
          <w:rFonts w:cs="David" w:hint="cs"/>
          <w:rtl/>
        </w:rPr>
        <w:tab/>
        <w:t xml:space="preserve">אנחנו עוברים לערעור השני. חבר הכנסת בן-ארי, בבקשה. </w:t>
      </w:r>
    </w:p>
    <w:p w14:paraId="615C17A3" w14:textId="77777777" w:rsidR="005150F2" w:rsidRPr="005150F2" w:rsidRDefault="005150F2" w:rsidP="005150F2">
      <w:pPr>
        <w:bidi/>
        <w:rPr>
          <w:rFonts w:cs="David" w:hint="cs"/>
          <w:rtl/>
        </w:rPr>
      </w:pPr>
    </w:p>
    <w:p w14:paraId="2503BBAE" w14:textId="77777777" w:rsidR="005150F2" w:rsidRPr="005150F2" w:rsidRDefault="005150F2" w:rsidP="005150F2">
      <w:pPr>
        <w:bidi/>
        <w:rPr>
          <w:rFonts w:cs="David" w:hint="cs"/>
          <w:u w:val="single"/>
          <w:rtl/>
        </w:rPr>
      </w:pPr>
      <w:r w:rsidRPr="005150F2">
        <w:rPr>
          <w:rFonts w:cs="David" w:hint="cs"/>
          <w:u w:val="single"/>
          <w:rtl/>
        </w:rPr>
        <w:t>מיכאל בן ארי:</w:t>
      </w:r>
    </w:p>
    <w:p w14:paraId="1B43D888" w14:textId="77777777" w:rsidR="005150F2" w:rsidRPr="005150F2" w:rsidRDefault="005150F2" w:rsidP="005150F2">
      <w:pPr>
        <w:bidi/>
        <w:rPr>
          <w:rFonts w:cs="David" w:hint="cs"/>
          <w:rtl/>
        </w:rPr>
      </w:pPr>
    </w:p>
    <w:p w14:paraId="14D6967A" w14:textId="77777777" w:rsidR="005150F2" w:rsidRPr="005150F2" w:rsidRDefault="005150F2" w:rsidP="005150F2">
      <w:pPr>
        <w:bidi/>
        <w:rPr>
          <w:rFonts w:cs="David" w:hint="cs"/>
          <w:rtl/>
        </w:rPr>
      </w:pPr>
      <w:r w:rsidRPr="005150F2">
        <w:rPr>
          <w:rFonts w:cs="David" w:hint="cs"/>
          <w:rtl/>
        </w:rPr>
        <w:tab/>
        <w:t xml:space="preserve">תודה רבה לוועדת הכנסת שנתנה לי את האפשרות לערער. בשבוע שעבר הוגשו פה שני ערעורים, שלי ושל חבר הכנסת אריאל. ושניהם נדחו על-ידי הוועדה מטעמים טכניים. </w:t>
      </w:r>
    </w:p>
    <w:p w14:paraId="07577B39" w14:textId="77777777" w:rsidR="005150F2" w:rsidRPr="005150F2" w:rsidRDefault="005150F2" w:rsidP="005150F2">
      <w:pPr>
        <w:bidi/>
        <w:rPr>
          <w:rFonts w:cs="David" w:hint="cs"/>
          <w:rtl/>
        </w:rPr>
      </w:pPr>
    </w:p>
    <w:p w14:paraId="421EF653" w14:textId="77777777" w:rsidR="005150F2" w:rsidRPr="005150F2" w:rsidRDefault="005150F2" w:rsidP="005150F2">
      <w:pPr>
        <w:bidi/>
        <w:rPr>
          <w:rFonts w:cs="David" w:hint="cs"/>
          <w:u w:val="single"/>
          <w:rtl/>
        </w:rPr>
      </w:pPr>
      <w:r w:rsidRPr="005150F2">
        <w:rPr>
          <w:rFonts w:cs="David" w:hint="cs"/>
          <w:u w:val="single"/>
          <w:rtl/>
        </w:rPr>
        <w:t>קריאה:</w:t>
      </w:r>
    </w:p>
    <w:p w14:paraId="38DCA5F8" w14:textId="77777777" w:rsidR="005150F2" w:rsidRPr="005150F2" w:rsidRDefault="005150F2" w:rsidP="005150F2">
      <w:pPr>
        <w:bidi/>
        <w:rPr>
          <w:rFonts w:cs="David" w:hint="cs"/>
          <w:u w:val="single"/>
          <w:rtl/>
        </w:rPr>
      </w:pPr>
    </w:p>
    <w:p w14:paraId="03D7F071" w14:textId="77777777" w:rsidR="005150F2" w:rsidRPr="005150F2" w:rsidRDefault="005150F2" w:rsidP="005150F2">
      <w:pPr>
        <w:bidi/>
        <w:ind w:firstLine="567"/>
        <w:rPr>
          <w:rFonts w:cs="David" w:hint="cs"/>
          <w:rtl/>
        </w:rPr>
      </w:pPr>
      <w:r w:rsidRPr="005150F2">
        <w:rPr>
          <w:rFonts w:cs="David" w:hint="cs"/>
          <w:rtl/>
        </w:rPr>
        <w:t>למה טכניים?</w:t>
      </w:r>
    </w:p>
    <w:p w14:paraId="0E2FCE42" w14:textId="77777777" w:rsidR="005150F2" w:rsidRPr="005150F2" w:rsidRDefault="005150F2" w:rsidP="005150F2">
      <w:pPr>
        <w:bidi/>
        <w:rPr>
          <w:rFonts w:cs="David" w:hint="cs"/>
          <w:rtl/>
        </w:rPr>
      </w:pPr>
    </w:p>
    <w:p w14:paraId="5B087E16" w14:textId="77777777" w:rsidR="005150F2" w:rsidRPr="005150F2" w:rsidRDefault="005150F2" w:rsidP="005150F2">
      <w:pPr>
        <w:bidi/>
        <w:rPr>
          <w:rFonts w:cs="David" w:hint="cs"/>
          <w:u w:val="single"/>
          <w:rtl/>
        </w:rPr>
      </w:pPr>
      <w:r w:rsidRPr="005150F2">
        <w:rPr>
          <w:rFonts w:cs="David" w:hint="cs"/>
          <w:u w:val="single"/>
          <w:rtl/>
        </w:rPr>
        <w:t>מיכאל בן ארי:</w:t>
      </w:r>
    </w:p>
    <w:p w14:paraId="6FD9F019" w14:textId="77777777" w:rsidR="005150F2" w:rsidRPr="005150F2" w:rsidRDefault="005150F2" w:rsidP="005150F2">
      <w:pPr>
        <w:bidi/>
        <w:rPr>
          <w:rFonts w:cs="David" w:hint="cs"/>
          <w:rtl/>
        </w:rPr>
      </w:pPr>
    </w:p>
    <w:p w14:paraId="16DCF4AF" w14:textId="77777777" w:rsidR="005150F2" w:rsidRPr="005150F2" w:rsidRDefault="005150F2" w:rsidP="005150F2">
      <w:pPr>
        <w:bidi/>
        <w:rPr>
          <w:rFonts w:cs="David" w:hint="cs"/>
          <w:rtl/>
        </w:rPr>
      </w:pPr>
      <w:r w:rsidRPr="005150F2">
        <w:rPr>
          <w:rFonts w:cs="David" w:hint="cs"/>
          <w:rtl/>
        </w:rPr>
        <w:tab/>
        <w:t xml:space="preserve"> זה היה הטיעון שהציג פה, אם אני לא טועה, חבר הכנסת אופיר </w:t>
      </w:r>
      <w:proofErr w:type="spellStart"/>
      <w:r w:rsidRPr="005150F2">
        <w:rPr>
          <w:rFonts w:cs="David" w:hint="cs"/>
          <w:rtl/>
        </w:rPr>
        <w:t>אקוניס</w:t>
      </w:r>
      <w:proofErr w:type="spellEnd"/>
      <w:r w:rsidRPr="005150F2">
        <w:rPr>
          <w:rFonts w:cs="David" w:hint="cs"/>
          <w:rtl/>
        </w:rPr>
        <w:t xml:space="preserve">. לאחר דיון ולאחר הדברים של חבר הכנסת רוני בר-און שאיים על הבערת המזרח התיכון נדחתה בקשתי לדון בעניין הגעת האפיפיור, ואילו בקשתו של חבר הכנסת אריאל התקבל; כך התברר שלא היה פה יותר מאשר ניסיון למנוע את האפשרות לדון בכנסת בנושא מסוים מכיוון שהוא לא מוצא חן או גורם לחששות בעיני אנשים מסוימים. לטעמי, זה לא נכון, ואני אסביר למה. </w:t>
      </w:r>
    </w:p>
    <w:p w14:paraId="35A38BF5" w14:textId="77777777" w:rsidR="005150F2" w:rsidRPr="005150F2" w:rsidRDefault="005150F2" w:rsidP="005150F2">
      <w:pPr>
        <w:bidi/>
        <w:rPr>
          <w:rFonts w:cs="David" w:hint="cs"/>
          <w:rtl/>
        </w:rPr>
      </w:pPr>
    </w:p>
    <w:p w14:paraId="5E3CFA30" w14:textId="77777777" w:rsidR="005150F2" w:rsidRPr="005150F2" w:rsidRDefault="005150F2" w:rsidP="005150F2">
      <w:pPr>
        <w:bidi/>
        <w:ind w:firstLine="567"/>
        <w:rPr>
          <w:rFonts w:cs="David" w:hint="cs"/>
          <w:rtl/>
        </w:rPr>
      </w:pPr>
      <w:r w:rsidRPr="005150F2">
        <w:rPr>
          <w:rFonts w:cs="David" w:hint="cs"/>
          <w:rtl/>
        </w:rPr>
        <w:t>קודם כול, לא היה דחוף מהנושא הזה. הציבוריות הישראלית עסקה בו בשבוע האחרון מעל כל הבמות האפשריות- -</w:t>
      </w:r>
    </w:p>
    <w:p w14:paraId="6456E884" w14:textId="77777777" w:rsidR="005150F2" w:rsidRPr="005150F2" w:rsidRDefault="005150F2" w:rsidP="005150F2">
      <w:pPr>
        <w:bidi/>
        <w:rPr>
          <w:rFonts w:cs="David" w:hint="cs"/>
          <w:rtl/>
        </w:rPr>
      </w:pPr>
    </w:p>
    <w:p w14:paraId="7522EB10" w14:textId="77777777" w:rsidR="005150F2" w:rsidRPr="005150F2" w:rsidRDefault="005150F2" w:rsidP="005150F2">
      <w:pPr>
        <w:bidi/>
        <w:rPr>
          <w:rFonts w:cs="David" w:hint="cs"/>
          <w:u w:val="single"/>
          <w:rtl/>
        </w:rPr>
      </w:pPr>
      <w:r w:rsidRPr="005150F2">
        <w:rPr>
          <w:rFonts w:cs="David" w:hint="cs"/>
          <w:u w:val="single"/>
          <w:rtl/>
        </w:rPr>
        <w:t>דוד רותם:</w:t>
      </w:r>
    </w:p>
    <w:p w14:paraId="57A0C038" w14:textId="77777777" w:rsidR="005150F2" w:rsidRPr="005150F2" w:rsidRDefault="005150F2" w:rsidP="005150F2">
      <w:pPr>
        <w:bidi/>
        <w:rPr>
          <w:rFonts w:cs="David" w:hint="cs"/>
          <w:rtl/>
        </w:rPr>
      </w:pPr>
    </w:p>
    <w:p w14:paraId="4CFB047A" w14:textId="77777777" w:rsidR="005150F2" w:rsidRPr="005150F2" w:rsidRDefault="005150F2" w:rsidP="005150F2">
      <w:pPr>
        <w:bidi/>
        <w:rPr>
          <w:rFonts w:cs="David" w:hint="cs"/>
          <w:rtl/>
        </w:rPr>
      </w:pPr>
      <w:r w:rsidRPr="005150F2">
        <w:rPr>
          <w:rFonts w:cs="David" w:hint="cs"/>
          <w:rtl/>
        </w:rPr>
        <w:tab/>
        <w:t>אדוני מדבר על הערעור של שבוע שעבר?</w:t>
      </w:r>
    </w:p>
    <w:p w14:paraId="54E797E2" w14:textId="77777777" w:rsidR="005150F2" w:rsidRPr="005150F2" w:rsidRDefault="005150F2" w:rsidP="005150F2">
      <w:pPr>
        <w:bidi/>
        <w:rPr>
          <w:rFonts w:cs="David" w:hint="cs"/>
          <w:rtl/>
        </w:rPr>
      </w:pPr>
    </w:p>
    <w:p w14:paraId="53BA9197" w14:textId="77777777" w:rsidR="005150F2" w:rsidRPr="005150F2" w:rsidRDefault="005150F2" w:rsidP="005150F2">
      <w:pPr>
        <w:bidi/>
        <w:rPr>
          <w:rFonts w:cs="David" w:hint="cs"/>
          <w:u w:val="single"/>
          <w:rtl/>
        </w:rPr>
      </w:pPr>
      <w:r w:rsidRPr="005150F2">
        <w:rPr>
          <w:rFonts w:cs="David" w:hint="cs"/>
          <w:u w:val="single"/>
          <w:rtl/>
        </w:rPr>
        <w:t>מיכאל בן ארי:</w:t>
      </w:r>
    </w:p>
    <w:p w14:paraId="37703B8D" w14:textId="77777777" w:rsidR="005150F2" w:rsidRPr="005150F2" w:rsidRDefault="005150F2" w:rsidP="005150F2">
      <w:pPr>
        <w:bidi/>
        <w:rPr>
          <w:rFonts w:cs="David" w:hint="cs"/>
          <w:rtl/>
        </w:rPr>
      </w:pPr>
    </w:p>
    <w:p w14:paraId="67A96710" w14:textId="77777777" w:rsidR="005150F2" w:rsidRPr="005150F2" w:rsidRDefault="005150F2" w:rsidP="005150F2">
      <w:pPr>
        <w:bidi/>
        <w:rPr>
          <w:rFonts w:cs="David" w:hint="cs"/>
          <w:rtl/>
        </w:rPr>
      </w:pPr>
      <w:r w:rsidRPr="005150F2">
        <w:rPr>
          <w:rFonts w:cs="David" w:hint="cs"/>
          <w:rtl/>
        </w:rPr>
        <w:tab/>
        <w:t xml:space="preserve"> אני מדבר על הערעור של שבוע שעבר.</w:t>
      </w:r>
    </w:p>
    <w:p w14:paraId="68E3BEA8" w14:textId="77777777" w:rsidR="005150F2" w:rsidRPr="005150F2" w:rsidRDefault="005150F2" w:rsidP="005150F2">
      <w:pPr>
        <w:bidi/>
        <w:rPr>
          <w:rFonts w:cs="David" w:hint="cs"/>
          <w:rtl/>
        </w:rPr>
      </w:pPr>
    </w:p>
    <w:p w14:paraId="041617D0"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5E9C45CD" w14:textId="77777777" w:rsidR="005150F2" w:rsidRPr="005150F2" w:rsidRDefault="005150F2" w:rsidP="005150F2">
      <w:pPr>
        <w:bidi/>
        <w:rPr>
          <w:rFonts w:cs="David" w:hint="cs"/>
          <w:rtl/>
        </w:rPr>
      </w:pPr>
    </w:p>
    <w:p w14:paraId="2C2EAF01" w14:textId="77777777" w:rsidR="005150F2" w:rsidRPr="005150F2" w:rsidRDefault="005150F2" w:rsidP="005150F2">
      <w:pPr>
        <w:bidi/>
        <w:rPr>
          <w:rFonts w:cs="David" w:hint="cs"/>
          <w:rtl/>
        </w:rPr>
      </w:pPr>
      <w:r w:rsidRPr="005150F2">
        <w:rPr>
          <w:rFonts w:cs="David" w:hint="cs"/>
          <w:rtl/>
        </w:rPr>
        <w:tab/>
        <w:t xml:space="preserve"> אבל אני מבקש שבכל זאת תנמק את הערעור הזה.</w:t>
      </w:r>
    </w:p>
    <w:p w14:paraId="15FC7190" w14:textId="77777777" w:rsidR="005150F2" w:rsidRPr="005150F2" w:rsidRDefault="005150F2" w:rsidP="005150F2">
      <w:pPr>
        <w:bidi/>
        <w:rPr>
          <w:rFonts w:cs="David" w:hint="cs"/>
          <w:rtl/>
        </w:rPr>
      </w:pPr>
    </w:p>
    <w:p w14:paraId="109D5DA2" w14:textId="77777777" w:rsidR="005150F2" w:rsidRPr="005150F2" w:rsidRDefault="005150F2" w:rsidP="005150F2">
      <w:pPr>
        <w:bidi/>
        <w:rPr>
          <w:rFonts w:cs="David" w:hint="cs"/>
          <w:u w:val="single"/>
          <w:rtl/>
        </w:rPr>
      </w:pPr>
      <w:r w:rsidRPr="005150F2">
        <w:rPr>
          <w:rFonts w:cs="David" w:hint="cs"/>
          <w:u w:val="single"/>
          <w:rtl/>
        </w:rPr>
        <w:t>מיכאל בן ארי:</w:t>
      </w:r>
    </w:p>
    <w:p w14:paraId="001DCBCC" w14:textId="77777777" w:rsidR="005150F2" w:rsidRPr="005150F2" w:rsidRDefault="005150F2" w:rsidP="005150F2">
      <w:pPr>
        <w:bidi/>
        <w:rPr>
          <w:rFonts w:cs="David" w:hint="cs"/>
          <w:rtl/>
        </w:rPr>
      </w:pPr>
    </w:p>
    <w:p w14:paraId="12201094" w14:textId="77777777" w:rsidR="005150F2" w:rsidRPr="005150F2" w:rsidRDefault="005150F2" w:rsidP="005150F2">
      <w:pPr>
        <w:bidi/>
        <w:rPr>
          <w:rFonts w:cs="David" w:hint="cs"/>
          <w:rtl/>
        </w:rPr>
      </w:pPr>
      <w:r w:rsidRPr="005150F2">
        <w:rPr>
          <w:rFonts w:cs="David" w:hint="cs"/>
          <w:rtl/>
        </w:rPr>
        <w:tab/>
        <w:t xml:space="preserve"> אני אנמק. לנושא הגעת האפיפיור לכאן יש המון השלכות. היה ראוי שבכנסת יהיה מישהו שיאמר את דעת חלק מהציבור. לדוגמה, גיורא </w:t>
      </w:r>
      <w:proofErr w:type="spellStart"/>
      <w:r w:rsidRPr="005150F2">
        <w:rPr>
          <w:rFonts w:cs="David" w:hint="cs"/>
          <w:rtl/>
        </w:rPr>
        <w:t>איילנד</w:t>
      </w:r>
      <w:proofErr w:type="spellEnd"/>
      <w:r w:rsidRPr="005150F2">
        <w:rPr>
          <w:rFonts w:cs="David" w:hint="cs"/>
          <w:rtl/>
        </w:rPr>
        <w:t xml:space="preserve"> כתב כתבה חמורה הרבה יותר מאשר מה שאני הייתי אומר כלפי הביקור של האפיפיור. הוא קרא לזה התרפסות מסוכנת. אני התבטאתי אתמול שמדינת ישראל כרעה ברך בפני גדול מכחישי השואה. הדבר הזה היה ראוי שייאמר בכנסת. ברגע שסותמים את הפה האפשרות הנותרת לי היא להתנהג כמו - - - אתמול; פנה אליי אתמול איש שב"כ בבית הנשיא ואמר לי להיכנס פנימה. אמרתי, הכנסת סתמה לי אתמול את הפה, אבל אני רוצה להפגין בנימוס, ועמדתי ממול עם שלט מינורי של "עם ישראל חי". זה מה שרציתי לומר מעל במת הכנסת. רציתי לומר דברים שיש להם אחיזה בציבור. הדבר נמנע ממני, ולא מסיבות טכניות, אלא אחרות. </w:t>
      </w:r>
    </w:p>
    <w:p w14:paraId="7328AB78" w14:textId="77777777" w:rsidR="005150F2" w:rsidRPr="005150F2" w:rsidRDefault="005150F2" w:rsidP="005150F2">
      <w:pPr>
        <w:bidi/>
        <w:rPr>
          <w:rFonts w:cs="David" w:hint="cs"/>
          <w:rtl/>
        </w:rPr>
      </w:pPr>
    </w:p>
    <w:p w14:paraId="7A472185" w14:textId="77777777" w:rsidR="005150F2" w:rsidRPr="005150F2" w:rsidRDefault="005150F2" w:rsidP="005150F2">
      <w:pPr>
        <w:bidi/>
        <w:rPr>
          <w:rFonts w:cs="David" w:hint="cs"/>
          <w:rtl/>
        </w:rPr>
      </w:pPr>
      <w:r w:rsidRPr="005150F2">
        <w:rPr>
          <w:rFonts w:cs="David" w:hint="cs"/>
          <w:rtl/>
        </w:rPr>
        <w:tab/>
        <w:t>אני מבטיח לכם שהאיומים של רוני בר-און הם כמו איומים של הבערת המזרח התיכון- -</w:t>
      </w:r>
    </w:p>
    <w:p w14:paraId="15DDD232" w14:textId="77777777" w:rsidR="005150F2" w:rsidRPr="005150F2" w:rsidRDefault="005150F2" w:rsidP="005150F2">
      <w:pPr>
        <w:bidi/>
        <w:rPr>
          <w:rFonts w:cs="David" w:hint="cs"/>
          <w:rtl/>
        </w:rPr>
      </w:pPr>
    </w:p>
    <w:p w14:paraId="79D58AC6" w14:textId="77777777" w:rsidR="005150F2" w:rsidRPr="005150F2" w:rsidRDefault="005150F2" w:rsidP="005150F2">
      <w:pPr>
        <w:bidi/>
        <w:rPr>
          <w:rFonts w:cs="David" w:hint="cs"/>
          <w:rtl/>
        </w:rPr>
      </w:pPr>
      <w:r w:rsidRPr="005150F2">
        <w:rPr>
          <w:rFonts w:cs="David" w:hint="cs"/>
          <w:u w:val="single"/>
          <w:rtl/>
        </w:rPr>
        <w:t>אחמד טיבי:</w:t>
      </w:r>
    </w:p>
    <w:p w14:paraId="1039BA21" w14:textId="77777777" w:rsidR="005150F2" w:rsidRPr="005150F2" w:rsidRDefault="005150F2" w:rsidP="005150F2">
      <w:pPr>
        <w:bidi/>
        <w:rPr>
          <w:rFonts w:cs="David" w:hint="cs"/>
          <w:rtl/>
        </w:rPr>
      </w:pPr>
    </w:p>
    <w:p w14:paraId="11A6428E" w14:textId="77777777" w:rsidR="005150F2" w:rsidRPr="005150F2" w:rsidRDefault="005150F2" w:rsidP="005150F2">
      <w:pPr>
        <w:bidi/>
        <w:rPr>
          <w:rFonts w:cs="David" w:hint="cs"/>
          <w:rtl/>
        </w:rPr>
      </w:pPr>
      <w:r w:rsidRPr="005150F2">
        <w:rPr>
          <w:rFonts w:cs="David" w:hint="cs"/>
          <w:rtl/>
        </w:rPr>
        <w:tab/>
        <w:t>אדוני, מדברים על איכות סביבה ועל - - - מה זה הדבר הזה?</w:t>
      </w:r>
    </w:p>
    <w:p w14:paraId="32540EC3" w14:textId="77777777" w:rsidR="005150F2" w:rsidRPr="005150F2" w:rsidRDefault="005150F2" w:rsidP="005150F2">
      <w:pPr>
        <w:bidi/>
        <w:rPr>
          <w:rFonts w:cs="David" w:hint="cs"/>
          <w:rtl/>
        </w:rPr>
      </w:pPr>
    </w:p>
    <w:p w14:paraId="5DC72C20" w14:textId="77777777" w:rsidR="005150F2" w:rsidRPr="005150F2" w:rsidRDefault="005150F2" w:rsidP="005150F2">
      <w:pPr>
        <w:bidi/>
        <w:rPr>
          <w:rFonts w:cs="David" w:hint="cs"/>
          <w:u w:val="single"/>
          <w:rtl/>
        </w:rPr>
      </w:pPr>
      <w:r w:rsidRPr="005150F2">
        <w:rPr>
          <w:rFonts w:cs="David" w:hint="cs"/>
          <w:u w:val="single"/>
          <w:rtl/>
        </w:rPr>
        <w:t>מיכאל בן ארי:</w:t>
      </w:r>
    </w:p>
    <w:p w14:paraId="3CF4A6EF" w14:textId="77777777" w:rsidR="005150F2" w:rsidRPr="005150F2" w:rsidRDefault="005150F2" w:rsidP="005150F2">
      <w:pPr>
        <w:bidi/>
        <w:rPr>
          <w:rFonts w:cs="David" w:hint="cs"/>
          <w:rtl/>
        </w:rPr>
      </w:pPr>
    </w:p>
    <w:p w14:paraId="10B4FA77" w14:textId="77777777" w:rsidR="005150F2" w:rsidRPr="005150F2" w:rsidRDefault="005150F2" w:rsidP="005150F2">
      <w:pPr>
        <w:bidi/>
        <w:rPr>
          <w:rFonts w:cs="David" w:hint="cs"/>
          <w:rtl/>
        </w:rPr>
      </w:pPr>
      <w:r w:rsidRPr="005150F2">
        <w:rPr>
          <w:rFonts w:cs="David" w:hint="cs"/>
          <w:rtl/>
        </w:rPr>
        <w:tab/>
        <w:t xml:space="preserve"> סליחה, אדוני, אני לא הפרעתי לך. </w:t>
      </w:r>
    </w:p>
    <w:p w14:paraId="09F96054" w14:textId="77777777" w:rsidR="005150F2" w:rsidRPr="005150F2" w:rsidRDefault="005150F2" w:rsidP="005150F2">
      <w:pPr>
        <w:bidi/>
        <w:rPr>
          <w:rFonts w:cs="David" w:hint="cs"/>
          <w:rtl/>
        </w:rPr>
      </w:pPr>
    </w:p>
    <w:p w14:paraId="3EF139BA"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47406BC9" w14:textId="77777777" w:rsidR="005150F2" w:rsidRPr="005150F2" w:rsidRDefault="005150F2" w:rsidP="005150F2">
      <w:pPr>
        <w:bidi/>
        <w:rPr>
          <w:rFonts w:cs="David" w:hint="cs"/>
          <w:rtl/>
        </w:rPr>
      </w:pPr>
    </w:p>
    <w:p w14:paraId="0D73E859" w14:textId="77777777" w:rsidR="005150F2" w:rsidRPr="005150F2" w:rsidRDefault="005150F2" w:rsidP="005150F2">
      <w:pPr>
        <w:bidi/>
        <w:rPr>
          <w:rFonts w:cs="David" w:hint="cs"/>
          <w:rtl/>
        </w:rPr>
      </w:pPr>
      <w:r w:rsidRPr="005150F2">
        <w:rPr>
          <w:rFonts w:cs="David" w:hint="cs"/>
          <w:rtl/>
        </w:rPr>
        <w:tab/>
        <w:t xml:space="preserve">חבר הכנסת טיבי, אני מציע שניתן לחבר הכנסת בן ארי לנמק את דחיפות ההצעה. אבל חבר הכנסת בן-ארי, לדעתי, אתה עושה לעצמך כרגע שירות רע כי אתה לא אמרת ולו מילה אחת על דחיפות הנושא שהבאת השבוע. </w:t>
      </w:r>
    </w:p>
    <w:p w14:paraId="32A54825" w14:textId="77777777" w:rsidR="005150F2" w:rsidRPr="005150F2" w:rsidRDefault="005150F2" w:rsidP="005150F2">
      <w:pPr>
        <w:bidi/>
        <w:rPr>
          <w:rFonts w:cs="David" w:hint="cs"/>
          <w:rtl/>
        </w:rPr>
      </w:pPr>
    </w:p>
    <w:p w14:paraId="09CD748F" w14:textId="77777777" w:rsidR="005150F2" w:rsidRPr="005150F2" w:rsidRDefault="005150F2" w:rsidP="005150F2">
      <w:pPr>
        <w:bidi/>
        <w:rPr>
          <w:rFonts w:cs="David" w:hint="cs"/>
          <w:u w:val="single"/>
          <w:rtl/>
        </w:rPr>
      </w:pPr>
      <w:r w:rsidRPr="005150F2">
        <w:rPr>
          <w:rFonts w:cs="David" w:hint="cs"/>
          <w:u w:val="single"/>
          <w:rtl/>
        </w:rPr>
        <w:t>מיכאל בן ארי:</w:t>
      </w:r>
    </w:p>
    <w:p w14:paraId="29FD3F82" w14:textId="77777777" w:rsidR="005150F2" w:rsidRPr="005150F2" w:rsidRDefault="005150F2" w:rsidP="005150F2">
      <w:pPr>
        <w:bidi/>
        <w:rPr>
          <w:rFonts w:cs="David" w:hint="cs"/>
          <w:rtl/>
        </w:rPr>
      </w:pPr>
    </w:p>
    <w:p w14:paraId="737A227C" w14:textId="77777777" w:rsidR="005150F2" w:rsidRPr="005150F2" w:rsidRDefault="005150F2" w:rsidP="005150F2">
      <w:pPr>
        <w:bidi/>
        <w:rPr>
          <w:rFonts w:cs="David" w:hint="cs"/>
          <w:rtl/>
        </w:rPr>
      </w:pPr>
      <w:r w:rsidRPr="005150F2">
        <w:rPr>
          <w:rFonts w:cs="David" w:hint="cs"/>
          <w:rtl/>
        </w:rPr>
        <w:tab/>
        <w:t xml:space="preserve"> דחיפות הנושא היא המשך הדיון בנושא ביקור האפיפיור. מסתבר שההחלטות על ביקור האפיפיור נעשו שלא עוברות שום ביקורת. נכרתים יערות, נעשים שינויים מאוד משמעותיים בבית הנשיא </w:t>
      </w:r>
      <w:r w:rsidRPr="005150F2">
        <w:rPr>
          <w:rFonts w:cs="David"/>
          <w:rtl/>
        </w:rPr>
        <w:t>–</w:t>
      </w:r>
      <w:r w:rsidRPr="005150F2">
        <w:rPr>
          <w:rFonts w:cs="David" w:hint="cs"/>
          <w:rtl/>
        </w:rPr>
        <w:t xml:space="preserve"> דברים שיש להם השלכה עתידית הן מבחינה אקולוגית. ההתרפסות הכללית- -</w:t>
      </w:r>
    </w:p>
    <w:p w14:paraId="2F89DB18" w14:textId="77777777" w:rsidR="005150F2" w:rsidRPr="005150F2" w:rsidRDefault="005150F2" w:rsidP="005150F2">
      <w:pPr>
        <w:bidi/>
        <w:rPr>
          <w:rFonts w:cs="David" w:hint="cs"/>
          <w:rtl/>
        </w:rPr>
      </w:pPr>
    </w:p>
    <w:p w14:paraId="56A6FEDC" w14:textId="77777777" w:rsidR="005150F2" w:rsidRPr="005150F2" w:rsidRDefault="005150F2" w:rsidP="005150F2">
      <w:pPr>
        <w:bidi/>
        <w:rPr>
          <w:rFonts w:cs="David" w:hint="cs"/>
          <w:u w:val="single"/>
          <w:rtl/>
        </w:rPr>
      </w:pPr>
      <w:r w:rsidRPr="005150F2">
        <w:rPr>
          <w:rFonts w:cs="David" w:hint="cs"/>
          <w:u w:val="single"/>
          <w:rtl/>
        </w:rPr>
        <w:t>דוד רותם:</w:t>
      </w:r>
    </w:p>
    <w:p w14:paraId="5F8C2146" w14:textId="77777777" w:rsidR="005150F2" w:rsidRPr="005150F2" w:rsidRDefault="005150F2" w:rsidP="005150F2">
      <w:pPr>
        <w:bidi/>
        <w:rPr>
          <w:rFonts w:cs="David" w:hint="cs"/>
          <w:rtl/>
        </w:rPr>
      </w:pPr>
    </w:p>
    <w:p w14:paraId="1DE57517" w14:textId="77777777" w:rsidR="005150F2" w:rsidRPr="005150F2" w:rsidRDefault="005150F2" w:rsidP="005150F2">
      <w:pPr>
        <w:bidi/>
        <w:rPr>
          <w:rFonts w:cs="David" w:hint="cs"/>
          <w:rtl/>
        </w:rPr>
      </w:pPr>
      <w:r w:rsidRPr="005150F2">
        <w:rPr>
          <w:rFonts w:cs="David" w:hint="cs"/>
          <w:rtl/>
        </w:rPr>
        <w:tab/>
        <w:t>- - -</w:t>
      </w:r>
    </w:p>
    <w:p w14:paraId="06C9B419" w14:textId="77777777" w:rsidR="005150F2" w:rsidRPr="005150F2" w:rsidRDefault="005150F2" w:rsidP="005150F2">
      <w:pPr>
        <w:bidi/>
        <w:rPr>
          <w:rFonts w:cs="David" w:hint="cs"/>
          <w:rtl/>
        </w:rPr>
      </w:pPr>
    </w:p>
    <w:p w14:paraId="030ED42A"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6AEE01C2" w14:textId="77777777" w:rsidR="005150F2" w:rsidRPr="005150F2" w:rsidRDefault="005150F2" w:rsidP="005150F2">
      <w:pPr>
        <w:bidi/>
        <w:rPr>
          <w:rFonts w:cs="David" w:hint="cs"/>
          <w:rtl/>
        </w:rPr>
      </w:pPr>
    </w:p>
    <w:p w14:paraId="47C659A7" w14:textId="77777777" w:rsidR="005150F2" w:rsidRPr="005150F2" w:rsidRDefault="005150F2" w:rsidP="005150F2">
      <w:pPr>
        <w:bidi/>
        <w:rPr>
          <w:rFonts w:cs="David" w:hint="cs"/>
          <w:rtl/>
        </w:rPr>
      </w:pPr>
      <w:r w:rsidRPr="005150F2">
        <w:rPr>
          <w:rFonts w:cs="David" w:hint="cs"/>
          <w:rtl/>
        </w:rPr>
        <w:tab/>
        <w:t xml:space="preserve"> חבר הכנסת רותם, אני מציע שניתן לחבר הכנסת בן-ארי לסיים את דבריו. משפט אחרון.</w:t>
      </w:r>
    </w:p>
    <w:p w14:paraId="1F6A34E9" w14:textId="77777777" w:rsidR="005150F2" w:rsidRPr="005150F2" w:rsidRDefault="005150F2" w:rsidP="005150F2">
      <w:pPr>
        <w:bidi/>
        <w:rPr>
          <w:rFonts w:cs="David" w:hint="cs"/>
          <w:rtl/>
        </w:rPr>
      </w:pPr>
    </w:p>
    <w:p w14:paraId="487C8EEF" w14:textId="77777777" w:rsidR="005150F2" w:rsidRPr="005150F2" w:rsidRDefault="005150F2" w:rsidP="005150F2">
      <w:pPr>
        <w:bidi/>
        <w:rPr>
          <w:rFonts w:cs="David" w:hint="cs"/>
          <w:u w:val="single"/>
          <w:rtl/>
        </w:rPr>
      </w:pPr>
      <w:r w:rsidRPr="005150F2">
        <w:rPr>
          <w:rFonts w:cs="David"/>
          <w:u w:val="single"/>
          <w:rtl/>
        </w:rPr>
        <w:br w:type="page"/>
      </w:r>
      <w:r w:rsidRPr="005150F2">
        <w:rPr>
          <w:rFonts w:cs="David" w:hint="cs"/>
          <w:u w:val="single"/>
          <w:rtl/>
        </w:rPr>
        <w:t>מיכאל בן ארי:</w:t>
      </w:r>
    </w:p>
    <w:p w14:paraId="6D843AD1" w14:textId="77777777" w:rsidR="005150F2" w:rsidRPr="005150F2" w:rsidRDefault="005150F2" w:rsidP="005150F2">
      <w:pPr>
        <w:bidi/>
        <w:rPr>
          <w:rFonts w:cs="David" w:hint="cs"/>
          <w:rtl/>
        </w:rPr>
      </w:pPr>
    </w:p>
    <w:p w14:paraId="04D15585" w14:textId="77777777" w:rsidR="005150F2" w:rsidRPr="005150F2" w:rsidRDefault="005150F2" w:rsidP="005150F2">
      <w:pPr>
        <w:bidi/>
        <w:rPr>
          <w:rFonts w:cs="David" w:hint="cs"/>
          <w:rtl/>
        </w:rPr>
      </w:pPr>
      <w:r w:rsidRPr="005150F2">
        <w:rPr>
          <w:rFonts w:cs="David" w:hint="cs"/>
          <w:rtl/>
        </w:rPr>
        <w:tab/>
        <w:t xml:space="preserve"> דברים כאלה ייעשו עוד בעתיד מן הסתם. אני מציע לערוך על זה דיון בכנסת </w:t>
      </w:r>
      <w:r w:rsidRPr="005150F2">
        <w:rPr>
          <w:rFonts w:cs="David"/>
          <w:rtl/>
        </w:rPr>
        <w:t>–</w:t>
      </w:r>
      <w:r w:rsidRPr="005150F2">
        <w:rPr>
          <w:rFonts w:cs="David" w:hint="cs"/>
          <w:rtl/>
        </w:rPr>
        <w:t xml:space="preserve"> כיצד מגיעים להחלטות כאלה, כיצד יש ביקורת על סוג כזה של ביקורת, כי נדמה לי שמדינת ישראל עברה פה על כל הגבולות- -</w:t>
      </w:r>
    </w:p>
    <w:p w14:paraId="6DCA90E0" w14:textId="77777777" w:rsidR="005150F2" w:rsidRPr="005150F2" w:rsidRDefault="005150F2" w:rsidP="005150F2">
      <w:pPr>
        <w:bidi/>
        <w:rPr>
          <w:rFonts w:cs="David" w:hint="cs"/>
          <w:rtl/>
        </w:rPr>
      </w:pPr>
    </w:p>
    <w:p w14:paraId="0F24DF1C"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48FE0DC" w14:textId="77777777" w:rsidR="005150F2" w:rsidRPr="005150F2" w:rsidRDefault="005150F2" w:rsidP="005150F2">
      <w:pPr>
        <w:bidi/>
        <w:rPr>
          <w:rFonts w:cs="David" w:hint="cs"/>
          <w:rtl/>
        </w:rPr>
      </w:pPr>
    </w:p>
    <w:p w14:paraId="6EB2076D" w14:textId="77777777" w:rsidR="005150F2" w:rsidRPr="005150F2" w:rsidRDefault="005150F2" w:rsidP="005150F2">
      <w:pPr>
        <w:bidi/>
        <w:rPr>
          <w:rFonts w:cs="David" w:hint="cs"/>
          <w:rtl/>
        </w:rPr>
      </w:pPr>
      <w:r w:rsidRPr="005150F2">
        <w:rPr>
          <w:rFonts w:cs="David" w:hint="cs"/>
          <w:rtl/>
        </w:rPr>
        <w:tab/>
        <w:t xml:space="preserve"> שוב, אנחנו לא עוסקים כאן בתוכן, אלא בדחיפות הנושא. חבר הכנסת </w:t>
      </w:r>
      <w:proofErr w:type="spellStart"/>
      <w:r w:rsidRPr="005150F2">
        <w:rPr>
          <w:rFonts w:cs="David" w:hint="cs"/>
          <w:rtl/>
        </w:rPr>
        <w:t>דנון</w:t>
      </w:r>
      <w:proofErr w:type="spellEnd"/>
      <w:r w:rsidRPr="005150F2">
        <w:rPr>
          <w:rFonts w:cs="David" w:hint="cs"/>
          <w:rtl/>
        </w:rPr>
        <w:t xml:space="preserve">, בבקשה תביא לנו את עמדת הנשיאות ותבהיר אותה. </w:t>
      </w:r>
    </w:p>
    <w:p w14:paraId="3ED3C095" w14:textId="77777777" w:rsidR="005150F2" w:rsidRPr="005150F2" w:rsidRDefault="005150F2" w:rsidP="005150F2">
      <w:pPr>
        <w:bidi/>
        <w:rPr>
          <w:rFonts w:cs="David" w:hint="cs"/>
          <w:rtl/>
        </w:rPr>
      </w:pPr>
    </w:p>
    <w:p w14:paraId="5C8FE1D4" w14:textId="77777777" w:rsidR="005150F2" w:rsidRPr="005150F2" w:rsidRDefault="005150F2" w:rsidP="005150F2">
      <w:pPr>
        <w:bidi/>
        <w:rPr>
          <w:rFonts w:cs="David" w:hint="cs"/>
          <w:u w:val="single"/>
          <w:rtl/>
        </w:rPr>
      </w:pPr>
      <w:r w:rsidRPr="005150F2">
        <w:rPr>
          <w:rFonts w:cs="David" w:hint="cs"/>
          <w:u w:val="single"/>
          <w:rtl/>
        </w:rPr>
        <w:t xml:space="preserve">דני </w:t>
      </w:r>
      <w:proofErr w:type="spellStart"/>
      <w:r w:rsidRPr="005150F2">
        <w:rPr>
          <w:rFonts w:cs="David" w:hint="cs"/>
          <w:u w:val="single"/>
          <w:rtl/>
        </w:rPr>
        <w:t>דנון</w:t>
      </w:r>
      <w:proofErr w:type="spellEnd"/>
      <w:r w:rsidRPr="005150F2">
        <w:rPr>
          <w:rFonts w:cs="David" w:hint="cs"/>
          <w:u w:val="single"/>
          <w:rtl/>
        </w:rPr>
        <w:t>:</w:t>
      </w:r>
    </w:p>
    <w:p w14:paraId="16D769B8" w14:textId="77777777" w:rsidR="005150F2" w:rsidRPr="005150F2" w:rsidRDefault="005150F2" w:rsidP="005150F2">
      <w:pPr>
        <w:bidi/>
        <w:rPr>
          <w:rFonts w:cs="David" w:hint="cs"/>
          <w:rtl/>
        </w:rPr>
      </w:pPr>
    </w:p>
    <w:p w14:paraId="60FF7A4E" w14:textId="77777777" w:rsidR="005150F2" w:rsidRPr="005150F2" w:rsidRDefault="005150F2" w:rsidP="005150F2">
      <w:pPr>
        <w:bidi/>
        <w:rPr>
          <w:rFonts w:cs="David" w:hint="cs"/>
          <w:rtl/>
        </w:rPr>
      </w:pPr>
      <w:r w:rsidRPr="005150F2">
        <w:rPr>
          <w:rFonts w:cs="David" w:hint="cs"/>
          <w:rtl/>
        </w:rPr>
        <w:tab/>
        <w:t>חשוב לומר שעוסקים בהצעה דחופה. כמו שנאמר פה, יש מכסה להצעות רגילות שלא מנוצלת על-ידי הסיעות. כל עוד אין ענייני חקיקה דחופים אפשר להביא הרבה מאוד דברים במכסה הסיעתית, ופה לא ראו בנשיאות דחיפות להצעה. להפך, ראינו שיש פה ניסיון לחזור בדלת האחורית על טיעון שעלה בהצעה הקודמת של חבר הכנסת בן-ארי בנושא האפיפיור שנדחתה על-ידי הנשיאות הקודמת, שלא היינו בה, ועל-ידי ועדת הכנסת. היא לא נדחתה מסיבות טכניות כי הערעור של חבר הכנסת אריאל התקבל, והערעור לגבי האפיפיור נדחה- -</w:t>
      </w:r>
    </w:p>
    <w:p w14:paraId="4403E099" w14:textId="77777777" w:rsidR="005150F2" w:rsidRPr="005150F2" w:rsidRDefault="005150F2" w:rsidP="005150F2">
      <w:pPr>
        <w:bidi/>
        <w:rPr>
          <w:rFonts w:cs="David" w:hint="cs"/>
          <w:rtl/>
        </w:rPr>
      </w:pPr>
    </w:p>
    <w:p w14:paraId="63CC1463" w14:textId="77777777" w:rsidR="005150F2" w:rsidRPr="005150F2" w:rsidRDefault="005150F2" w:rsidP="005150F2">
      <w:pPr>
        <w:bidi/>
        <w:rPr>
          <w:rFonts w:cs="David" w:hint="cs"/>
          <w:u w:val="single"/>
          <w:rtl/>
        </w:rPr>
      </w:pPr>
      <w:r w:rsidRPr="005150F2">
        <w:rPr>
          <w:rFonts w:cs="David" w:hint="cs"/>
          <w:u w:val="single"/>
          <w:rtl/>
        </w:rPr>
        <w:t>מיכאל בן ארי:</w:t>
      </w:r>
    </w:p>
    <w:p w14:paraId="27370CC2" w14:textId="77777777" w:rsidR="005150F2" w:rsidRPr="005150F2" w:rsidRDefault="005150F2" w:rsidP="005150F2">
      <w:pPr>
        <w:bidi/>
        <w:rPr>
          <w:rFonts w:cs="David" w:hint="cs"/>
          <w:rtl/>
        </w:rPr>
      </w:pPr>
    </w:p>
    <w:p w14:paraId="05F12C72" w14:textId="77777777" w:rsidR="005150F2" w:rsidRPr="005150F2" w:rsidRDefault="005150F2" w:rsidP="005150F2">
      <w:pPr>
        <w:bidi/>
        <w:rPr>
          <w:rFonts w:cs="David" w:hint="cs"/>
          <w:rtl/>
        </w:rPr>
      </w:pPr>
      <w:r w:rsidRPr="005150F2">
        <w:rPr>
          <w:rFonts w:cs="David" w:hint="cs"/>
          <w:rtl/>
        </w:rPr>
        <w:tab/>
        <w:t xml:space="preserve"> הייתה פה סתימת פיות. זה מה שאתה רוצה לומר. </w:t>
      </w:r>
    </w:p>
    <w:p w14:paraId="1042CD36" w14:textId="77777777" w:rsidR="005150F2" w:rsidRPr="005150F2" w:rsidRDefault="005150F2" w:rsidP="005150F2">
      <w:pPr>
        <w:bidi/>
        <w:rPr>
          <w:rFonts w:cs="David" w:hint="cs"/>
          <w:rtl/>
        </w:rPr>
      </w:pPr>
    </w:p>
    <w:p w14:paraId="6DC74224" w14:textId="77777777" w:rsidR="005150F2" w:rsidRPr="005150F2" w:rsidRDefault="005150F2" w:rsidP="005150F2">
      <w:pPr>
        <w:bidi/>
        <w:rPr>
          <w:rFonts w:cs="David" w:hint="cs"/>
          <w:u w:val="single"/>
          <w:rtl/>
        </w:rPr>
      </w:pPr>
      <w:r w:rsidRPr="005150F2">
        <w:rPr>
          <w:rFonts w:cs="David" w:hint="cs"/>
          <w:u w:val="single"/>
          <w:rtl/>
        </w:rPr>
        <w:t xml:space="preserve">דני </w:t>
      </w:r>
      <w:proofErr w:type="spellStart"/>
      <w:r w:rsidRPr="005150F2">
        <w:rPr>
          <w:rFonts w:cs="David" w:hint="cs"/>
          <w:u w:val="single"/>
          <w:rtl/>
        </w:rPr>
        <w:t>דנון</w:t>
      </w:r>
      <w:proofErr w:type="spellEnd"/>
      <w:r w:rsidRPr="005150F2">
        <w:rPr>
          <w:rFonts w:cs="David" w:hint="cs"/>
          <w:u w:val="single"/>
          <w:rtl/>
        </w:rPr>
        <w:t>:</w:t>
      </w:r>
    </w:p>
    <w:p w14:paraId="104161C2" w14:textId="77777777" w:rsidR="005150F2" w:rsidRPr="005150F2" w:rsidRDefault="005150F2" w:rsidP="005150F2">
      <w:pPr>
        <w:bidi/>
        <w:rPr>
          <w:rFonts w:cs="David" w:hint="cs"/>
          <w:rtl/>
        </w:rPr>
      </w:pPr>
    </w:p>
    <w:p w14:paraId="374FFA90" w14:textId="77777777" w:rsidR="005150F2" w:rsidRPr="005150F2" w:rsidRDefault="005150F2" w:rsidP="005150F2">
      <w:pPr>
        <w:bidi/>
        <w:rPr>
          <w:rFonts w:cs="David" w:hint="cs"/>
          <w:rtl/>
        </w:rPr>
      </w:pPr>
      <w:r w:rsidRPr="005150F2">
        <w:rPr>
          <w:rFonts w:cs="David" w:hint="cs"/>
          <w:rtl/>
        </w:rPr>
        <w:tab/>
        <w:t xml:space="preserve"> הייתה דחייה של ההצעה, ופה היה ניסיון להיכנס לעניין דרך הפן האקולוגי. לכן הנשיאות קיבלה החלטה פה-אחד שהיא לא מקבלת את הניסיון לחזור בדלת האחורית בגלל הטיעון האקולוגי.</w:t>
      </w:r>
    </w:p>
    <w:p w14:paraId="124C2ACD" w14:textId="77777777" w:rsidR="005150F2" w:rsidRPr="005150F2" w:rsidRDefault="005150F2" w:rsidP="005150F2">
      <w:pPr>
        <w:bidi/>
        <w:rPr>
          <w:rFonts w:cs="David" w:hint="cs"/>
          <w:rtl/>
        </w:rPr>
      </w:pPr>
    </w:p>
    <w:p w14:paraId="0F12AEB3"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5AC4D3A8" w14:textId="77777777" w:rsidR="005150F2" w:rsidRPr="005150F2" w:rsidRDefault="005150F2" w:rsidP="005150F2">
      <w:pPr>
        <w:bidi/>
        <w:rPr>
          <w:rFonts w:cs="David" w:hint="cs"/>
          <w:rtl/>
        </w:rPr>
      </w:pPr>
    </w:p>
    <w:p w14:paraId="4BF8AA93" w14:textId="77777777" w:rsidR="005150F2" w:rsidRPr="005150F2" w:rsidRDefault="005150F2" w:rsidP="005150F2">
      <w:pPr>
        <w:bidi/>
        <w:rPr>
          <w:rFonts w:cs="David" w:hint="cs"/>
          <w:rtl/>
        </w:rPr>
      </w:pPr>
      <w:r w:rsidRPr="005150F2">
        <w:rPr>
          <w:rFonts w:cs="David" w:hint="cs"/>
          <w:rtl/>
        </w:rPr>
        <w:tab/>
        <w:t xml:space="preserve"> תודה רבה. חבר הכנסת מולה, בבקשה. אחריו חבר הכנסת ברכה. </w:t>
      </w:r>
    </w:p>
    <w:p w14:paraId="1DB49B60" w14:textId="77777777" w:rsidR="005150F2" w:rsidRPr="005150F2" w:rsidRDefault="005150F2" w:rsidP="005150F2">
      <w:pPr>
        <w:bidi/>
        <w:rPr>
          <w:rFonts w:cs="David" w:hint="cs"/>
          <w:rtl/>
        </w:rPr>
      </w:pPr>
    </w:p>
    <w:p w14:paraId="34B980C7" w14:textId="77777777" w:rsidR="005150F2" w:rsidRPr="005150F2" w:rsidRDefault="005150F2" w:rsidP="005150F2">
      <w:pPr>
        <w:bidi/>
        <w:rPr>
          <w:rFonts w:cs="David" w:hint="cs"/>
          <w:rtl/>
        </w:rPr>
      </w:pPr>
      <w:r w:rsidRPr="005150F2">
        <w:rPr>
          <w:rFonts w:cs="David" w:hint="cs"/>
          <w:u w:val="single"/>
          <w:rtl/>
        </w:rPr>
        <w:t>שלמה מולה:</w:t>
      </w:r>
    </w:p>
    <w:p w14:paraId="4B8E1009" w14:textId="77777777" w:rsidR="005150F2" w:rsidRPr="005150F2" w:rsidRDefault="005150F2" w:rsidP="005150F2">
      <w:pPr>
        <w:bidi/>
        <w:rPr>
          <w:rFonts w:cs="David" w:hint="cs"/>
          <w:rtl/>
        </w:rPr>
      </w:pPr>
    </w:p>
    <w:p w14:paraId="2409F686" w14:textId="77777777" w:rsidR="005150F2" w:rsidRPr="005150F2" w:rsidRDefault="005150F2" w:rsidP="005150F2">
      <w:pPr>
        <w:bidi/>
        <w:rPr>
          <w:rFonts w:cs="David" w:hint="cs"/>
          <w:rtl/>
        </w:rPr>
      </w:pPr>
      <w:r w:rsidRPr="005150F2">
        <w:rPr>
          <w:rFonts w:cs="David" w:hint="cs"/>
          <w:rtl/>
        </w:rPr>
        <w:tab/>
        <w:t xml:space="preserve">בעניין המחלוקות על ביקור האפיפיור ביטא את זה יושב ראש הכנסת רובי ריבלין מאוד יפה </w:t>
      </w:r>
      <w:r w:rsidRPr="005150F2">
        <w:rPr>
          <w:rFonts w:cs="David"/>
          <w:rtl/>
        </w:rPr>
        <w:t>–</w:t>
      </w:r>
      <w:r w:rsidRPr="005150F2">
        <w:rPr>
          <w:rFonts w:cs="David" w:hint="cs"/>
          <w:rtl/>
        </w:rPr>
        <w:t xml:space="preserve"> גם כשיש נושאים מאוד רגישים. על כן אין צורך לקיים כרגע דיון בנושא הזה. הנשיאות ביטאה את דבריה, ואנחנו נסתפק בזה. בסופו של דבר אנחנו לא צריכים להסתכל על האפיפיור כשלעצמו, אלא על מיליארדים המאמינים שמסתכלים עלינו. כן ייטב אם אנחנו לא נדון בזה. </w:t>
      </w:r>
    </w:p>
    <w:p w14:paraId="2D433092" w14:textId="77777777" w:rsidR="005150F2" w:rsidRPr="005150F2" w:rsidRDefault="005150F2" w:rsidP="005150F2">
      <w:pPr>
        <w:bidi/>
        <w:rPr>
          <w:rFonts w:cs="David" w:hint="cs"/>
          <w:rtl/>
        </w:rPr>
      </w:pPr>
    </w:p>
    <w:p w14:paraId="05AB2C3B"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2CC8916" w14:textId="77777777" w:rsidR="005150F2" w:rsidRPr="005150F2" w:rsidRDefault="005150F2" w:rsidP="005150F2">
      <w:pPr>
        <w:bidi/>
        <w:rPr>
          <w:rFonts w:cs="David" w:hint="cs"/>
          <w:rtl/>
        </w:rPr>
      </w:pPr>
    </w:p>
    <w:p w14:paraId="4BB3C691" w14:textId="77777777" w:rsidR="005150F2" w:rsidRPr="005150F2" w:rsidRDefault="005150F2" w:rsidP="005150F2">
      <w:pPr>
        <w:bidi/>
        <w:rPr>
          <w:rFonts w:cs="David" w:hint="cs"/>
          <w:rtl/>
        </w:rPr>
      </w:pPr>
      <w:r w:rsidRPr="005150F2">
        <w:rPr>
          <w:rFonts w:cs="David" w:hint="cs"/>
          <w:rtl/>
        </w:rPr>
        <w:tab/>
        <w:t xml:space="preserve"> תודה רבה. חבר הכנסת ברכה. </w:t>
      </w:r>
    </w:p>
    <w:p w14:paraId="4AD57DA5" w14:textId="77777777" w:rsidR="005150F2" w:rsidRPr="005150F2" w:rsidRDefault="005150F2" w:rsidP="005150F2">
      <w:pPr>
        <w:bidi/>
        <w:rPr>
          <w:rFonts w:cs="David" w:hint="cs"/>
          <w:rtl/>
        </w:rPr>
      </w:pPr>
    </w:p>
    <w:p w14:paraId="7B41FC07" w14:textId="77777777" w:rsidR="005150F2" w:rsidRPr="005150F2" w:rsidRDefault="005150F2" w:rsidP="005150F2">
      <w:pPr>
        <w:bidi/>
        <w:rPr>
          <w:rFonts w:cs="David"/>
          <w:u w:val="single"/>
          <w:rtl/>
        </w:rPr>
      </w:pPr>
      <w:proofErr w:type="spellStart"/>
      <w:r w:rsidRPr="005150F2">
        <w:rPr>
          <w:rFonts w:cs="David"/>
          <w:u w:val="single"/>
          <w:rtl/>
        </w:rPr>
        <w:t>מוחמד</w:t>
      </w:r>
      <w:proofErr w:type="spellEnd"/>
      <w:r w:rsidRPr="005150F2">
        <w:rPr>
          <w:rFonts w:cs="David"/>
          <w:u w:val="single"/>
          <w:rtl/>
        </w:rPr>
        <w:t xml:space="preserve"> ברכה:</w:t>
      </w:r>
    </w:p>
    <w:p w14:paraId="2D6E979F" w14:textId="77777777" w:rsidR="005150F2" w:rsidRPr="005150F2" w:rsidRDefault="005150F2" w:rsidP="005150F2">
      <w:pPr>
        <w:bidi/>
        <w:rPr>
          <w:rFonts w:cs="David"/>
          <w:u w:val="single"/>
          <w:rtl/>
        </w:rPr>
      </w:pPr>
    </w:p>
    <w:p w14:paraId="06BB8B01" w14:textId="77777777" w:rsidR="005150F2" w:rsidRPr="005150F2" w:rsidRDefault="005150F2" w:rsidP="005150F2">
      <w:pPr>
        <w:bidi/>
        <w:rPr>
          <w:rFonts w:cs="David" w:hint="cs"/>
          <w:rtl/>
        </w:rPr>
      </w:pPr>
      <w:r w:rsidRPr="005150F2">
        <w:rPr>
          <w:rFonts w:cs="David"/>
          <w:rtl/>
        </w:rPr>
        <w:tab/>
      </w:r>
      <w:r w:rsidRPr="005150F2">
        <w:rPr>
          <w:rFonts w:cs="David" w:hint="cs"/>
          <w:rtl/>
        </w:rPr>
        <w:t xml:space="preserve">אדוני, אני לא יכול לומר שאני מתלהב מכל מה שאומר האפיפיור או מה שהוא לא אומר, אבל אין ספק שהביקור שלו הוא חשוב גם בירושלים המערבית, גם בירושלים המזרחית, גם בבית לחם וגם בנצרת. כשהמציע נתלה בעניין האקולוגי הוא, כמובן, לא דואג לאקולוגיה </w:t>
      </w:r>
      <w:r w:rsidRPr="005150F2">
        <w:rPr>
          <w:rFonts w:cs="David"/>
          <w:rtl/>
        </w:rPr>
        <w:t>–</w:t>
      </w:r>
      <w:r w:rsidRPr="005150F2">
        <w:rPr>
          <w:rFonts w:cs="David" w:hint="cs"/>
          <w:rtl/>
        </w:rPr>
        <w:t xml:space="preserve"> כפי שאני מעריך וכולם יכולים להעריך </w:t>
      </w:r>
      <w:r w:rsidRPr="005150F2">
        <w:rPr>
          <w:rFonts w:cs="David"/>
          <w:rtl/>
        </w:rPr>
        <w:t>–</w:t>
      </w:r>
      <w:r w:rsidRPr="005150F2">
        <w:rPr>
          <w:rFonts w:cs="David" w:hint="cs"/>
          <w:rtl/>
        </w:rPr>
        <w:t xml:space="preserve"> אלא ביטוי של שוליים שמשתמשים בדת היהודית, כפי שיש שוליים שמשתמשים בדת המוסלמית, אגב, כדי לנגח את ביקור האפיפיור. </w:t>
      </w:r>
    </w:p>
    <w:p w14:paraId="63D0497A" w14:textId="77777777" w:rsidR="005150F2" w:rsidRPr="005150F2" w:rsidRDefault="005150F2" w:rsidP="005150F2">
      <w:pPr>
        <w:bidi/>
        <w:rPr>
          <w:rFonts w:cs="David" w:hint="cs"/>
          <w:rtl/>
        </w:rPr>
      </w:pPr>
    </w:p>
    <w:p w14:paraId="489FBC4A" w14:textId="77777777" w:rsidR="005150F2" w:rsidRPr="005150F2" w:rsidRDefault="005150F2" w:rsidP="005150F2">
      <w:pPr>
        <w:bidi/>
        <w:ind w:firstLine="567"/>
        <w:rPr>
          <w:rFonts w:cs="David" w:hint="cs"/>
          <w:rtl/>
        </w:rPr>
      </w:pPr>
      <w:r w:rsidRPr="005150F2">
        <w:rPr>
          <w:rFonts w:cs="David" w:hint="cs"/>
          <w:rtl/>
        </w:rPr>
        <w:t>זה דבר שלא ייעשה; האפיפיור עומד בראש כנסייה של 1.25 מיליארד אנשים, והביקור שלו הוא חשוב ביותר. אני רוצה לנצל את ההזדמנות, ברשות היושב ראש, כדי לגנות אמירות של אנשים שכביכול מנסים לייצג שוליים דתיים מוסלמים כנגד האפיפיור- -</w:t>
      </w:r>
    </w:p>
    <w:p w14:paraId="33073D19" w14:textId="77777777" w:rsidR="005150F2" w:rsidRPr="005150F2" w:rsidRDefault="005150F2" w:rsidP="005150F2">
      <w:pPr>
        <w:bidi/>
        <w:rPr>
          <w:rFonts w:cs="David" w:hint="cs"/>
          <w:rtl/>
        </w:rPr>
      </w:pPr>
    </w:p>
    <w:p w14:paraId="37BFB63C" w14:textId="77777777" w:rsidR="005150F2" w:rsidRPr="005150F2" w:rsidRDefault="005150F2" w:rsidP="005150F2">
      <w:pPr>
        <w:bidi/>
        <w:rPr>
          <w:rFonts w:cs="David" w:hint="cs"/>
          <w:u w:val="single"/>
          <w:rtl/>
        </w:rPr>
      </w:pPr>
      <w:r w:rsidRPr="005150F2">
        <w:rPr>
          <w:rFonts w:cs="David"/>
          <w:u w:val="single"/>
          <w:rtl/>
        </w:rPr>
        <w:br w:type="page"/>
      </w: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50BEE095" w14:textId="77777777" w:rsidR="005150F2" w:rsidRPr="005150F2" w:rsidRDefault="005150F2" w:rsidP="005150F2">
      <w:pPr>
        <w:bidi/>
        <w:rPr>
          <w:rFonts w:cs="David" w:hint="cs"/>
          <w:rtl/>
        </w:rPr>
      </w:pPr>
    </w:p>
    <w:p w14:paraId="45BA843A" w14:textId="77777777" w:rsidR="005150F2" w:rsidRPr="005150F2" w:rsidRDefault="005150F2" w:rsidP="005150F2">
      <w:pPr>
        <w:bidi/>
        <w:rPr>
          <w:rFonts w:cs="David" w:hint="cs"/>
          <w:rtl/>
        </w:rPr>
      </w:pPr>
      <w:r w:rsidRPr="005150F2">
        <w:rPr>
          <w:rFonts w:cs="David" w:hint="cs"/>
          <w:rtl/>
        </w:rPr>
        <w:tab/>
        <w:t>כמו שעשה אתמול ראש בית הדין השרעי?</w:t>
      </w:r>
    </w:p>
    <w:p w14:paraId="1F6F8595" w14:textId="77777777" w:rsidR="005150F2" w:rsidRPr="005150F2" w:rsidRDefault="005150F2" w:rsidP="005150F2">
      <w:pPr>
        <w:bidi/>
        <w:rPr>
          <w:rFonts w:cs="David" w:hint="cs"/>
          <w:rtl/>
        </w:rPr>
      </w:pPr>
    </w:p>
    <w:p w14:paraId="146456CF" w14:textId="77777777" w:rsidR="005150F2" w:rsidRPr="005150F2" w:rsidRDefault="005150F2" w:rsidP="005150F2">
      <w:pPr>
        <w:bidi/>
        <w:rPr>
          <w:rFonts w:cs="David"/>
          <w:u w:val="single"/>
          <w:rtl/>
        </w:rPr>
      </w:pPr>
      <w:proofErr w:type="spellStart"/>
      <w:r w:rsidRPr="005150F2">
        <w:rPr>
          <w:rFonts w:cs="David"/>
          <w:u w:val="single"/>
          <w:rtl/>
        </w:rPr>
        <w:t>מוחמד</w:t>
      </w:r>
      <w:proofErr w:type="spellEnd"/>
      <w:r w:rsidRPr="005150F2">
        <w:rPr>
          <w:rFonts w:cs="David"/>
          <w:u w:val="single"/>
          <w:rtl/>
        </w:rPr>
        <w:t xml:space="preserve"> ברכה:</w:t>
      </w:r>
    </w:p>
    <w:p w14:paraId="68630715" w14:textId="77777777" w:rsidR="005150F2" w:rsidRPr="005150F2" w:rsidRDefault="005150F2" w:rsidP="005150F2">
      <w:pPr>
        <w:bidi/>
        <w:rPr>
          <w:rFonts w:cs="David"/>
          <w:u w:val="single"/>
          <w:rtl/>
        </w:rPr>
      </w:pPr>
    </w:p>
    <w:p w14:paraId="3A13A033" w14:textId="77777777" w:rsidR="005150F2" w:rsidRPr="005150F2" w:rsidRDefault="005150F2" w:rsidP="005150F2">
      <w:pPr>
        <w:bidi/>
        <w:rPr>
          <w:rFonts w:cs="David" w:hint="cs"/>
          <w:rtl/>
        </w:rPr>
      </w:pPr>
      <w:r w:rsidRPr="005150F2">
        <w:rPr>
          <w:rFonts w:cs="David"/>
          <w:rtl/>
        </w:rPr>
        <w:tab/>
      </w:r>
      <w:r w:rsidRPr="005150F2">
        <w:rPr>
          <w:rFonts w:cs="David" w:hint="cs"/>
          <w:rtl/>
        </w:rPr>
        <w:t xml:space="preserve">אני לא מתכוון אליו. חד משמעית אני לא מתכוון לשיח' </w:t>
      </w:r>
      <w:proofErr w:type="spellStart"/>
      <w:r w:rsidRPr="005150F2">
        <w:rPr>
          <w:rFonts w:cs="David" w:hint="cs"/>
          <w:rtl/>
        </w:rPr>
        <w:t>תייסיר</w:t>
      </w:r>
      <w:proofErr w:type="spellEnd"/>
      <w:r w:rsidRPr="005150F2">
        <w:rPr>
          <w:rFonts w:cs="David" w:hint="cs"/>
          <w:rtl/>
        </w:rPr>
        <w:t xml:space="preserve"> תמימי.</w:t>
      </w:r>
    </w:p>
    <w:p w14:paraId="1DF589C3" w14:textId="77777777" w:rsidR="005150F2" w:rsidRPr="005150F2" w:rsidRDefault="005150F2" w:rsidP="005150F2">
      <w:pPr>
        <w:bidi/>
        <w:rPr>
          <w:rFonts w:cs="David" w:hint="cs"/>
          <w:rtl/>
        </w:rPr>
      </w:pPr>
    </w:p>
    <w:p w14:paraId="6FB2D162"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3A178ABF" w14:textId="77777777" w:rsidR="005150F2" w:rsidRPr="005150F2" w:rsidRDefault="005150F2" w:rsidP="005150F2">
      <w:pPr>
        <w:bidi/>
        <w:rPr>
          <w:rFonts w:cs="David" w:hint="cs"/>
          <w:rtl/>
        </w:rPr>
      </w:pPr>
    </w:p>
    <w:p w14:paraId="34329BD4" w14:textId="77777777" w:rsidR="005150F2" w:rsidRPr="005150F2" w:rsidRDefault="005150F2" w:rsidP="005150F2">
      <w:pPr>
        <w:bidi/>
        <w:rPr>
          <w:rFonts w:cs="David" w:hint="cs"/>
          <w:rtl/>
        </w:rPr>
      </w:pPr>
      <w:r w:rsidRPr="005150F2">
        <w:rPr>
          <w:rFonts w:cs="David" w:hint="cs"/>
          <w:rtl/>
        </w:rPr>
        <w:tab/>
        <w:t xml:space="preserve"> חבר הכנסת ברכה, אני מציע שתאמר את דבריך.</w:t>
      </w:r>
    </w:p>
    <w:p w14:paraId="1490D0B6" w14:textId="77777777" w:rsidR="005150F2" w:rsidRPr="005150F2" w:rsidRDefault="005150F2" w:rsidP="005150F2">
      <w:pPr>
        <w:bidi/>
        <w:rPr>
          <w:rFonts w:cs="David" w:hint="cs"/>
          <w:rtl/>
        </w:rPr>
      </w:pPr>
    </w:p>
    <w:p w14:paraId="12A38E8B" w14:textId="77777777" w:rsidR="005150F2" w:rsidRPr="005150F2" w:rsidRDefault="005150F2" w:rsidP="005150F2">
      <w:pPr>
        <w:bidi/>
        <w:rPr>
          <w:rFonts w:cs="David"/>
          <w:u w:val="single"/>
          <w:rtl/>
        </w:rPr>
      </w:pPr>
      <w:proofErr w:type="spellStart"/>
      <w:r w:rsidRPr="005150F2">
        <w:rPr>
          <w:rFonts w:cs="David"/>
          <w:u w:val="single"/>
          <w:rtl/>
        </w:rPr>
        <w:t>מוחמד</w:t>
      </w:r>
      <w:proofErr w:type="spellEnd"/>
      <w:r w:rsidRPr="005150F2">
        <w:rPr>
          <w:rFonts w:cs="David"/>
          <w:u w:val="single"/>
          <w:rtl/>
        </w:rPr>
        <w:t xml:space="preserve"> ברכה:</w:t>
      </w:r>
    </w:p>
    <w:p w14:paraId="27A0155B" w14:textId="77777777" w:rsidR="005150F2" w:rsidRPr="005150F2" w:rsidRDefault="005150F2" w:rsidP="005150F2">
      <w:pPr>
        <w:bidi/>
        <w:rPr>
          <w:rFonts w:cs="David"/>
          <w:u w:val="single"/>
          <w:rtl/>
        </w:rPr>
      </w:pPr>
    </w:p>
    <w:p w14:paraId="43601A00" w14:textId="77777777" w:rsidR="005150F2" w:rsidRPr="005150F2" w:rsidRDefault="005150F2" w:rsidP="005150F2">
      <w:pPr>
        <w:bidi/>
        <w:rPr>
          <w:rFonts w:cs="David" w:hint="cs"/>
          <w:rtl/>
        </w:rPr>
      </w:pPr>
      <w:r w:rsidRPr="005150F2">
        <w:rPr>
          <w:rFonts w:cs="David"/>
          <w:rtl/>
        </w:rPr>
        <w:tab/>
      </w:r>
      <w:r w:rsidRPr="005150F2">
        <w:rPr>
          <w:rFonts w:cs="David" w:hint="cs"/>
          <w:rtl/>
        </w:rPr>
        <w:t xml:space="preserve"> חשוב שהדברים ייאמרו בוועדה של הכנסת, ודווקא שאני אומר אותם ולא מישהו אחר.</w:t>
      </w:r>
    </w:p>
    <w:p w14:paraId="58D258F3" w14:textId="77777777" w:rsidR="005150F2" w:rsidRPr="005150F2" w:rsidRDefault="005150F2" w:rsidP="005150F2">
      <w:pPr>
        <w:bidi/>
        <w:rPr>
          <w:rFonts w:cs="David" w:hint="cs"/>
          <w:rtl/>
        </w:rPr>
      </w:pPr>
    </w:p>
    <w:p w14:paraId="18AB5226" w14:textId="77777777" w:rsidR="005150F2" w:rsidRPr="005150F2" w:rsidRDefault="005150F2" w:rsidP="005150F2">
      <w:pPr>
        <w:bidi/>
        <w:rPr>
          <w:rFonts w:cs="David" w:hint="cs"/>
          <w:rtl/>
        </w:rPr>
      </w:pPr>
      <w:r w:rsidRPr="005150F2">
        <w:rPr>
          <w:rFonts w:cs="David" w:hint="cs"/>
          <w:rtl/>
        </w:rPr>
        <w:tab/>
        <w:t>בכל אופן, ביום חמישי האפיפיור יגיע לנצרת. אנחנו נקבל אותו בכל הכבוד הראוי, והוא יהיה אורח רצוי, למורת רוחם של כל אלה שרוצים להשתמש בדת כדי לחרחר ריב ומדון כמו המציע כאן ואותם גורמים שוליים והזויים בנצרת.</w:t>
      </w:r>
    </w:p>
    <w:p w14:paraId="7F7B368C" w14:textId="77777777" w:rsidR="005150F2" w:rsidRPr="005150F2" w:rsidRDefault="005150F2" w:rsidP="005150F2">
      <w:pPr>
        <w:bidi/>
        <w:rPr>
          <w:rFonts w:cs="David" w:hint="cs"/>
          <w:rtl/>
        </w:rPr>
      </w:pPr>
    </w:p>
    <w:p w14:paraId="34E88249"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56DAF3E0" w14:textId="77777777" w:rsidR="005150F2" w:rsidRPr="005150F2" w:rsidRDefault="005150F2" w:rsidP="005150F2">
      <w:pPr>
        <w:bidi/>
        <w:rPr>
          <w:rFonts w:cs="David" w:hint="cs"/>
          <w:rtl/>
        </w:rPr>
      </w:pPr>
    </w:p>
    <w:p w14:paraId="28CAAB8C" w14:textId="77777777" w:rsidR="005150F2" w:rsidRPr="005150F2" w:rsidRDefault="005150F2" w:rsidP="005150F2">
      <w:pPr>
        <w:bidi/>
        <w:rPr>
          <w:rFonts w:cs="David" w:hint="cs"/>
          <w:rtl/>
        </w:rPr>
      </w:pPr>
      <w:r w:rsidRPr="005150F2">
        <w:rPr>
          <w:rFonts w:cs="David" w:hint="cs"/>
          <w:rtl/>
        </w:rPr>
        <w:tab/>
        <w:t xml:space="preserve"> תודה רבה. חבר הכנסת זאב, בבקשה. </w:t>
      </w:r>
    </w:p>
    <w:p w14:paraId="0223E52B" w14:textId="77777777" w:rsidR="005150F2" w:rsidRPr="005150F2" w:rsidRDefault="005150F2" w:rsidP="005150F2">
      <w:pPr>
        <w:bidi/>
        <w:rPr>
          <w:rFonts w:cs="David" w:hint="cs"/>
          <w:rtl/>
        </w:rPr>
      </w:pPr>
    </w:p>
    <w:p w14:paraId="361B44CA" w14:textId="77777777" w:rsidR="005150F2" w:rsidRPr="005150F2" w:rsidRDefault="005150F2" w:rsidP="005150F2">
      <w:pPr>
        <w:bidi/>
        <w:rPr>
          <w:rFonts w:cs="David" w:hint="cs"/>
          <w:rtl/>
        </w:rPr>
      </w:pPr>
      <w:r w:rsidRPr="005150F2">
        <w:rPr>
          <w:rFonts w:cs="David" w:hint="cs"/>
          <w:u w:val="single"/>
          <w:rtl/>
        </w:rPr>
        <w:t>נסים זאב:</w:t>
      </w:r>
    </w:p>
    <w:p w14:paraId="4F2ACCA1" w14:textId="77777777" w:rsidR="005150F2" w:rsidRPr="005150F2" w:rsidRDefault="005150F2" w:rsidP="005150F2">
      <w:pPr>
        <w:bidi/>
        <w:rPr>
          <w:rFonts w:cs="David" w:hint="cs"/>
          <w:rtl/>
        </w:rPr>
      </w:pPr>
    </w:p>
    <w:p w14:paraId="37F925C3" w14:textId="77777777" w:rsidR="005150F2" w:rsidRPr="005150F2" w:rsidRDefault="005150F2" w:rsidP="005150F2">
      <w:pPr>
        <w:bidi/>
        <w:rPr>
          <w:rFonts w:cs="David" w:hint="cs"/>
          <w:rtl/>
        </w:rPr>
      </w:pPr>
      <w:r w:rsidRPr="005150F2">
        <w:rPr>
          <w:rFonts w:cs="David" w:hint="cs"/>
          <w:rtl/>
        </w:rPr>
        <w:tab/>
        <w:t xml:space="preserve"> לדעתי, הדיון חשוב, אבל אולי לא רצוי שיהיה השבוע, אלא בשבוע הבא. אני מציע שיתקיים דיון כי יש הרבה נושאים סביב ביקורו של האפיפיור, שכן צריך להעלות אותם. </w:t>
      </w:r>
    </w:p>
    <w:p w14:paraId="6C2A8B8B" w14:textId="77777777" w:rsidR="005150F2" w:rsidRPr="005150F2" w:rsidRDefault="005150F2" w:rsidP="005150F2">
      <w:pPr>
        <w:bidi/>
        <w:rPr>
          <w:rFonts w:cs="David" w:hint="cs"/>
          <w:rtl/>
        </w:rPr>
      </w:pPr>
    </w:p>
    <w:p w14:paraId="37384E4E" w14:textId="77777777" w:rsidR="005150F2" w:rsidRPr="005150F2" w:rsidRDefault="005150F2" w:rsidP="005150F2">
      <w:pPr>
        <w:bidi/>
        <w:rPr>
          <w:rFonts w:cs="David" w:hint="cs"/>
          <w:u w:val="single"/>
          <w:rtl/>
        </w:rPr>
      </w:pPr>
      <w:r w:rsidRPr="005150F2">
        <w:rPr>
          <w:rFonts w:cs="David" w:hint="cs"/>
          <w:u w:val="single"/>
          <w:rtl/>
        </w:rPr>
        <w:t xml:space="preserve">ציון </w:t>
      </w:r>
      <w:proofErr w:type="spellStart"/>
      <w:r w:rsidRPr="005150F2">
        <w:rPr>
          <w:rFonts w:cs="David" w:hint="cs"/>
          <w:u w:val="single"/>
          <w:rtl/>
        </w:rPr>
        <w:t>פיניאן</w:t>
      </w:r>
      <w:proofErr w:type="spellEnd"/>
      <w:r w:rsidRPr="005150F2">
        <w:rPr>
          <w:rFonts w:cs="David" w:hint="cs"/>
          <w:u w:val="single"/>
          <w:rtl/>
        </w:rPr>
        <w:t>:</w:t>
      </w:r>
    </w:p>
    <w:p w14:paraId="0620D517" w14:textId="77777777" w:rsidR="005150F2" w:rsidRPr="005150F2" w:rsidRDefault="005150F2" w:rsidP="005150F2">
      <w:pPr>
        <w:bidi/>
        <w:rPr>
          <w:rFonts w:cs="David" w:hint="cs"/>
          <w:rtl/>
        </w:rPr>
      </w:pPr>
    </w:p>
    <w:p w14:paraId="349B8329" w14:textId="77777777" w:rsidR="005150F2" w:rsidRPr="005150F2" w:rsidRDefault="005150F2" w:rsidP="005150F2">
      <w:pPr>
        <w:bidi/>
        <w:rPr>
          <w:rFonts w:cs="David" w:hint="cs"/>
          <w:rtl/>
        </w:rPr>
      </w:pPr>
      <w:r w:rsidRPr="005150F2">
        <w:rPr>
          <w:rFonts w:cs="David" w:hint="cs"/>
          <w:rtl/>
        </w:rPr>
        <w:tab/>
        <w:t>לא בעת הזאת.</w:t>
      </w:r>
    </w:p>
    <w:p w14:paraId="4D039163" w14:textId="77777777" w:rsidR="005150F2" w:rsidRPr="005150F2" w:rsidRDefault="005150F2" w:rsidP="005150F2">
      <w:pPr>
        <w:bidi/>
        <w:rPr>
          <w:rFonts w:cs="David" w:hint="cs"/>
          <w:rtl/>
        </w:rPr>
      </w:pPr>
    </w:p>
    <w:p w14:paraId="1CED6679" w14:textId="77777777" w:rsidR="005150F2" w:rsidRPr="005150F2" w:rsidRDefault="005150F2" w:rsidP="005150F2">
      <w:pPr>
        <w:bidi/>
        <w:rPr>
          <w:rFonts w:cs="David" w:hint="cs"/>
          <w:rtl/>
        </w:rPr>
      </w:pPr>
      <w:r w:rsidRPr="005150F2">
        <w:rPr>
          <w:rFonts w:cs="David" w:hint="cs"/>
          <w:u w:val="single"/>
          <w:rtl/>
        </w:rPr>
        <w:t>נסים זאב:</w:t>
      </w:r>
    </w:p>
    <w:p w14:paraId="5A80EBD3" w14:textId="77777777" w:rsidR="005150F2" w:rsidRPr="005150F2" w:rsidRDefault="005150F2" w:rsidP="005150F2">
      <w:pPr>
        <w:bidi/>
        <w:rPr>
          <w:rFonts w:cs="David" w:hint="cs"/>
          <w:rtl/>
        </w:rPr>
      </w:pPr>
    </w:p>
    <w:p w14:paraId="1EE3DC84" w14:textId="77777777" w:rsidR="005150F2" w:rsidRPr="005150F2" w:rsidRDefault="005150F2" w:rsidP="005150F2">
      <w:pPr>
        <w:bidi/>
        <w:rPr>
          <w:rFonts w:cs="David" w:hint="cs"/>
          <w:rtl/>
        </w:rPr>
      </w:pPr>
      <w:r w:rsidRPr="005150F2">
        <w:rPr>
          <w:rFonts w:cs="David" w:hint="cs"/>
          <w:rtl/>
        </w:rPr>
        <w:tab/>
        <w:t xml:space="preserve">לא, בשבוע הבא. </w:t>
      </w:r>
    </w:p>
    <w:p w14:paraId="268F65C8" w14:textId="77777777" w:rsidR="005150F2" w:rsidRPr="005150F2" w:rsidRDefault="005150F2" w:rsidP="005150F2">
      <w:pPr>
        <w:bidi/>
        <w:rPr>
          <w:rFonts w:cs="David" w:hint="cs"/>
          <w:rtl/>
        </w:rPr>
      </w:pPr>
    </w:p>
    <w:p w14:paraId="66407B7A"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52CDDEA5" w14:textId="77777777" w:rsidR="005150F2" w:rsidRPr="005150F2" w:rsidRDefault="005150F2" w:rsidP="005150F2">
      <w:pPr>
        <w:bidi/>
        <w:rPr>
          <w:rFonts w:cs="David" w:hint="cs"/>
          <w:rtl/>
        </w:rPr>
      </w:pPr>
    </w:p>
    <w:p w14:paraId="3EE34C4A" w14:textId="77777777" w:rsidR="005150F2" w:rsidRPr="005150F2" w:rsidRDefault="005150F2" w:rsidP="005150F2">
      <w:pPr>
        <w:bidi/>
        <w:rPr>
          <w:rFonts w:cs="David" w:hint="cs"/>
          <w:rtl/>
        </w:rPr>
      </w:pPr>
      <w:r w:rsidRPr="005150F2">
        <w:rPr>
          <w:rFonts w:cs="David" w:hint="cs"/>
          <w:rtl/>
        </w:rPr>
        <w:tab/>
        <w:t xml:space="preserve"> ההצעה שלך היא שהמציע ימשוך את הערעור שלו- -</w:t>
      </w:r>
    </w:p>
    <w:p w14:paraId="30F27F63" w14:textId="77777777" w:rsidR="005150F2" w:rsidRPr="005150F2" w:rsidRDefault="005150F2" w:rsidP="005150F2">
      <w:pPr>
        <w:bidi/>
        <w:rPr>
          <w:rFonts w:cs="David" w:hint="cs"/>
          <w:rtl/>
        </w:rPr>
      </w:pPr>
    </w:p>
    <w:p w14:paraId="620DBDE6" w14:textId="77777777" w:rsidR="005150F2" w:rsidRPr="005150F2" w:rsidRDefault="005150F2" w:rsidP="005150F2">
      <w:pPr>
        <w:bidi/>
        <w:rPr>
          <w:rFonts w:cs="David" w:hint="cs"/>
          <w:rtl/>
        </w:rPr>
      </w:pPr>
      <w:r w:rsidRPr="005150F2">
        <w:rPr>
          <w:rFonts w:cs="David" w:hint="cs"/>
          <w:u w:val="single"/>
          <w:rtl/>
        </w:rPr>
        <w:t>נסים זאב:</w:t>
      </w:r>
    </w:p>
    <w:p w14:paraId="443AFE97" w14:textId="77777777" w:rsidR="005150F2" w:rsidRPr="005150F2" w:rsidRDefault="005150F2" w:rsidP="005150F2">
      <w:pPr>
        <w:bidi/>
        <w:rPr>
          <w:rFonts w:cs="David" w:hint="cs"/>
          <w:rtl/>
        </w:rPr>
      </w:pPr>
    </w:p>
    <w:p w14:paraId="2645BF1F" w14:textId="77777777" w:rsidR="005150F2" w:rsidRPr="005150F2" w:rsidRDefault="005150F2" w:rsidP="005150F2">
      <w:pPr>
        <w:bidi/>
        <w:rPr>
          <w:rFonts w:cs="David" w:hint="cs"/>
          <w:rtl/>
        </w:rPr>
      </w:pPr>
      <w:r w:rsidRPr="005150F2">
        <w:rPr>
          <w:rFonts w:cs="David" w:hint="cs"/>
          <w:rtl/>
        </w:rPr>
        <w:tab/>
        <w:t xml:space="preserve"> אפשר לקבל החלטה כרגע- -</w:t>
      </w:r>
    </w:p>
    <w:p w14:paraId="5CC1E10D" w14:textId="77777777" w:rsidR="005150F2" w:rsidRPr="005150F2" w:rsidRDefault="005150F2" w:rsidP="005150F2">
      <w:pPr>
        <w:bidi/>
        <w:rPr>
          <w:rFonts w:cs="David" w:hint="cs"/>
          <w:rtl/>
        </w:rPr>
      </w:pPr>
    </w:p>
    <w:p w14:paraId="14E392EE"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79887AD1" w14:textId="77777777" w:rsidR="005150F2" w:rsidRPr="005150F2" w:rsidRDefault="005150F2" w:rsidP="005150F2">
      <w:pPr>
        <w:bidi/>
        <w:rPr>
          <w:rFonts w:cs="David" w:hint="cs"/>
          <w:rtl/>
        </w:rPr>
      </w:pPr>
    </w:p>
    <w:p w14:paraId="03DC9346" w14:textId="77777777" w:rsidR="005150F2" w:rsidRPr="005150F2" w:rsidRDefault="005150F2" w:rsidP="005150F2">
      <w:pPr>
        <w:bidi/>
        <w:rPr>
          <w:rFonts w:cs="David" w:hint="cs"/>
          <w:rtl/>
        </w:rPr>
      </w:pPr>
      <w:r w:rsidRPr="005150F2">
        <w:rPr>
          <w:rFonts w:cs="David" w:hint="cs"/>
          <w:rtl/>
        </w:rPr>
        <w:tab/>
        <w:t xml:space="preserve">אנחנו לא יכולים להחליט על שבוע הבא. </w:t>
      </w:r>
    </w:p>
    <w:p w14:paraId="400A94E9" w14:textId="77777777" w:rsidR="005150F2" w:rsidRPr="005150F2" w:rsidRDefault="005150F2" w:rsidP="005150F2">
      <w:pPr>
        <w:bidi/>
        <w:rPr>
          <w:rFonts w:cs="David" w:hint="cs"/>
          <w:rtl/>
        </w:rPr>
      </w:pPr>
    </w:p>
    <w:p w14:paraId="70FF7620" w14:textId="77777777" w:rsidR="005150F2" w:rsidRPr="005150F2" w:rsidRDefault="005150F2" w:rsidP="005150F2">
      <w:pPr>
        <w:bidi/>
        <w:rPr>
          <w:rFonts w:cs="David" w:hint="cs"/>
          <w:rtl/>
        </w:rPr>
      </w:pPr>
      <w:r w:rsidRPr="005150F2">
        <w:rPr>
          <w:rFonts w:cs="David" w:hint="cs"/>
          <w:u w:val="single"/>
          <w:rtl/>
        </w:rPr>
        <w:t>נסים זאב:</w:t>
      </w:r>
    </w:p>
    <w:p w14:paraId="13638E68" w14:textId="77777777" w:rsidR="005150F2" w:rsidRPr="005150F2" w:rsidRDefault="005150F2" w:rsidP="005150F2">
      <w:pPr>
        <w:bidi/>
        <w:rPr>
          <w:rFonts w:cs="David" w:hint="cs"/>
          <w:rtl/>
        </w:rPr>
      </w:pPr>
    </w:p>
    <w:p w14:paraId="6D5AEB18" w14:textId="77777777" w:rsidR="005150F2" w:rsidRPr="005150F2" w:rsidRDefault="005150F2" w:rsidP="005150F2">
      <w:pPr>
        <w:bidi/>
        <w:rPr>
          <w:rFonts w:cs="David" w:hint="cs"/>
          <w:rtl/>
        </w:rPr>
      </w:pPr>
      <w:r w:rsidRPr="005150F2">
        <w:rPr>
          <w:rFonts w:cs="David" w:hint="cs"/>
          <w:rtl/>
        </w:rPr>
        <w:tab/>
        <w:t xml:space="preserve"> אנחנו יכולים לקבל החלטה.</w:t>
      </w:r>
    </w:p>
    <w:p w14:paraId="53F9E437" w14:textId="77777777" w:rsidR="005150F2" w:rsidRPr="005150F2" w:rsidRDefault="005150F2" w:rsidP="005150F2">
      <w:pPr>
        <w:bidi/>
        <w:rPr>
          <w:rFonts w:cs="David" w:hint="cs"/>
          <w:rtl/>
        </w:rPr>
      </w:pPr>
    </w:p>
    <w:p w14:paraId="34B4EC6C" w14:textId="77777777" w:rsidR="005150F2" w:rsidRPr="005150F2" w:rsidRDefault="005150F2" w:rsidP="005150F2">
      <w:pPr>
        <w:bidi/>
        <w:rPr>
          <w:rFonts w:cs="David" w:hint="cs"/>
          <w:u w:val="single"/>
          <w:rtl/>
        </w:rPr>
      </w:pPr>
      <w:r w:rsidRPr="005150F2">
        <w:rPr>
          <w:rFonts w:cs="David" w:hint="cs"/>
          <w:u w:val="single"/>
          <w:rtl/>
        </w:rPr>
        <w:t>מיכאל בן ארי:</w:t>
      </w:r>
    </w:p>
    <w:p w14:paraId="1BDEA7EE" w14:textId="77777777" w:rsidR="005150F2" w:rsidRPr="005150F2" w:rsidRDefault="005150F2" w:rsidP="005150F2">
      <w:pPr>
        <w:bidi/>
        <w:rPr>
          <w:rFonts w:cs="David" w:hint="cs"/>
          <w:rtl/>
        </w:rPr>
      </w:pPr>
    </w:p>
    <w:p w14:paraId="47DD0DE2" w14:textId="77777777" w:rsidR="005150F2" w:rsidRPr="005150F2" w:rsidRDefault="005150F2" w:rsidP="005150F2">
      <w:pPr>
        <w:bidi/>
        <w:rPr>
          <w:rFonts w:cs="David" w:hint="cs"/>
          <w:rtl/>
        </w:rPr>
      </w:pPr>
      <w:r w:rsidRPr="005150F2">
        <w:rPr>
          <w:rFonts w:cs="David" w:hint="cs"/>
          <w:rtl/>
        </w:rPr>
        <w:tab/>
        <w:t xml:space="preserve"> אולי לש"ס יש גמ"ח כמו שיש לקדימה, וייתנו לי 10 דקות.</w:t>
      </w:r>
    </w:p>
    <w:p w14:paraId="066A6854" w14:textId="77777777" w:rsidR="005150F2" w:rsidRPr="005150F2" w:rsidRDefault="005150F2" w:rsidP="005150F2">
      <w:pPr>
        <w:bidi/>
        <w:rPr>
          <w:rFonts w:cs="David" w:hint="cs"/>
          <w:rtl/>
        </w:rPr>
      </w:pPr>
    </w:p>
    <w:p w14:paraId="3B310E19" w14:textId="77777777" w:rsidR="005150F2" w:rsidRDefault="005150F2" w:rsidP="005150F2">
      <w:pPr>
        <w:bidi/>
        <w:rPr>
          <w:rFonts w:cs="David" w:hint="cs"/>
          <w:u w:val="single"/>
          <w:rtl/>
        </w:rPr>
      </w:pPr>
      <w:r w:rsidRPr="005150F2">
        <w:rPr>
          <w:rFonts w:cs="David"/>
          <w:u w:val="single"/>
          <w:rtl/>
        </w:rPr>
        <w:br w:type="page"/>
      </w:r>
    </w:p>
    <w:p w14:paraId="63F695AB" w14:textId="77777777" w:rsidR="005150F2" w:rsidRDefault="005150F2" w:rsidP="005150F2">
      <w:pPr>
        <w:bidi/>
        <w:rPr>
          <w:rFonts w:cs="David" w:hint="cs"/>
          <w:u w:val="single"/>
          <w:rtl/>
        </w:rPr>
      </w:pPr>
    </w:p>
    <w:p w14:paraId="05D8B0FE" w14:textId="77777777" w:rsidR="005150F2" w:rsidRDefault="005150F2" w:rsidP="005150F2">
      <w:pPr>
        <w:bidi/>
        <w:rPr>
          <w:rFonts w:cs="David" w:hint="cs"/>
          <w:u w:val="single"/>
          <w:rtl/>
        </w:rPr>
      </w:pPr>
    </w:p>
    <w:p w14:paraId="650ABB04" w14:textId="77777777" w:rsidR="005150F2" w:rsidRDefault="005150F2" w:rsidP="005150F2">
      <w:pPr>
        <w:bidi/>
        <w:rPr>
          <w:rFonts w:cs="David" w:hint="cs"/>
          <w:u w:val="single"/>
          <w:rtl/>
        </w:rPr>
      </w:pPr>
    </w:p>
    <w:p w14:paraId="67B571E0"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36DE8E05" w14:textId="77777777" w:rsidR="005150F2" w:rsidRPr="005150F2" w:rsidRDefault="005150F2" w:rsidP="005150F2">
      <w:pPr>
        <w:bidi/>
        <w:rPr>
          <w:rFonts w:cs="David" w:hint="cs"/>
          <w:rtl/>
        </w:rPr>
      </w:pPr>
    </w:p>
    <w:p w14:paraId="12FB2206" w14:textId="77777777" w:rsidR="005150F2" w:rsidRPr="005150F2" w:rsidRDefault="005150F2" w:rsidP="005150F2">
      <w:pPr>
        <w:bidi/>
        <w:rPr>
          <w:rFonts w:cs="David" w:hint="cs"/>
          <w:rtl/>
        </w:rPr>
      </w:pPr>
      <w:r w:rsidRPr="005150F2">
        <w:rPr>
          <w:rFonts w:cs="David" w:hint="cs"/>
          <w:rtl/>
        </w:rPr>
        <w:tab/>
        <w:t xml:space="preserve"> יש לך מכסה של עצמך. </w:t>
      </w:r>
    </w:p>
    <w:p w14:paraId="4754E93E" w14:textId="77777777" w:rsidR="005150F2" w:rsidRPr="005150F2" w:rsidRDefault="005150F2" w:rsidP="005150F2">
      <w:pPr>
        <w:bidi/>
        <w:rPr>
          <w:rFonts w:cs="David" w:hint="cs"/>
          <w:rtl/>
        </w:rPr>
      </w:pPr>
    </w:p>
    <w:p w14:paraId="1F84B7AF" w14:textId="77777777" w:rsidR="005150F2" w:rsidRPr="005150F2" w:rsidRDefault="005150F2" w:rsidP="005150F2">
      <w:pPr>
        <w:bidi/>
        <w:ind w:firstLine="567"/>
        <w:rPr>
          <w:rFonts w:cs="David" w:hint="cs"/>
          <w:rtl/>
        </w:rPr>
      </w:pPr>
      <w:r w:rsidRPr="005150F2">
        <w:rPr>
          <w:rFonts w:cs="David" w:hint="cs"/>
          <w:rtl/>
        </w:rPr>
        <w:t>אנחנו יכולים או לדחות את הערעור ולאשר את החלטת הנשיאות או לקבל את הערעור. לגבי שבוע הבא, רשאי חבר הכנסת כמו חברי כנסת אחרים להגיש בקשה לנשיאות, והיא תדון בזה בשבוע הבא. אם היא תחליט לא לאשר זה יבוא אלינו חזרה, ואז נוכל לאשר בשבוע הבא בשביל שבוע הבא. אבל אנחנו לא יכולים עכשיו לאשר הצעה דחופה של שבוע הבא.</w:t>
      </w:r>
    </w:p>
    <w:p w14:paraId="418764FA" w14:textId="77777777" w:rsidR="005150F2" w:rsidRPr="005150F2" w:rsidRDefault="005150F2" w:rsidP="005150F2">
      <w:pPr>
        <w:bidi/>
        <w:rPr>
          <w:rFonts w:cs="David" w:hint="cs"/>
          <w:rtl/>
        </w:rPr>
      </w:pPr>
    </w:p>
    <w:p w14:paraId="0239B1B3" w14:textId="77777777" w:rsidR="005150F2" w:rsidRPr="005150F2" w:rsidRDefault="005150F2" w:rsidP="005150F2">
      <w:pPr>
        <w:bidi/>
        <w:rPr>
          <w:rFonts w:cs="David"/>
          <w:u w:val="single"/>
          <w:rtl/>
        </w:rPr>
      </w:pPr>
      <w:proofErr w:type="spellStart"/>
      <w:r w:rsidRPr="005150F2">
        <w:rPr>
          <w:rFonts w:cs="David"/>
          <w:u w:val="single"/>
          <w:rtl/>
        </w:rPr>
        <w:t>מוחמד</w:t>
      </w:r>
      <w:proofErr w:type="spellEnd"/>
      <w:r w:rsidRPr="005150F2">
        <w:rPr>
          <w:rFonts w:cs="David"/>
          <w:u w:val="single"/>
          <w:rtl/>
        </w:rPr>
        <w:t xml:space="preserve"> ברכה:</w:t>
      </w:r>
    </w:p>
    <w:p w14:paraId="7A62E28F" w14:textId="77777777" w:rsidR="005150F2" w:rsidRPr="005150F2" w:rsidRDefault="005150F2" w:rsidP="005150F2">
      <w:pPr>
        <w:bidi/>
        <w:rPr>
          <w:rFonts w:cs="David"/>
          <w:u w:val="single"/>
          <w:rtl/>
        </w:rPr>
      </w:pPr>
    </w:p>
    <w:p w14:paraId="3E9A938B" w14:textId="77777777" w:rsidR="005150F2" w:rsidRPr="005150F2" w:rsidRDefault="005150F2" w:rsidP="005150F2">
      <w:pPr>
        <w:bidi/>
        <w:rPr>
          <w:rFonts w:cs="David" w:hint="cs"/>
          <w:rtl/>
        </w:rPr>
      </w:pPr>
      <w:r w:rsidRPr="005150F2">
        <w:rPr>
          <w:rFonts w:cs="David"/>
          <w:rtl/>
        </w:rPr>
        <w:tab/>
      </w:r>
      <w:r w:rsidRPr="005150F2">
        <w:rPr>
          <w:rFonts w:cs="David" w:hint="cs"/>
          <w:rtl/>
        </w:rPr>
        <w:t xml:space="preserve"> הוועדה לא קובעת את סדר יומה של הכנסת.</w:t>
      </w:r>
    </w:p>
    <w:p w14:paraId="4B1B152F" w14:textId="77777777" w:rsidR="005150F2" w:rsidRPr="005150F2" w:rsidRDefault="005150F2" w:rsidP="005150F2">
      <w:pPr>
        <w:bidi/>
        <w:rPr>
          <w:rFonts w:cs="David" w:hint="cs"/>
          <w:rtl/>
        </w:rPr>
      </w:pPr>
    </w:p>
    <w:p w14:paraId="6908962C"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0975F79F" w14:textId="77777777" w:rsidR="005150F2" w:rsidRPr="005150F2" w:rsidRDefault="005150F2" w:rsidP="005150F2">
      <w:pPr>
        <w:bidi/>
        <w:rPr>
          <w:rFonts w:cs="David" w:hint="cs"/>
          <w:rtl/>
        </w:rPr>
      </w:pPr>
    </w:p>
    <w:p w14:paraId="0DA935E1" w14:textId="77777777" w:rsidR="005150F2" w:rsidRPr="005150F2" w:rsidRDefault="005150F2" w:rsidP="005150F2">
      <w:pPr>
        <w:bidi/>
        <w:rPr>
          <w:rFonts w:cs="David" w:hint="cs"/>
          <w:rtl/>
        </w:rPr>
      </w:pPr>
      <w:r w:rsidRPr="005150F2">
        <w:rPr>
          <w:rFonts w:cs="David" w:hint="cs"/>
          <w:rtl/>
        </w:rPr>
        <w:tab/>
        <w:t xml:space="preserve"> ברור.</w:t>
      </w:r>
    </w:p>
    <w:p w14:paraId="2F84A52C" w14:textId="77777777" w:rsidR="005150F2" w:rsidRPr="005150F2" w:rsidRDefault="005150F2" w:rsidP="005150F2">
      <w:pPr>
        <w:bidi/>
        <w:rPr>
          <w:rFonts w:cs="David" w:hint="cs"/>
          <w:rtl/>
        </w:rPr>
      </w:pPr>
    </w:p>
    <w:p w14:paraId="0EC157D0" w14:textId="77777777" w:rsidR="005150F2" w:rsidRPr="005150F2" w:rsidRDefault="005150F2" w:rsidP="005150F2">
      <w:pPr>
        <w:bidi/>
        <w:rPr>
          <w:rFonts w:cs="David" w:hint="cs"/>
          <w:u w:val="single"/>
          <w:rtl/>
        </w:rPr>
      </w:pPr>
      <w:r w:rsidRPr="005150F2">
        <w:rPr>
          <w:rFonts w:cs="David" w:hint="cs"/>
          <w:u w:val="single"/>
          <w:rtl/>
        </w:rPr>
        <w:t>דוד רותם:</w:t>
      </w:r>
    </w:p>
    <w:p w14:paraId="2A527D56" w14:textId="77777777" w:rsidR="005150F2" w:rsidRPr="005150F2" w:rsidRDefault="005150F2" w:rsidP="005150F2">
      <w:pPr>
        <w:bidi/>
        <w:rPr>
          <w:rFonts w:cs="David" w:hint="cs"/>
          <w:rtl/>
        </w:rPr>
      </w:pPr>
    </w:p>
    <w:p w14:paraId="399F1D9D" w14:textId="77777777" w:rsidR="005150F2" w:rsidRPr="005150F2" w:rsidRDefault="005150F2" w:rsidP="005150F2">
      <w:pPr>
        <w:bidi/>
        <w:rPr>
          <w:rFonts w:cs="David" w:hint="cs"/>
          <w:rtl/>
        </w:rPr>
      </w:pPr>
      <w:r w:rsidRPr="005150F2">
        <w:rPr>
          <w:rFonts w:cs="David" w:hint="cs"/>
          <w:rtl/>
        </w:rPr>
        <w:tab/>
        <w:t xml:space="preserve">אני רוצה להציע לחבר הכנסת בן-ארי: הנושא שאתה מעלה הוא נושא הרבה יותר רחב משלוש דקות לדיון בהצעה דחופה. מכיוון שגם אם נקבל את הערעור יהיו לך 3 דקות, ואתה לא תספיק לעשות את זה ב-3 דקות, אני מציע לך שתגיש הצעה רגילה לסדר. אז תהיה לך 10 דקות, זה עולה לדיון, ויש לך 10 דקות לדבר על נושא שאתה יכול לדבר עליו שעה. </w:t>
      </w:r>
    </w:p>
    <w:p w14:paraId="283FF3EB" w14:textId="77777777" w:rsidR="005150F2" w:rsidRPr="005150F2" w:rsidRDefault="005150F2" w:rsidP="005150F2">
      <w:pPr>
        <w:bidi/>
        <w:rPr>
          <w:rFonts w:cs="David" w:hint="cs"/>
          <w:rtl/>
        </w:rPr>
      </w:pPr>
    </w:p>
    <w:p w14:paraId="387D36B8" w14:textId="77777777" w:rsidR="005150F2" w:rsidRPr="005150F2" w:rsidRDefault="005150F2" w:rsidP="005150F2">
      <w:pPr>
        <w:bidi/>
        <w:rPr>
          <w:rFonts w:cs="David" w:hint="cs"/>
          <w:u w:val="single"/>
          <w:rtl/>
        </w:rPr>
      </w:pPr>
      <w:r w:rsidRPr="005150F2">
        <w:rPr>
          <w:rFonts w:cs="David" w:hint="cs"/>
          <w:u w:val="single"/>
          <w:rtl/>
        </w:rPr>
        <w:t>מיכאל בן ארי:</w:t>
      </w:r>
    </w:p>
    <w:p w14:paraId="36A8FB19" w14:textId="77777777" w:rsidR="005150F2" w:rsidRPr="005150F2" w:rsidRDefault="005150F2" w:rsidP="005150F2">
      <w:pPr>
        <w:bidi/>
        <w:rPr>
          <w:rFonts w:cs="David" w:hint="cs"/>
          <w:rtl/>
        </w:rPr>
      </w:pPr>
    </w:p>
    <w:p w14:paraId="0BB5C826" w14:textId="77777777" w:rsidR="005150F2" w:rsidRPr="005150F2" w:rsidRDefault="005150F2" w:rsidP="005150F2">
      <w:pPr>
        <w:bidi/>
        <w:rPr>
          <w:rFonts w:cs="David" w:hint="cs"/>
          <w:rtl/>
        </w:rPr>
      </w:pPr>
      <w:r w:rsidRPr="005150F2">
        <w:rPr>
          <w:rFonts w:cs="David" w:hint="cs"/>
          <w:rtl/>
        </w:rPr>
        <w:tab/>
        <w:t xml:space="preserve"> זה סוג של היתממות. אני רוצה 3 דקות, אומרים לי לקחת 10 דקות? למה נמנע ממני לדבר? שוליים, לא שוליים </w:t>
      </w:r>
      <w:r w:rsidRPr="005150F2">
        <w:rPr>
          <w:rFonts w:cs="David"/>
          <w:rtl/>
        </w:rPr>
        <w:t>–</w:t>
      </w:r>
      <w:r w:rsidRPr="005150F2">
        <w:rPr>
          <w:rFonts w:cs="David" w:hint="cs"/>
          <w:rtl/>
        </w:rPr>
        <w:t xml:space="preserve"> למה מהמקום שבו נבחרתי ואני מייצג ציבור, אני לא יכול לומר את הדברים?</w:t>
      </w:r>
    </w:p>
    <w:p w14:paraId="57CC1A04" w14:textId="77777777" w:rsidR="005150F2" w:rsidRPr="005150F2" w:rsidRDefault="005150F2" w:rsidP="005150F2">
      <w:pPr>
        <w:bidi/>
        <w:rPr>
          <w:rFonts w:cs="David" w:hint="cs"/>
          <w:rtl/>
        </w:rPr>
      </w:pPr>
    </w:p>
    <w:p w14:paraId="4C0EFED8"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765373D1" w14:textId="77777777" w:rsidR="005150F2" w:rsidRPr="005150F2" w:rsidRDefault="005150F2" w:rsidP="005150F2">
      <w:pPr>
        <w:bidi/>
        <w:rPr>
          <w:rFonts w:cs="David" w:hint="cs"/>
          <w:rtl/>
        </w:rPr>
      </w:pPr>
    </w:p>
    <w:p w14:paraId="7A8F0079" w14:textId="77777777" w:rsidR="005150F2" w:rsidRPr="005150F2" w:rsidRDefault="005150F2" w:rsidP="005150F2">
      <w:pPr>
        <w:bidi/>
        <w:rPr>
          <w:rFonts w:cs="David" w:hint="cs"/>
          <w:rtl/>
        </w:rPr>
      </w:pPr>
      <w:r w:rsidRPr="005150F2">
        <w:rPr>
          <w:rFonts w:cs="David" w:hint="cs"/>
          <w:rtl/>
        </w:rPr>
        <w:tab/>
        <w:t>חבר הכנסת בן-ארי, אני אגן בכל זאת על שמה של הכנסת. לא נמנע מאף אחד לדבר. יש תהליכים בכנסת; יש נשיאות שמחליטה ברוב, יש ועדת כנסת. היא דנה בערעור שלך דיון מהותי וארוך בשבוע שעבר, והחליטה מה שהחליטה. זאת זכותה. זאת לא מניעת זכות לדבר. מדובר על מנגנון של הצעות דחופות. לכל סיעה יש המכסה שלה- -</w:t>
      </w:r>
    </w:p>
    <w:p w14:paraId="5B12235B" w14:textId="77777777" w:rsidR="005150F2" w:rsidRPr="005150F2" w:rsidRDefault="005150F2" w:rsidP="005150F2">
      <w:pPr>
        <w:bidi/>
        <w:rPr>
          <w:rFonts w:cs="David" w:hint="cs"/>
          <w:rtl/>
        </w:rPr>
      </w:pPr>
    </w:p>
    <w:p w14:paraId="61E34E92" w14:textId="77777777" w:rsidR="005150F2" w:rsidRPr="005150F2" w:rsidRDefault="005150F2" w:rsidP="005150F2">
      <w:pPr>
        <w:bidi/>
        <w:rPr>
          <w:rFonts w:cs="David" w:hint="cs"/>
          <w:u w:val="single"/>
          <w:rtl/>
        </w:rPr>
      </w:pPr>
      <w:r w:rsidRPr="005150F2">
        <w:rPr>
          <w:rFonts w:cs="David" w:hint="cs"/>
          <w:u w:val="single"/>
          <w:rtl/>
        </w:rPr>
        <w:t>מיכאל בן ארי:</w:t>
      </w:r>
    </w:p>
    <w:p w14:paraId="684A222F" w14:textId="77777777" w:rsidR="005150F2" w:rsidRPr="005150F2" w:rsidRDefault="005150F2" w:rsidP="005150F2">
      <w:pPr>
        <w:bidi/>
        <w:rPr>
          <w:rFonts w:cs="David" w:hint="cs"/>
          <w:rtl/>
        </w:rPr>
      </w:pPr>
    </w:p>
    <w:p w14:paraId="7F0E5B88" w14:textId="77777777" w:rsidR="005150F2" w:rsidRPr="005150F2" w:rsidRDefault="005150F2" w:rsidP="005150F2">
      <w:pPr>
        <w:bidi/>
        <w:rPr>
          <w:rFonts w:cs="David" w:hint="cs"/>
          <w:rtl/>
        </w:rPr>
      </w:pPr>
      <w:r w:rsidRPr="005150F2">
        <w:rPr>
          <w:rFonts w:cs="David" w:hint="cs"/>
          <w:rtl/>
        </w:rPr>
        <w:tab/>
        <w:t>אתה מדבר כאילו לא שמעת את רוני בר-און בשבוע שעבר.</w:t>
      </w:r>
    </w:p>
    <w:p w14:paraId="64DA7746" w14:textId="77777777" w:rsidR="005150F2" w:rsidRPr="005150F2" w:rsidRDefault="005150F2" w:rsidP="005150F2">
      <w:pPr>
        <w:bidi/>
        <w:rPr>
          <w:rFonts w:cs="David" w:hint="cs"/>
          <w:rtl/>
        </w:rPr>
      </w:pPr>
    </w:p>
    <w:p w14:paraId="2C1EB6D6"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3158F3A1" w14:textId="77777777" w:rsidR="005150F2" w:rsidRPr="005150F2" w:rsidRDefault="005150F2" w:rsidP="005150F2">
      <w:pPr>
        <w:bidi/>
        <w:rPr>
          <w:rFonts w:cs="David" w:hint="cs"/>
          <w:rtl/>
        </w:rPr>
      </w:pPr>
    </w:p>
    <w:p w14:paraId="3C8730B2" w14:textId="77777777" w:rsidR="005150F2" w:rsidRPr="005150F2" w:rsidRDefault="005150F2" w:rsidP="005150F2">
      <w:pPr>
        <w:bidi/>
        <w:rPr>
          <w:rFonts w:cs="David" w:hint="cs"/>
          <w:rtl/>
        </w:rPr>
      </w:pPr>
      <w:r w:rsidRPr="005150F2">
        <w:rPr>
          <w:rFonts w:cs="David" w:hint="cs"/>
          <w:rtl/>
        </w:rPr>
        <w:tab/>
        <w:t>הייתי.</w:t>
      </w:r>
    </w:p>
    <w:p w14:paraId="2963E1E6" w14:textId="77777777" w:rsidR="005150F2" w:rsidRPr="005150F2" w:rsidRDefault="005150F2" w:rsidP="005150F2">
      <w:pPr>
        <w:bidi/>
        <w:rPr>
          <w:rFonts w:cs="David" w:hint="cs"/>
          <w:rtl/>
        </w:rPr>
      </w:pPr>
    </w:p>
    <w:p w14:paraId="77DE0819" w14:textId="77777777" w:rsidR="005150F2" w:rsidRPr="005150F2" w:rsidRDefault="005150F2" w:rsidP="005150F2">
      <w:pPr>
        <w:bidi/>
        <w:rPr>
          <w:rFonts w:cs="David" w:hint="cs"/>
          <w:u w:val="single"/>
          <w:rtl/>
        </w:rPr>
      </w:pPr>
      <w:r w:rsidRPr="005150F2">
        <w:rPr>
          <w:rFonts w:cs="David" w:hint="cs"/>
          <w:u w:val="single"/>
          <w:rtl/>
        </w:rPr>
        <w:t>מיכאל בן ארי:</w:t>
      </w:r>
    </w:p>
    <w:p w14:paraId="1BE9953B" w14:textId="77777777" w:rsidR="005150F2" w:rsidRPr="005150F2" w:rsidRDefault="005150F2" w:rsidP="005150F2">
      <w:pPr>
        <w:bidi/>
        <w:rPr>
          <w:rFonts w:cs="David" w:hint="cs"/>
          <w:rtl/>
        </w:rPr>
      </w:pPr>
    </w:p>
    <w:p w14:paraId="6B0EAC82" w14:textId="77777777" w:rsidR="005150F2" w:rsidRPr="005150F2" w:rsidRDefault="005150F2" w:rsidP="005150F2">
      <w:pPr>
        <w:bidi/>
        <w:rPr>
          <w:rFonts w:cs="David" w:hint="cs"/>
          <w:rtl/>
        </w:rPr>
      </w:pPr>
      <w:r w:rsidRPr="005150F2">
        <w:rPr>
          <w:rFonts w:cs="David" w:hint="cs"/>
          <w:rtl/>
        </w:rPr>
        <w:tab/>
        <w:t>כאילו לא היית. היית, ושמעת את הדברים.</w:t>
      </w:r>
    </w:p>
    <w:p w14:paraId="2CFCDA49" w14:textId="77777777" w:rsidR="005150F2" w:rsidRPr="005150F2" w:rsidRDefault="005150F2" w:rsidP="005150F2">
      <w:pPr>
        <w:bidi/>
        <w:rPr>
          <w:rFonts w:cs="David" w:hint="cs"/>
          <w:rtl/>
        </w:rPr>
      </w:pPr>
    </w:p>
    <w:p w14:paraId="7B4EDB16"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B37E084" w14:textId="77777777" w:rsidR="005150F2" w:rsidRPr="005150F2" w:rsidRDefault="005150F2" w:rsidP="005150F2">
      <w:pPr>
        <w:bidi/>
        <w:rPr>
          <w:rFonts w:cs="David" w:hint="cs"/>
          <w:rtl/>
        </w:rPr>
      </w:pPr>
    </w:p>
    <w:p w14:paraId="49ACF5CE" w14:textId="77777777" w:rsidR="005150F2" w:rsidRPr="005150F2" w:rsidRDefault="005150F2" w:rsidP="005150F2">
      <w:pPr>
        <w:bidi/>
        <w:rPr>
          <w:rFonts w:cs="David" w:hint="cs"/>
          <w:rtl/>
        </w:rPr>
      </w:pPr>
      <w:r w:rsidRPr="005150F2">
        <w:rPr>
          <w:rFonts w:cs="David" w:hint="cs"/>
          <w:rtl/>
        </w:rPr>
        <w:tab/>
        <w:t xml:space="preserve"> שמעתי, זאת זכותו. כמו שאני מגן על זכותך להגיד דברים ולהצביע- -</w:t>
      </w:r>
    </w:p>
    <w:p w14:paraId="0B5EAF1D" w14:textId="77777777" w:rsidR="005150F2" w:rsidRDefault="005150F2" w:rsidP="005150F2">
      <w:pPr>
        <w:bidi/>
        <w:rPr>
          <w:rFonts w:cs="David" w:hint="cs"/>
          <w:rtl/>
        </w:rPr>
      </w:pPr>
    </w:p>
    <w:p w14:paraId="4A70A5C1" w14:textId="77777777" w:rsidR="005150F2" w:rsidRDefault="005150F2" w:rsidP="005150F2">
      <w:pPr>
        <w:bidi/>
        <w:rPr>
          <w:rFonts w:cs="David" w:hint="cs"/>
          <w:rtl/>
        </w:rPr>
      </w:pPr>
    </w:p>
    <w:p w14:paraId="5E93BC1F" w14:textId="77777777" w:rsidR="005150F2" w:rsidRDefault="005150F2" w:rsidP="005150F2">
      <w:pPr>
        <w:bidi/>
        <w:rPr>
          <w:rFonts w:cs="David" w:hint="cs"/>
          <w:rtl/>
        </w:rPr>
      </w:pPr>
    </w:p>
    <w:p w14:paraId="64A4D763" w14:textId="77777777" w:rsidR="005150F2" w:rsidRDefault="005150F2" w:rsidP="005150F2">
      <w:pPr>
        <w:bidi/>
        <w:rPr>
          <w:rFonts w:cs="David" w:hint="cs"/>
          <w:rtl/>
        </w:rPr>
      </w:pPr>
    </w:p>
    <w:p w14:paraId="22E7E0E9" w14:textId="77777777" w:rsidR="005150F2" w:rsidRDefault="005150F2" w:rsidP="005150F2">
      <w:pPr>
        <w:bidi/>
        <w:rPr>
          <w:rFonts w:cs="David" w:hint="cs"/>
          <w:rtl/>
        </w:rPr>
      </w:pPr>
    </w:p>
    <w:p w14:paraId="34AC0C5C" w14:textId="77777777" w:rsidR="005150F2" w:rsidRPr="005150F2" w:rsidRDefault="005150F2" w:rsidP="005150F2">
      <w:pPr>
        <w:bidi/>
        <w:rPr>
          <w:rFonts w:cs="David" w:hint="cs"/>
          <w:rtl/>
        </w:rPr>
      </w:pPr>
    </w:p>
    <w:p w14:paraId="4762E45D" w14:textId="77777777" w:rsidR="005150F2" w:rsidRPr="005150F2" w:rsidRDefault="005150F2" w:rsidP="005150F2">
      <w:pPr>
        <w:bidi/>
        <w:rPr>
          <w:rFonts w:cs="David" w:hint="cs"/>
          <w:u w:val="single"/>
          <w:rtl/>
        </w:rPr>
      </w:pPr>
      <w:r w:rsidRPr="005150F2">
        <w:rPr>
          <w:rFonts w:cs="David" w:hint="cs"/>
          <w:u w:val="single"/>
          <w:rtl/>
        </w:rPr>
        <w:t>מיכאל בן ארי:</w:t>
      </w:r>
    </w:p>
    <w:p w14:paraId="37DF8D71" w14:textId="77777777" w:rsidR="005150F2" w:rsidRPr="005150F2" w:rsidRDefault="005150F2" w:rsidP="005150F2">
      <w:pPr>
        <w:bidi/>
        <w:rPr>
          <w:rFonts w:cs="David" w:hint="cs"/>
          <w:rtl/>
        </w:rPr>
      </w:pPr>
    </w:p>
    <w:p w14:paraId="1641F0BC" w14:textId="77777777" w:rsidR="005150F2" w:rsidRPr="005150F2" w:rsidRDefault="005150F2" w:rsidP="005150F2">
      <w:pPr>
        <w:bidi/>
        <w:rPr>
          <w:rFonts w:cs="David" w:hint="cs"/>
          <w:rtl/>
        </w:rPr>
      </w:pPr>
      <w:r w:rsidRPr="005150F2">
        <w:rPr>
          <w:rFonts w:cs="David" w:hint="cs"/>
          <w:rtl/>
        </w:rPr>
        <w:tab/>
        <w:t xml:space="preserve"> מאותן סיבות שהוועדה פסלה את אורי אריאל, בסופו של דבר פה הכשירו וקיבלו את הערעור.</w:t>
      </w:r>
    </w:p>
    <w:p w14:paraId="7ABD171D" w14:textId="77777777" w:rsidR="005150F2" w:rsidRPr="005150F2" w:rsidRDefault="005150F2" w:rsidP="005150F2">
      <w:pPr>
        <w:bidi/>
        <w:rPr>
          <w:rFonts w:cs="David" w:hint="cs"/>
          <w:rtl/>
        </w:rPr>
      </w:pPr>
    </w:p>
    <w:p w14:paraId="432CA3ED"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2299A69F" w14:textId="77777777" w:rsidR="005150F2" w:rsidRPr="005150F2" w:rsidRDefault="005150F2" w:rsidP="005150F2">
      <w:pPr>
        <w:bidi/>
        <w:rPr>
          <w:rFonts w:cs="David" w:hint="cs"/>
          <w:rtl/>
        </w:rPr>
      </w:pPr>
    </w:p>
    <w:p w14:paraId="7B99EE56" w14:textId="77777777" w:rsidR="005150F2" w:rsidRPr="005150F2" w:rsidRDefault="005150F2" w:rsidP="005150F2">
      <w:pPr>
        <w:bidi/>
        <w:rPr>
          <w:rFonts w:cs="David" w:hint="cs"/>
          <w:rtl/>
        </w:rPr>
      </w:pPr>
      <w:r w:rsidRPr="005150F2">
        <w:rPr>
          <w:rFonts w:cs="David" w:hint="cs"/>
          <w:rtl/>
        </w:rPr>
        <w:tab/>
        <w:t xml:space="preserve"> כן, זאת זכותה של הוועדה.</w:t>
      </w:r>
    </w:p>
    <w:p w14:paraId="5B594B82" w14:textId="77777777" w:rsidR="005150F2" w:rsidRPr="005150F2" w:rsidRDefault="005150F2" w:rsidP="005150F2">
      <w:pPr>
        <w:bidi/>
        <w:rPr>
          <w:rFonts w:cs="David" w:hint="cs"/>
          <w:rtl/>
        </w:rPr>
      </w:pPr>
    </w:p>
    <w:p w14:paraId="0BB29438" w14:textId="77777777" w:rsidR="005150F2" w:rsidRPr="005150F2" w:rsidRDefault="005150F2" w:rsidP="005150F2">
      <w:pPr>
        <w:bidi/>
        <w:rPr>
          <w:rFonts w:cs="David" w:hint="cs"/>
          <w:u w:val="single"/>
          <w:rtl/>
        </w:rPr>
      </w:pPr>
      <w:r w:rsidRPr="005150F2">
        <w:rPr>
          <w:rFonts w:cs="David" w:hint="cs"/>
          <w:u w:val="single"/>
          <w:rtl/>
        </w:rPr>
        <w:t>מיכאל בן ארי:</w:t>
      </w:r>
    </w:p>
    <w:p w14:paraId="5CECE196" w14:textId="77777777" w:rsidR="005150F2" w:rsidRPr="005150F2" w:rsidRDefault="005150F2" w:rsidP="005150F2">
      <w:pPr>
        <w:bidi/>
        <w:rPr>
          <w:rFonts w:cs="David" w:hint="cs"/>
          <w:rtl/>
        </w:rPr>
      </w:pPr>
    </w:p>
    <w:p w14:paraId="06972F02" w14:textId="77777777" w:rsidR="005150F2" w:rsidRPr="005150F2" w:rsidRDefault="005150F2" w:rsidP="005150F2">
      <w:pPr>
        <w:bidi/>
        <w:rPr>
          <w:rFonts w:cs="David" w:hint="cs"/>
          <w:rtl/>
        </w:rPr>
      </w:pPr>
      <w:r w:rsidRPr="005150F2">
        <w:rPr>
          <w:rFonts w:cs="David" w:hint="cs"/>
          <w:rtl/>
        </w:rPr>
        <w:tab/>
        <w:t xml:space="preserve"> אז יש כאן סתימת פיות.</w:t>
      </w:r>
    </w:p>
    <w:p w14:paraId="70F30856" w14:textId="77777777" w:rsidR="005150F2" w:rsidRPr="005150F2" w:rsidRDefault="005150F2" w:rsidP="005150F2">
      <w:pPr>
        <w:bidi/>
        <w:rPr>
          <w:rFonts w:cs="David" w:hint="cs"/>
          <w:rtl/>
        </w:rPr>
      </w:pPr>
    </w:p>
    <w:p w14:paraId="3693B651"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5BC60AA1" w14:textId="77777777" w:rsidR="005150F2" w:rsidRPr="005150F2" w:rsidRDefault="005150F2" w:rsidP="005150F2">
      <w:pPr>
        <w:bidi/>
        <w:rPr>
          <w:rFonts w:cs="David" w:hint="cs"/>
          <w:rtl/>
        </w:rPr>
      </w:pPr>
    </w:p>
    <w:p w14:paraId="5792AE16" w14:textId="77777777" w:rsidR="005150F2" w:rsidRPr="005150F2" w:rsidRDefault="005150F2" w:rsidP="005150F2">
      <w:pPr>
        <w:bidi/>
        <w:rPr>
          <w:rFonts w:cs="David" w:hint="cs"/>
          <w:rtl/>
        </w:rPr>
      </w:pPr>
      <w:r w:rsidRPr="005150F2">
        <w:rPr>
          <w:rFonts w:cs="David" w:hint="cs"/>
          <w:rtl/>
        </w:rPr>
        <w:tab/>
        <w:t xml:space="preserve"> זאת לא סתימת פיות, זאת הצבעת חברי כנסת לפי מה שנראה לנכון. בבקשה, חבר הכנסת טיבי. אחרי זה אני אקיים הצבעה. </w:t>
      </w:r>
    </w:p>
    <w:p w14:paraId="312D558A" w14:textId="77777777" w:rsidR="005150F2" w:rsidRPr="005150F2" w:rsidRDefault="005150F2" w:rsidP="005150F2">
      <w:pPr>
        <w:bidi/>
        <w:rPr>
          <w:rFonts w:cs="David" w:hint="cs"/>
          <w:rtl/>
        </w:rPr>
      </w:pPr>
    </w:p>
    <w:p w14:paraId="333756EA" w14:textId="77777777" w:rsidR="005150F2" w:rsidRPr="005150F2" w:rsidRDefault="005150F2" w:rsidP="005150F2">
      <w:pPr>
        <w:bidi/>
        <w:rPr>
          <w:rFonts w:cs="David" w:hint="cs"/>
          <w:rtl/>
        </w:rPr>
      </w:pPr>
      <w:r w:rsidRPr="005150F2">
        <w:rPr>
          <w:rFonts w:cs="David" w:hint="cs"/>
          <w:u w:val="single"/>
          <w:rtl/>
        </w:rPr>
        <w:t>אחמד טיבי:</w:t>
      </w:r>
    </w:p>
    <w:p w14:paraId="6D0E294B" w14:textId="77777777" w:rsidR="005150F2" w:rsidRPr="005150F2" w:rsidRDefault="005150F2" w:rsidP="005150F2">
      <w:pPr>
        <w:bidi/>
        <w:rPr>
          <w:rFonts w:cs="David" w:hint="cs"/>
          <w:rtl/>
        </w:rPr>
      </w:pPr>
    </w:p>
    <w:p w14:paraId="53531DBA" w14:textId="77777777" w:rsidR="005150F2" w:rsidRPr="005150F2" w:rsidRDefault="005150F2" w:rsidP="005150F2">
      <w:pPr>
        <w:bidi/>
        <w:rPr>
          <w:rFonts w:cs="David" w:hint="cs"/>
          <w:rtl/>
        </w:rPr>
      </w:pPr>
      <w:r w:rsidRPr="005150F2">
        <w:rPr>
          <w:rFonts w:cs="David" w:hint="cs"/>
          <w:rtl/>
        </w:rPr>
        <w:tab/>
        <w:t xml:space="preserve">אדוני היושב ראש, הנושא לא דחוף, הוא לא מתאים להצעה דחופה. אבל אפשר להמתין אחרי סיום ביקור האפיפיור, לאמוד את הנזקים האקולוגיים, ואז להעביר את ההצעה לוועדת הפנים והגנת הסביבה. שיגיש בקשה רגילה לוועדת הפנים </w:t>
      </w:r>
      <w:r w:rsidRPr="005150F2">
        <w:rPr>
          <w:rFonts w:cs="David"/>
          <w:rtl/>
        </w:rPr>
        <w:t>–</w:t>
      </w:r>
      <w:r w:rsidRPr="005150F2">
        <w:rPr>
          <w:rFonts w:cs="David" w:hint="cs"/>
          <w:rtl/>
        </w:rPr>
        <w:t xml:space="preserve"> שם זה המקום המתאים לדון בעקירת עצים בכל המקומות, לא רק פה ושם. למשל, יש פרדסים שלמים שנעקרים, יש אנשים שתוקפים עצי זית. אפשר להעלות הכול בחבילה אחת בוועדת הפנים. </w:t>
      </w:r>
    </w:p>
    <w:p w14:paraId="36A84F99" w14:textId="77777777" w:rsidR="005150F2" w:rsidRPr="005150F2" w:rsidRDefault="005150F2" w:rsidP="005150F2">
      <w:pPr>
        <w:bidi/>
        <w:rPr>
          <w:rFonts w:cs="David" w:hint="cs"/>
          <w:rtl/>
        </w:rPr>
      </w:pPr>
    </w:p>
    <w:p w14:paraId="7202710D"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62B80312" w14:textId="77777777" w:rsidR="005150F2" w:rsidRPr="005150F2" w:rsidRDefault="005150F2" w:rsidP="005150F2">
      <w:pPr>
        <w:bidi/>
        <w:rPr>
          <w:rFonts w:cs="David" w:hint="cs"/>
          <w:rtl/>
        </w:rPr>
      </w:pPr>
    </w:p>
    <w:p w14:paraId="485AB36A" w14:textId="77777777" w:rsidR="005150F2" w:rsidRPr="005150F2" w:rsidRDefault="005150F2" w:rsidP="005150F2">
      <w:pPr>
        <w:bidi/>
        <w:rPr>
          <w:rFonts w:cs="David" w:hint="cs"/>
          <w:rtl/>
        </w:rPr>
      </w:pPr>
      <w:r w:rsidRPr="005150F2">
        <w:rPr>
          <w:rFonts w:cs="David" w:hint="cs"/>
          <w:rtl/>
        </w:rPr>
        <w:tab/>
        <w:t>תודה רבה, חבר הכנסת טיבי.</w:t>
      </w:r>
    </w:p>
    <w:p w14:paraId="5AA1B63C" w14:textId="77777777" w:rsidR="005150F2" w:rsidRPr="005150F2" w:rsidRDefault="005150F2" w:rsidP="005150F2">
      <w:pPr>
        <w:bidi/>
        <w:rPr>
          <w:rFonts w:cs="David" w:hint="cs"/>
          <w:rtl/>
        </w:rPr>
      </w:pPr>
    </w:p>
    <w:p w14:paraId="08D8F5A4" w14:textId="77777777" w:rsidR="005150F2" w:rsidRPr="005150F2" w:rsidRDefault="005150F2" w:rsidP="005150F2">
      <w:pPr>
        <w:bidi/>
        <w:rPr>
          <w:rFonts w:cs="David"/>
          <w:u w:val="single"/>
          <w:rtl/>
        </w:rPr>
      </w:pPr>
      <w:proofErr w:type="spellStart"/>
      <w:r w:rsidRPr="005150F2">
        <w:rPr>
          <w:rFonts w:cs="David"/>
          <w:u w:val="single"/>
          <w:rtl/>
        </w:rPr>
        <w:t>מוחמד</w:t>
      </w:r>
      <w:proofErr w:type="spellEnd"/>
      <w:r w:rsidRPr="005150F2">
        <w:rPr>
          <w:rFonts w:cs="David"/>
          <w:u w:val="single"/>
          <w:rtl/>
        </w:rPr>
        <w:t xml:space="preserve"> ברכה:</w:t>
      </w:r>
    </w:p>
    <w:p w14:paraId="06543FE4" w14:textId="77777777" w:rsidR="005150F2" w:rsidRPr="005150F2" w:rsidRDefault="005150F2" w:rsidP="005150F2">
      <w:pPr>
        <w:bidi/>
        <w:rPr>
          <w:rFonts w:cs="David"/>
          <w:u w:val="single"/>
          <w:rtl/>
        </w:rPr>
      </w:pPr>
    </w:p>
    <w:p w14:paraId="6923C0DA" w14:textId="77777777" w:rsidR="005150F2" w:rsidRPr="005150F2" w:rsidRDefault="005150F2" w:rsidP="005150F2">
      <w:pPr>
        <w:bidi/>
        <w:rPr>
          <w:rFonts w:cs="David" w:hint="cs"/>
          <w:rtl/>
        </w:rPr>
      </w:pPr>
      <w:r w:rsidRPr="005150F2">
        <w:rPr>
          <w:rFonts w:cs="David"/>
          <w:rtl/>
        </w:rPr>
        <w:tab/>
      </w:r>
      <w:r w:rsidRPr="005150F2">
        <w:rPr>
          <w:rFonts w:cs="David" w:hint="cs"/>
          <w:rtl/>
        </w:rPr>
        <w:t xml:space="preserve"> אפשר בוועדה להגנת הסביבה לדון בהצעות מסריחות, למשל.</w:t>
      </w:r>
    </w:p>
    <w:p w14:paraId="1BAA5FC9" w14:textId="77777777" w:rsidR="005150F2" w:rsidRPr="005150F2" w:rsidRDefault="005150F2" w:rsidP="005150F2">
      <w:pPr>
        <w:bidi/>
        <w:rPr>
          <w:rFonts w:cs="David" w:hint="cs"/>
          <w:rtl/>
        </w:rPr>
      </w:pPr>
    </w:p>
    <w:p w14:paraId="72296DC5"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3A6510E8" w14:textId="77777777" w:rsidR="005150F2" w:rsidRPr="005150F2" w:rsidRDefault="005150F2" w:rsidP="005150F2">
      <w:pPr>
        <w:bidi/>
        <w:rPr>
          <w:rFonts w:cs="David" w:hint="cs"/>
          <w:rtl/>
        </w:rPr>
      </w:pPr>
    </w:p>
    <w:p w14:paraId="52467550" w14:textId="77777777" w:rsidR="005150F2" w:rsidRPr="005150F2" w:rsidRDefault="005150F2" w:rsidP="005150F2">
      <w:pPr>
        <w:bidi/>
        <w:rPr>
          <w:rFonts w:cs="David" w:hint="cs"/>
          <w:rtl/>
        </w:rPr>
      </w:pPr>
      <w:r w:rsidRPr="005150F2">
        <w:rPr>
          <w:rFonts w:cs="David" w:hint="cs"/>
          <w:rtl/>
        </w:rPr>
        <w:tab/>
        <w:t xml:space="preserve"> חבר הכנסת בן-ארי, אני מבין שאתה עומד על הערעור ורוצה הצבעה. </w:t>
      </w:r>
    </w:p>
    <w:p w14:paraId="740F6084" w14:textId="77777777" w:rsidR="005150F2" w:rsidRPr="005150F2" w:rsidRDefault="005150F2" w:rsidP="005150F2">
      <w:pPr>
        <w:bidi/>
        <w:rPr>
          <w:rFonts w:cs="David" w:hint="cs"/>
          <w:rtl/>
        </w:rPr>
      </w:pPr>
    </w:p>
    <w:p w14:paraId="0CF69BB9" w14:textId="77777777" w:rsidR="005150F2" w:rsidRPr="005150F2" w:rsidRDefault="005150F2" w:rsidP="005150F2">
      <w:pPr>
        <w:bidi/>
        <w:ind w:firstLine="567"/>
        <w:rPr>
          <w:rFonts w:cs="David" w:hint="cs"/>
          <w:rtl/>
        </w:rPr>
      </w:pPr>
      <w:r w:rsidRPr="005150F2">
        <w:rPr>
          <w:rFonts w:cs="David" w:hint="cs"/>
          <w:rtl/>
        </w:rPr>
        <w:t>אני מביא את הבקשה של חבר הכנסת בן-ארי להצבעה. מי שמצביע בעד הוא בעד הערעור, ומי שמצביע נגד, הוא בעד תמיכה בהחלטת הנשיאות.</w:t>
      </w:r>
    </w:p>
    <w:p w14:paraId="6BC0ADBE" w14:textId="77777777" w:rsidR="005150F2" w:rsidRPr="005150F2" w:rsidRDefault="005150F2" w:rsidP="005150F2">
      <w:pPr>
        <w:bidi/>
        <w:rPr>
          <w:rFonts w:cs="David" w:hint="cs"/>
          <w:rtl/>
        </w:rPr>
      </w:pPr>
    </w:p>
    <w:p w14:paraId="59D6524D" w14:textId="77777777" w:rsidR="005150F2" w:rsidRPr="005150F2" w:rsidRDefault="005150F2" w:rsidP="005150F2">
      <w:pPr>
        <w:bidi/>
        <w:rPr>
          <w:rFonts w:cs="David" w:hint="cs"/>
          <w:rtl/>
        </w:rPr>
      </w:pPr>
      <w:r w:rsidRPr="005150F2">
        <w:rPr>
          <w:rFonts w:cs="David" w:hint="cs"/>
          <w:rtl/>
        </w:rPr>
        <w:tab/>
        <w:t xml:space="preserve">מי בעד הערעור של חבר הכנסת בן-ארי? אין; מי נגד? רוב; מי נמנע? 2. </w:t>
      </w:r>
    </w:p>
    <w:p w14:paraId="0E202C9E" w14:textId="77777777" w:rsidR="005150F2" w:rsidRPr="005150F2" w:rsidRDefault="005150F2" w:rsidP="005150F2">
      <w:pPr>
        <w:bidi/>
        <w:rPr>
          <w:rFonts w:cs="David" w:hint="cs"/>
          <w:rtl/>
        </w:rPr>
      </w:pPr>
    </w:p>
    <w:p w14:paraId="035C584F" w14:textId="77777777" w:rsidR="005150F2" w:rsidRPr="005150F2" w:rsidRDefault="005150F2" w:rsidP="005150F2">
      <w:pPr>
        <w:bidi/>
        <w:rPr>
          <w:rFonts w:cs="David" w:hint="cs"/>
          <w:rtl/>
        </w:rPr>
      </w:pPr>
      <w:r w:rsidRPr="005150F2">
        <w:rPr>
          <w:rFonts w:cs="David" w:hint="cs"/>
          <w:rtl/>
        </w:rPr>
        <w:tab/>
        <w:t xml:space="preserve">הערעור לא התקבל, נמנעים </w:t>
      </w:r>
      <w:r w:rsidRPr="005150F2">
        <w:rPr>
          <w:rFonts w:cs="David"/>
          <w:rtl/>
        </w:rPr>
        <w:t>–</w:t>
      </w:r>
      <w:r w:rsidRPr="005150F2">
        <w:rPr>
          <w:rFonts w:cs="David" w:hint="cs"/>
          <w:rtl/>
        </w:rPr>
        <w:t xml:space="preserve"> 2. כל השאר נגד.</w:t>
      </w:r>
    </w:p>
    <w:p w14:paraId="08B476F0" w14:textId="77777777" w:rsidR="005150F2" w:rsidRDefault="005150F2" w:rsidP="005150F2">
      <w:pPr>
        <w:bidi/>
        <w:rPr>
          <w:rFonts w:cs="David" w:hint="cs"/>
          <w:rtl/>
        </w:rPr>
      </w:pPr>
    </w:p>
    <w:p w14:paraId="0E439D6C" w14:textId="77777777" w:rsidR="005150F2" w:rsidRPr="005150F2" w:rsidRDefault="005150F2" w:rsidP="005150F2">
      <w:pPr>
        <w:bidi/>
        <w:rPr>
          <w:rFonts w:cs="David" w:hint="cs"/>
          <w:rtl/>
        </w:rPr>
      </w:pPr>
    </w:p>
    <w:p w14:paraId="52FAEF9B" w14:textId="77777777" w:rsidR="005150F2" w:rsidRPr="005150F2" w:rsidRDefault="005150F2" w:rsidP="005150F2">
      <w:pPr>
        <w:bidi/>
        <w:jc w:val="center"/>
        <w:rPr>
          <w:rFonts w:cs="David" w:hint="cs"/>
          <w:b/>
          <w:bCs/>
          <w:u w:val="single"/>
          <w:rtl/>
        </w:rPr>
      </w:pPr>
      <w:r w:rsidRPr="005150F2">
        <w:rPr>
          <w:rFonts w:cs="David"/>
          <w:rtl/>
        </w:rPr>
        <w:br w:type="page"/>
      </w:r>
      <w:r w:rsidRPr="005150F2">
        <w:rPr>
          <w:rFonts w:cs="David" w:hint="cs"/>
          <w:b/>
          <w:bCs/>
          <w:rtl/>
        </w:rPr>
        <w:t>2.</w:t>
      </w:r>
      <w:r w:rsidRPr="005150F2">
        <w:rPr>
          <w:rFonts w:cs="David" w:hint="cs"/>
          <w:rtl/>
        </w:rPr>
        <w:t xml:space="preserve"> </w:t>
      </w:r>
      <w:r w:rsidRPr="005150F2">
        <w:rPr>
          <w:rFonts w:cs="David" w:hint="cs"/>
          <w:b/>
          <w:bCs/>
          <w:u w:val="single"/>
          <w:rtl/>
        </w:rPr>
        <w:t>הצעה לתיקון תקנון הכנסת בנושא ממלאי מקום קבועים בוועדות</w:t>
      </w:r>
    </w:p>
    <w:p w14:paraId="7FC6F00F" w14:textId="77777777" w:rsidR="005150F2" w:rsidRPr="005150F2" w:rsidRDefault="005150F2" w:rsidP="005150F2">
      <w:pPr>
        <w:bidi/>
        <w:rPr>
          <w:rFonts w:cs="David" w:hint="cs"/>
          <w:rtl/>
        </w:rPr>
      </w:pPr>
    </w:p>
    <w:p w14:paraId="0DF47F17"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77BC50C5" w14:textId="77777777" w:rsidR="005150F2" w:rsidRPr="005150F2" w:rsidRDefault="005150F2" w:rsidP="005150F2">
      <w:pPr>
        <w:bidi/>
        <w:rPr>
          <w:rFonts w:cs="David" w:hint="cs"/>
          <w:rtl/>
        </w:rPr>
      </w:pPr>
    </w:p>
    <w:p w14:paraId="0E739758" w14:textId="77777777" w:rsidR="005150F2" w:rsidRPr="005150F2" w:rsidRDefault="005150F2" w:rsidP="005150F2">
      <w:pPr>
        <w:bidi/>
        <w:rPr>
          <w:rFonts w:cs="David" w:hint="cs"/>
          <w:rtl/>
        </w:rPr>
      </w:pPr>
      <w:r w:rsidRPr="005150F2">
        <w:rPr>
          <w:rFonts w:cs="David" w:hint="cs"/>
          <w:rtl/>
        </w:rPr>
        <w:tab/>
        <w:t>אני עובר לסעיף השני על סדר היום: הצעה לתיקון תקנון הכנסת בנושא ממלאי מקום קבועים בוועדות. הנוסח של התיקון נשלח אליכם ומונח פה על השולחן. אני אגיד כמה דברי הבהרה, ואתן לארבל להבהיר את הפרטים.</w:t>
      </w:r>
    </w:p>
    <w:p w14:paraId="0381D587" w14:textId="77777777" w:rsidR="005150F2" w:rsidRPr="005150F2" w:rsidRDefault="005150F2" w:rsidP="005150F2">
      <w:pPr>
        <w:bidi/>
        <w:rPr>
          <w:rFonts w:cs="David" w:hint="cs"/>
          <w:rtl/>
        </w:rPr>
      </w:pPr>
    </w:p>
    <w:p w14:paraId="26E94541" w14:textId="77777777" w:rsidR="005150F2" w:rsidRPr="005150F2" w:rsidRDefault="005150F2" w:rsidP="005150F2">
      <w:pPr>
        <w:bidi/>
        <w:ind w:firstLine="567"/>
        <w:rPr>
          <w:rFonts w:cs="David" w:hint="cs"/>
          <w:rtl/>
        </w:rPr>
      </w:pPr>
      <w:r w:rsidRPr="005150F2">
        <w:rPr>
          <w:rFonts w:cs="David" w:hint="cs"/>
          <w:rtl/>
        </w:rPr>
        <w:t xml:space="preserve">הושמעה טענה בדיון בשבוע שעבר על המנגנון של ממלא מקום מסיעה אחרת, שהסכימו עליו חברי כנסת. אני מזכיר שזאת הייתה עוד אחת מההסכמות שבאו אלינו בירושה מהוועדה המסדרת לאחר בקשה של מספר סיעות למנגנון הזה. הייתה הסכמה שמדובר במשהו הגיוני </w:t>
      </w:r>
      <w:r w:rsidRPr="005150F2">
        <w:rPr>
          <w:rFonts w:cs="David"/>
          <w:rtl/>
        </w:rPr>
        <w:t>–</w:t>
      </w:r>
      <w:r w:rsidRPr="005150F2">
        <w:rPr>
          <w:rFonts w:cs="David" w:hint="cs"/>
          <w:rtl/>
        </w:rPr>
        <w:t xml:space="preserve"> כי אם יש אפשרות לתת מקום של חבר כנסת מסיעה אחרת להיות חבר ועדה על חשבון המכסה של הסיעה, לא הגיוני לתת משהו הרבה יותר חלש כמו ממלא מקום.  מצד שני נשמעה טענה שהשמיעה אותה באופן הכי חד וברור חברת הכנסת שלי יחימוביץ, שאמרה שיש כאן בעיה שיכול להיווצר מצב שכשיש מחלוקת בתוך סיעה מסוימת, וחבר כנסת מסוים שמייצג עמדה לא נמצא ורוצה לבוא להצביע במקומו חבר כנסת אחר מהסיעה שיש לו אותה העמדה, אם קבעו ממלא מקום מסיעה אחרת זה מאפשר להשליט מרות על סיעה מסוימת. אני צודק, חברת הכנסת יחימוביץ? זה היה בדיוק החשש.</w:t>
      </w:r>
    </w:p>
    <w:p w14:paraId="5E12A4B4" w14:textId="77777777" w:rsidR="005150F2" w:rsidRPr="005150F2" w:rsidRDefault="005150F2" w:rsidP="005150F2">
      <w:pPr>
        <w:bidi/>
        <w:rPr>
          <w:rFonts w:cs="David" w:hint="cs"/>
          <w:rtl/>
        </w:rPr>
      </w:pPr>
    </w:p>
    <w:p w14:paraId="0C458248" w14:textId="77777777" w:rsidR="005150F2" w:rsidRPr="005150F2" w:rsidRDefault="005150F2" w:rsidP="005150F2">
      <w:pPr>
        <w:bidi/>
        <w:rPr>
          <w:rFonts w:cs="David" w:hint="cs"/>
          <w:u w:val="single"/>
          <w:rtl/>
        </w:rPr>
      </w:pPr>
      <w:r w:rsidRPr="005150F2">
        <w:rPr>
          <w:rFonts w:cs="David" w:hint="cs"/>
          <w:u w:val="single"/>
          <w:rtl/>
        </w:rPr>
        <w:t>שלי יחימוביץ:</w:t>
      </w:r>
    </w:p>
    <w:p w14:paraId="61A3C56B" w14:textId="77777777" w:rsidR="005150F2" w:rsidRPr="005150F2" w:rsidRDefault="005150F2" w:rsidP="005150F2">
      <w:pPr>
        <w:bidi/>
        <w:rPr>
          <w:rFonts w:cs="David" w:hint="cs"/>
          <w:u w:val="single"/>
          <w:rtl/>
        </w:rPr>
      </w:pPr>
    </w:p>
    <w:p w14:paraId="62D97BBA" w14:textId="77777777" w:rsidR="005150F2" w:rsidRPr="005150F2" w:rsidRDefault="005150F2" w:rsidP="005150F2">
      <w:pPr>
        <w:bidi/>
        <w:ind w:firstLine="567"/>
        <w:rPr>
          <w:rFonts w:cs="David" w:hint="cs"/>
          <w:rtl/>
        </w:rPr>
      </w:pPr>
      <w:r w:rsidRPr="005150F2">
        <w:rPr>
          <w:rFonts w:cs="David" w:hint="cs"/>
          <w:rtl/>
        </w:rPr>
        <w:t>כן, כן.</w:t>
      </w:r>
    </w:p>
    <w:p w14:paraId="4C6C70F3" w14:textId="77777777" w:rsidR="005150F2" w:rsidRPr="005150F2" w:rsidRDefault="005150F2" w:rsidP="005150F2">
      <w:pPr>
        <w:bidi/>
        <w:rPr>
          <w:rFonts w:cs="David" w:hint="cs"/>
          <w:rtl/>
        </w:rPr>
      </w:pPr>
    </w:p>
    <w:p w14:paraId="77360712"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6EBA33D9" w14:textId="77777777" w:rsidR="005150F2" w:rsidRPr="005150F2" w:rsidRDefault="005150F2" w:rsidP="005150F2">
      <w:pPr>
        <w:bidi/>
        <w:rPr>
          <w:rFonts w:cs="David" w:hint="cs"/>
          <w:rtl/>
        </w:rPr>
      </w:pPr>
    </w:p>
    <w:p w14:paraId="786404D7" w14:textId="77777777" w:rsidR="005150F2" w:rsidRPr="005150F2" w:rsidRDefault="005150F2" w:rsidP="005150F2">
      <w:pPr>
        <w:bidi/>
        <w:rPr>
          <w:rFonts w:cs="David" w:hint="cs"/>
          <w:rtl/>
        </w:rPr>
      </w:pPr>
      <w:r w:rsidRPr="005150F2">
        <w:rPr>
          <w:rFonts w:cs="David" w:hint="cs"/>
          <w:rtl/>
        </w:rPr>
        <w:tab/>
        <w:t xml:space="preserve"> היועצת המשפטית התחשבה בטענה החשובה הזאת, ולא לשם כך נועד מנגנון ממלא המקום כדי למנוע את העניין הזה. היא הביאה אלינו היום נוסח אחר שבנוי אחרת. המנגנון החדש נותן עדיפות לחברי הסיעה: אם לא נמצא חבר קבוע של ועדה מסיעה מסוימת, מי שרשאים להחליף אותו בראש ובראשונה אלה חברי סיעתו. אם לא נמצא אף אחד מחברי הסיעה, ונקבע ממלא מקום מסיעה אחרת, הוא רשאי להצביע. המצב כיום הוא שגם אם לא נמצא אף אחד מחברי הסיעה הראשית, חבר סיעה אחרת לא יכול להצביע במקומם. המעמד של ממלא מקום מסיעה אחרת נותן את האפשרות הזאת. </w:t>
      </w:r>
    </w:p>
    <w:p w14:paraId="301A936F" w14:textId="77777777" w:rsidR="005150F2" w:rsidRPr="005150F2" w:rsidRDefault="005150F2" w:rsidP="005150F2">
      <w:pPr>
        <w:bidi/>
        <w:rPr>
          <w:rFonts w:cs="David" w:hint="cs"/>
          <w:rtl/>
        </w:rPr>
      </w:pPr>
    </w:p>
    <w:p w14:paraId="0696CF63" w14:textId="77777777" w:rsidR="005150F2" w:rsidRPr="005150F2" w:rsidRDefault="005150F2" w:rsidP="005150F2">
      <w:pPr>
        <w:bidi/>
        <w:rPr>
          <w:rFonts w:cs="David" w:hint="cs"/>
          <w:u w:val="single"/>
          <w:rtl/>
        </w:rPr>
      </w:pP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629EB612" w14:textId="77777777" w:rsidR="005150F2" w:rsidRPr="005150F2" w:rsidRDefault="005150F2" w:rsidP="005150F2">
      <w:pPr>
        <w:bidi/>
        <w:rPr>
          <w:rFonts w:cs="David" w:hint="cs"/>
          <w:rtl/>
        </w:rPr>
      </w:pPr>
    </w:p>
    <w:p w14:paraId="7DBBB7B6" w14:textId="77777777" w:rsidR="005150F2" w:rsidRPr="005150F2" w:rsidRDefault="005150F2" w:rsidP="005150F2">
      <w:pPr>
        <w:bidi/>
        <w:rPr>
          <w:rFonts w:cs="David" w:hint="cs"/>
          <w:rtl/>
        </w:rPr>
      </w:pPr>
      <w:r w:rsidRPr="005150F2">
        <w:rPr>
          <w:rFonts w:cs="David" w:hint="cs"/>
          <w:rtl/>
        </w:rPr>
        <w:tab/>
        <w:t>איך זה מסתדר בחוץ וביטחון ששם החברים מסומנים?</w:t>
      </w:r>
    </w:p>
    <w:p w14:paraId="2583C5E4" w14:textId="77777777" w:rsidR="005150F2" w:rsidRPr="005150F2" w:rsidRDefault="005150F2" w:rsidP="005150F2">
      <w:pPr>
        <w:bidi/>
        <w:rPr>
          <w:rFonts w:cs="David" w:hint="cs"/>
          <w:rtl/>
        </w:rPr>
      </w:pPr>
    </w:p>
    <w:p w14:paraId="4B4B9092"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2CF61B97" w14:textId="77777777" w:rsidR="005150F2" w:rsidRPr="005150F2" w:rsidRDefault="005150F2" w:rsidP="005150F2">
      <w:pPr>
        <w:bidi/>
        <w:rPr>
          <w:rFonts w:cs="David" w:hint="cs"/>
          <w:rtl/>
        </w:rPr>
      </w:pPr>
    </w:p>
    <w:p w14:paraId="788D2E91" w14:textId="77777777" w:rsidR="005150F2" w:rsidRPr="005150F2" w:rsidRDefault="005150F2" w:rsidP="005150F2">
      <w:pPr>
        <w:bidi/>
        <w:rPr>
          <w:rFonts w:cs="David" w:hint="cs"/>
          <w:rtl/>
        </w:rPr>
      </w:pPr>
      <w:r w:rsidRPr="005150F2">
        <w:rPr>
          <w:rFonts w:cs="David" w:hint="cs"/>
          <w:rtl/>
        </w:rPr>
        <w:tab/>
        <w:t xml:space="preserve"> יש יותר ממלאי מקום.</w:t>
      </w:r>
    </w:p>
    <w:p w14:paraId="5B407227" w14:textId="77777777" w:rsidR="005150F2" w:rsidRPr="005150F2" w:rsidRDefault="005150F2" w:rsidP="005150F2">
      <w:pPr>
        <w:bidi/>
        <w:rPr>
          <w:rFonts w:cs="David" w:hint="cs"/>
          <w:rtl/>
        </w:rPr>
      </w:pPr>
    </w:p>
    <w:p w14:paraId="52681736" w14:textId="77777777" w:rsidR="005150F2" w:rsidRPr="005150F2" w:rsidRDefault="005150F2" w:rsidP="005150F2">
      <w:pPr>
        <w:bidi/>
        <w:rPr>
          <w:rFonts w:cs="David" w:hint="cs"/>
          <w:u w:val="single"/>
          <w:rtl/>
        </w:rPr>
      </w:pP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7E4F52AC" w14:textId="77777777" w:rsidR="005150F2" w:rsidRPr="005150F2" w:rsidRDefault="005150F2" w:rsidP="005150F2">
      <w:pPr>
        <w:bidi/>
        <w:rPr>
          <w:rFonts w:cs="David" w:hint="cs"/>
          <w:rtl/>
        </w:rPr>
      </w:pPr>
    </w:p>
    <w:p w14:paraId="44238B71" w14:textId="77777777" w:rsidR="005150F2" w:rsidRPr="005150F2" w:rsidRDefault="005150F2" w:rsidP="005150F2">
      <w:pPr>
        <w:bidi/>
        <w:rPr>
          <w:rFonts w:cs="David" w:hint="cs"/>
          <w:rtl/>
        </w:rPr>
      </w:pPr>
      <w:r w:rsidRPr="005150F2">
        <w:rPr>
          <w:rFonts w:cs="David" w:hint="cs"/>
          <w:rtl/>
        </w:rPr>
        <w:tab/>
        <w:t xml:space="preserve"> לפי המצב היום, לא יכול להיות ממלא מקום מסיעה אחרת לחבר בוועדה. לפי התיקון הזה, יכול להיות ממלא מקום מסיעה אחרת. אבל לא ניתן לעשות את מה שהוא אמר. </w:t>
      </w:r>
    </w:p>
    <w:p w14:paraId="22A94ABD" w14:textId="77777777" w:rsidR="005150F2" w:rsidRPr="005150F2" w:rsidRDefault="005150F2" w:rsidP="005150F2">
      <w:pPr>
        <w:bidi/>
        <w:rPr>
          <w:rFonts w:cs="David" w:hint="cs"/>
          <w:rtl/>
        </w:rPr>
      </w:pPr>
    </w:p>
    <w:p w14:paraId="53A50296"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7C610ABB" w14:textId="77777777" w:rsidR="005150F2" w:rsidRPr="005150F2" w:rsidRDefault="005150F2" w:rsidP="005150F2">
      <w:pPr>
        <w:bidi/>
        <w:rPr>
          <w:rFonts w:cs="David" w:hint="cs"/>
          <w:rtl/>
        </w:rPr>
      </w:pPr>
    </w:p>
    <w:p w14:paraId="31E5AAC2" w14:textId="77777777" w:rsidR="005150F2" w:rsidRPr="005150F2" w:rsidRDefault="005150F2" w:rsidP="005150F2">
      <w:pPr>
        <w:bidi/>
        <w:rPr>
          <w:rFonts w:cs="David" w:hint="cs"/>
          <w:rtl/>
        </w:rPr>
      </w:pPr>
      <w:r w:rsidRPr="005150F2">
        <w:rPr>
          <w:rFonts w:cs="David" w:hint="cs"/>
          <w:rtl/>
        </w:rPr>
        <w:tab/>
        <w:t xml:space="preserve"> נכון. בחוץ וביטחון- -</w:t>
      </w:r>
    </w:p>
    <w:p w14:paraId="52D4B402" w14:textId="77777777" w:rsidR="005150F2" w:rsidRPr="005150F2" w:rsidRDefault="005150F2" w:rsidP="005150F2">
      <w:pPr>
        <w:bidi/>
        <w:rPr>
          <w:rFonts w:cs="David" w:hint="cs"/>
          <w:rtl/>
        </w:rPr>
      </w:pPr>
    </w:p>
    <w:p w14:paraId="450AA145" w14:textId="77777777" w:rsidR="005150F2" w:rsidRPr="005150F2" w:rsidRDefault="005150F2" w:rsidP="005150F2">
      <w:pPr>
        <w:bidi/>
        <w:rPr>
          <w:rFonts w:cs="David" w:hint="cs"/>
          <w:u w:val="single"/>
          <w:rtl/>
        </w:rPr>
      </w:pP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43D9A729" w14:textId="77777777" w:rsidR="005150F2" w:rsidRPr="005150F2" w:rsidRDefault="005150F2" w:rsidP="005150F2">
      <w:pPr>
        <w:bidi/>
        <w:rPr>
          <w:rFonts w:cs="David" w:hint="cs"/>
          <w:rtl/>
        </w:rPr>
      </w:pPr>
    </w:p>
    <w:p w14:paraId="0FEEBA98" w14:textId="77777777" w:rsidR="005150F2" w:rsidRPr="005150F2" w:rsidRDefault="005150F2" w:rsidP="005150F2">
      <w:pPr>
        <w:bidi/>
        <w:rPr>
          <w:rFonts w:cs="David" w:hint="cs"/>
          <w:rtl/>
        </w:rPr>
      </w:pPr>
      <w:r w:rsidRPr="005150F2">
        <w:rPr>
          <w:rFonts w:cs="David" w:hint="cs"/>
          <w:rtl/>
        </w:rPr>
        <w:tab/>
        <w:t>שם החברים מסומנים.</w:t>
      </w:r>
    </w:p>
    <w:p w14:paraId="547925DF" w14:textId="77777777" w:rsidR="005150F2" w:rsidRPr="005150F2" w:rsidRDefault="005150F2" w:rsidP="005150F2">
      <w:pPr>
        <w:bidi/>
        <w:rPr>
          <w:rFonts w:cs="David" w:hint="cs"/>
          <w:rtl/>
        </w:rPr>
      </w:pPr>
    </w:p>
    <w:p w14:paraId="46AEAEE2"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3677E9E5" w14:textId="77777777" w:rsidR="005150F2" w:rsidRPr="005150F2" w:rsidRDefault="005150F2" w:rsidP="005150F2">
      <w:pPr>
        <w:bidi/>
        <w:rPr>
          <w:rFonts w:cs="David" w:hint="cs"/>
          <w:rtl/>
        </w:rPr>
      </w:pPr>
    </w:p>
    <w:p w14:paraId="3154CF35" w14:textId="77777777" w:rsidR="005150F2" w:rsidRPr="005150F2" w:rsidRDefault="005150F2" w:rsidP="005150F2">
      <w:pPr>
        <w:bidi/>
        <w:rPr>
          <w:rFonts w:cs="David" w:hint="cs"/>
          <w:rtl/>
        </w:rPr>
      </w:pPr>
      <w:r w:rsidRPr="005150F2">
        <w:rPr>
          <w:rFonts w:cs="David" w:hint="cs"/>
          <w:rtl/>
        </w:rPr>
        <w:tab/>
        <w:t xml:space="preserve"> בחוץ וביטחון- - - כשבאים להצבעה- - - </w:t>
      </w:r>
    </w:p>
    <w:p w14:paraId="1D9DF601" w14:textId="77777777" w:rsidR="005150F2" w:rsidRPr="005150F2" w:rsidRDefault="005150F2" w:rsidP="005150F2">
      <w:pPr>
        <w:bidi/>
        <w:rPr>
          <w:rFonts w:cs="David" w:hint="cs"/>
          <w:rtl/>
        </w:rPr>
      </w:pPr>
    </w:p>
    <w:p w14:paraId="4FF33E5B" w14:textId="77777777" w:rsidR="005150F2" w:rsidRDefault="005150F2" w:rsidP="005150F2">
      <w:pPr>
        <w:bidi/>
        <w:rPr>
          <w:rFonts w:cs="David" w:hint="cs"/>
          <w:u w:val="single"/>
          <w:rtl/>
        </w:rPr>
      </w:pPr>
    </w:p>
    <w:p w14:paraId="41AC1987" w14:textId="77777777" w:rsidR="005150F2" w:rsidRDefault="005150F2" w:rsidP="005150F2">
      <w:pPr>
        <w:bidi/>
        <w:rPr>
          <w:rFonts w:cs="David" w:hint="cs"/>
          <w:u w:val="single"/>
          <w:rtl/>
        </w:rPr>
      </w:pPr>
    </w:p>
    <w:p w14:paraId="025C1C2D" w14:textId="77777777" w:rsidR="005150F2" w:rsidRDefault="005150F2" w:rsidP="005150F2">
      <w:pPr>
        <w:bidi/>
        <w:rPr>
          <w:rFonts w:cs="David" w:hint="cs"/>
          <w:u w:val="single"/>
          <w:rtl/>
        </w:rPr>
      </w:pPr>
    </w:p>
    <w:p w14:paraId="22B18C71" w14:textId="77777777" w:rsidR="005150F2" w:rsidRDefault="005150F2" w:rsidP="005150F2">
      <w:pPr>
        <w:bidi/>
        <w:rPr>
          <w:rFonts w:cs="David" w:hint="cs"/>
          <w:u w:val="single"/>
          <w:rtl/>
        </w:rPr>
      </w:pPr>
    </w:p>
    <w:p w14:paraId="10659755"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246B5EEA" w14:textId="77777777" w:rsidR="005150F2" w:rsidRPr="005150F2" w:rsidRDefault="005150F2" w:rsidP="005150F2">
      <w:pPr>
        <w:bidi/>
        <w:rPr>
          <w:rFonts w:cs="David" w:hint="cs"/>
          <w:rtl/>
        </w:rPr>
      </w:pPr>
    </w:p>
    <w:p w14:paraId="4624F1FA" w14:textId="77777777" w:rsidR="005150F2" w:rsidRPr="005150F2" w:rsidRDefault="005150F2" w:rsidP="005150F2">
      <w:pPr>
        <w:bidi/>
        <w:rPr>
          <w:rFonts w:cs="David" w:hint="cs"/>
          <w:rtl/>
        </w:rPr>
      </w:pPr>
      <w:r w:rsidRPr="005150F2">
        <w:rPr>
          <w:rFonts w:cs="David" w:hint="cs"/>
          <w:rtl/>
        </w:rPr>
        <w:tab/>
        <w:t xml:space="preserve">חבר הכנסת </w:t>
      </w:r>
      <w:proofErr w:type="spellStart"/>
      <w:r w:rsidRPr="005150F2">
        <w:rPr>
          <w:rFonts w:cs="David" w:hint="cs"/>
          <w:rtl/>
        </w:rPr>
        <w:t>אורלב</w:t>
      </w:r>
      <w:proofErr w:type="spellEnd"/>
      <w:r w:rsidRPr="005150F2">
        <w:rPr>
          <w:rFonts w:cs="David" w:hint="cs"/>
          <w:rtl/>
        </w:rPr>
        <w:t xml:space="preserve"> צודק בהערתו שאם מחבר כנסת רגיל מסיעה שאינו על תקן ממלא מקום נמנעת הזכות להיכנס לוועדה ולהצביע, במצב כזה אם לא נמצאים ממלאי מקום קבועים מאותה סיעה, כמובן, ממלא מקום מסיעה אחרת הוא זה שיצביע. לכן בוועדת חוץ וביטחון זה ייצור מצב ייחודי. היות שוועדת חוץ וביטחון זאת לא ועדה שמתנהלת בהצבעות, כי ההצבעות שם מאוד מעטות והיא גם לא ועדה של מחלוקות, נדמה לי שעדיין התיקון שעשינו ומביאה לכאן ארבל, עונה על הבעיה. אתה צודק שזה לא פותר את הבעיה בחוץ וביטחון. </w:t>
      </w:r>
    </w:p>
    <w:p w14:paraId="1263DBCA" w14:textId="77777777" w:rsidR="005150F2" w:rsidRPr="005150F2" w:rsidRDefault="005150F2" w:rsidP="005150F2">
      <w:pPr>
        <w:bidi/>
        <w:rPr>
          <w:rFonts w:cs="David" w:hint="cs"/>
          <w:rtl/>
        </w:rPr>
      </w:pPr>
    </w:p>
    <w:p w14:paraId="1BF3914D" w14:textId="77777777" w:rsidR="005150F2" w:rsidRPr="005150F2" w:rsidRDefault="005150F2" w:rsidP="005150F2">
      <w:pPr>
        <w:bidi/>
        <w:rPr>
          <w:rFonts w:cs="David" w:hint="cs"/>
          <w:u w:val="single"/>
          <w:rtl/>
        </w:rPr>
      </w:pPr>
      <w:r w:rsidRPr="005150F2">
        <w:rPr>
          <w:rFonts w:cs="David" w:hint="cs"/>
          <w:u w:val="single"/>
          <w:rtl/>
        </w:rPr>
        <w:t>ארבל אסטרחן:</w:t>
      </w:r>
    </w:p>
    <w:p w14:paraId="6A1A044C" w14:textId="77777777" w:rsidR="005150F2" w:rsidRPr="005150F2" w:rsidRDefault="005150F2" w:rsidP="005150F2">
      <w:pPr>
        <w:bidi/>
        <w:rPr>
          <w:rFonts w:cs="David" w:hint="cs"/>
          <w:rtl/>
        </w:rPr>
      </w:pPr>
    </w:p>
    <w:p w14:paraId="0323C2D6" w14:textId="77777777" w:rsidR="005150F2" w:rsidRPr="005150F2" w:rsidRDefault="005150F2" w:rsidP="005150F2">
      <w:pPr>
        <w:bidi/>
        <w:rPr>
          <w:rFonts w:cs="David" w:hint="cs"/>
          <w:rtl/>
        </w:rPr>
      </w:pPr>
      <w:r w:rsidRPr="005150F2">
        <w:rPr>
          <w:rFonts w:cs="David" w:hint="cs"/>
          <w:rtl/>
        </w:rPr>
        <w:tab/>
        <w:t xml:space="preserve">אמרו לי שהנוסח המשפטי נראה קצת מורכב, אז אסביר מה המשמעות ואחר-כך אתייחס לטקסט עצמו. כפי שאמר יושב ראש הוועדה, הנוסח הזה שונה מהנוסח שהיה כאן בשבוע שעבר בדיוק בנקודה שנאמרה. </w:t>
      </w:r>
    </w:p>
    <w:p w14:paraId="0DF63C73" w14:textId="77777777" w:rsidR="005150F2" w:rsidRPr="005150F2" w:rsidRDefault="005150F2" w:rsidP="005150F2">
      <w:pPr>
        <w:bidi/>
        <w:rPr>
          <w:rFonts w:cs="David" w:hint="cs"/>
          <w:rtl/>
        </w:rPr>
      </w:pPr>
    </w:p>
    <w:p w14:paraId="3A79BDCE" w14:textId="77777777" w:rsidR="005150F2" w:rsidRPr="005150F2" w:rsidRDefault="005150F2" w:rsidP="005150F2">
      <w:pPr>
        <w:bidi/>
        <w:ind w:firstLine="567"/>
        <w:rPr>
          <w:rFonts w:cs="David" w:hint="cs"/>
          <w:rtl/>
        </w:rPr>
      </w:pPr>
      <w:r w:rsidRPr="005150F2">
        <w:rPr>
          <w:rFonts w:cs="David" w:hint="cs"/>
          <w:rtl/>
        </w:rPr>
        <w:t xml:space="preserve">אני אסביר מה קיים היום ומה מוצע: בהתאם למצב המשפטי היום, בכל הוועדות, למעט ועדת חוץ וביטחון, יש חברים קבועים שאותם בחרה הכנסת. אם נעדר מהוועדה החבר הקבוע יכול כל אחד מהסיעה לבוא ולהצביע, ודינו כדין החבר, אלא אם יש הוראות מיוחדות על חברים קבועים שזה קיים רק בוועדת הכנסת. </w:t>
      </w:r>
    </w:p>
    <w:p w14:paraId="6B7350E4" w14:textId="77777777" w:rsidR="005150F2" w:rsidRPr="005150F2" w:rsidRDefault="005150F2" w:rsidP="005150F2">
      <w:pPr>
        <w:bidi/>
        <w:ind w:firstLine="567"/>
        <w:rPr>
          <w:rFonts w:cs="David" w:hint="cs"/>
          <w:rtl/>
        </w:rPr>
      </w:pPr>
    </w:p>
    <w:p w14:paraId="41F3187D" w14:textId="77777777" w:rsidR="005150F2" w:rsidRPr="005150F2" w:rsidRDefault="005150F2" w:rsidP="005150F2">
      <w:pPr>
        <w:bidi/>
        <w:ind w:firstLine="567"/>
        <w:rPr>
          <w:rFonts w:cs="David" w:hint="cs"/>
          <w:rtl/>
        </w:rPr>
      </w:pPr>
      <w:r w:rsidRPr="005150F2">
        <w:rPr>
          <w:rFonts w:cs="David" w:hint="cs"/>
          <w:rtl/>
        </w:rPr>
        <w:t xml:space="preserve">אם נקבע באותה ועדה ממלא מקום קבוע, ממלא המקום הקבוע גובר על כל אחד אחר מהסיעה. זאת אומרת, אם נעדר החבר ונמצא ממלא המקום הקבוע, הוא יצביע; ורק אם גם הוא נעדר יכול להצביע כל אחד אחר מהסיעה. זה המצב הקיים היום. ממלא המקום הקבוע וממלאי המקום הזמניים הם תמיד מהסיעה של חבר הוועדה.  </w:t>
      </w:r>
    </w:p>
    <w:p w14:paraId="25FF4F59" w14:textId="77777777" w:rsidR="005150F2" w:rsidRPr="005150F2" w:rsidRDefault="005150F2" w:rsidP="005150F2">
      <w:pPr>
        <w:bidi/>
        <w:rPr>
          <w:rFonts w:cs="David" w:hint="cs"/>
          <w:rtl/>
        </w:rPr>
      </w:pPr>
    </w:p>
    <w:p w14:paraId="4E93DE4D" w14:textId="77777777" w:rsidR="005150F2" w:rsidRPr="005150F2" w:rsidRDefault="005150F2" w:rsidP="005150F2">
      <w:pPr>
        <w:bidi/>
        <w:rPr>
          <w:rFonts w:cs="David" w:hint="cs"/>
          <w:rtl/>
        </w:rPr>
      </w:pPr>
      <w:r w:rsidRPr="005150F2">
        <w:rPr>
          <w:rFonts w:cs="David" w:hint="cs"/>
          <w:rtl/>
        </w:rPr>
        <w:tab/>
        <w:t xml:space="preserve">מוצע כעת שניתן יהיה לקבוע מראש שלחבר יהיה ממלא מקום קבוע מסיעה אחרת. אז סדר הדברים יהיה כזה: זכות הבכורה להצביע היא כמובן של חבר הוועדה הקבוע; אם הוא נעדר, יכול כל אחד מסיעתו למלא את מקומו באופן זמני, לפי הכללים הרגילים. לא נמצא אף אחד מהסיעה, זכות בכורה לממלא המקום הקבוע מסיעה אחרת. אפשר לשים גם פה נקודה. אבל פה מוצע עוד שלב: נעדר גם ממלא המקום הקבוע </w:t>
      </w:r>
      <w:r w:rsidRPr="005150F2">
        <w:rPr>
          <w:rFonts w:cs="David"/>
          <w:rtl/>
        </w:rPr>
        <w:t>–</w:t>
      </w:r>
      <w:r w:rsidRPr="005150F2">
        <w:rPr>
          <w:rFonts w:cs="David" w:hint="cs"/>
          <w:rtl/>
        </w:rPr>
        <w:t xml:space="preserve"> יכול כל אחד מהסיעה האחרת.</w:t>
      </w:r>
    </w:p>
    <w:p w14:paraId="19C40911" w14:textId="77777777" w:rsidR="005150F2" w:rsidRPr="005150F2" w:rsidRDefault="005150F2" w:rsidP="005150F2">
      <w:pPr>
        <w:bidi/>
        <w:rPr>
          <w:rFonts w:cs="David" w:hint="cs"/>
          <w:rtl/>
        </w:rPr>
      </w:pPr>
    </w:p>
    <w:p w14:paraId="109C8388" w14:textId="77777777" w:rsidR="005150F2" w:rsidRPr="005150F2" w:rsidRDefault="005150F2" w:rsidP="005150F2">
      <w:pPr>
        <w:bidi/>
        <w:rPr>
          <w:rFonts w:cs="David" w:hint="cs"/>
          <w:rtl/>
        </w:rPr>
      </w:pPr>
      <w:r w:rsidRPr="005150F2">
        <w:rPr>
          <w:rFonts w:cs="David" w:hint="cs"/>
          <w:u w:val="single"/>
          <w:rtl/>
        </w:rPr>
        <w:t>נסים זאב:</w:t>
      </w:r>
    </w:p>
    <w:p w14:paraId="5F6EAE47" w14:textId="77777777" w:rsidR="005150F2" w:rsidRPr="005150F2" w:rsidRDefault="005150F2" w:rsidP="005150F2">
      <w:pPr>
        <w:bidi/>
        <w:rPr>
          <w:rFonts w:cs="David" w:hint="cs"/>
          <w:rtl/>
        </w:rPr>
      </w:pPr>
    </w:p>
    <w:p w14:paraId="3420CAA3" w14:textId="77777777" w:rsidR="005150F2" w:rsidRPr="005150F2" w:rsidRDefault="005150F2" w:rsidP="005150F2">
      <w:pPr>
        <w:bidi/>
        <w:rPr>
          <w:rFonts w:cs="David" w:hint="cs"/>
          <w:rtl/>
        </w:rPr>
      </w:pPr>
      <w:r w:rsidRPr="005150F2">
        <w:rPr>
          <w:rFonts w:cs="David" w:hint="cs"/>
          <w:rtl/>
        </w:rPr>
        <w:tab/>
        <w:t xml:space="preserve"> לא שייך, באמת.</w:t>
      </w:r>
    </w:p>
    <w:p w14:paraId="690A97D1" w14:textId="77777777" w:rsidR="005150F2" w:rsidRPr="005150F2" w:rsidRDefault="005150F2" w:rsidP="005150F2">
      <w:pPr>
        <w:bidi/>
        <w:rPr>
          <w:rFonts w:cs="David" w:hint="cs"/>
          <w:rtl/>
        </w:rPr>
      </w:pPr>
      <w:r w:rsidRPr="005150F2">
        <w:rPr>
          <w:rFonts w:cs="David" w:hint="cs"/>
          <w:rtl/>
        </w:rPr>
        <w:tab/>
      </w:r>
    </w:p>
    <w:p w14:paraId="566F2D80" w14:textId="77777777" w:rsidR="005150F2" w:rsidRPr="005150F2" w:rsidRDefault="005150F2" w:rsidP="005150F2">
      <w:pPr>
        <w:bidi/>
        <w:rPr>
          <w:rFonts w:cs="David" w:hint="cs"/>
          <w:u w:val="single"/>
          <w:rtl/>
        </w:rPr>
      </w:pPr>
      <w:r w:rsidRPr="005150F2">
        <w:rPr>
          <w:rFonts w:cs="David" w:hint="cs"/>
          <w:u w:val="single"/>
          <w:rtl/>
        </w:rPr>
        <w:t>ארבל אסטרחן:</w:t>
      </w:r>
    </w:p>
    <w:p w14:paraId="02317C05" w14:textId="77777777" w:rsidR="005150F2" w:rsidRPr="005150F2" w:rsidRDefault="005150F2" w:rsidP="005150F2">
      <w:pPr>
        <w:bidi/>
        <w:rPr>
          <w:rFonts w:cs="David" w:hint="cs"/>
          <w:rtl/>
        </w:rPr>
      </w:pPr>
    </w:p>
    <w:p w14:paraId="3F6F6A3D" w14:textId="77777777" w:rsidR="005150F2" w:rsidRPr="005150F2" w:rsidRDefault="005150F2" w:rsidP="005150F2">
      <w:pPr>
        <w:bidi/>
        <w:rPr>
          <w:rFonts w:cs="David" w:hint="cs"/>
          <w:rtl/>
        </w:rPr>
      </w:pPr>
      <w:r w:rsidRPr="005150F2">
        <w:rPr>
          <w:rFonts w:cs="David" w:hint="cs"/>
          <w:rtl/>
        </w:rPr>
        <w:tab/>
        <w:t>זה מה שהתבקש.</w:t>
      </w:r>
    </w:p>
    <w:p w14:paraId="304B7643" w14:textId="77777777" w:rsidR="005150F2" w:rsidRPr="005150F2" w:rsidRDefault="005150F2" w:rsidP="005150F2">
      <w:pPr>
        <w:bidi/>
        <w:rPr>
          <w:rFonts w:cs="David" w:hint="cs"/>
          <w:rtl/>
        </w:rPr>
      </w:pPr>
    </w:p>
    <w:p w14:paraId="5A04B97C"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024CBF63" w14:textId="77777777" w:rsidR="005150F2" w:rsidRPr="005150F2" w:rsidRDefault="005150F2" w:rsidP="005150F2">
      <w:pPr>
        <w:bidi/>
        <w:rPr>
          <w:rFonts w:cs="David" w:hint="cs"/>
          <w:rtl/>
        </w:rPr>
      </w:pPr>
    </w:p>
    <w:p w14:paraId="5556FDAC" w14:textId="77777777" w:rsidR="005150F2" w:rsidRPr="005150F2" w:rsidRDefault="005150F2" w:rsidP="005150F2">
      <w:pPr>
        <w:bidi/>
        <w:rPr>
          <w:rFonts w:cs="David" w:hint="cs"/>
          <w:rtl/>
        </w:rPr>
      </w:pPr>
      <w:r w:rsidRPr="005150F2">
        <w:rPr>
          <w:rFonts w:cs="David" w:hint="cs"/>
          <w:rtl/>
        </w:rPr>
        <w:tab/>
        <w:t xml:space="preserve"> אני תכף אסביר.</w:t>
      </w:r>
    </w:p>
    <w:p w14:paraId="054E9EFC" w14:textId="77777777" w:rsidR="005150F2" w:rsidRPr="005150F2" w:rsidRDefault="005150F2" w:rsidP="005150F2">
      <w:pPr>
        <w:bidi/>
        <w:rPr>
          <w:rFonts w:cs="David" w:hint="cs"/>
          <w:rtl/>
        </w:rPr>
      </w:pPr>
    </w:p>
    <w:p w14:paraId="3435D874" w14:textId="77777777" w:rsidR="005150F2" w:rsidRPr="005150F2" w:rsidRDefault="005150F2" w:rsidP="005150F2">
      <w:pPr>
        <w:bidi/>
        <w:rPr>
          <w:rFonts w:cs="David" w:hint="cs"/>
          <w:rtl/>
        </w:rPr>
      </w:pPr>
      <w:r w:rsidRPr="005150F2">
        <w:rPr>
          <w:rFonts w:cs="David" w:hint="cs"/>
          <w:u w:val="single"/>
          <w:rtl/>
        </w:rPr>
        <w:t>נסים זאב:</w:t>
      </w:r>
    </w:p>
    <w:p w14:paraId="10BDA8BE" w14:textId="77777777" w:rsidR="005150F2" w:rsidRPr="005150F2" w:rsidRDefault="005150F2" w:rsidP="005150F2">
      <w:pPr>
        <w:bidi/>
        <w:rPr>
          <w:rFonts w:cs="David" w:hint="cs"/>
          <w:rtl/>
        </w:rPr>
      </w:pPr>
    </w:p>
    <w:p w14:paraId="56FF4941" w14:textId="77777777" w:rsidR="005150F2" w:rsidRPr="005150F2" w:rsidRDefault="005150F2" w:rsidP="005150F2">
      <w:pPr>
        <w:bidi/>
        <w:rPr>
          <w:rFonts w:cs="David" w:hint="cs"/>
          <w:rtl/>
        </w:rPr>
      </w:pPr>
      <w:r w:rsidRPr="005150F2">
        <w:rPr>
          <w:rFonts w:cs="David" w:hint="cs"/>
          <w:rtl/>
        </w:rPr>
        <w:tab/>
        <w:t xml:space="preserve">יש גבול, צריך לשים קו אדום. ממלא של ממלא של ממלא? זה מגוחך מאוד, סליחה שאני אומר. </w:t>
      </w:r>
    </w:p>
    <w:p w14:paraId="1AAA205A" w14:textId="77777777" w:rsidR="005150F2" w:rsidRPr="005150F2" w:rsidRDefault="005150F2" w:rsidP="005150F2">
      <w:pPr>
        <w:bidi/>
        <w:rPr>
          <w:rFonts w:cs="David" w:hint="cs"/>
          <w:rtl/>
        </w:rPr>
      </w:pPr>
    </w:p>
    <w:p w14:paraId="0BA7D917"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41400A44" w14:textId="77777777" w:rsidR="005150F2" w:rsidRPr="005150F2" w:rsidRDefault="005150F2" w:rsidP="005150F2">
      <w:pPr>
        <w:bidi/>
        <w:rPr>
          <w:rFonts w:cs="David" w:hint="cs"/>
          <w:rtl/>
        </w:rPr>
      </w:pPr>
    </w:p>
    <w:p w14:paraId="50D6B469" w14:textId="77777777" w:rsidR="005150F2" w:rsidRPr="005150F2" w:rsidRDefault="005150F2" w:rsidP="005150F2">
      <w:pPr>
        <w:bidi/>
        <w:ind w:left="570"/>
        <w:rPr>
          <w:rFonts w:cs="David" w:hint="cs"/>
          <w:rtl/>
        </w:rPr>
      </w:pPr>
      <w:r w:rsidRPr="005150F2">
        <w:rPr>
          <w:rFonts w:cs="David" w:hint="cs"/>
          <w:rtl/>
        </w:rPr>
        <w:t>אני שמח שאתה אומר את זה- -</w:t>
      </w:r>
    </w:p>
    <w:p w14:paraId="57D3F496" w14:textId="77777777" w:rsidR="005150F2" w:rsidRDefault="005150F2" w:rsidP="005150F2">
      <w:pPr>
        <w:bidi/>
        <w:rPr>
          <w:rFonts w:cs="David" w:hint="cs"/>
          <w:rtl/>
        </w:rPr>
      </w:pPr>
    </w:p>
    <w:p w14:paraId="795B1387" w14:textId="77777777" w:rsidR="005150F2" w:rsidRDefault="005150F2" w:rsidP="005150F2">
      <w:pPr>
        <w:bidi/>
        <w:rPr>
          <w:rFonts w:cs="David" w:hint="cs"/>
          <w:rtl/>
        </w:rPr>
      </w:pPr>
    </w:p>
    <w:p w14:paraId="3609179B" w14:textId="77777777" w:rsidR="005150F2" w:rsidRDefault="005150F2" w:rsidP="005150F2">
      <w:pPr>
        <w:bidi/>
        <w:rPr>
          <w:rFonts w:cs="David" w:hint="cs"/>
          <w:rtl/>
        </w:rPr>
      </w:pPr>
    </w:p>
    <w:p w14:paraId="15DB6F00" w14:textId="77777777" w:rsidR="005150F2" w:rsidRDefault="005150F2" w:rsidP="005150F2">
      <w:pPr>
        <w:bidi/>
        <w:rPr>
          <w:rFonts w:cs="David" w:hint="cs"/>
          <w:rtl/>
        </w:rPr>
      </w:pPr>
    </w:p>
    <w:p w14:paraId="1E3E16BD" w14:textId="77777777" w:rsidR="005150F2" w:rsidRDefault="005150F2" w:rsidP="005150F2">
      <w:pPr>
        <w:bidi/>
        <w:rPr>
          <w:rFonts w:cs="David" w:hint="cs"/>
          <w:rtl/>
        </w:rPr>
      </w:pPr>
    </w:p>
    <w:p w14:paraId="4EFB0BEE" w14:textId="77777777" w:rsidR="005150F2" w:rsidRDefault="005150F2" w:rsidP="005150F2">
      <w:pPr>
        <w:bidi/>
        <w:rPr>
          <w:rFonts w:cs="David" w:hint="cs"/>
          <w:rtl/>
        </w:rPr>
      </w:pPr>
    </w:p>
    <w:p w14:paraId="100576F1" w14:textId="77777777" w:rsidR="005150F2" w:rsidRPr="005150F2" w:rsidRDefault="005150F2" w:rsidP="005150F2">
      <w:pPr>
        <w:bidi/>
        <w:rPr>
          <w:rFonts w:cs="David" w:hint="cs"/>
          <w:rtl/>
        </w:rPr>
      </w:pPr>
    </w:p>
    <w:p w14:paraId="3CB0A7FC" w14:textId="77777777" w:rsidR="005150F2" w:rsidRPr="005150F2" w:rsidRDefault="005150F2" w:rsidP="005150F2">
      <w:pPr>
        <w:bidi/>
        <w:rPr>
          <w:rFonts w:cs="David" w:hint="cs"/>
          <w:rtl/>
        </w:rPr>
      </w:pPr>
      <w:r w:rsidRPr="005150F2">
        <w:rPr>
          <w:rFonts w:cs="David" w:hint="cs"/>
          <w:u w:val="single"/>
          <w:rtl/>
        </w:rPr>
        <w:t>נסים זאב:</w:t>
      </w:r>
    </w:p>
    <w:p w14:paraId="60293D5F" w14:textId="77777777" w:rsidR="005150F2" w:rsidRPr="005150F2" w:rsidRDefault="005150F2" w:rsidP="005150F2">
      <w:pPr>
        <w:bidi/>
        <w:rPr>
          <w:rFonts w:cs="David" w:hint="cs"/>
          <w:rtl/>
        </w:rPr>
      </w:pPr>
    </w:p>
    <w:p w14:paraId="292442A6" w14:textId="77777777" w:rsidR="005150F2" w:rsidRPr="005150F2" w:rsidRDefault="005150F2" w:rsidP="005150F2">
      <w:pPr>
        <w:bidi/>
        <w:rPr>
          <w:rFonts w:cs="David" w:hint="cs"/>
          <w:rtl/>
        </w:rPr>
      </w:pPr>
      <w:r w:rsidRPr="005150F2">
        <w:rPr>
          <w:rFonts w:cs="David" w:hint="cs"/>
          <w:rtl/>
        </w:rPr>
        <w:tab/>
        <w:t>אפילו להעלות את ההצעה הזאת זה מגוחך.</w:t>
      </w:r>
    </w:p>
    <w:p w14:paraId="6F1DABAD" w14:textId="77777777" w:rsidR="005150F2" w:rsidRPr="005150F2" w:rsidRDefault="005150F2" w:rsidP="005150F2">
      <w:pPr>
        <w:bidi/>
        <w:rPr>
          <w:rFonts w:cs="David" w:hint="cs"/>
          <w:rtl/>
        </w:rPr>
      </w:pPr>
    </w:p>
    <w:p w14:paraId="604FEFBA"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75AC915A" w14:textId="77777777" w:rsidR="005150F2" w:rsidRPr="005150F2" w:rsidRDefault="005150F2" w:rsidP="005150F2">
      <w:pPr>
        <w:bidi/>
        <w:rPr>
          <w:rFonts w:cs="David" w:hint="cs"/>
          <w:rtl/>
        </w:rPr>
      </w:pPr>
    </w:p>
    <w:p w14:paraId="78512147" w14:textId="77777777" w:rsidR="005150F2" w:rsidRPr="005150F2" w:rsidRDefault="005150F2" w:rsidP="005150F2">
      <w:pPr>
        <w:bidi/>
        <w:rPr>
          <w:rFonts w:cs="David" w:hint="cs"/>
          <w:rtl/>
        </w:rPr>
      </w:pPr>
      <w:r w:rsidRPr="005150F2">
        <w:rPr>
          <w:rFonts w:cs="David" w:hint="cs"/>
          <w:rtl/>
        </w:rPr>
        <w:tab/>
        <w:t xml:space="preserve"> רק ההצעה הזאת עלתה בין השאר בגלל בקשת סיעתך. </w:t>
      </w:r>
    </w:p>
    <w:p w14:paraId="5B769D19" w14:textId="77777777" w:rsidR="005150F2" w:rsidRPr="005150F2" w:rsidRDefault="005150F2" w:rsidP="005150F2">
      <w:pPr>
        <w:bidi/>
        <w:rPr>
          <w:rFonts w:cs="David" w:hint="cs"/>
          <w:rtl/>
        </w:rPr>
      </w:pPr>
    </w:p>
    <w:p w14:paraId="7075AF1B" w14:textId="77777777" w:rsidR="005150F2" w:rsidRPr="005150F2" w:rsidRDefault="005150F2" w:rsidP="005150F2">
      <w:pPr>
        <w:bidi/>
        <w:rPr>
          <w:rFonts w:cs="David" w:hint="cs"/>
          <w:rtl/>
        </w:rPr>
      </w:pPr>
      <w:r w:rsidRPr="005150F2">
        <w:rPr>
          <w:rFonts w:cs="David" w:hint="cs"/>
          <w:u w:val="single"/>
          <w:rtl/>
        </w:rPr>
        <w:t>נסים זאב:</w:t>
      </w:r>
    </w:p>
    <w:p w14:paraId="6DCB95A4" w14:textId="77777777" w:rsidR="005150F2" w:rsidRPr="005150F2" w:rsidRDefault="005150F2" w:rsidP="005150F2">
      <w:pPr>
        <w:bidi/>
        <w:rPr>
          <w:rFonts w:cs="David" w:hint="cs"/>
          <w:rtl/>
        </w:rPr>
      </w:pPr>
    </w:p>
    <w:p w14:paraId="3638B814" w14:textId="77777777" w:rsidR="005150F2" w:rsidRPr="005150F2" w:rsidRDefault="005150F2" w:rsidP="005150F2">
      <w:pPr>
        <w:bidi/>
        <w:rPr>
          <w:rFonts w:cs="David" w:hint="cs"/>
          <w:rtl/>
        </w:rPr>
      </w:pPr>
      <w:r w:rsidRPr="005150F2">
        <w:rPr>
          <w:rFonts w:cs="David" w:hint="cs"/>
          <w:rtl/>
        </w:rPr>
        <w:tab/>
        <w:t xml:space="preserve"> יכול להיות שלא הבנתי אותה.</w:t>
      </w:r>
    </w:p>
    <w:p w14:paraId="38FAA8B7" w14:textId="77777777" w:rsidR="005150F2" w:rsidRPr="005150F2" w:rsidRDefault="005150F2" w:rsidP="005150F2">
      <w:pPr>
        <w:bidi/>
        <w:rPr>
          <w:rFonts w:cs="David" w:hint="cs"/>
          <w:rtl/>
        </w:rPr>
      </w:pPr>
    </w:p>
    <w:p w14:paraId="032738F8" w14:textId="77777777" w:rsidR="005150F2" w:rsidRPr="005150F2" w:rsidRDefault="005150F2" w:rsidP="005150F2">
      <w:pPr>
        <w:bidi/>
        <w:rPr>
          <w:rFonts w:cs="David" w:hint="cs"/>
          <w:u w:val="single"/>
          <w:rtl/>
        </w:rPr>
      </w:pP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12C13652" w14:textId="77777777" w:rsidR="005150F2" w:rsidRPr="005150F2" w:rsidRDefault="005150F2" w:rsidP="005150F2">
      <w:pPr>
        <w:bidi/>
        <w:rPr>
          <w:rFonts w:cs="David" w:hint="cs"/>
          <w:rtl/>
        </w:rPr>
      </w:pPr>
    </w:p>
    <w:p w14:paraId="194DB26C" w14:textId="77777777" w:rsidR="005150F2" w:rsidRPr="005150F2" w:rsidRDefault="005150F2" w:rsidP="005150F2">
      <w:pPr>
        <w:bidi/>
        <w:rPr>
          <w:rFonts w:cs="David" w:hint="cs"/>
          <w:rtl/>
        </w:rPr>
      </w:pPr>
      <w:r w:rsidRPr="005150F2">
        <w:rPr>
          <w:rFonts w:cs="David" w:hint="cs"/>
          <w:rtl/>
        </w:rPr>
        <w:tab/>
        <w:t>לא הבנתי, מי הציע את זה?</w:t>
      </w:r>
    </w:p>
    <w:p w14:paraId="54C2A06A" w14:textId="77777777" w:rsidR="005150F2" w:rsidRPr="005150F2" w:rsidRDefault="005150F2" w:rsidP="005150F2">
      <w:pPr>
        <w:bidi/>
        <w:rPr>
          <w:rFonts w:cs="David" w:hint="cs"/>
          <w:rtl/>
        </w:rPr>
      </w:pPr>
    </w:p>
    <w:p w14:paraId="4990F1C7" w14:textId="77777777" w:rsidR="005150F2" w:rsidRPr="005150F2" w:rsidRDefault="005150F2" w:rsidP="005150F2">
      <w:pPr>
        <w:bidi/>
        <w:rPr>
          <w:rFonts w:cs="David" w:hint="cs"/>
          <w:u w:val="single"/>
          <w:rtl/>
        </w:rPr>
      </w:pPr>
      <w:r w:rsidRPr="005150F2">
        <w:rPr>
          <w:rFonts w:cs="David" w:hint="cs"/>
          <w:u w:val="single"/>
          <w:rtl/>
        </w:rPr>
        <w:t>קריאות:</w:t>
      </w:r>
    </w:p>
    <w:p w14:paraId="58982F04" w14:textId="77777777" w:rsidR="005150F2" w:rsidRPr="005150F2" w:rsidRDefault="005150F2" w:rsidP="005150F2">
      <w:pPr>
        <w:bidi/>
        <w:rPr>
          <w:rFonts w:cs="David" w:hint="cs"/>
          <w:u w:val="single"/>
          <w:rtl/>
        </w:rPr>
      </w:pPr>
    </w:p>
    <w:p w14:paraId="6150907B" w14:textId="77777777" w:rsidR="005150F2" w:rsidRPr="005150F2" w:rsidRDefault="005150F2" w:rsidP="005150F2">
      <w:pPr>
        <w:bidi/>
        <w:rPr>
          <w:rFonts w:cs="David" w:hint="cs"/>
          <w:rtl/>
        </w:rPr>
      </w:pPr>
      <w:r w:rsidRPr="005150F2">
        <w:rPr>
          <w:rFonts w:cs="David" w:hint="cs"/>
          <w:rtl/>
        </w:rPr>
        <w:tab/>
        <w:t>- - -</w:t>
      </w:r>
    </w:p>
    <w:p w14:paraId="6AC3AB54" w14:textId="77777777" w:rsidR="005150F2" w:rsidRPr="005150F2" w:rsidRDefault="005150F2" w:rsidP="005150F2">
      <w:pPr>
        <w:bidi/>
        <w:rPr>
          <w:rFonts w:cs="David" w:hint="cs"/>
          <w:rtl/>
        </w:rPr>
      </w:pPr>
    </w:p>
    <w:p w14:paraId="6F909DE3"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A060EA5" w14:textId="77777777" w:rsidR="005150F2" w:rsidRPr="005150F2" w:rsidRDefault="005150F2" w:rsidP="005150F2">
      <w:pPr>
        <w:bidi/>
        <w:rPr>
          <w:rFonts w:cs="David" w:hint="cs"/>
          <w:rtl/>
        </w:rPr>
      </w:pPr>
    </w:p>
    <w:p w14:paraId="756C891C" w14:textId="77777777" w:rsidR="005150F2" w:rsidRPr="005150F2" w:rsidRDefault="005150F2" w:rsidP="005150F2">
      <w:pPr>
        <w:bidi/>
        <w:rPr>
          <w:rFonts w:cs="David" w:hint="cs"/>
          <w:rtl/>
        </w:rPr>
      </w:pPr>
      <w:r w:rsidRPr="005150F2">
        <w:rPr>
          <w:rFonts w:cs="David" w:hint="cs"/>
          <w:rtl/>
        </w:rPr>
        <w:tab/>
        <w:t xml:space="preserve">כיום, גם בכנסת הזאת סיעה אחת נותנת מקום לסיעה אחרת על חשבונה. גם בכנסת הזאת סיעות עשו הסדרים כאלה. </w:t>
      </w:r>
    </w:p>
    <w:p w14:paraId="5FD4E7B6" w14:textId="77777777" w:rsidR="005150F2" w:rsidRPr="005150F2" w:rsidRDefault="005150F2" w:rsidP="005150F2">
      <w:pPr>
        <w:bidi/>
        <w:rPr>
          <w:rFonts w:cs="David" w:hint="cs"/>
          <w:rtl/>
        </w:rPr>
      </w:pPr>
    </w:p>
    <w:p w14:paraId="05CA2ABB" w14:textId="77777777" w:rsidR="005150F2" w:rsidRPr="005150F2" w:rsidRDefault="005150F2" w:rsidP="005150F2">
      <w:pPr>
        <w:bidi/>
        <w:rPr>
          <w:rFonts w:cs="David" w:hint="cs"/>
          <w:u w:val="single"/>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37D5F3D8" w14:textId="77777777" w:rsidR="005150F2" w:rsidRPr="005150F2" w:rsidRDefault="005150F2" w:rsidP="005150F2">
      <w:pPr>
        <w:bidi/>
        <w:rPr>
          <w:rFonts w:cs="David" w:hint="cs"/>
          <w:u w:val="single"/>
          <w:rtl/>
        </w:rPr>
      </w:pPr>
    </w:p>
    <w:p w14:paraId="25F869E1" w14:textId="77777777" w:rsidR="005150F2" w:rsidRPr="005150F2" w:rsidRDefault="005150F2" w:rsidP="005150F2">
      <w:pPr>
        <w:bidi/>
        <w:rPr>
          <w:rFonts w:cs="David" w:hint="cs"/>
          <w:rtl/>
        </w:rPr>
      </w:pPr>
      <w:r w:rsidRPr="005150F2">
        <w:rPr>
          <w:rFonts w:cs="David" w:hint="cs"/>
          <w:rtl/>
        </w:rPr>
        <w:tab/>
        <w:t xml:space="preserve">מה </w:t>
      </w:r>
      <w:proofErr w:type="spellStart"/>
      <w:r w:rsidRPr="005150F2">
        <w:rPr>
          <w:rFonts w:cs="David" w:hint="cs"/>
          <w:rtl/>
        </w:rPr>
        <w:t>הסטטוס</w:t>
      </w:r>
      <w:proofErr w:type="spellEnd"/>
      <w:r w:rsidRPr="005150F2">
        <w:rPr>
          <w:rFonts w:cs="David" w:hint="cs"/>
          <w:rtl/>
        </w:rPr>
        <w:t xml:space="preserve"> היום?</w:t>
      </w:r>
    </w:p>
    <w:p w14:paraId="4602B05C" w14:textId="77777777" w:rsidR="005150F2" w:rsidRPr="005150F2" w:rsidRDefault="005150F2" w:rsidP="005150F2">
      <w:pPr>
        <w:bidi/>
        <w:rPr>
          <w:rFonts w:cs="David" w:hint="cs"/>
          <w:rtl/>
        </w:rPr>
      </w:pPr>
    </w:p>
    <w:p w14:paraId="7034882B"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2A58D627" w14:textId="77777777" w:rsidR="005150F2" w:rsidRPr="005150F2" w:rsidRDefault="005150F2" w:rsidP="005150F2">
      <w:pPr>
        <w:bidi/>
        <w:rPr>
          <w:rFonts w:cs="David" w:hint="cs"/>
          <w:rtl/>
        </w:rPr>
      </w:pPr>
    </w:p>
    <w:p w14:paraId="2D1C6BD0" w14:textId="77777777" w:rsidR="005150F2" w:rsidRPr="005150F2" w:rsidRDefault="005150F2" w:rsidP="005150F2">
      <w:pPr>
        <w:bidi/>
        <w:rPr>
          <w:rFonts w:cs="David" w:hint="cs"/>
          <w:rtl/>
        </w:rPr>
      </w:pPr>
      <w:r w:rsidRPr="005150F2">
        <w:rPr>
          <w:rFonts w:cs="David" w:hint="cs"/>
          <w:rtl/>
        </w:rPr>
        <w:tab/>
        <w:t xml:space="preserve">כיום קודם כול מצביע מי שרשום מסיעה אחרת; כשהוא לא נמצא מצביעים חברי סיעתו; כשהם לא נמצאים - זכות ההצבעה עוברת לסיעה הראשית, שבמקור זה היה המקום שלה. לכן גם לגבי ממלא מקום ההסדר שהציעה כאן ארבל עושה בדיוק אותו דבר רק במדרגה פחותה כי הראשונים שמצביעים מכיוון שזה ממלא מקום אלה חברי סיעה ראשיים. אם אף אחד מהם לא נמצא, זה עובר לסיעה שקיבלה ממלא המקום. זה בדרך כלל הסדרים לא על בסיס </w:t>
      </w:r>
      <w:proofErr w:type="spellStart"/>
      <w:r w:rsidRPr="005150F2">
        <w:rPr>
          <w:rFonts w:cs="David" w:hint="cs"/>
          <w:rtl/>
        </w:rPr>
        <w:t>פרסונלי</w:t>
      </w:r>
      <w:proofErr w:type="spellEnd"/>
      <w:r w:rsidRPr="005150F2">
        <w:rPr>
          <w:rFonts w:cs="David" w:hint="cs"/>
          <w:rtl/>
        </w:rPr>
        <w:t>, אלא על בסיס של הסיעות. לכן זה הגיוני מאוד שכשסיעה א' מפנה את המקום, וסיעה ב' קיבלה ממלא מקום על חשבון סיעה א', שכל חבר של סיעה ב' יוכל להצביע. לכן הניסוח הזה הגיוני וממשיך את הנוהג שיש היום בכנסת.</w:t>
      </w:r>
    </w:p>
    <w:p w14:paraId="3660D5A4" w14:textId="77777777" w:rsidR="005150F2" w:rsidRPr="005150F2" w:rsidRDefault="005150F2" w:rsidP="005150F2">
      <w:pPr>
        <w:bidi/>
        <w:rPr>
          <w:rFonts w:cs="David" w:hint="cs"/>
          <w:rtl/>
        </w:rPr>
      </w:pPr>
    </w:p>
    <w:p w14:paraId="3BF0CE91" w14:textId="77777777" w:rsidR="005150F2" w:rsidRPr="005150F2" w:rsidRDefault="005150F2" w:rsidP="005150F2">
      <w:pPr>
        <w:bidi/>
        <w:rPr>
          <w:rFonts w:cs="David" w:hint="cs"/>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20317049" w14:textId="77777777" w:rsidR="005150F2" w:rsidRPr="005150F2" w:rsidRDefault="005150F2" w:rsidP="005150F2">
      <w:pPr>
        <w:bidi/>
        <w:rPr>
          <w:rFonts w:cs="David" w:hint="cs"/>
          <w:rtl/>
        </w:rPr>
      </w:pPr>
    </w:p>
    <w:p w14:paraId="23AD71AB" w14:textId="77777777" w:rsidR="005150F2" w:rsidRPr="005150F2" w:rsidRDefault="005150F2" w:rsidP="005150F2">
      <w:pPr>
        <w:bidi/>
        <w:rPr>
          <w:rFonts w:cs="David" w:hint="cs"/>
          <w:rtl/>
        </w:rPr>
      </w:pPr>
      <w:r w:rsidRPr="005150F2">
        <w:rPr>
          <w:rFonts w:cs="David" w:hint="cs"/>
          <w:rtl/>
        </w:rPr>
        <w:tab/>
        <w:t xml:space="preserve"> הניסוח לא תואם את מה שאתה מסביר.</w:t>
      </w:r>
    </w:p>
    <w:p w14:paraId="4FEE7C18" w14:textId="77777777" w:rsidR="005150F2" w:rsidRPr="005150F2" w:rsidRDefault="005150F2" w:rsidP="005150F2">
      <w:pPr>
        <w:bidi/>
        <w:rPr>
          <w:rFonts w:cs="David" w:hint="cs"/>
          <w:rtl/>
        </w:rPr>
      </w:pPr>
    </w:p>
    <w:p w14:paraId="0B1B8FCB" w14:textId="77777777" w:rsidR="005150F2" w:rsidRPr="005150F2" w:rsidRDefault="005150F2" w:rsidP="005150F2">
      <w:pPr>
        <w:bidi/>
        <w:rPr>
          <w:rFonts w:cs="David" w:hint="cs"/>
          <w:u w:val="single"/>
          <w:rtl/>
        </w:rPr>
      </w:pPr>
      <w:r w:rsidRPr="005150F2">
        <w:rPr>
          <w:rFonts w:cs="David" w:hint="cs"/>
          <w:u w:val="single"/>
          <w:rtl/>
        </w:rPr>
        <w:t>ארבל אסטרחן:</w:t>
      </w:r>
    </w:p>
    <w:p w14:paraId="3B6827E0" w14:textId="77777777" w:rsidR="005150F2" w:rsidRPr="005150F2" w:rsidRDefault="005150F2" w:rsidP="005150F2">
      <w:pPr>
        <w:bidi/>
        <w:rPr>
          <w:rFonts w:cs="David" w:hint="cs"/>
          <w:rtl/>
        </w:rPr>
      </w:pPr>
    </w:p>
    <w:p w14:paraId="25CEA101" w14:textId="77777777" w:rsidR="005150F2" w:rsidRPr="005150F2" w:rsidRDefault="005150F2" w:rsidP="005150F2">
      <w:pPr>
        <w:bidi/>
        <w:rPr>
          <w:rFonts w:cs="David" w:hint="cs"/>
          <w:rtl/>
        </w:rPr>
      </w:pPr>
      <w:r w:rsidRPr="005150F2">
        <w:rPr>
          <w:rFonts w:cs="David" w:hint="cs"/>
          <w:rtl/>
        </w:rPr>
        <w:tab/>
        <w:t xml:space="preserve"> תואם בדיוק.</w:t>
      </w:r>
    </w:p>
    <w:p w14:paraId="03037B09" w14:textId="77777777" w:rsidR="005150F2" w:rsidRPr="005150F2" w:rsidRDefault="005150F2" w:rsidP="005150F2">
      <w:pPr>
        <w:bidi/>
        <w:rPr>
          <w:rFonts w:cs="David" w:hint="cs"/>
          <w:rtl/>
        </w:rPr>
      </w:pPr>
    </w:p>
    <w:p w14:paraId="3793A950"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36D33FE0" w14:textId="77777777" w:rsidR="005150F2" w:rsidRPr="005150F2" w:rsidRDefault="005150F2" w:rsidP="005150F2">
      <w:pPr>
        <w:bidi/>
        <w:rPr>
          <w:rFonts w:cs="David" w:hint="cs"/>
          <w:rtl/>
        </w:rPr>
      </w:pPr>
    </w:p>
    <w:p w14:paraId="61464EBD" w14:textId="77777777" w:rsidR="005150F2" w:rsidRPr="005150F2" w:rsidRDefault="005150F2" w:rsidP="005150F2">
      <w:pPr>
        <w:bidi/>
        <w:rPr>
          <w:rFonts w:cs="David" w:hint="cs"/>
          <w:rtl/>
        </w:rPr>
      </w:pPr>
      <w:r w:rsidRPr="005150F2">
        <w:rPr>
          <w:rFonts w:cs="David" w:hint="cs"/>
          <w:rtl/>
        </w:rPr>
        <w:tab/>
        <w:t xml:space="preserve"> צריך להוריד.</w:t>
      </w:r>
    </w:p>
    <w:p w14:paraId="614784BF" w14:textId="77777777" w:rsidR="005150F2" w:rsidRDefault="005150F2" w:rsidP="005150F2">
      <w:pPr>
        <w:bidi/>
        <w:rPr>
          <w:rFonts w:cs="David" w:hint="cs"/>
          <w:rtl/>
        </w:rPr>
      </w:pPr>
    </w:p>
    <w:p w14:paraId="0FBC764C" w14:textId="77777777" w:rsidR="005150F2" w:rsidRDefault="005150F2" w:rsidP="005150F2">
      <w:pPr>
        <w:bidi/>
        <w:rPr>
          <w:rFonts w:cs="David" w:hint="cs"/>
          <w:rtl/>
        </w:rPr>
      </w:pPr>
    </w:p>
    <w:p w14:paraId="4C12EC18" w14:textId="77777777" w:rsidR="005150F2" w:rsidRDefault="005150F2" w:rsidP="005150F2">
      <w:pPr>
        <w:bidi/>
        <w:rPr>
          <w:rFonts w:cs="David" w:hint="cs"/>
          <w:rtl/>
        </w:rPr>
      </w:pPr>
    </w:p>
    <w:p w14:paraId="0CF82E30" w14:textId="77777777" w:rsidR="005150F2" w:rsidRDefault="005150F2" w:rsidP="005150F2">
      <w:pPr>
        <w:bidi/>
        <w:rPr>
          <w:rFonts w:cs="David" w:hint="cs"/>
          <w:rtl/>
        </w:rPr>
      </w:pPr>
    </w:p>
    <w:p w14:paraId="28109645" w14:textId="77777777" w:rsidR="005150F2" w:rsidRDefault="005150F2" w:rsidP="005150F2">
      <w:pPr>
        <w:bidi/>
        <w:rPr>
          <w:rFonts w:cs="David" w:hint="cs"/>
          <w:rtl/>
        </w:rPr>
      </w:pPr>
    </w:p>
    <w:p w14:paraId="1F619CB3" w14:textId="77777777" w:rsidR="005150F2" w:rsidRDefault="005150F2" w:rsidP="005150F2">
      <w:pPr>
        <w:bidi/>
        <w:rPr>
          <w:rFonts w:cs="David" w:hint="cs"/>
          <w:rtl/>
        </w:rPr>
      </w:pPr>
    </w:p>
    <w:p w14:paraId="7EC54B60" w14:textId="77777777" w:rsidR="005150F2" w:rsidRDefault="005150F2" w:rsidP="005150F2">
      <w:pPr>
        <w:bidi/>
        <w:rPr>
          <w:rFonts w:cs="David" w:hint="cs"/>
          <w:rtl/>
        </w:rPr>
      </w:pPr>
    </w:p>
    <w:p w14:paraId="71E9A599" w14:textId="77777777" w:rsidR="005150F2" w:rsidRPr="005150F2" w:rsidRDefault="005150F2" w:rsidP="005150F2">
      <w:pPr>
        <w:bidi/>
        <w:rPr>
          <w:rFonts w:cs="David" w:hint="cs"/>
          <w:rtl/>
        </w:rPr>
      </w:pPr>
    </w:p>
    <w:p w14:paraId="2B82C503" w14:textId="77777777" w:rsidR="005150F2" w:rsidRPr="005150F2" w:rsidRDefault="005150F2" w:rsidP="005150F2">
      <w:pPr>
        <w:bidi/>
        <w:rPr>
          <w:rFonts w:cs="David" w:hint="cs"/>
          <w:rtl/>
        </w:rPr>
      </w:pPr>
      <w:r w:rsidRPr="005150F2">
        <w:rPr>
          <w:rFonts w:cs="David" w:hint="cs"/>
          <w:u w:val="single"/>
          <w:rtl/>
        </w:rPr>
        <w:t>אחמד טיבי:</w:t>
      </w:r>
    </w:p>
    <w:p w14:paraId="52CCC341" w14:textId="77777777" w:rsidR="005150F2" w:rsidRPr="005150F2" w:rsidRDefault="005150F2" w:rsidP="005150F2">
      <w:pPr>
        <w:bidi/>
        <w:rPr>
          <w:rFonts w:cs="David" w:hint="cs"/>
          <w:rtl/>
        </w:rPr>
      </w:pPr>
    </w:p>
    <w:p w14:paraId="146B732D" w14:textId="77777777" w:rsidR="005150F2" w:rsidRPr="005150F2" w:rsidRDefault="005150F2" w:rsidP="005150F2">
      <w:pPr>
        <w:bidi/>
        <w:rPr>
          <w:rFonts w:cs="David" w:hint="cs"/>
          <w:rtl/>
        </w:rPr>
      </w:pPr>
      <w:r w:rsidRPr="005150F2">
        <w:rPr>
          <w:rFonts w:cs="David" w:hint="cs"/>
          <w:rtl/>
        </w:rPr>
        <w:tab/>
        <w:t xml:space="preserve"> הצעד הרביעי מיותר </w:t>
      </w:r>
      <w:r w:rsidRPr="005150F2">
        <w:rPr>
          <w:rFonts w:cs="David"/>
          <w:rtl/>
        </w:rPr>
        <w:t>–</w:t>
      </w:r>
      <w:r w:rsidRPr="005150F2">
        <w:rPr>
          <w:rFonts w:cs="David" w:hint="cs"/>
          <w:rtl/>
        </w:rPr>
        <w:t xml:space="preserve"> שבהיעדר ממלא מקום מסיעה אחרת כל חבר בסיעה האחרת יכול לבוא להצביע. זאת לא מטרת ההצעה המקורית.</w:t>
      </w:r>
    </w:p>
    <w:p w14:paraId="792E41A9" w14:textId="77777777" w:rsidR="005150F2" w:rsidRPr="005150F2" w:rsidRDefault="005150F2" w:rsidP="005150F2">
      <w:pPr>
        <w:bidi/>
        <w:rPr>
          <w:rFonts w:cs="David" w:hint="cs"/>
          <w:rtl/>
        </w:rPr>
      </w:pPr>
    </w:p>
    <w:p w14:paraId="7E99F90F" w14:textId="77777777" w:rsidR="005150F2" w:rsidRPr="005150F2" w:rsidRDefault="005150F2" w:rsidP="005150F2">
      <w:pPr>
        <w:bidi/>
        <w:rPr>
          <w:rFonts w:cs="David" w:hint="cs"/>
          <w:rtl/>
        </w:rPr>
      </w:pPr>
      <w:r w:rsidRPr="005150F2">
        <w:rPr>
          <w:rFonts w:cs="David" w:hint="cs"/>
          <w:u w:val="single"/>
          <w:rtl/>
        </w:rPr>
        <w:t>שלמה מולה:</w:t>
      </w:r>
    </w:p>
    <w:p w14:paraId="73F4C0A3" w14:textId="77777777" w:rsidR="005150F2" w:rsidRPr="005150F2" w:rsidRDefault="005150F2" w:rsidP="005150F2">
      <w:pPr>
        <w:bidi/>
        <w:rPr>
          <w:rFonts w:cs="David" w:hint="cs"/>
          <w:rtl/>
        </w:rPr>
      </w:pPr>
    </w:p>
    <w:p w14:paraId="0F8F27BA" w14:textId="77777777" w:rsidR="005150F2" w:rsidRPr="005150F2" w:rsidRDefault="005150F2" w:rsidP="005150F2">
      <w:pPr>
        <w:bidi/>
        <w:rPr>
          <w:rFonts w:cs="David" w:hint="cs"/>
          <w:rtl/>
        </w:rPr>
      </w:pPr>
      <w:r w:rsidRPr="005150F2">
        <w:rPr>
          <w:rFonts w:cs="David" w:hint="cs"/>
          <w:rtl/>
        </w:rPr>
        <w:tab/>
        <w:t>זה מיותר, למה?</w:t>
      </w:r>
    </w:p>
    <w:p w14:paraId="01F3BD73" w14:textId="77777777" w:rsidR="005150F2" w:rsidRPr="005150F2" w:rsidRDefault="005150F2" w:rsidP="005150F2">
      <w:pPr>
        <w:bidi/>
        <w:rPr>
          <w:rFonts w:cs="David" w:hint="cs"/>
          <w:rtl/>
        </w:rPr>
      </w:pPr>
    </w:p>
    <w:p w14:paraId="7EB7A510" w14:textId="77777777" w:rsidR="005150F2" w:rsidRPr="005150F2" w:rsidRDefault="005150F2" w:rsidP="005150F2">
      <w:pPr>
        <w:bidi/>
        <w:rPr>
          <w:rFonts w:cs="David" w:hint="cs"/>
          <w:u w:val="single"/>
          <w:rtl/>
        </w:rPr>
      </w:pPr>
      <w:r w:rsidRPr="005150F2">
        <w:rPr>
          <w:rFonts w:cs="David" w:hint="cs"/>
          <w:u w:val="single"/>
          <w:rtl/>
        </w:rPr>
        <w:t>ארבל אסטרחן:</w:t>
      </w:r>
    </w:p>
    <w:p w14:paraId="6644512C" w14:textId="77777777" w:rsidR="005150F2" w:rsidRPr="005150F2" w:rsidRDefault="005150F2" w:rsidP="005150F2">
      <w:pPr>
        <w:bidi/>
        <w:rPr>
          <w:rFonts w:cs="David" w:hint="cs"/>
          <w:rtl/>
        </w:rPr>
      </w:pPr>
    </w:p>
    <w:p w14:paraId="65EAE737" w14:textId="77777777" w:rsidR="005150F2" w:rsidRPr="005150F2" w:rsidRDefault="005150F2" w:rsidP="005150F2">
      <w:pPr>
        <w:bidi/>
        <w:rPr>
          <w:rFonts w:cs="David" w:hint="cs"/>
          <w:rtl/>
        </w:rPr>
      </w:pPr>
      <w:r w:rsidRPr="005150F2">
        <w:rPr>
          <w:rFonts w:cs="David" w:hint="cs"/>
          <w:rtl/>
        </w:rPr>
        <w:tab/>
        <w:t>ההצעה לא שלי. אני מנסחת את מה שהתבקש.</w:t>
      </w:r>
    </w:p>
    <w:p w14:paraId="7FB507D6" w14:textId="77777777" w:rsidR="005150F2" w:rsidRPr="005150F2" w:rsidRDefault="005150F2" w:rsidP="005150F2">
      <w:pPr>
        <w:bidi/>
        <w:rPr>
          <w:rFonts w:cs="David" w:hint="cs"/>
          <w:rtl/>
        </w:rPr>
      </w:pPr>
    </w:p>
    <w:p w14:paraId="5EFA9B4B" w14:textId="77777777" w:rsidR="005150F2" w:rsidRPr="005150F2" w:rsidRDefault="005150F2" w:rsidP="005150F2">
      <w:pPr>
        <w:bidi/>
        <w:rPr>
          <w:rFonts w:cs="David" w:hint="cs"/>
          <w:u w:val="single"/>
          <w:rtl/>
        </w:rPr>
      </w:pPr>
      <w:r w:rsidRPr="005150F2">
        <w:rPr>
          <w:rFonts w:cs="David" w:hint="cs"/>
          <w:u w:val="single"/>
          <w:rtl/>
        </w:rPr>
        <w:t>אחמד טיבי:</w:t>
      </w:r>
    </w:p>
    <w:p w14:paraId="4F248481" w14:textId="77777777" w:rsidR="005150F2" w:rsidRPr="005150F2" w:rsidRDefault="005150F2" w:rsidP="005150F2">
      <w:pPr>
        <w:bidi/>
        <w:rPr>
          <w:rFonts w:cs="David" w:hint="cs"/>
          <w:u w:val="single"/>
          <w:rtl/>
        </w:rPr>
      </w:pPr>
    </w:p>
    <w:p w14:paraId="46FC3728" w14:textId="77777777" w:rsidR="005150F2" w:rsidRPr="005150F2" w:rsidRDefault="005150F2" w:rsidP="005150F2">
      <w:pPr>
        <w:bidi/>
        <w:rPr>
          <w:rFonts w:cs="David" w:hint="cs"/>
          <w:rtl/>
        </w:rPr>
      </w:pPr>
      <w:r w:rsidRPr="005150F2">
        <w:rPr>
          <w:rFonts w:cs="David" w:hint="cs"/>
          <w:rtl/>
        </w:rPr>
        <w:tab/>
        <w:t xml:space="preserve"> כל הסיכום החדש הוא בסדר, חוץ מהשלב הרביעי.</w:t>
      </w:r>
    </w:p>
    <w:p w14:paraId="54DCE1C1" w14:textId="77777777" w:rsidR="005150F2" w:rsidRPr="005150F2" w:rsidRDefault="005150F2" w:rsidP="005150F2">
      <w:pPr>
        <w:bidi/>
        <w:rPr>
          <w:rFonts w:cs="David" w:hint="cs"/>
          <w:rtl/>
        </w:rPr>
      </w:pPr>
    </w:p>
    <w:p w14:paraId="38CD9C5B"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42F41079" w14:textId="77777777" w:rsidR="005150F2" w:rsidRPr="005150F2" w:rsidRDefault="005150F2" w:rsidP="005150F2">
      <w:pPr>
        <w:bidi/>
        <w:rPr>
          <w:rFonts w:cs="David" w:hint="cs"/>
          <w:rtl/>
        </w:rPr>
      </w:pPr>
    </w:p>
    <w:p w14:paraId="2828BB63" w14:textId="77777777" w:rsidR="005150F2" w:rsidRPr="005150F2" w:rsidRDefault="005150F2" w:rsidP="005150F2">
      <w:pPr>
        <w:bidi/>
        <w:rPr>
          <w:rFonts w:cs="David" w:hint="cs"/>
          <w:rtl/>
        </w:rPr>
      </w:pPr>
      <w:r w:rsidRPr="005150F2">
        <w:rPr>
          <w:rFonts w:cs="David" w:hint="cs"/>
          <w:rtl/>
        </w:rPr>
        <w:tab/>
        <w:t xml:space="preserve">השלבים האלה זה בדיוק מה שקיים כיום כשנכנס חבר על המכסה. </w:t>
      </w:r>
    </w:p>
    <w:p w14:paraId="3DA99F1B" w14:textId="77777777" w:rsidR="005150F2" w:rsidRPr="005150F2" w:rsidRDefault="005150F2" w:rsidP="005150F2">
      <w:pPr>
        <w:bidi/>
        <w:rPr>
          <w:rFonts w:cs="David" w:hint="cs"/>
          <w:rtl/>
        </w:rPr>
      </w:pPr>
    </w:p>
    <w:p w14:paraId="2F4995FE" w14:textId="77777777" w:rsidR="005150F2" w:rsidRPr="005150F2" w:rsidRDefault="005150F2" w:rsidP="005150F2">
      <w:pPr>
        <w:pStyle w:val="Heading5"/>
        <w:jc w:val="left"/>
        <w:rPr>
          <w:rFonts w:hint="cs"/>
          <w:sz w:val="24"/>
          <w:rtl/>
        </w:rPr>
      </w:pPr>
      <w:r w:rsidRPr="005150F2">
        <w:rPr>
          <w:rFonts w:hint="cs"/>
          <w:sz w:val="24"/>
          <w:u w:val="single"/>
          <w:rtl/>
        </w:rPr>
        <w:t>שלי יחימוביץ:</w:t>
      </w:r>
    </w:p>
    <w:p w14:paraId="350BFA2E" w14:textId="77777777" w:rsidR="005150F2" w:rsidRPr="005150F2" w:rsidRDefault="005150F2" w:rsidP="005150F2">
      <w:pPr>
        <w:pStyle w:val="Heading5"/>
        <w:jc w:val="left"/>
        <w:rPr>
          <w:rFonts w:hint="cs"/>
          <w:sz w:val="24"/>
          <w:rtl/>
        </w:rPr>
      </w:pPr>
    </w:p>
    <w:p w14:paraId="27898670" w14:textId="77777777" w:rsidR="005150F2" w:rsidRPr="005150F2" w:rsidRDefault="005150F2" w:rsidP="005150F2">
      <w:pPr>
        <w:bidi/>
        <w:rPr>
          <w:rFonts w:cs="David" w:hint="cs"/>
          <w:rtl/>
        </w:rPr>
      </w:pPr>
      <w:r w:rsidRPr="005150F2">
        <w:rPr>
          <w:rFonts w:cs="David" w:hint="cs"/>
          <w:rtl/>
        </w:rPr>
        <w:tab/>
        <w:t>אדוני היושב ראש, זה לא מה שסיכמנו בינינו. הייתה פשרה מסוימת שהוסכמה על כולם, וזאת מין עז קטנה שנכנסת עכשיו.</w:t>
      </w:r>
    </w:p>
    <w:p w14:paraId="61F7345A" w14:textId="77777777" w:rsidR="005150F2" w:rsidRPr="005150F2" w:rsidRDefault="005150F2" w:rsidP="005150F2">
      <w:pPr>
        <w:bidi/>
        <w:rPr>
          <w:rFonts w:cs="David" w:hint="cs"/>
          <w:rtl/>
        </w:rPr>
      </w:pPr>
    </w:p>
    <w:p w14:paraId="63A04D57"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7C3EAFC" w14:textId="77777777" w:rsidR="005150F2" w:rsidRPr="005150F2" w:rsidRDefault="005150F2" w:rsidP="005150F2">
      <w:pPr>
        <w:bidi/>
        <w:rPr>
          <w:rFonts w:cs="David" w:hint="cs"/>
          <w:rtl/>
        </w:rPr>
      </w:pPr>
    </w:p>
    <w:p w14:paraId="521A79FF" w14:textId="77777777" w:rsidR="005150F2" w:rsidRPr="005150F2" w:rsidRDefault="005150F2" w:rsidP="005150F2">
      <w:pPr>
        <w:bidi/>
        <w:rPr>
          <w:rFonts w:cs="David" w:hint="cs"/>
          <w:rtl/>
        </w:rPr>
      </w:pPr>
      <w:r w:rsidRPr="005150F2">
        <w:rPr>
          <w:rFonts w:cs="David" w:hint="cs"/>
          <w:rtl/>
        </w:rPr>
        <w:tab/>
        <w:t xml:space="preserve">זה לא עז, וזה גם לא חדש. השינוי היחידי נעשה בעקבות בקשתך לתת עדיפות לחברי סיעה ראשית. זה בדיוק מה שנעשה. </w:t>
      </w:r>
    </w:p>
    <w:p w14:paraId="5CC70B2B" w14:textId="77777777" w:rsidR="005150F2" w:rsidRPr="005150F2" w:rsidRDefault="005150F2" w:rsidP="005150F2">
      <w:pPr>
        <w:bidi/>
        <w:rPr>
          <w:rFonts w:cs="David" w:hint="cs"/>
          <w:rtl/>
        </w:rPr>
      </w:pPr>
    </w:p>
    <w:p w14:paraId="5B046129" w14:textId="77777777" w:rsidR="005150F2" w:rsidRPr="005150F2" w:rsidRDefault="005150F2" w:rsidP="005150F2">
      <w:pPr>
        <w:bidi/>
        <w:rPr>
          <w:rFonts w:cs="David" w:hint="cs"/>
          <w:rtl/>
        </w:rPr>
      </w:pPr>
      <w:r w:rsidRPr="005150F2">
        <w:rPr>
          <w:rFonts w:cs="David" w:hint="cs"/>
          <w:u w:val="single"/>
          <w:rtl/>
        </w:rPr>
        <w:t>שלמה מולה:</w:t>
      </w:r>
    </w:p>
    <w:p w14:paraId="52105B5A" w14:textId="77777777" w:rsidR="005150F2" w:rsidRPr="005150F2" w:rsidRDefault="005150F2" w:rsidP="005150F2">
      <w:pPr>
        <w:bidi/>
        <w:rPr>
          <w:rFonts w:cs="David" w:hint="cs"/>
          <w:rtl/>
        </w:rPr>
      </w:pPr>
    </w:p>
    <w:p w14:paraId="588D7664" w14:textId="77777777" w:rsidR="005150F2" w:rsidRPr="005150F2" w:rsidRDefault="005150F2" w:rsidP="005150F2">
      <w:pPr>
        <w:bidi/>
        <w:rPr>
          <w:rFonts w:cs="David" w:hint="cs"/>
          <w:rtl/>
        </w:rPr>
      </w:pPr>
      <w:r w:rsidRPr="005150F2">
        <w:rPr>
          <w:rFonts w:cs="David" w:hint="cs"/>
          <w:rtl/>
        </w:rPr>
        <w:tab/>
        <w:t>הוספתם עכשיו עוד משהו.</w:t>
      </w:r>
    </w:p>
    <w:p w14:paraId="4603CD58" w14:textId="77777777" w:rsidR="005150F2" w:rsidRPr="005150F2" w:rsidRDefault="005150F2" w:rsidP="005150F2">
      <w:pPr>
        <w:bidi/>
        <w:rPr>
          <w:rFonts w:cs="David" w:hint="cs"/>
          <w:rtl/>
        </w:rPr>
      </w:pPr>
    </w:p>
    <w:p w14:paraId="1AE97BD8"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0A40BCE7" w14:textId="77777777" w:rsidR="005150F2" w:rsidRPr="005150F2" w:rsidRDefault="005150F2" w:rsidP="005150F2">
      <w:pPr>
        <w:bidi/>
        <w:rPr>
          <w:rFonts w:cs="David" w:hint="cs"/>
          <w:rtl/>
        </w:rPr>
      </w:pPr>
    </w:p>
    <w:p w14:paraId="709B9C91" w14:textId="77777777" w:rsidR="005150F2" w:rsidRPr="005150F2" w:rsidRDefault="005150F2" w:rsidP="005150F2">
      <w:pPr>
        <w:bidi/>
        <w:rPr>
          <w:rFonts w:cs="David" w:hint="cs"/>
          <w:rtl/>
        </w:rPr>
      </w:pPr>
      <w:r w:rsidRPr="005150F2">
        <w:rPr>
          <w:rFonts w:cs="David" w:hint="cs"/>
          <w:rtl/>
        </w:rPr>
        <w:tab/>
        <w:t xml:space="preserve"> לא הוספנו. המנגנון הזה היה קיים- -</w:t>
      </w:r>
    </w:p>
    <w:p w14:paraId="1CD25ECA" w14:textId="77777777" w:rsidR="005150F2" w:rsidRPr="005150F2" w:rsidRDefault="005150F2" w:rsidP="005150F2">
      <w:pPr>
        <w:bidi/>
        <w:rPr>
          <w:rFonts w:cs="David" w:hint="cs"/>
          <w:rtl/>
        </w:rPr>
      </w:pPr>
    </w:p>
    <w:p w14:paraId="4D8B2574" w14:textId="77777777" w:rsidR="005150F2" w:rsidRPr="005150F2" w:rsidRDefault="005150F2" w:rsidP="005150F2">
      <w:pPr>
        <w:bidi/>
        <w:rPr>
          <w:rFonts w:cs="David" w:hint="cs"/>
          <w:rtl/>
        </w:rPr>
      </w:pPr>
      <w:r w:rsidRPr="005150F2">
        <w:rPr>
          <w:rFonts w:cs="David" w:hint="cs"/>
          <w:u w:val="single"/>
          <w:rtl/>
        </w:rPr>
        <w:t>אחמד טיבי:</w:t>
      </w:r>
    </w:p>
    <w:p w14:paraId="6E28A436" w14:textId="77777777" w:rsidR="005150F2" w:rsidRPr="005150F2" w:rsidRDefault="005150F2" w:rsidP="005150F2">
      <w:pPr>
        <w:bidi/>
        <w:rPr>
          <w:rFonts w:cs="David" w:hint="cs"/>
          <w:rtl/>
        </w:rPr>
      </w:pPr>
    </w:p>
    <w:p w14:paraId="283099FD" w14:textId="77777777" w:rsidR="005150F2" w:rsidRPr="005150F2" w:rsidRDefault="005150F2" w:rsidP="005150F2">
      <w:pPr>
        <w:bidi/>
        <w:rPr>
          <w:rFonts w:cs="David" w:hint="cs"/>
          <w:rtl/>
        </w:rPr>
      </w:pPr>
      <w:r w:rsidRPr="005150F2">
        <w:rPr>
          <w:rFonts w:cs="David" w:hint="cs"/>
          <w:rtl/>
        </w:rPr>
        <w:tab/>
        <w:t>צריך לשנות אותו כי הוא מוזר. זה מנגנון תמוה.</w:t>
      </w:r>
    </w:p>
    <w:p w14:paraId="6B9047D0" w14:textId="77777777" w:rsidR="005150F2" w:rsidRPr="005150F2" w:rsidRDefault="005150F2" w:rsidP="005150F2">
      <w:pPr>
        <w:bidi/>
        <w:rPr>
          <w:rFonts w:cs="David" w:hint="cs"/>
          <w:rtl/>
        </w:rPr>
      </w:pPr>
    </w:p>
    <w:p w14:paraId="191FECA7" w14:textId="77777777" w:rsidR="005150F2" w:rsidRPr="005150F2" w:rsidRDefault="005150F2" w:rsidP="005150F2">
      <w:pPr>
        <w:pStyle w:val="Heading5"/>
        <w:jc w:val="left"/>
        <w:rPr>
          <w:rFonts w:hint="cs"/>
          <w:sz w:val="24"/>
          <w:rtl/>
        </w:rPr>
      </w:pPr>
      <w:r w:rsidRPr="005150F2">
        <w:rPr>
          <w:rFonts w:hint="cs"/>
          <w:sz w:val="24"/>
          <w:u w:val="single"/>
          <w:rtl/>
        </w:rPr>
        <w:t>שלי יחימוביץ:</w:t>
      </w:r>
    </w:p>
    <w:p w14:paraId="78C68055" w14:textId="77777777" w:rsidR="005150F2" w:rsidRPr="005150F2" w:rsidRDefault="005150F2" w:rsidP="005150F2">
      <w:pPr>
        <w:pStyle w:val="Heading5"/>
        <w:jc w:val="left"/>
        <w:rPr>
          <w:rFonts w:hint="cs"/>
          <w:sz w:val="24"/>
          <w:rtl/>
        </w:rPr>
      </w:pPr>
    </w:p>
    <w:p w14:paraId="72362986" w14:textId="77777777" w:rsidR="005150F2" w:rsidRPr="005150F2" w:rsidRDefault="005150F2" w:rsidP="005150F2">
      <w:pPr>
        <w:bidi/>
        <w:rPr>
          <w:rFonts w:cs="David" w:hint="cs"/>
          <w:rtl/>
        </w:rPr>
      </w:pPr>
      <w:r w:rsidRPr="005150F2">
        <w:rPr>
          <w:rFonts w:cs="David" w:hint="cs"/>
          <w:rtl/>
        </w:rPr>
        <w:tab/>
        <w:t xml:space="preserve"> מה ארבל אומרת על זה?</w:t>
      </w:r>
    </w:p>
    <w:p w14:paraId="22E3E235" w14:textId="77777777" w:rsidR="005150F2" w:rsidRPr="005150F2" w:rsidRDefault="005150F2" w:rsidP="005150F2">
      <w:pPr>
        <w:bidi/>
        <w:rPr>
          <w:rFonts w:cs="David" w:hint="cs"/>
          <w:rtl/>
        </w:rPr>
      </w:pPr>
    </w:p>
    <w:p w14:paraId="1B69CDB8" w14:textId="77777777" w:rsidR="005150F2" w:rsidRPr="005150F2" w:rsidRDefault="005150F2" w:rsidP="005150F2">
      <w:pPr>
        <w:bidi/>
        <w:rPr>
          <w:rFonts w:cs="David" w:hint="cs"/>
          <w:u w:val="single"/>
          <w:rtl/>
        </w:rPr>
      </w:pPr>
      <w:r w:rsidRPr="005150F2">
        <w:rPr>
          <w:rFonts w:cs="David" w:hint="cs"/>
          <w:u w:val="single"/>
          <w:rtl/>
        </w:rPr>
        <w:t>ארבל אסטרחן:</w:t>
      </w:r>
    </w:p>
    <w:p w14:paraId="4505C3BE" w14:textId="77777777" w:rsidR="005150F2" w:rsidRPr="005150F2" w:rsidRDefault="005150F2" w:rsidP="005150F2">
      <w:pPr>
        <w:bidi/>
        <w:rPr>
          <w:rFonts w:cs="David" w:hint="cs"/>
          <w:rtl/>
        </w:rPr>
      </w:pPr>
    </w:p>
    <w:p w14:paraId="093316D6" w14:textId="77777777" w:rsidR="005150F2" w:rsidRPr="005150F2" w:rsidRDefault="005150F2" w:rsidP="005150F2">
      <w:pPr>
        <w:bidi/>
        <w:rPr>
          <w:rFonts w:cs="David" w:hint="cs"/>
          <w:rtl/>
        </w:rPr>
      </w:pPr>
      <w:r w:rsidRPr="005150F2">
        <w:rPr>
          <w:rFonts w:cs="David" w:hint="cs"/>
          <w:rtl/>
        </w:rPr>
        <w:tab/>
        <w:t>בעמוד השני יש תרשים, מה בדיוק סדר הדברים.</w:t>
      </w:r>
    </w:p>
    <w:p w14:paraId="07FFB5CF" w14:textId="77777777" w:rsidR="005150F2" w:rsidRDefault="005150F2" w:rsidP="005150F2">
      <w:pPr>
        <w:bidi/>
        <w:rPr>
          <w:rFonts w:cs="David" w:hint="cs"/>
          <w:rtl/>
        </w:rPr>
      </w:pPr>
    </w:p>
    <w:p w14:paraId="77EE8429" w14:textId="77777777" w:rsidR="005150F2" w:rsidRDefault="005150F2" w:rsidP="005150F2">
      <w:pPr>
        <w:bidi/>
        <w:rPr>
          <w:rFonts w:cs="David" w:hint="cs"/>
          <w:rtl/>
        </w:rPr>
      </w:pPr>
    </w:p>
    <w:p w14:paraId="1451216B" w14:textId="77777777" w:rsidR="005150F2" w:rsidRDefault="005150F2" w:rsidP="005150F2">
      <w:pPr>
        <w:bidi/>
        <w:rPr>
          <w:rFonts w:cs="David" w:hint="cs"/>
          <w:rtl/>
        </w:rPr>
      </w:pPr>
    </w:p>
    <w:p w14:paraId="077BB78D" w14:textId="77777777" w:rsidR="005150F2" w:rsidRDefault="005150F2" w:rsidP="005150F2">
      <w:pPr>
        <w:bidi/>
        <w:rPr>
          <w:rFonts w:cs="David" w:hint="cs"/>
          <w:rtl/>
        </w:rPr>
      </w:pPr>
    </w:p>
    <w:p w14:paraId="303D601C" w14:textId="77777777" w:rsidR="005150F2" w:rsidRDefault="005150F2" w:rsidP="005150F2">
      <w:pPr>
        <w:bidi/>
        <w:rPr>
          <w:rFonts w:cs="David" w:hint="cs"/>
          <w:rtl/>
        </w:rPr>
      </w:pPr>
    </w:p>
    <w:p w14:paraId="3D9CDB61" w14:textId="77777777" w:rsidR="005150F2" w:rsidRDefault="005150F2" w:rsidP="005150F2">
      <w:pPr>
        <w:bidi/>
        <w:rPr>
          <w:rFonts w:cs="David" w:hint="cs"/>
          <w:rtl/>
        </w:rPr>
      </w:pPr>
    </w:p>
    <w:p w14:paraId="4598DD79" w14:textId="77777777" w:rsidR="005150F2" w:rsidRDefault="005150F2" w:rsidP="005150F2">
      <w:pPr>
        <w:bidi/>
        <w:rPr>
          <w:rFonts w:cs="David" w:hint="cs"/>
          <w:rtl/>
        </w:rPr>
      </w:pPr>
    </w:p>
    <w:p w14:paraId="14753E81" w14:textId="77777777" w:rsidR="005150F2" w:rsidRPr="005150F2" w:rsidRDefault="005150F2" w:rsidP="005150F2">
      <w:pPr>
        <w:bidi/>
        <w:rPr>
          <w:rFonts w:cs="David" w:hint="cs"/>
          <w:rtl/>
        </w:rPr>
      </w:pPr>
    </w:p>
    <w:p w14:paraId="70EBA2A4" w14:textId="77777777" w:rsidR="005150F2" w:rsidRPr="005150F2" w:rsidRDefault="005150F2" w:rsidP="005150F2">
      <w:pPr>
        <w:bidi/>
        <w:rPr>
          <w:rFonts w:cs="David" w:hint="cs"/>
          <w:rtl/>
        </w:rPr>
      </w:pPr>
      <w:r w:rsidRPr="005150F2">
        <w:rPr>
          <w:rFonts w:cs="David" w:hint="cs"/>
          <w:u w:val="single"/>
          <w:rtl/>
        </w:rPr>
        <w:t>נסים זאב:</w:t>
      </w:r>
    </w:p>
    <w:p w14:paraId="1ACB6E3C" w14:textId="77777777" w:rsidR="005150F2" w:rsidRPr="005150F2" w:rsidRDefault="005150F2" w:rsidP="005150F2">
      <w:pPr>
        <w:bidi/>
        <w:rPr>
          <w:rFonts w:cs="David" w:hint="cs"/>
          <w:rtl/>
        </w:rPr>
      </w:pPr>
    </w:p>
    <w:p w14:paraId="0950A2A1" w14:textId="77777777" w:rsidR="005150F2" w:rsidRPr="005150F2" w:rsidRDefault="005150F2" w:rsidP="005150F2">
      <w:pPr>
        <w:bidi/>
        <w:rPr>
          <w:rFonts w:cs="David" w:hint="cs"/>
          <w:rtl/>
        </w:rPr>
      </w:pPr>
      <w:r w:rsidRPr="005150F2">
        <w:rPr>
          <w:rFonts w:cs="David" w:hint="cs"/>
          <w:rtl/>
        </w:rPr>
        <w:tab/>
        <w:t>אנחנו הבנו. יש היגיון במה שהבאתם היום- -</w:t>
      </w:r>
    </w:p>
    <w:p w14:paraId="757BC21E" w14:textId="77777777" w:rsidR="005150F2" w:rsidRPr="005150F2" w:rsidRDefault="005150F2" w:rsidP="005150F2">
      <w:pPr>
        <w:bidi/>
        <w:rPr>
          <w:rFonts w:cs="David" w:hint="cs"/>
          <w:rtl/>
        </w:rPr>
      </w:pPr>
    </w:p>
    <w:p w14:paraId="27D2EB9E" w14:textId="77777777" w:rsidR="005150F2" w:rsidRPr="005150F2" w:rsidRDefault="005150F2" w:rsidP="005150F2">
      <w:pPr>
        <w:bidi/>
        <w:rPr>
          <w:rFonts w:cs="David" w:hint="cs"/>
          <w:u w:val="single"/>
          <w:rtl/>
        </w:rPr>
      </w:pPr>
      <w:r w:rsidRPr="005150F2">
        <w:rPr>
          <w:rFonts w:cs="David" w:hint="cs"/>
          <w:u w:val="single"/>
          <w:rtl/>
        </w:rPr>
        <w:t>שלי יחימוביץ:</w:t>
      </w:r>
    </w:p>
    <w:p w14:paraId="61A5C378" w14:textId="77777777" w:rsidR="005150F2" w:rsidRPr="005150F2" w:rsidRDefault="005150F2" w:rsidP="005150F2">
      <w:pPr>
        <w:bidi/>
        <w:rPr>
          <w:rFonts w:cs="David" w:hint="cs"/>
          <w:u w:val="single"/>
          <w:rtl/>
        </w:rPr>
      </w:pPr>
    </w:p>
    <w:p w14:paraId="2F48BFD7" w14:textId="77777777" w:rsidR="005150F2" w:rsidRPr="005150F2" w:rsidRDefault="005150F2" w:rsidP="005150F2">
      <w:pPr>
        <w:bidi/>
        <w:rPr>
          <w:rFonts w:cs="David" w:hint="cs"/>
          <w:rtl/>
        </w:rPr>
      </w:pPr>
      <w:r w:rsidRPr="005150F2">
        <w:rPr>
          <w:rFonts w:cs="David" w:hint="cs"/>
          <w:rtl/>
        </w:rPr>
        <w:tab/>
        <w:t xml:space="preserve"> איך זה צץ פתאום?</w:t>
      </w:r>
    </w:p>
    <w:p w14:paraId="14F46E81" w14:textId="77777777" w:rsidR="005150F2" w:rsidRPr="005150F2" w:rsidRDefault="005150F2" w:rsidP="005150F2">
      <w:pPr>
        <w:bidi/>
        <w:rPr>
          <w:rFonts w:cs="David" w:hint="cs"/>
          <w:rtl/>
        </w:rPr>
      </w:pPr>
    </w:p>
    <w:p w14:paraId="004004B6"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33017649" w14:textId="77777777" w:rsidR="005150F2" w:rsidRPr="005150F2" w:rsidRDefault="005150F2" w:rsidP="005150F2">
      <w:pPr>
        <w:bidi/>
        <w:rPr>
          <w:rFonts w:cs="David" w:hint="cs"/>
          <w:rtl/>
        </w:rPr>
      </w:pPr>
    </w:p>
    <w:p w14:paraId="5A23A2E4" w14:textId="77777777" w:rsidR="005150F2" w:rsidRPr="005150F2" w:rsidRDefault="005150F2" w:rsidP="005150F2">
      <w:pPr>
        <w:bidi/>
        <w:rPr>
          <w:rFonts w:cs="David" w:hint="cs"/>
          <w:rtl/>
        </w:rPr>
      </w:pPr>
      <w:r w:rsidRPr="005150F2">
        <w:rPr>
          <w:rFonts w:cs="David" w:hint="cs"/>
          <w:rtl/>
        </w:rPr>
        <w:tab/>
        <w:t xml:space="preserve"> זה היה גם קודם.</w:t>
      </w:r>
    </w:p>
    <w:p w14:paraId="242CDAEC" w14:textId="77777777" w:rsidR="005150F2" w:rsidRPr="005150F2" w:rsidRDefault="005150F2" w:rsidP="005150F2">
      <w:pPr>
        <w:bidi/>
        <w:rPr>
          <w:rFonts w:cs="David" w:hint="cs"/>
          <w:rtl/>
        </w:rPr>
      </w:pPr>
    </w:p>
    <w:p w14:paraId="67D75E42" w14:textId="77777777" w:rsidR="005150F2" w:rsidRPr="005150F2" w:rsidRDefault="005150F2" w:rsidP="005150F2">
      <w:pPr>
        <w:bidi/>
        <w:rPr>
          <w:rFonts w:cs="David" w:hint="cs"/>
          <w:rtl/>
        </w:rPr>
      </w:pPr>
      <w:r w:rsidRPr="005150F2">
        <w:rPr>
          <w:rFonts w:cs="David" w:hint="cs"/>
          <w:u w:val="single"/>
          <w:rtl/>
        </w:rPr>
        <w:t>נסים זאב:</w:t>
      </w:r>
    </w:p>
    <w:p w14:paraId="4C47F19A" w14:textId="77777777" w:rsidR="005150F2" w:rsidRPr="005150F2" w:rsidRDefault="005150F2" w:rsidP="005150F2">
      <w:pPr>
        <w:bidi/>
        <w:rPr>
          <w:rFonts w:cs="David" w:hint="cs"/>
          <w:rtl/>
        </w:rPr>
      </w:pPr>
    </w:p>
    <w:p w14:paraId="7F0C82CC" w14:textId="77777777" w:rsidR="005150F2" w:rsidRPr="005150F2" w:rsidRDefault="005150F2" w:rsidP="005150F2">
      <w:pPr>
        <w:bidi/>
        <w:rPr>
          <w:rFonts w:cs="David" w:hint="cs"/>
          <w:rtl/>
        </w:rPr>
      </w:pPr>
      <w:r w:rsidRPr="005150F2">
        <w:rPr>
          <w:rFonts w:cs="David" w:hint="cs"/>
          <w:rtl/>
        </w:rPr>
        <w:tab/>
        <w:t xml:space="preserve">- - אבל עדיין מוגזם מאוד ללכת לשלב הרביעי. הוא מיותר לחלוטין ולא מכובד. </w:t>
      </w:r>
    </w:p>
    <w:p w14:paraId="1E02D4DB" w14:textId="77777777" w:rsidR="005150F2" w:rsidRPr="005150F2" w:rsidRDefault="005150F2" w:rsidP="005150F2">
      <w:pPr>
        <w:bidi/>
        <w:rPr>
          <w:rFonts w:cs="David" w:hint="cs"/>
          <w:rtl/>
        </w:rPr>
      </w:pPr>
    </w:p>
    <w:p w14:paraId="6DAC9C10" w14:textId="77777777" w:rsidR="005150F2" w:rsidRPr="005150F2" w:rsidRDefault="005150F2" w:rsidP="005150F2">
      <w:pPr>
        <w:bidi/>
        <w:rPr>
          <w:rFonts w:cs="David" w:hint="cs"/>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11EC0F19" w14:textId="77777777" w:rsidR="005150F2" w:rsidRPr="005150F2" w:rsidRDefault="005150F2" w:rsidP="005150F2">
      <w:pPr>
        <w:bidi/>
        <w:rPr>
          <w:rFonts w:cs="David" w:hint="cs"/>
          <w:rtl/>
        </w:rPr>
      </w:pPr>
    </w:p>
    <w:p w14:paraId="280BDA2C" w14:textId="77777777" w:rsidR="005150F2" w:rsidRPr="005150F2" w:rsidRDefault="005150F2" w:rsidP="005150F2">
      <w:pPr>
        <w:bidi/>
        <w:rPr>
          <w:rFonts w:cs="David" w:hint="cs"/>
          <w:rtl/>
        </w:rPr>
      </w:pPr>
      <w:r w:rsidRPr="005150F2">
        <w:rPr>
          <w:rFonts w:cs="David" w:hint="cs"/>
          <w:rtl/>
        </w:rPr>
        <w:tab/>
        <w:t>אפשר לעשות רברס ולחזור לסדר שאתה הסברת?</w:t>
      </w:r>
    </w:p>
    <w:p w14:paraId="69BD8447" w14:textId="77777777" w:rsidR="005150F2" w:rsidRPr="005150F2" w:rsidRDefault="005150F2" w:rsidP="005150F2">
      <w:pPr>
        <w:bidi/>
        <w:rPr>
          <w:rFonts w:cs="David" w:hint="cs"/>
          <w:rtl/>
        </w:rPr>
      </w:pPr>
    </w:p>
    <w:p w14:paraId="26887DC6" w14:textId="77777777" w:rsidR="005150F2" w:rsidRPr="005150F2" w:rsidRDefault="005150F2" w:rsidP="005150F2">
      <w:pPr>
        <w:bidi/>
        <w:rPr>
          <w:rFonts w:cs="David" w:hint="cs"/>
          <w:u w:val="single"/>
          <w:rtl/>
        </w:rPr>
      </w:pPr>
      <w:r w:rsidRPr="005150F2">
        <w:rPr>
          <w:rFonts w:cs="David" w:hint="cs"/>
          <w:u w:val="single"/>
          <w:rtl/>
        </w:rPr>
        <w:t>ארבל אסטרחן:</w:t>
      </w:r>
    </w:p>
    <w:p w14:paraId="5D4DD092" w14:textId="77777777" w:rsidR="005150F2" w:rsidRPr="005150F2" w:rsidRDefault="005150F2" w:rsidP="005150F2">
      <w:pPr>
        <w:bidi/>
        <w:rPr>
          <w:rFonts w:cs="David" w:hint="cs"/>
          <w:rtl/>
        </w:rPr>
      </w:pPr>
    </w:p>
    <w:p w14:paraId="0D47615C" w14:textId="77777777" w:rsidR="005150F2" w:rsidRPr="005150F2" w:rsidRDefault="005150F2" w:rsidP="005150F2">
      <w:pPr>
        <w:bidi/>
        <w:rPr>
          <w:rFonts w:cs="David" w:hint="cs"/>
          <w:rtl/>
        </w:rPr>
      </w:pPr>
      <w:r w:rsidRPr="005150F2">
        <w:rPr>
          <w:rFonts w:cs="David" w:hint="cs"/>
          <w:rtl/>
        </w:rPr>
        <w:tab/>
        <w:t xml:space="preserve"> תסתכל גם בעמוד השני, זה מאוד ברור.</w:t>
      </w:r>
    </w:p>
    <w:p w14:paraId="066EC49E" w14:textId="77777777" w:rsidR="005150F2" w:rsidRPr="005150F2" w:rsidRDefault="005150F2" w:rsidP="005150F2">
      <w:pPr>
        <w:bidi/>
        <w:rPr>
          <w:rFonts w:cs="David" w:hint="cs"/>
          <w:rtl/>
        </w:rPr>
      </w:pPr>
    </w:p>
    <w:p w14:paraId="62798BBB" w14:textId="77777777" w:rsidR="005150F2" w:rsidRPr="005150F2" w:rsidRDefault="005150F2" w:rsidP="005150F2">
      <w:pPr>
        <w:bidi/>
        <w:rPr>
          <w:rFonts w:cs="David" w:hint="cs"/>
          <w:u w:val="single"/>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6BF276D2" w14:textId="77777777" w:rsidR="005150F2" w:rsidRPr="005150F2" w:rsidRDefault="005150F2" w:rsidP="005150F2">
      <w:pPr>
        <w:bidi/>
        <w:rPr>
          <w:rFonts w:cs="David" w:hint="cs"/>
          <w:u w:val="single"/>
          <w:rtl/>
        </w:rPr>
      </w:pPr>
    </w:p>
    <w:p w14:paraId="4FC55A16" w14:textId="77777777" w:rsidR="005150F2" w:rsidRPr="005150F2" w:rsidRDefault="005150F2" w:rsidP="005150F2">
      <w:pPr>
        <w:bidi/>
        <w:rPr>
          <w:rFonts w:cs="David" w:hint="cs"/>
          <w:rtl/>
        </w:rPr>
      </w:pPr>
      <w:r w:rsidRPr="005150F2">
        <w:rPr>
          <w:rFonts w:cs="David" w:hint="cs"/>
          <w:rtl/>
        </w:rPr>
        <w:tab/>
        <w:t xml:space="preserve">דיברנו במשך שבוע שלם על הסכמות שהיו פה, שכל חבר מהסיעה של חבר קבוע יכול להחליף אותו; ממלא מקום שהוא ממלא מקום קבוע </w:t>
      </w:r>
      <w:r w:rsidRPr="005150F2">
        <w:rPr>
          <w:rFonts w:cs="David"/>
          <w:rtl/>
        </w:rPr>
        <w:t>–</w:t>
      </w:r>
      <w:r w:rsidRPr="005150F2">
        <w:rPr>
          <w:rFonts w:cs="David" w:hint="cs"/>
          <w:rtl/>
        </w:rPr>
        <w:t xml:space="preserve"> או על חשבון הסיעה שלו או על חשבון סיעה אחרת- - </w:t>
      </w:r>
    </w:p>
    <w:p w14:paraId="611DEB50" w14:textId="77777777" w:rsidR="005150F2" w:rsidRPr="005150F2" w:rsidRDefault="005150F2" w:rsidP="005150F2">
      <w:pPr>
        <w:bidi/>
        <w:rPr>
          <w:rFonts w:cs="David" w:hint="cs"/>
          <w:rtl/>
        </w:rPr>
      </w:pPr>
    </w:p>
    <w:p w14:paraId="53D9366D"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4F09CFAF" w14:textId="77777777" w:rsidR="005150F2" w:rsidRPr="005150F2" w:rsidRDefault="005150F2" w:rsidP="005150F2">
      <w:pPr>
        <w:bidi/>
        <w:rPr>
          <w:rFonts w:cs="David" w:hint="cs"/>
          <w:rtl/>
        </w:rPr>
      </w:pPr>
    </w:p>
    <w:p w14:paraId="46714F7B" w14:textId="77777777" w:rsidR="005150F2" w:rsidRPr="005150F2" w:rsidRDefault="005150F2" w:rsidP="005150F2">
      <w:pPr>
        <w:bidi/>
        <w:rPr>
          <w:rFonts w:cs="David" w:hint="cs"/>
          <w:rtl/>
        </w:rPr>
      </w:pPr>
      <w:r w:rsidRPr="005150F2">
        <w:rPr>
          <w:rFonts w:cs="David" w:hint="cs"/>
          <w:rtl/>
        </w:rPr>
        <w:tab/>
        <w:t xml:space="preserve">זה הנוהג הרגיל. </w:t>
      </w:r>
    </w:p>
    <w:p w14:paraId="0402F289" w14:textId="77777777" w:rsidR="005150F2" w:rsidRPr="005150F2" w:rsidRDefault="005150F2" w:rsidP="005150F2">
      <w:pPr>
        <w:bidi/>
        <w:rPr>
          <w:rFonts w:cs="David" w:hint="cs"/>
          <w:rtl/>
        </w:rPr>
      </w:pPr>
    </w:p>
    <w:p w14:paraId="001F24E0" w14:textId="77777777" w:rsidR="005150F2" w:rsidRPr="005150F2" w:rsidRDefault="005150F2" w:rsidP="005150F2">
      <w:pPr>
        <w:bidi/>
        <w:rPr>
          <w:rFonts w:cs="David" w:hint="cs"/>
          <w:u w:val="single"/>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45D65435" w14:textId="77777777" w:rsidR="005150F2" w:rsidRPr="005150F2" w:rsidRDefault="005150F2" w:rsidP="005150F2">
      <w:pPr>
        <w:bidi/>
        <w:rPr>
          <w:rFonts w:cs="David" w:hint="cs"/>
          <w:u w:val="single"/>
          <w:rtl/>
        </w:rPr>
      </w:pPr>
    </w:p>
    <w:p w14:paraId="4A693CE3" w14:textId="77777777" w:rsidR="005150F2" w:rsidRPr="005150F2" w:rsidRDefault="005150F2" w:rsidP="005150F2">
      <w:pPr>
        <w:bidi/>
        <w:rPr>
          <w:rFonts w:cs="David" w:hint="cs"/>
          <w:rtl/>
        </w:rPr>
      </w:pPr>
      <w:r w:rsidRPr="005150F2">
        <w:rPr>
          <w:rFonts w:cs="David" w:hint="cs"/>
          <w:rtl/>
        </w:rPr>
        <w:tab/>
        <w:t>על חשבון סיעה אחרת, אם זאת סיעה אחרת- -</w:t>
      </w:r>
    </w:p>
    <w:p w14:paraId="4251AB34" w14:textId="77777777" w:rsidR="005150F2" w:rsidRPr="005150F2" w:rsidRDefault="005150F2" w:rsidP="005150F2">
      <w:pPr>
        <w:bidi/>
        <w:rPr>
          <w:rFonts w:cs="David" w:hint="cs"/>
          <w:rtl/>
        </w:rPr>
      </w:pPr>
    </w:p>
    <w:p w14:paraId="5221C275"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742DD0CD" w14:textId="77777777" w:rsidR="005150F2" w:rsidRPr="005150F2" w:rsidRDefault="005150F2" w:rsidP="005150F2">
      <w:pPr>
        <w:bidi/>
        <w:rPr>
          <w:rFonts w:cs="David" w:hint="cs"/>
          <w:rtl/>
        </w:rPr>
      </w:pPr>
    </w:p>
    <w:p w14:paraId="1CB0418F" w14:textId="77777777" w:rsidR="005150F2" w:rsidRPr="005150F2" w:rsidRDefault="005150F2" w:rsidP="005150F2">
      <w:pPr>
        <w:bidi/>
        <w:rPr>
          <w:rFonts w:cs="David" w:hint="cs"/>
          <w:rtl/>
        </w:rPr>
      </w:pPr>
      <w:r w:rsidRPr="005150F2">
        <w:rPr>
          <w:rFonts w:cs="David" w:hint="cs"/>
          <w:rtl/>
        </w:rPr>
        <w:tab/>
        <w:t>לא על חשבון, הוא מסיעה אחרת.</w:t>
      </w:r>
    </w:p>
    <w:p w14:paraId="30CFD2CF" w14:textId="77777777" w:rsidR="005150F2" w:rsidRPr="005150F2" w:rsidRDefault="005150F2" w:rsidP="005150F2">
      <w:pPr>
        <w:bidi/>
        <w:rPr>
          <w:rFonts w:cs="David" w:hint="cs"/>
          <w:rtl/>
        </w:rPr>
      </w:pPr>
    </w:p>
    <w:p w14:paraId="2FD70A18" w14:textId="77777777" w:rsidR="005150F2" w:rsidRPr="005150F2" w:rsidRDefault="005150F2" w:rsidP="005150F2">
      <w:pPr>
        <w:bidi/>
        <w:rPr>
          <w:rFonts w:cs="David" w:hint="cs"/>
          <w:u w:val="single"/>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67AB0BB7" w14:textId="77777777" w:rsidR="005150F2" w:rsidRPr="005150F2" w:rsidRDefault="005150F2" w:rsidP="005150F2">
      <w:pPr>
        <w:bidi/>
        <w:rPr>
          <w:rFonts w:cs="David" w:hint="cs"/>
          <w:u w:val="single"/>
          <w:rtl/>
        </w:rPr>
      </w:pPr>
    </w:p>
    <w:p w14:paraId="27ED52E2" w14:textId="77777777" w:rsidR="005150F2" w:rsidRPr="005150F2" w:rsidRDefault="005150F2" w:rsidP="005150F2">
      <w:pPr>
        <w:bidi/>
        <w:rPr>
          <w:rFonts w:cs="David" w:hint="cs"/>
          <w:rtl/>
        </w:rPr>
      </w:pPr>
      <w:r w:rsidRPr="005150F2">
        <w:rPr>
          <w:rFonts w:cs="David" w:hint="cs"/>
          <w:rtl/>
        </w:rPr>
        <w:tab/>
        <w:t xml:space="preserve"> אם הוא איננו בא ממלא המקום הנוסף, והוא מחליף- -</w:t>
      </w:r>
    </w:p>
    <w:p w14:paraId="5691750D" w14:textId="77777777" w:rsidR="005150F2" w:rsidRPr="005150F2" w:rsidRDefault="005150F2" w:rsidP="005150F2">
      <w:pPr>
        <w:bidi/>
        <w:rPr>
          <w:rFonts w:cs="David" w:hint="cs"/>
          <w:rtl/>
        </w:rPr>
      </w:pPr>
    </w:p>
    <w:p w14:paraId="25446278" w14:textId="77777777" w:rsidR="005150F2" w:rsidRPr="005150F2" w:rsidRDefault="005150F2" w:rsidP="005150F2">
      <w:pPr>
        <w:bidi/>
        <w:rPr>
          <w:rFonts w:cs="David" w:hint="cs"/>
          <w:rtl/>
        </w:rPr>
      </w:pPr>
      <w:r w:rsidRPr="005150F2">
        <w:rPr>
          <w:rFonts w:cs="David" w:hint="cs"/>
          <w:u w:val="single"/>
          <w:rtl/>
        </w:rPr>
        <w:t>שלמה מולה:</w:t>
      </w:r>
    </w:p>
    <w:p w14:paraId="4B825AE7" w14:textId="77777777" w:rsidR="005150F2" w:rsidRPr="005150F2" w:rsidRDefault="005150F2" w:rsidP="005150F2">
      <w:pPr>
        <w:bidi/>
        <w:rPr>
          <w:rFonts w:cs="David" w:hint="cs"/>
          <w:rtl/>
        </w:rPr>
      </w:pPr>
    </w:p>
    <w:p w14:paraId="62E62A6E" w14:textId="77777777" w:rsidR="005150F2" w:rsidRPr="005150F2" w:rsidRDefault="005150F2" w:rsidP="005150F2">
      <w:pPr>
        <w:bidi/>
        <w:rPr>
          <w:rFonts w:cs="David" w:hint="cs"/>
          <w:rtl/>
        </w:rPr>
      </w:pPr>
      <w:r w:rsidRPr="005150F2">
        <w:rPr>
          <w:rFonts w:cs="David" w:hint="cs"/>
          <w:rtl/>
        </w:rPr>
        <w:tab/>
        <w:t xml:space="preserve">ממלא מקום מהסיעה שוויתרה. </w:t>
      </w:r>
    </w:p>
    <w:p w14:paraId="32F6A7FC" w14:textId="77777777" w:rsidR="005150F2" w:rsidRDefault="005150F2" w:rsidP="005150F2">
      <w:pPr>
        <w:bidi/>
        <w:rPr>
          <w:rFonts w:cs="David" w:hint="cs"/>
          <w:rtl/>
        </w:rPr>
      </w:pPr>
    </w:p>
    <w:p w14:paraId="3B974936" w14:textId="77777777" w:rsidR="005150F2" w:rsidRDefault="005150F2" w:rsidP="005150F2">
      <w:pPr>
        <w:bidi/>
        <w:rPr>
          <w:rFonts w:cs="David" w:hint="cs"/>
          <w:rtl/>
        </w:rPr>
      </w:pPr>
    </w:p>
    <w:p w14:paraId="35E06E37" w14:textId="77777777" w:rsidR="005150F2" w:rsidRDefault="005150F2" w:rsidP="005150F2">
      <w:pPr>
        <w:bidi/>
        <w:rPr>
          <w:rFonts w:cs="David" w:hint="cs"/>
          <w:rtl/>
        </w:rPr>
      </w:pPr>
    </w:p>
    <w:p w14:paraId="7DF10666" w14:textId="77777777" w:rsidR="005150F2" w:rsidRDefault="005150F2" w:rsidP="005150F2">
      <w:pPr>
        <w:bidi/>
        <w:rPr>
          <w:rFonts w:cs="David" w:hint="cs"/>
          <w:rtl/>
        </w:rPr>
      </w:pPr>
    </w:p>
    <w:p w14:paraId="228F6FC4" w14:textId="77777777" w:rsidR="005150F2" w:rsidRDefault="005150F2" w:rsidP="005150F2">
      <w:pPr>
        <w:bidi/>
        <w:rPr>
          <w:rFonts w:cs="David" w:hint="cs"/>
          <w:rtl/>
        </w:rPr>
      </w:pPr>
    </w:p>
    <w:p w14:paraId="73BF7DA7" w14:textId="77777777" w:rsidR="005150F2" w:rsidRDefault="005150F2" w:rsidP="005150F2">
      <w:pPr>
        <w:bidi/>
        <w:rPr>
          <w:rFonts w:cs="David" w:hint="cs"/>
          <w:rtl/>
        </w:rPr>
      </w:pPr>
    </w:p>
    <w:p w14:paraId="14446C80" w14:textId="77777777" w:rsidR="005150F2" w:rsidRDefault="005150F2" w:rsidP="005150F2">
      <w:pPr>
        <w:bidi/>
        <w:rPr>
          <w:rFonts w:cs="David" w:hint="cs"/>
          <w:rtl/>
        </w:rPr>
      </w:pPr>
    </w:p>
    <w:p w14:paraId="200335A8" w14:textId="77777777" w:rsidR="005150F2" w:rsidRDefault="005150F2" w:rsidP="005150F2">
      <w:pPr>
        <w:bidi/>
        <w:rPr>
          <w:rFonts w:cs="David" w:hint="cs"/>
          <w:rtl/>
        </w:rPr>
      </w:pPr>
    </w:p>
    <w:p w14:paraId="362E28A0" w14:textId="77777777" w:rsidR="005150F2" w:rsidRPr="005150F2" w:rsidRDefault="005150F2" w:rsidP="005150F2">
      <w:pPr>
        <w:bidi/>
        <w:rPr>
          <w:rFonts w:cs="David" w:hint="cs"/>
          <w:rtl/>
        </w:rPr>
      </w:pPr>
    </w:p>
    <w:p w14:paraId="23D95D9D"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64E9218E" w14:textId="77777777" w:rsidR="005150F2" w:rsidRPr="005150F2" w:rsidRDefault="005150F2" w:rsidP="005150F2">
      <w:pPr>
        <w:bidi/>
        <w:rPr>
          <w:rFonts w:cs="David" w:hint="cs"/>
          <w:rtl/>
        </w:rPr>
      </w:pPr>
    </w:p>
    <w:p w14:paraId="5EB93667" w14:textId="77777777" w:rsidR="005150F2" w:rsidRPr="005150F2" w:rsidRDefault="005150F2" w:rsidP="005150F2">
      <w:pPr>
        <w:bidi/>
        <w:rPr>
          <w:rFonts w:cs="David" w:hint="cs"/>
          <w:rtl/>
        </w:rPr>
      </w:pPr>
      <w:r w:rsidRPr="005150F2">
        <w:rPr>
          <w:rFonts w:cs="David" w:hint="cs"/>
          <w:rtl/>
        </w:rPr>
        <w:tab/>
        <w:t xml:space="preserve">לא. יש סיעה ראשית, ויש סיעה משנית. לסיעה הראשית יש מקום. היא יכולה לתת את המקום הזה לסיעה אחרת, ואז הסיעה המשנית מקבלת עדיפות, והסיעה הראשית תוכל להצביע רק אם אף אחד מהסיעה המשנית לא נמצא. השינוי שנעשה כאן בא לטפל במצב ההפוך: הסיעה הראשית לא רוצה לתת מקום, אבל מוכנה לתת מקום של ממלא מקום. אז זה נעשה כך: קודם כול זכות הצבעה לחברי הסיעה הראשית ובראשונה לחבר הוועדה, ואם הוא לא נמצא </w:t>
      </w:r>
      <w:r w:rsidRPr="005150F2">
        <w:rPr>
          <w:rFonts w:cs="David"/>
          <w:rtl/>
        </w:rPr>
        <w:t>–</w:t>
      </w:r>
      <w:r w:rsidRPr="005150F2">
        <w:rPr>
          <w:rFonts w:cs="David" w:hint="cs"/>
          <w:rtl/>
        </w:rPr>
        <w:t xml:space="preserve"> לכל חברי הסיעה הזאת. כשיש מחלוקת מי מחברי הסיעה, קובע יושב ראש הסיעה, כפי שאתם יודעים. אם אף אחד לא נמצא מהסיעה הראשית הזכות עוברת לסיעה המשנית שקיבלה את הזכות הזאת, ואז הראשון שמצביע משם הוא מי שהוגדר ממלא מקום. זה בדיוק כמו בוועדות: מי שהשם שלו  מופיע נכנס ראשון. אם הוא לא נמצא </w:t>
      </w:r>
      <w:r w:rsidRPr="005150F2">
        <w:rPr>
          <w:rFonts w:cs="David"/>
          <w:rtl/>
        </w:rPr>
        <w:t>–</w:t>
      </w:r>
      <w:r w:rsidRPr="005150F2">
        <w:rPr>
          <w:rFonts w:cs="David" w:hint="cs"/>
          <w:rtl/>
        </w:rPr>
        <w:t xml:space="preserve"> כל חבר מסיעתו יכול להחליף אותו. </w:t>
      </w:r>
    </w:p>
    <w:p w14:paraId="0268E3E4" w14:textId="77777777" w:rsidR="005150F2" w:rsidRPr="005150F2" w:rsidRDefault="005150F2" w:rsidP="005150F2">
      <w:pPr>
        <w:bidi/>
        <w:rPr>
          <w:rFonts w:cs="David" w:hint="cs"/>
          <w:rtl/>
        </w:rPr>
      </w:pPr>
    </w:p>
    <w:p w14:paraId="0CFB4679" w14:textId="77777777" w:rsidR="005150F2" w:rsidRPr="005150F2" w:rsidRDefault="005150F2" w:rsidP="005150F2">
      <w:pPr>
        <w:pStyle w:val="Heading5"/>
        <w:jc w:val="left"/>
        <w:rPr>
          <w:rFonts w:hint="cs"/>
          <w:sz w:val="24"/>
          <w:rtl/>
        </w:rPr>
      </w:pPr>
      <w:r w:rsidRPr="005150F2">
        <w:rPr>
          <w:rFonts w:hint="cs"/>
          <w:sz w:val="24"/>
          <w:u w:val="single"/>
          <w:rtl/>
        </w:rPr>
        <w:t>שלי יחימוביץ:</w:t>
      </w:r>
    </w:p>
    <w:p w14:paraId="1ECB3C9E" w14:textId="77777777" w:rsidR="005150F2" w:rsidRPr="005150F2" w:rsidRDefault="005150F2" w:rsidP="005150F2">
      <w:pPr>
        <w:pStyle w:val="Heading5"/>
        <w:jc w:val="left"/>
        <w:rPr>
          <w:rFonts w:hint="cs"/>
          <w:sz w:val="24"/>
          <w:rtl/>
        </w:rPr>
      </w:pPr>
    </w:p>
    <w:p w14:paraId="75E14DC1" w14:textId="77777777" w:rsidR="005150F2" w:rsidRPr="005150F2" w:rsidRDefault="005150F2" w:rsidP="005150F2">
      <w:pPr>
        <w:bidi/>
        <w:rPr>
          <w:rFonts w:cs="David" w:hint="cs"/>
          <w:rtl/>
        </w:rPr>
      </w:pPr>
      <w:r w:rsidRPr="005150F2">
        <w:rPr>
          <w:rFonts w:cs="David" w:hint="cs"/>
          <w:rtl/>
        </w:rPr>
        <w:tab/>
        <w:t xml:space="preserve"> למה? איזו משמעות יש לממלא המקום הקבוע? זה הרי שמי, לא סיעתו.</w:t>
      </w:r>
    </w:p>
    <w:p w14:paraId="5F70EA4C" w14:textId="77777777" w:rsidR="005150F2" w:rsidRPr="005150F2" w:rsidRDefault="005150F2" w:rsidP="005150F2">
      <w:pPr>
        <w:bidi/>
        <w:rPr>
          <w:rFonts w:cs="David" w:hint="cs"/>
          <w:rtl/>
        </w:rPr>
      </w:pPr>
    </w:p>
    <w:p w14:paraId="09D94D8A"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70805822" w14:textId="77777777" w:rsidR="005150F2" w:rsidRPr="005150F2" w:rsidRDefault="005150F2" w:rsidP="005150F2">
      <w:pPr>
        <w:bidi/>
        <w:rPr>
          <w:rFonts w:cs="David" w:hint="cs"/>
          <w:rtl/>
        </w:rPr>
      </w:pPr>
    </w:p>
    <w:p w14:paraId="06C2089E" w14:textId="77777777" w:rsidR="005150F2" w:rsidRPr="005150F2" w:rsidRDefault="005150F2" w:rsidP="005150F2">
      <w:pPr>
        <w:bidi/>
        <w:rPr>
          <w:rFonts w:cs="David" w:hint="cs"/>
          <w:rtl/>
        </w:rPr>
      </w:pPr>
      <w:r w:rsidRPr="005150F2">
        <w:rPr>
          <w:rFonts w:cs="David" w:hint="cs"/>
          <w:rtl/>
        </w:rPr>
        <w:tab/>
        <w:t>יש פה מעין זילות. הלכה למעשה, אין בעיות מסוימות כרגע. זה נועד לפתור מצב מסוים אם יקרה מצב מסוים בוועדת הכספים למשל שזה לא יהיה לטובתה של הקואליציה. בסדר, נלך לקראת- -</w:t>
      </w:r>
    </w:p>
    <w:p w14:paraId="5CD1370A" w14:textId="77777777" w:rsidR="005150F2" w:rsidRPr="005150F2" w:rsidRDefault="005150F2" w:rsidP="005150F2">
      <w:pPr>
        <w:bidi/>
        <w:rPr>
          <w:rFonts w:cs="David" w:hint="cs"/>
          <w:rtl/>
        </w:rPr>
      </w:pPr>
    </w:p>
    <w:p w14:paraId="613969D3"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729DB2C5" w14:textId="77777777" w:rsidR="005150F2" w:rsidRPr="005150F2" w:rsidRDefault="005150F2" w:rsidP="005150F2">
      <w:pPr>
        <w:bidi/>
        <w:rPr>
          <w:rFonts w:cs="David" w:hint="cs"/>
          <w:rtl/>
        </w:rPr>
      </w:pPr>
    </w:p>
    <w:p w14:paraId="26E017B8" w14:textId="77777777" w:rsidR="005150F2" w:rsidRPr="005150F2" w:rsidRDefault="005150F2" w:rsidP="005150F2">
      <w:pPr>
        <w:bidi/>
        <w:rPr>
          <w:rFonts w:cs="David" w:hint="cs"/>
          <w:rtl/>
        </w:rPr>
      </w:pPr>
      <w:r w:rsidRPr="005150F2">
        <w:rPr>
          <w:rFonts w:cs="David" w:hint="cs"/>
          <w:rtl/>
        </w:rPr>
        <w:tab/>
        <w:t>זה לא קשור לקואליציה. יש בקשות מהאופוזיציה לעניין הזה. דווקא מי שלוחץ עליי להעביר את זה כמה שיותר מהר זה בעיקר האופוזיציה, כולל חברי סיעתך.</w:t>
      </w:r>
    </w:p>
    <w:p w14:paraId="7DFAB3E6" w14:textId="77777777" w:rsidR="005150F2" w:rsidRPr="005150F2" w:rsidRDefault="005150F2" w:rsidP="005150F2">
      <w:pPr>
        <w:bidi/>
        <w:rPr>
          <w:rFonts w:cs="David" w:hint="cs"/>
          <w:rtl/>
        </w:rPr>
      </w:pPr>
    </w:p>
    <w:p w14:paraId="15D47864"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131B554B" w14:textId="77777777" w:rsidR="005150F2" w:rsidRPr="005150F2" w:rsidRDefault="005150F2" w:rsidP="005150F2">
      <w:pPr>
        <w:bidi/>
        <w:rPr>
          <w:rFonts w:cs="David" w:hint="cs"/>
          <w:rtl/>
        </w:rPr>
      </w:pPr>
    </w:p>
    <w:p w14:paraId="1AA3E43B" w14:textId="77777777" w:rsidR="005150F2" w:rsidRPr="005150F2" w:rsidRDefault="005150F2" w:rsidP="005150F2">
      <w:pPr>
        <w:bidi/>
        <w:rPr>
          <w:rFonts w:cs="David" w:hint="cs"/>
          <w:rtl/>
        </w:rPr>
      </w:pPr>
      <w:r w:rsidRPr="005150F2">
        <w:rPr>
          <w:rFonts w:cs="David" w:hint="cs"/>
          <w:rtl/>
        </w:rPr>
        <w:tab/>
        <w:t xml:space="preserve"> בגלל זה הלכנו להסכמה בעניין הזה, למעט הסוגיה של השלב הרביעי שלפיו כל חבר יכול להחליף אם ממלא המקום נעדר. זה צעד אחד מרחיק לכת; אנחנו ממילא עושים שינוי, וזה לא דרמטי עד כדי כך שצריך לעשות פריצה תקנונית כזאת. שמענו גם חברים שלכם </w:t>
      </w:r>
      <w:r w:rsidRPr="005150F2">
        <w:rPr>
          <w:rFonts w:cs="David"/>
          <w:rtl/>
        </w:rPr>
        <w:t>–</w:t>
      </w:r>
      <w:r w:rsidRPr="005150F2">
        <w:rPr>
          <w:rFonts w:cs="David" w:hint="cs"/>
          <w:rtl/>
        </w:rPr>
        <w:t xml:space="preserve"> גם חבר הכנסת זאב וגם חבר הכנסת </w:t>
      </w:r>
      <w:proofErr w:type="spellStart"/>
      <w:r w:rsidRPr="005150F2">
        <w:rPr>
          <w:rFonts w:cs="David" w:hint="cs"/>
          <w:rtl/>
        </w:rPr>
        <w:t>מיכאלי</w:t>
      </w:r>
      <w:proofErr w:type="spellEnd"/>
      <w:r w:rsidRPr="005150F2">
        <w:rPr>
          <w:rFonts w:cs="David" w:hint="cs"/>
          <w:rtl/>
        </w:rPr>
        <w:t xml:space="preserve"> </w:t>
      </w:r>
      <w:r w:rsidRPr="005150F2">
        <w:rPr>
          <w:rFonts w:cs="David"/>
          <w:rtl/>
        </w:rPr>
        <w:t>–</w:t>
      </w:r>
      <w:r w:rsidRPr="005150F2">
        <w:rPr>
          <w:rFonts w:cs="David" w:hint="cs"/>
          <w:rtl/>
        </w:rPr>
        <w:t xml:space="preserve"> והם מוכנים להסתפק בכך שלא כל חבר סיעה שמיועד להחליף ממלא מקום, יוכל להצביע. נסתפק בשינוי הזה.</w:t>
      </w:r>
    </w:p>
    <w:p w14:paraId="1C7777F0" w14:textId="77777777" w:rsidR="005150F2" w:rsidRPr="005150F2" w:rsidRDefault="005150F2" w:rsidP="005150F2">
      <w:pPr>
        <w:bidi/>
        <w:rPr>
          <w:rFonts w:cs="David" w:hint="cs"/>
          <w:rtl/>
        </w:rPr>
      </w:pPr>
    </w:p>
    <w:p w14:paraId="2E40F71F" w14:textId="77777777" w:rsidR="005150F2" w:rsidRPr="005150F2" w:rsidRDefault="005150F2" w:rsidP="005150F2">
      <w:pPr>
        <w:bidi/>
        <w:rPr>
          <w:rFonts w:cs="David" w:hint="cs"/>
          <w:u w:val="single"/>
          <w:rtl/>
        </w:rPr>
      </w:pP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0D553E4D" w14:textId="77777777" w:rsidR="005150F2" w:rsidRPr="005150F2" w:rsidRDefault="005150F2" w:rsidP="005150F2">
      <w:pPr>
        <w:bidi/>
        <w:rPr>
          <w:rFonts w:cs="David" w:hint="cs"/>
          <w:rtl/>
        </w:rPr>
      </w:pPr>
    </w:p>
    <w:p w14:paraId="1A43C1E1" w14:textId="77777777" w:rsidR="005150F2" w:rsidRPr="005150F2" w:rsidRDefault="005150F2" w:rsidP="005150F2">
      <w:pPr>
        <w:bidi/>
        <w:rPr>
          <w:rFonts w:cs="David" w:hint="cs"/>
          <w:rtl/>
        </w:rPr>
      </w:pPr>
      <w:r w:rsidRPr="005150F2">
        <w:rPr>
          <w:rFonts w:cs="David" w:hint="cs"/>
          <w:rtl/>
        </w:rPr>
        <w:tab/>
        <w:t>מי ביקש את השלב הרביעי? מישהו יכול להגן על זה?</w:t>
      </w:r>
    </w:p>
    <w:p w14:paraId="3471872B" w14:textId="77777777" w:rsidR="005150F2" w:rsidRPr="005150F2" w:rsidRDefault="005150F2" w:rsidP="005150F2">
      <w:pPr>
        <w:bidi/>
        <w:rPr>
          <w:rFonts w:cs="David" w:hint="cs"/>
          <w:rtl/>
        </w:rPr>
      </w:pPr>
    </w:p>
    <w:p w14:paraId="025B3978" w14:textId="77777777" w:rsidR="005150F2" w:rsidRPr="005150F2" w:rsidRDefault="005150F2" w:rsidP="005150F2">
      <w:pPr>
        <w:bidi/>
        <w:rPr>
          <w:rFonts w:cs="David" w:hint="cs"/>
          <w:rtl/>
        </w:rPr>
      </w:pPr>
      <w:r w:rsidRPr="005150F2">
        <w:rPr>
          <w:rFonts w:cs="David" w:hint="cs"/>
          <w:u w:val="single"/>
          <w:rtl/>
        </w:rPr>
        <w:t>אחמד טיבי:</w:t>
      </w:r>
    </w:p>
    <w:p w14:paraId="00B85098" w14:textId="77777777" w:rsidR="005150F2" w:rsidRPr="005150F2" w:rsidRDefault="005150F2" w:rsidP="005150F2">
      <w:pPr>
        <w:bidi/>
        <w:rPr>
          <w:rFonts w:cs="David" w:hint="cs"/>
          <w:rtl/>
        </w:rPr>
      </w:pPr>
    </w:p>
    <w:p w14:paraId="39F879D7" w14:textId="77777777" w:rsidR="005150F2" w:rsidRPr="005150F2" w:rsidRDefault="005150F2" w:rsidP="005150F2">
      <w:pPr>
        <w:bidi/>
        <w:rPr>
          <w:rFonts w:cs="David" w:hint="cs"/>
          <w:rtl/>
        </w:rPr>
      </w:pPr>
      <w:r w:rsidRPr="005150F2">
        <w:rPr>
          <w:rFonts w:cs="David" w:hint="cs"/>
          <w:rtl/>
        </w:rPr>
        <w:tab/>
        <w:t xml:space="preserve"> ש"ס. </w:t>
      </w:r>
    </w:p>
    <w:p w14:paraId="0C66F46F" w14:textId="77777777" w:rsidR="005150F2" w:rsidRPr="005150F2" w:rsidRDefault="005150F2" w:rsidP="005150F2">
      <w:pPr>
        <w:bidi/>
        <w:rPr>
          <w:rFonts w:cs="David" w:hint="cs"/>
          <w:rtl/>
        </w:rPr>
      </w:pPr>
    </w:p>
    <w:p w14:paraId="64BC0A0F" w14:textId="77777777" w:rsidR="005150F2" w:rsidRPr="005150F2" w:rsidRDefault="005150F2" w:rsidP="005150F2">
      <w:pPr>
        <w:bidi/>
        <w:rPr>
          <w:rFonts w:cs="David" w:hint="cs"/>
          <w:u w:val="single"/>
          <w:rtl/>
        </w:rPr>
      </w:pP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1CDAC315" w14:textId="77777777" w:rsidR="005150F2" w:rsidRPr="005150F2" w:rsidRDefault="005150F2" w:rsidP="005150F2">
      <w:pPr>
        <w:bidi/>
        <w:rPr>
          <w:rFonts w:cs="David" w:hint="cs"/>
          <w:rtl/>
        </w:rPr>
      </w:pPr>
    </w:p>
    <w:p w14:paraId="0F7ACA1C" w14:textId="77777777" w:rsidR="005150F2" w:rsidRPr="005150F2" w:rsidRDefault="005150F2" w:rsidP="005150F2">
      <w:pPr>
        <w:bidi/>
        <w:rPr>
          <w:rFonts w:cs="David" w:hint="cs"/>
          <w:rtl/>
        </w:rPr>
      </w:pPr>
      <w:r w:rsidRPr="005150F2">
        <w:rPr>
          <w:rFonts w:cs="David" w:hint="cs"/>
          <w:rtl/>
        </w:rPr>
        <w:tab/>
        <w:t xml:space="preserve">נציגה אמר שהוא נגד. </w:t>
      </w:r>
    </w:p>
    <w:p w14:paraId="74A8409A" w14:textId="77777777" w:rsidR="005150F2" w:rsidRPr="005150F2" w:rsidRDefault="005150F2" w:rsidP="005150F2">
      <w:pPr>
        <w:bidi/>
        <w:rPr>
          <w:rFonts w:cs="David" w:hint="cs"/>
          <w:rtl/>
        </w:rPr>
      </w:pPr>
    </w:p>
    <w:p w14:paraId="75C34921"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5FD97A7C" w14:textId="77777777" w:rsidR="005150F2" w:rsidRPr="005150F2" w:rsidRDefault="005150F2" w:rsidP="005150F2">
      <w:pPr>
        <w:bidi/>
        <w:rPr>
          <w:rFonts w:cs="David" w:hint="cs"/>
          <w:rtl/>
        </w:rPr>
      </w:pPr>
    </w:p>
    <w:p w14:paraId="353CDEDC" w14:textId="77777777" w:rsidR="005150F2" w:rsidRPr="005150F2" w:rsidRDefault="005150F2" w:rsidP="005150F2">
      <w:pPr>
        <w:bidi/>
        <w:rPr>
          <w:rFonts w:cs="David" w:hint="cs"/>
          <w:rtl/>
        </w:rPr>
      </w:pPr>
      <w:r w:rsidRPr="005150F2">
        <w:rPr>
          <w:rFonts w:cs="David" w:hint="cs"/>
          <w:rtl/>
        </w:rPr>
        <w:tab/>
        <w:t>המצב מאוד פשוט. השינוי הזה, הכנסת ממלא מקום הייתה בקשה של מספר סיעות , חלקן מהקואליציה וחלקן מהאופוזיציה. למשל, זאת הייתה בקשה של קדימה- -</w:t>
      </w:r>
    </w:p>
    <w:p w14:paraId="7B3E6267" w14:textId="77777777" w:rsidR="005150F2" w:rsidRDefault="005150F2" w:rsidP="005150F2">
      <w:pPr>
        <w:bidi/>
        <w:rPr>
          <w:rFonts w:cs="David" w:hint="cs"/>
          <w:rtl/>
        </w:rPr>
      </w:pPr>
    </w:p>
    <w:p w14:paraId="23520A5F" w14:textId="77777777" w:rsidR="005150F2" w:rsidRDefault="005150F2" w:rsidP="005150F2">
      <w:pPr>
        <w:bidi/>
        <w:rPr>
          <w:rFonts w:cs="David" w:hint="cs"/>
          <w:rtl/>
        </w:rPr>
      </w:pPr>
    </w:p>
    <w:p w14:paraId="1D64A938" w14:textId="77777777" w:rsidR="005150F2" w:rsidRDefault="005150F2" w:rsidP="005150F2">
      <w:pPr>
        <w:bidi/>
        <w:rPr>
          <w:rFonts w:cs="David" w:hint="cs"/>
          <w:rtl/>
        </w:rPr>
      </w:pPr>
    </w:p>
    <w:p w14:paraId="39BC807E" w14:textId="77777777" w:rsidR="005150F2" w:rsidRDefault="005150F2" w:rsidP="005150F2">
      <w:pPr>
        <w:bidi/>
        <w:rPr>
          <w:rFonts w:cs="David" w:hint="cs"/>
          <w:rtl/>
        </w:rPr>
      </w:pPr>
    </w:p>
    <w:p w14:paraId="0F9A2FA1" w14:textId="77777777" w:rsidR="005150F2" w:rsidRDefault="005150F2" w:rsidP="005150F2">
      <w:pPr>
        <w:bidi/>
        <w:rPr>
          <w:rFonts w:cs="David" w:hint="cs"/>
          <w:rtl/>
        </w:rPr>
      </w:pPr>
    </w:p>
    <w:p w14:paraId="2921DC67" w14:textId="77777777" w:rsidR="005150F2" w:rsidRDefault="005150F2" w:rsidP="005150F2">
      <w:pPr>
        <w:bidi/>
        <w:rPr>
          <w:rFonts w:cs="David" w:hint="cs"/>
          <w:rtl/>
        </w:rPr>
      </w:pPr>
    </w:p>
    <w:p w14:paraId="131115A4" w14:textId="77777777" w:rsidR="005150F2" w:rsidRPr="005150F2" w:rsidRDefault="005150F2" w:rsidP="005150F2">
      <w:pPr>
        <w:bidi/>
        <w:rPr>
          <w:rFonts w:cs="David" w:hint="cs"/>
          <w:rtl/>
        </w:rPr>
      </w:pPr>
    </w:p>
    <w:p w14:paraId="1177ED3A"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40D489D6" w14:textId="77777777" w:rsidR="005150F2" w:rsidRPr="005150F2" w:rsidRDefault="005150F2" w:rsidP="005150F2">
      <w:pPr>
        <w:bidi/>
        <w:rPr>
          <w:rFonts w:cs="David" w:hint="cs"/>
          <w:rtl/>
        </w:rPr>
      </w:pPr>
    </w:p>
    <w:p w14:paraId="34B8A053" w14:textId="77777777" w:rsidR="005150F2" w:rsidRPr="005150F2" w:rsidRDefault="005150F2" w:rsidP="005150F2">
      <w:pPr>
        <w:bidi/>
        <w:ind w:firstLine="567"/>
        <w:rPr>
          <w:rFonts w:cs="David" w:hint="cs"/>
          <w:rtl/>
        </w:rPr>
      </w:pPr>
      <w:r w:rsidRPr="005150F2">
        <w:rPr>
          <w:rFonts w:cs="David" w:hint="cs"/>
          <w:rtl/>
        </w:rPr>
        <w:t xml:space="preserve">בקשה שכל אחד מחברי הסיעה האחרת יכול להחליף את החבר? אני מדברת על השלב הרביעי. </w:t>
      </w:r>
    </w:p>
    <w:p w14:paraId="29EB51DE" w14:textId="77777777" w:rsidR="005150F2" w:rsidRPr="005150F2" w:rsidRDefault="005150F2" w:rsidP="005150F2">
      <w:pPr>
        <w:bidi/>
        <w:rPr>
          <w:rFonts w:cs="David" w:hint="cs"/>
          <w:rtl/>
        </w:rPr>
      </w:pPr>
    </w:p>
    <w:p w14:paraId="43B07097"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62DC1A82" w14:textId="77777777" w:rsidR="005150F2" w:rsidRPr="005150F2" w:rsidRDefault="005150F2" w:rsidP="005150F2">
      <w:pPr>
        <w:bidi/>
        <w:rPr>
          <w:rFonts w:cs="David" w:hint="cs"/>
          <w:rtl/>
        </w:rPr>
      </w:pPr>
    </w:p>
    <w:p w14:paraId="30F1DC46" w14:textId="77777777" w:rsidR="005150F2" w:rsidRPr="005150F2" w:rsidRDefault="005150F2" w:rsidP="005150F2">
      <w:pPr>
        <w:bidi/>
        <w:rPr>
          <w:rFonts w:cs="David" w:hint="cs"/>
          <w:rtl/>
        </w:rPr>
      </w:pPr>
      <w:r w:rsidRPr="005150F2">
        <w:rPr>
          <w:rFonts w:cs="David" w:hint="cs"/>
          <w:rtl/>
        </w:rPr>
        <w:tab/>
        <w:t>אני מסביר לכם את ההשתלשלות. הבקשה של המנגנון לממלא מקום מסיעה אחרת הייתה בקשה של מספר סיעות קואליציה ואופוזיציה. אגב, בין היחידים שלא ביקשו את זה מסיעות הקואליציה זה סיעת הליכוד, כי אנחנו אלה שנותנים, לא אלה שמקבלים. הבקשה של שלי כובדה, ולמעשה, המעיטה בכוחו של ממלא המקום. זאת אומרת שכל הסיעות שיקבלו ממלא מקום, ממלא המקום שלהם יצביע הרבה פחות פעמים כי זה נותן עדיפות לחברי אותה סיעה.</w:t>
      </w:r>
    </w:p>
    <w:p w14:paraId="499C2440" w14:textId="77777777" w:rsidR="005150F2" w:rsidRPr="005150F2" w:rsidRDefault="005150F2" w:rsidP="005150F2">
      <w:pPr>
        <w:bidi/>
        <w:rPr>
          <w:rFonts w:cs="David" w:hint="cs"/>
          <w:rtl/>
        </w:rPr>
      </w:pPr>
    </w:p>
    <w:p w14:paraId="06277548" w14:textId="77777777" w:rsidR="005150F2" w:rsidRPr="005150F2" w:rsidRDefault="005150F2" w:rsidP="005150F2">
      <w:pPr>
        <w:pStyle w:val="Heading5"/>
        <w:jc w:val="left"/>
        <w:rPr>
          <w:rFonts w:hint="cs"/>
          <w:sz w:val="24"/>
          <w:rtl/>
        </w:rPr>
      </w:pPr>
      <w:r w:rsidRPr="005150F2">
        <w:rPr>
          <w:rFonts w:hint="cs"/>
          <w:sz w:val="24"/>
          <w:u w:val="single"/>
          <w:rtl/>
        </w:rPr>
        <w:t>שלי יחימוביץ:</w:t>
      </w:r>
    </w:p>
    <w:p w14:paraId="32CB1051" w14:textId="77777777" w:rsidR="005150F2" w:rsidRPr="005150F2" w:rsidRDefault="005150F2" w:rsidP="005150F2">
      <w:pPr>
        <w:pStyle w:val="Heading5"/>
        <w:jc w:val="left"/>
        <w:rPr>
          <w:rFonts w:hint="cs"/>
          <w:sz w:val="24"/>
          <w:rtl/>
        </w:rPr>
      </w:pPr>
    </w:p>
    <w:p w14:paraId="333DC001" w14:textId="77777777" w:rsidR="005150F2" w:rsidRPr="005150F2" w:rsidRDefault="005150F2" w:rsidP="005150F2">
      <w:pPr>
        <w:bidi/>
        <w:rPr>
          <w:rFonts w:cs="David" w:hint="cs"/>
          <w:rtl/>
        </w:rPr>
      </w:pPr>
      <w:r w:rsidRPr="005150F2">
        <w:rPr>
          <w:rFonts w:cs="David" w:hint="cs"/>
          <w:rtl/>
        </w:rPr>
        <w:tab/>
        <w:t xml:space="preserve"> זה לא מדויק. </w:t>
      </w:r>
    </w:p>
    <w:p w14:paraId="62FBB244" w14:textId="77777777" w:rsidR="005150F2" w:rsidRPr="005150F2" w:rsidRDefault="005150F2" w:rsidP="005150F2">
      <w:pPr>
        <w:bidi/>
        <w:rPr>
          <w:rFonts w:cs="David" w:hint="cs"/>
          <w:rtl/>
        </w:rPr>
      </w:pPr>
    </w:p>
    <w:p w14:paraId="6CF2B49D"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3607EA0A" w14:textId="77777777" w:rsidR="005150F2" w:rsidRPr="005150F2" w:rsidRDefault="005150F2" w:rsidP="005150F2">
      <w:pPr>
        <w:bidi/>
        <w:rPr>
          <w:rFonts w:cs="David" w:hint="cs"/>
          <w:rtl/>
        </w:rPr>
      </w:pPr>
    </w:p>
    <w:p w14:paraId="68AA56F9" w14:textId="77777777" w:rsidR="005150F2" w:rsidRPr="005150F2" w:rsidRDefault="005150F2" w:rsidP="005150F2">
      <w:pPr>
        <w:bidi/>
        <w:rPr>
          <w:rFonts w:cs="David" w:hint="cs"/>
          <w:rtl/>
        </w:rPr>
      </w:pPr>
      <w:r w:rsidRPr="005150F2">
        <w:rPr>
          <w:rFonts w:cs="David" w:hint="cs"/>
          <w:rtl/>
        </w:rPr>
        <w:tab/>
        <w:t xml:space="preserve">בוודאי שכן. זה נותן עדיפות לחברי אותה סיעה. </w:t>
      </w:r>
    </w:p>
    <w:p w14:paraId="69D78A63" w14:textId="77777777" w:rsidR="005150F2" w:rsidRPr="005150F2" w:rsidRDefault="005150F2" w:rsidP="005150F2">
      <w:pPr>
        <w:bidi/>
        <w:rPr>
          <w:rFonts w:cs="David" w:hint="cs"/>
          <w:rtl/>
        </w:rPr>
      </w:pPr>
    </w:p>
    <w:p w14:paraId="0CE4E271" w14:textId="77777777" w:rsidR="005150F2" w:rsidRPr="005150F2" w:rsidRDefault="005150F2" w:rsidP="005150F2">
      <w:pPr>
        <w:bidi/>
        <w:rPr>
          <w:rFonts w:cs="David" w:hint="cs"/>
          <w:u w:val="single"/>
          <w:rtl/>
        </w:rPr>
      </w:pPr>
      <w:r w:rsidRPr="005150F2">
        <w:rPr>
          <w:rFonts w:cs="David" w:hint="cs"/>
          <w:u w:val="single"/>
          <w:rtl/>
        </w:rPr>
        <w:t>שלי יחימוביץ:</w:t>
      </w:r>
    </w:p>
    <w:p w14:paraId="43CFC0CC" w14:textId="77777777" w:rsidR="005150F2" w:rsidRPr="005150F2" w:rsidRDefault="005150F2" w:rsidP="005150F2">
      <w:pPr>
        <w:bidi/>
        <w:rPr>
          <w:rFonts w:cs="David" w:hint="cs"/>
          <w:u w:val="single"/>
          <w:rtl/>
        </w:rPr>
      </w:pPr>
    </w:p>
    <w:p w14:paraId="14243159" w14:textId="77777777" w:rsidR="005150F2" w:rsidRPr="005150F2" w:rsidRDefault="005150F2" w:rsidP="005150F2">
      <w:pPr>
        <w:bidi/>
        <w:rPr>
          <w:rFonts w:cs="David" w:hint="cs"/>
          <w:rtl/>
        </w:rPr>
      </w:pPr>
      <w:r w:rsidRPr="005150F2">
        <w:rPr>
          <w:rFonts w:cs="David" w:hint="cs"/>
          <w:rtl/>
        </w:rPr>
        <w:tab/>
        <w:t xml:space="preserve"> לא.</w:t>
      </w:r>
    </w:p>
    <w:p w14:paraId="4B85D1A3" w14:textId="77777777" w:rsidR="005150F2" w:rsidRPr="005150F2" w:rsidRDefault="005150F2" w:rsidP="005150F2">
      <w:pPr>
        <w:bidi/>
        <w:rPr>
          <w:rFonts w:cs="David" w:hint="cs"/>
          <w:rtl/>
        </w:rPr>
      </w:pPr>
    </w:p>
    <w:p w14:paraId="67C83DCB"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07F77DF3" w14:textId="77777777" w:rsidR="005150F2" w:rsidRPr="005150F2" w:rsidRDefault="005150F2" w:rsidP="005150F2">
      <w:pPr>
        <w:bidi/>
        <w:rPr>
          <w:rFonts w:cs="David" w:hint="cs"/>
          <w:rtl/>
        </w:rPr>
      </w:pPr>
    </w:p>
    <w:p w14:paraId="3CA787A7" w14:textId="77777777" w:rsidR="005150F2" w:rsidRPr="005150F2" w:rsidRDefault="005150F2" w:rsidP="005150F2">
      <w:pPr>
        <w:bidi/>
        <w:rPr>
          <w:rFonts w:cs="David" w:hint="cs"/>
          <w:rtl/>
        </w:rPr>
      </w:pPr>
      <w:r w:rsidRPr="005150F2">
        <w:rPr>
          <w:rFonts w:cs="David" w:hint="cs"/>
          <w:rtl/>
        </w:rPr>
        <w:tab/>
        <w:t xml:space="preserve"> כן. אם קודם הוא היה הראשון שהיה נכנס, עכשיו לפניו ייכנסו כל חברי הסיעה הראשית.</w:t>
      </w:r>
    </w:p>
    <w:p w14:paraId="020BEA3D" w14:textId="77777777" w:rsidR="005150F2" w:rsidRPr="005150F2" w:rsidRDefault="005150F2" w:rsidP="005150F2">
      <w:pPr>
        <w:bidi/>
        <w:rPr>
          <w:rFonts w:cs="David" w:hint="cs"/>
          <w:rtl/>
        </w:rPr>
      </w:pPr>
    </w:p>
    <w:p w14:paraId="1E25CE19" w14:textId="77777777" w:rsidR="005150F2" w:rsidRPr="005150F2" w:rsidRDefault="005150F2" w:rsidP="005150F2">
      <w:pPr>
        <w:pStyle w:val="Heading5"/>
        <w:jc w:val="left"/>
        <w:rPr>
          <w:rFonts w:hint="cs"/>
          <w:sz w:val="24"/>
          <w:rtl/>
        </w:rPr>
      </w:pPr>
      <w:r w:rsidRPr="005150F2">
        <w:rPr>
          <w:rFonts w:hint="cs"/>
          <w:sz w:val="24"/>
          <w:u w:val="single"/>
          <w:rtl/>
        </w:rPr>
        <w:t>שלי יחימוביץ:</w:t>
      </w:r>
    </w:p>
    <w:p w14:paraId="2B6067CF" w14:textId="77777777" w:rsidR="005150F2" w:rsidRPr="005150F2" w:rsidRDefault="005150F2" w:rsidP="005150F2">
      <w:pPr>
        <w:pStyle w:val="Heading5"/>
        <w:jc w:val="left"/>
        <w:rPr>
          <w:rFonts w:hint="cs"/>
          <w:sz w:val="24"/>
          <w:rtl/>
        </w:rPr>
      </w:pPr>
    </w:p>
    <w:p w14:paraId="2C7B28B2" w14:textId="77777777" w:rsidR="005150F2" w:rsidRPr="005150F2" w:rsidRDefault="005150F2" w:rsidP="005150F2">
      <w:pPr>
        <w:bidi/>
        <w:rPr>
          <w:rFonts w:cs="David" w:hint="cs"/>
          <w:rtl/>
        </w:rPr>
      </w:pPr>
      <w:r w:rsidRPr="005150F2">
        <w:rPr>
          <w:rFonts w:cs="David" w:hint="cs"/>
          <w:rtl/>
        </w:rPr>
        <w:tab/>
        <w:t xml:space="preserve"> אדוני היושב ראש, חברי סיעתו של חבר כנסת נעדר לא ינהרו בהמוניהם.</w:t>
      </w:r>
    </w:p>
    <w:p w14:paraId="0BD50CDC" w14:textId="77777777" w:rsidR="005150F2" w:rsidRPr="005150F2" w:rsidRDefault="005150F2" w:rsidP="005150F2">
      <w:pPr>
        <w:bidi/>
        <w:rPr>
          <w:rFonts w:cs="David" w:hint="cs"/>
          <w:rtl/>
        </w:rPr>
      </w:pPr>
    </w:p>
    <w:p w14:paraId="075AFF62"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49041390" w14:textId="77777777" w:rsidR="005150F2" w:rsidRPr="005150F2" w:rsidRDefault="005150F2" w:rsidP="005150F2">
      <w:pPr>
        <w:bidi/>
        <w:rPr>
          <w:rFonts w:cs="David" w:hint="cs"/>
          <w:rtl/>
        </w:rPr>
      </w:pPr>
    </w:p>
    <w:p w14:paraId="3C6F67A9" w14:textId="77777777" w:rsidR="005150F2" w:rsidRPr="005150F2" w:rsidRDefault="005150F2" w:rsidP="005150F2">
      <w:pPr>
        <w:bidi/>
        <w:rPr>
          <w:rFonts w:cs="David" w:hint="cs"/>
          <w:rtl/>
        </w:rPr>
      </w:pPr>
      <w:r w:rsidRPr="005150F2">
        <w:rPr>
          <w:rFonts w:cs="David" w:hint="cs"/>
          <w:rtl/>
        </w:rPr>
        <w:tab/>
        <w:t xml:space="preserve">זה תלוי. </w:t>
      </w:r>
    </w:p>
    <w:p w14:paraId="18E88AE6" w14:textId="77777777" w:rsidR="005150F2" w:rsidRPr="005150F2" w:rsidRDefault="005150F2" w:rsidP="005150F2">
      <w:pPr>
        <w:bidi/>
        <w:rPr>
          <w:rFonts w:cs="David" w:hint="cs"/>
          <w:rtl/>
        </w:rPr>
      </w:pPr>
    </w:p>
    <w:p w14:paraId="2C255E7E" w14:textId="77777777" w:rsidR="005150F2" w:rsidRPr="005150F2" w:rsidRDefault="005150F2" w:rsidP="005150F2">
      <w:pPr>
        <w:bidi/>
        <w:rPr>
          <w:rFonts w:cs="David" w:hint="cs"/>
          <w:u w:val="single"/>
          <w:rtl/>
        </w:rPr>
      </w:pPr>
      <w:r w:rsidRPr="005150F2">
        <w:rPr>
          <w:rFonts w:cs="David" w:hint="cs"/>
          <w:u w:val="single"/>
          <w:rtl/>
        </w:rPr>
        <w:t>אחמד טיבי:</w:t>
      </w:r>
    </w:p>
    <w:p w14:paraId="30A6BF72" w14:textId="77777777" w:rsidR="005150F2" w:rsidRPr="005150F2" w:rsidRDefault="005150F2" w:rsidP="005150F2">
      <w:pPr>
        <w:bidi/>
        <w:rPr>
          <w:rFonts w:cs="David" w:hint="cs"/>
          <w:u w:val="single"/>
          <w:rtl/>
        </w:rPr>
      </w:pPr>
    </w:p>
    <w:p w14:paraId="080B50AF" w14:textId="77777777" w:rsidR="005150F2" w:rsidRPr="005150F2" w:rsidRDefault="005150F2" w:rsidP="005150F2">
      <w:pPr>
        <w:bidi/>
        <w:rPr>
          <w:rFonts w:cs="David" w:hint="cs"/>
          <w:rtl/>
        </w:rPr>
      </w:pPr>
      <w:r w:rsidRPr="005150F2">
        <w:rPr>
          <w:rFonts w:cs="David" w:hint="cs"/>
          <w:rtl/>
        </w:rPr>
        <w:tab/>
        <w:t xml:space="preserve"> הוא מדבר סטטיסטית.</w:t>
      </w:r>
    </w:p>
    <w:p w14:paraId="3522FC00" w14:textId="77777777" w:rsidR="005150F2" w:rsidRPr="005150F2" w:rsidRDefault="005150F2" w:rsidP="005150F2">
      <w:pPr>
        <w:bidi/>
        <w:rPr>
          <w:rFonts w:cs="David" w:hint="cs"/>
          <w:rtl/>
        </w:rPr>
      </w:pPr>
    </w:p>
    <w:p w14:paraId="1A2A6F35"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68F90A9C" w14:textId="77777777" w:rsidR="005150F2" w:rsidRPr="005150F2" w:rsidRDefault="005150F2" w:rsidP="005150F2">
      <w:pPr>
        <w:bidi/>
        <w:rPr>
          <w:rFonts w:cs="David" w:hint="cs"/>
          <w:rtl/>
        </w:rPr>
      </w:pPr>
    </w:p>
    <w:p w14:paraId="3518F204" w14:textId="77777777" w:rsidR="005150F2" w:rsidRPr="005150F2" w:rsidRDefault="005150F2" w:rsidP="005150F2">
      <w:pPr>
        <w:bidi/>
        <w:rPr>
          <w:rFonts w:cs="David" w:hint="cs"/>
          <w:rtl/>
        </w:rPr>
      </w:pPr>
      <w:r w:rsidRPr="005150F2">
        <w:rPr>
          <w:rFonts w:cs="David" w:hint="cs"/>
          <w:rtl/>
        </w:rPr>
        <w:tab/>
        <w:t xml:space="preserve"> סטטיסטית בוודאי שאני צודק. </w:t>
      </w:r>
    </w:p>
    <w:p w14:paraId="19095A26" w14:textId="77777777" w:rsidR="005150F2" w:rsidRPr="005150F2" w:rsidRDefault="005150F2" w:rsidP="005150F2">
      <w:pPr>
        <w:bidi/>
        <w:rPr>
          <w:rFonts w:cs="David" w:hint="cs"/>
          <w:rtl/>
        </w:rPr>
      </w:pPr>
    </w:p>
    <w:p w14:paraId="16D41D5A" w14:textId="77777777" w:rsidR="005150F2" w:rsidRPr="005150F2" w:rsidRDefault="005150F2" w:rsidP="005150F2">
      <w:pPr>
        <w:bidi/>
        <w:rPr>
          <w:rFonts w:cs="David" w:hint="cs"/>
          <w:u w:val="single"/>
          <w:rtl/>
        </w:rPr>
      </w:pPr>
      <w:r w:rsidRPr="005150F2">
        <w:rPr>
          <w:rFonts w:cs="David" w:hint="cs"/>
          <w:u w:val="single"/>
          <w:rtl/>
        </w:rPr>
        <w:t>דוד רותם:</w:t>
      </w:r>
    </w:p>
    <w:p w14:paraId="6276CC5A" w14:textId="77777777" w:rsidR="005150F2" w:rsidRPr="005150F2" w:rsidRDefault="005150F2" w:rsidP="005150F2">
      <w:pPr>
        <w:bidi/>
        <w:rPr>
          <w:rFonts w:cs="David" w:hint="cs"/>
          <w:rtl/>
        </w:rPr>
      </w:pPr>
    </w:p>
    <w:p w14:paraId="028A7D8E" w14:textId="77777777" w:rsidR="005150F2" w:rsidRPr="005150F2" w:rsidRDefault="005150F2" w:rsidP="005150F2">
      <w:pPr>
        <w:bidi/>
        <w:rPr>
          <w:rFonts w:cs="David" w:hint="cs"/>
          <w:rtl/>
        </w:rPr>
      </w:pPr>
      <w:r w:rsidRPr="005150F2">
        <w:rPr>
          <w:rFonts w:cs="David" w:hint="cs"/>
          <w:rtl/>
        </w:rPr>
        <w:tab/>
        <w:t xml:space="preserve">אם הסיעה הראשית נתנה מקום קבוע לסיעת משנה </w:t>
      </w:r>
      <w:r w:rsidRPr="005150F2">
        <w:rPr>
          <w:rFonts w:cs="David"/>
          <w:rtl/>
        </w:rPr>
        <w:t>–</w:t>
      </w:r>
      <w:r w:rsidRPr="005150F2">
        <w:rPr>
          <w:rFonts w:cs="David" w:hint="cs"/>
          <w:rtl/>
        </w:rPr>
        <w:t xml:space="preserve"> כמו שישראל ביתנו נתנה לסיעת הליכוד כסיעת משנה- -</w:t>
      </w:r>
    </w:p>
    <w:p w14:paraId="15FF506F" w14:textId="77777777" w:rsidR="005150F2" w:rsidRDefault="005150F2" w:rsidP="005150F2">
      <w:pPr>
        <w:bidi/>
        <w:rPr>
          <w:rFonts w:cs="David" w:hint="cs"/>
          <w:rtl/>
        </w:rPr>
      </w:pPr>
    </w:p>
    <w:p w14:paraId="7EBD6D5E" w14:textId="77777777" w:rsidR="005150F2" w:rsidRDefault="005150F2" w:rsidP="005150F2">
      <w:pPr>
        <w:bidi/>
        <w:rPr>
          <w:rFonts w:cs="David" w:hint="cs"/>
          <w:rtl/>
        </w:rPr>
      </w:pPr>
    </w:p>
    <w:p w14:paraId="4419A516" w14:textId="77777777" w:rsidR="005150F2" w:rsidRDefault="005150F2" w:rsidP="005150F2">
      <w:pPr>
        <w:bidi/>
        <w:rPr>
          <w:rFonts w:cs="David" w:hint="cs"/>
          <w:rtl/>
        </w:rPr>
      </w:pPr>
    </w:p>
    <w:p w14:paraId="26DF133D" w14:textId="77777777" w:rsidR="005150F2" w:rsidRDefault="005150F2" w:rsidP="005150F2">
      <w:pPr>
        <w:bidi/>
        <w:rPr>
          <w:rFonts w:cs="David" w:hint="cs"/>
          <w:rtl/>
        </w:rPr>
      </w:pPr>
    </w:p>
    <w:p w14:paraId="56F1C142" w14:textId="77777777" w:rsidR="005150F2" w:rsidRDefault="005150F2" w:rsidP="005150F2">
      <w:pPr>
        <w:bidi/>
        <w:rPr>
          <w:rFonts w:cs="David" w:hint="cs"/>
          <w:rtl/>
        </w:rPr>
      </w:pPr>
    </w:p>
    <w:p w14:paraId="138FE05D" w14:textId="77777777" w:rsidR="005150F2" w:rsidRDefault="005150F2" w:rsidP="005150F2">
      <w:pPr>
        <w:bidi/>
        <w:rPr>
          <w:rFonts w:cs="David" w:hint="cs"/>
          <w:rtl/>
        </w:rPr>
      </w:pPr>
    </w:p>
    <w:p w14:paraId="119F0C08" w14:textId="77777777" w:rsidR="005150F2" w:rsidRDefault="005150F2" w:rsidP="005150F2">
      <w:pPr>
        <w:bidi/>
        <w:rPr>
          <w:rFonts w:cs="David" w:hint="cs"/>
          <w:rtl/>
        </w:rPr>
      </w:pPr>
    </w:p>
    <w:p w14:paraId="1D9D43E2" w14:textId="77777777" w:rsidR="005150F2" w:rsidRDefault="005150F2" w:rsidP="005150F2">
      <w:pPr>
        <w:bidi/>
        <w:rPr>
          <w:rFonts w:cs="David" w:hint="cs"/>
          <w:rtl/>
        </w:rPr>
      </w:pPr>
    </w:p>
    <w:p w14:paraId="3541F8B0" w14:textId="77777777" w:rsidR="005150F2" w:rsidRPr="005150F2" w:rsidRDefault="005150F2" w:rsidP="005150F2">
      <w:pPr>
        <w:bidi/>
        <w:rPr>
          <w:rFonts w:cs="David" w:hint="cs"/>
          <w:rtl/>
        </w:rPr>
      </w:pPr>
    </w:p>
    <w:p w14:paraId="3EEE4BA2" w14:textId="77777777" w:rsidR="005150F2" w:rsidRPr="005150F2" w:rsidRDefault="005150F2" w:rsidP="005150F2">
      <w:pPr>
        <w:bidi/>
        <w:rPr>
          <w:rFonts w:cs="David" w:hint="cs"/>
          <w:u w:val="single"/>
          <w:rtl/>
        </w:rPr>
      </w:pPr>
      <w:r w:rsidRPr="005150F2">
        <w:rPr>
          <w:rFonts w:cs="David" w:hint="cs"/>
          <w:u w:val="single"/>
          <w:rtl/>
        </w:rPr>
        <w:t>אחמד טיבי:</w:t>
      </w:r>
    </w:p>
    <w:p w14:paraId="56D85B92" w14:textId="77777777" w:rsidR="005150F2" w:rsidRPr="005150F2" w:rsidRDefault="005150F2" w:rsidP="005150F2">
      <w:pPr>
        <w:bidi/>
        <w:rPr>
          <w:rFonts w:cs="David" w:hint="cs"/>
          <w:u w:val="single"/>
          <w:rtl/>
        </w:rPr>
      </w:pPr>
    </w:p>
    <w:p w14:paraId="453DC216" w14:textId="77777777" w:rsidR="005150F2" w:rsidRPr="005150F2" w:rsidRDefault="005150F2" w:rsidP="005150F2">
      <w:pPr>
        <w:bidi/>
        <w:rPr>
          <w:rFonts w:cs="David" w:hint="cs"/>
          <w:rtl/>
        </w:rPr>
      </w:pPr>
      <w:r w:rsidRPr="005150F2">
        <w:rPr>
          <w:rFonts w:cs="David" w:hint="cs"/>
          <w:rtl/>
        </w:rPr>
        <w:tab/>
        <w:t xml:space="preserve"> נתנה לה ראשות ממשלה.</w:t>
      </w:r>
    </w:p>
    <w:p w14:paraId="6D4B9BDC" w14:textId="77777777" w:rsidR="005150F2" w:rsidRPr="005150F2" w:rsidRDefault="005150F2" w:rsidP="005150F2">
      <w:pPr>
        <w:bidi/>
        <w:rPr>
          <w:rFonts w:cs="David" w:hint="cs"/>
          <w:rtl/>
        </w:rPr>
      </w:pPr>
    </w:p>
    <w:p w14:paraId="08A726E9"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0F8C5FFC" w14:textId="77777777" w:rsidR="005150F2" w:rsidRPr="005150F2" w:rsidRDefault="005150F2" w:rsidP="005150F2">
      <w:pPr>
        <w:bidi/>
        <w:rPr>
          <w:rFonts w:cs="David" w:hint="cs"/>
          <w:rtl/>
        </w:rPr>
      </w:pPr>
    </w:p>
    <w:p w14:paraId="174B07E3" w14:textId="77777777" w:rsidR="005150F2" w:rsidRPr="005150F2" w:rsidRDefault="005150F2" w:rsidP="005150F2">
      <w:pPr>
        <w:bidi/>
        <w:rPr>
          <w:rFonts w:cs="David" w:hint="cs"/>
          <w:rtl/>
        </w:rPr>
      </w:pPr>
      <w:r w:rsidRPr="005150F2">
        <w:rPr>
          <w:rFonts w:cs="David" w:hint="cs"/>
          <w:rtl/>
        </w:rPr>
        <w:tab/>
        <w:t xml:space="preserve"> זה לא אומר שזה לא יקרה. </w:t>
      </w:r>
    </w:p>
    <w:p w14:paraId="347A51ED" w14:textId="77777777" w:rsidR="005150F2" w:rsidRPr="005150F2" w:rsidRDefault="005150F2" w:rsidP="005150F2">
      <w:pPr>
        <w:bidi/>
        <w:rPr>
          <w:rFonts w:cs="David" w:hint="cs"/>
          <w:rtl/>
        </w:rPr>
      </w:pPr>
    </w:p>
    <w:p w14:paraId="53A5CF5B" w14:textId="77777777" w:rsidR="005150F2" w:rsidRPr="005150F2" w:rsidRDefault="005150F2" w:rsidP="005150F2">
      <w:pPr>
        <w:bidi/>
        <w:rPr>
          <w:rFonts w:cs="David" w:hint="cs"/>
          <w:u w:val="single"/>
          <w:rtl/>
        </w:rPr>
      </w:pPr>
      <w:r w:rsidRPr="005150F2">
        <w:rPr>
          <w:rFonts w:cs="David" w:hint="cs"/>
          <w:u w:val="single"/>
          <w:rtl/>
        </w:rPr>
        <w:t>דוד רותם:</w:t>
      </w:r>
    </w:p>
    <w:p w14:paraId="1B10C33B" w14:textId="77777777" w:rsidR="005150F2" w:rsidRPr="005150F2" w:rsidRDefault="005150F2" w:rsidP="005150F2">
      <w:pPr>
        <w:bidi/>
        <w:rPr>
          <w:rFonts w:cs="David" w:hint="cs"/>
          <w:rtl/>
        </w:rPr>
      </w:pPr>
    </w:p>
    <w:p w14:paraId="6D1E7ADC" w14:textId="77777777" w:rsidR="005150F2" w:rsidRPr="005150F2" w:rsidRDefault="005150F2" w:rsidP="005150F2">
      <w:pPr>
        <w:bidi/>
        <w:rPr>
          <w:rFonts w:cs="David" w:hint="cs"/>
          <w:rtl/>
        </w:rPr>
      </w:pPr>
      <w:r w:rsidRPr="005150F2">
        <w:rPr>
          <w:rFonts w:cs="David" w:hint="cs"/>
          <w:rtl/>
        </w:rPr>
        <w:tab/>
        <w:t xml:space="preserve">מה לא יקרה? </w:t>
      </w:r>
    </w:p>
    <w:p w14:paraId="455C2E40" w14:textId="77777777" w:rsidR="005150F2" w:rsidRPr="005150F2" w:rsidRDefault="005150F2" w:rsidP="005150F2">
      <w:pPr>
        <w:bidi/>
        <w:rPr>
          <w:rFonts w:cs="David" w:hint="cs"/>
          <w:rtl/>
        </w:rPr>
      </w:pPr>
    </w:p>
    <w:p w14:paraId="7C672F7A"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D95608C" w14:textId="77777777" w:rsidR="005150F2" w:rsidRPr="005150F2" w:rsidRDefault="005150F2" w:rsidP="005150F2">
      <w:pPr>
        <w:bidi/>
        <w:rPr>
          <w:rFonts w:cs="David" w:hint="cs"/>
          <w:rtl/>
        </w:rPr>
      </w:pPr>
    </w:p>
    <w:p w14:paraId="06A58CD7" w14:textId="77777777" w:rsidR="005150F2" w:rsidRPr="005150F2" w:rsidRDefault="005150F2" w:rsidP="005150F2">
      <w:pPr>
        <w:bidi/>
        <w:rPr>
          <w:rFonts w:cs="David" w:hint="cs"/>
          <w:rtl/>
        </w:rPr>
      </w:pPr>
      <w:r w:rsidRPr="005150F2">
        <w:rPr>
          <w:rFonts w:cs="David" w:hint="cs"/>
          <w:rtl/>
        </w:rPr>
        <w:tab/>
        <w:t xml:space="preserve"> חברת הכנסת רוחמה אברהם </w:t>
      </w:r>
      <w:proofErr w:type="spellStart"/>
      <w:r w:rsidRPr="005150F2">
        <w:rPr>
          <w:rFonts w:cs="David" w:hint="cs"/>
          <w:rtl/>
        </w:rPr>
        <w:t>בלילא</w:t>
      </w:r>
      <w:proofErr w:type="spellEnd"/>
      <w:r w:rsidRPr="005150F2">
        <w:rPr>
          <w:rFonts w:cs="David" w:hint="cs"/>
          <w:rtl/>
        </w:rPr>
        <w:t xml:space="preserve">, אני הגנתי על זכותך לדבר כשחבר הכנסת רותם ניסה להפריע לך. </w:t>
      </w:r>
    </w:p>
    <w:p w14:paraId="1818CD81" w14:textId="77777777" w:rsidR="005150F2" w:rsidRPr="005150F2" w:rsidRDefault="005150F2" w:rsidP="005150F2">
      <w:pPr>
        <w:bidi/>
        <w:rPr>
          <w:rFonts w:cs="David" w:hint="cs"/>
          <w:rtl/>
        </w:rPr>
      </w:pPr>
    </w:p>
    <w:p w14:paraId="0A908696" w14:textId="77777777" w:rsidR="005150F2" w:rsidRPr="005150F2" w:rsidRDefault="005150F2" w:rsidP="005150F2">
      <w:pPr>
        <w:bidi/>
        <w:rPr>
          <w:rFonts w:cs="David" w:hint="cs"/>
          <w:u w:val="single"/>
          <w:rtl/>
        </w:rPr>
      </w:pPr>
      <w:r w:rsidRPr="005150F2">
        <w:rPr>
          <w:rFonts w:cs="David" w:hint="cs"/>
          <w:u w:val="single"/>
          <w:rtl/>
        </w:rPr>
        <w:t>דוד רותם:</w:t>
      </w:r>
    </w:p>
    <w:p w14:paraId="6587EF39" w14:textId="77777777" w:rsidR="005150F2" w:rsidRPr="005150F2" w:rsidRDefault="005150F2" w:rsidP="005150F2">
      <w:pPr>
        <w:bidi/>
        <w:rPr>
          <w:rFonts w:cs="David" w:hint="cs"/>
          <w:rtl/>
        </w:rPr>
      </w:pPr>
    </w:p>
    <w:p w14:paraId="2AF14988" w14:textId="77777777" w:rsidR="005150F2" w:rsidRPr="005150F2" w:rsidRDefault="005150F2" w:rsidP="005150F2">
      <w:pPr>
        <w:bidi/>
        <w:rPr>
          <w:rFonts w:cs="David" w:hint="cs"/>
          <w:rtl/>
        </w:rPr>
      </w:pPr>
      <w:r w:rsidRPr="005150F2">
        <w:rPr>
          <w:rFonts w:cs="David" w:hint="cs"/>
          <w:rtl/>
        </w:rPr>
        <w:tab/>
        <w:t>מיניתי מישהו מסיעה אחרת לממלא המקום שלי- -</w:t>
      </w:r>
    </w:p>
    <w:p w14:paraId="059EA87F" w14:textId="77777777" w:rsidR="005150F2" w:rsidRPr="005150F2" w:rsidRDefault="005150F2" w:rsidP="005150F2">
      <w:pPr>
        <w:bidi/>
        <w:rPr>
          <w:rFonts w:cs="David" w:hint="cs"/>
          <w:rtl/>
        </w:rPr>
      </w:pPr>
    </w:p>
    <w:p w14:paraId="32B2CB8E"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037E200" w14:textId="77777777" w:rsidR="005150F2" w:rsidRPr="005150F2" w:rsidRDefault="005150F2" w:rsidP="005150F2">
      <w:pPr>
        <w:bidi/>
        <w:rPr>
          <w:rFonts w:cs="David" w:hint="cs"/>
          <w:rtl/>
        </w:rPr>
      </w:pPr>
    </w:p>
    <w:p w14:paraId="4AE5E48E" w14:textId="77777777" w:rsidR="005150F2" w:rsidRPr="005150F2" w:rsidRDefault="005150F2" w:rsidP="005150F2">
      <w:pPr>
        <w:bidi/>
        <w:rPr>
          <w:rFonts w:cs="David" w:hint="cs"/>
          <w:rtl/>
        </w:rPr>
      </w:pPr>
      <w:r w:rsidRPr="005150F2">
        <w:rPr>
          <w:rFonts w:cs="David" w:hint="cs"/>
          <w:rtl/>
        </w:rPr>
        <w:tab/>
        <w:t xml:space="preserve"> כמו שקיים היום.</w:t>
      </w:r>
    </w:p>
    <w:p w14:paraId="707DEB28" w14:textId="77777777" w:rsidR="005150F2" w:rsidRPr="005150F2" w:rsidRDefault="005150F2" w:rsidP="005150F2">
      <w:pPr>
        <w:bidi/>
        <w:rPr>
          <w:rFonts w:cs="David" w:hint="cs"/>
          <w:rtl/>
        </w:rPr>
      </w:pPr>
    </w:p>
    <w:p w14:paraId="29B359FD" w14:textId="77777777" w:rsidR="005150F2" w:rsidRPr="005150F2" w:rsidRDefault="005150F2" w:rsidP="005150F2">
      <w:pPr>
        <w:bidi/>
        <w:rPr>
          <w:rFonts w:cs="David" w:hint="cs"/>
          <w:u w:val="single"/>
          <w:rtl/>
        </w:rPr>
      </w:pPr>
      <w:r w:rsidRPr="005150F2">
        <w:rPr>
          <w:rFonts w:cs="David" w:hint="cs"/>
          <w:u w:val="single"/>
          <w:rtl/>
        </w:rPr>
        <w:t>דוד רותם:</w:t>
      </w:r>
    </w:p>
    <w:p w14:paraId="60900D82" w14:textId="77777777" w:rsidR="005150F2" w:rsidRPr="005150F2" w:rsidRDefault="005150F2" w:rsidP="005150F2">
      <w:pPr>
        <w:bidi/>
        <w:rPr>
          <w:rFonts w:cs="David" w:hint="cs"/>
          <w:rtl/>
        </w:rPr>
      </w:pPr>
    </w:p>
    <w:p w14:paraId="116322D3" w14:textId="77777777" w:rsidR="005150F2" w:rsidRPr="005150F2" w:rsidRDefault="005150F2" w:rsidP="005150F2">
      <w:pPr>
        <w:bidi/>
        <w:rPr>
          <w:rFonts w:cs="David" w:hint="cs"/>
          <w:rtl/>
        </w:rPr>
      </w:pPr>
      <w:r w:rsidRPr="005150F2">
        <w:rPr>
          <w:rFonts w:cs="David" w:hint="cs"/>
          <w:rtl/>
        </w:rPr>
        <w:tab/>
        <w:t xml:space="preserve"> מי ימנה את ממלא המקום, אני או הסיעה שלו?</w:t>
      </w:r>
    </w:p>
    <w:p w14:paraId="233BB007" w14:textId="77777777" w:rsidR="005150F2" w:rsidRPr="005150F2" w:rsidRDefault="005150F2" w:rsidP="005150F2">
      <w:pPr>
        <w:bidi/>
        <w:rPr>
          <w:rFonts w:cs="David" w:hint="cs"/>
          <w:rtl/>
        </w:rPr>
      </w:pPr>
    </w:p>
    <w:p w14:paraId="43DCB8EF" w14:textId="77777777" w:rsidR="005150F2" w:rsidRPr="005150F2" w:rsidRDefault="005150F2" w:rsidP="005150F2">
      <w:pPr>
        <w:bidi/>
        <w:rPr>
          <w:rFonts w:cs="David" w:hint="cs"/>
          <w:u w:val="single"/>
          <w:rtl/>
        </w:rPr>
      </w:pPr>
      <w:r w:rsidRPr="005150F2">
        <w:rPr>
          <w:rFonts w:cs="David" w:hint="cs"/>
          <w:u w:val="single"/>
          <w:rtl/>
        </w:rPr>
        <w:t>ארבל אסטרחן:</w:t>
      </w:r>
    </w:p>
    <w:p w14:paraId="05AF921A" w14:textId="77777777" w:rsidR="005150F2" w:rsidRPr="005150F2" w:rsidRDefault="005150F2" w:rsidP="005150F2">
      <w:pPr>
        <w:bidi/>
        <w:rPr>
          <w:rFonts w:cs="David" w:hint="cs"/>
          <w:rtl/>
        </w:rPr>
      </w:pPr>
    </w:p>
    <w:p w14:paraId="3B84AACA" w14:textId="77777777" w:rsidR="005150F2" w:rsidRPr="005150F2" w:rsidRDefault="005150F2" w:rsidP="005150F2">
      <w:pPr>
        <w:bidi/>
        <w:rPr>
          <w:rFonts w:cs="David" w:hint="cs"/>
          <w:rtl/>
        </w:rPr>
      </w:pPr>
      <w:r w:rsidRPr="005150F2">
        <w:rPr>
          <w:rFonts w:cs="David" w:hint="cs"/>
          <w:rtl/>
        </w:rPr>
        <w:tab/>
        <w:t xml:space="preserve">מי ממנה ומי מחליף זאת שאלה. לכתחילה זה הסיעה הראשית. </w:t>
      </w:r>
    </w:p>
    <w:p w14:paraId="6B98DBD3" w14:textId="77777777" w:rsidR="005150F2" w:rsidRPr="005150F2" w:rsidRDefault="005150F2" w:rsidP="005150F2">
      <w:pPr>
        <w:bidi/>
        <w:rPr>
          <w:rFonts w:cs="David" w:hint="cs"/>
          <w:rtl/>
        </w:rPr>
      </w:pPr>
    </w:p>
    <w:p w14:paraId="623622B0"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51DDAFA6" w14:textId="77777777" w:rsidR="005150F2" w:rsidRPr="005150F2" w:rsidRDefault="005150F2" w:rsidP="005150F2">
      <w:pPr>
        <w:bidi/>
        <w:rPr>
          <w:rFonts w:cs="David" w:hint="cs"/>
          <w:rtl/>
        </w:rPr>
      </w:pPr>
    </w:p>
    <w:p w14:paraId="40A85ADB" w14:textId="77777777" w:rsidR="005150F2" w:rsidRPr="005150F2" w:rsidRDefault="005150F2" w:rsidP="005150F2">
      <w:pPr>
        <w:bidi/>
        <w:rPr>
          <w:rFonts w:cs="David" w:hint="cs"/>
          <w:rtl/>
        </w:rPr>
      </w:pPr>
      <w:r w:rsidRPr="005150F2">
        <w:rPr>
          <w:rFonts w:cs="David" w:hint="cs"/>
          <w:rtl/>
        </w:rPr>
        <w:tab/>
        <w:t xml:space="preserve">זה ברור שזאת הסיעה הראשית. </w:t>
      </w:r>
    </w:p>
    <w:p w14:paraId="15B25E73" w14:textId="77777777" w:rsidR="005150F2" w:rsidRPr="005150F2" w:rsidRDefault="005150F2" w:rsidP="005150F2">
      <w:pPr>
        <w:bidi/>
        <w:rPr>
          <w:rFonts w:cs="David" w:hint="cs"/>
          <w:rtl/>
        </w:rPr>
      </w:pPr>
    </w:p>
    <w:p w14:paraId="76DE21EA" w14:textId="77777777" w:rsidR="005150F2" w:rsidRPr="005150F2" w:rsidRDefault="005150F2" w:rsidP="005150F2">
      <w:pPr>
        <w:bidi/>
        <w:rPr>
          <w:rFonts w:cs="David" w:hint="cs"/>
          <w:rtl/>
        </w:rPr>
      </w:pPr>
      <w:r w:rsidRPr="005150F2">
        <w:rPr>
          <w:rFonts w:cs="David" w:hint="cs"/>
          <w:rtl/>
        </w:rPr>
        <w:tab/>
        <w:t xml:space="preserve">כשהיום נתת מקום לחבר מסיעה אחרת הוא עדיין רשום על שם הסיעה שלך, לכן זה ברור שגם ממלא המקום יהיה רשום על שם הסיעה שלך. </w:t>
      </w:r>
    </w:p>
    <w:p w14:paraId="42C7FA6E" w14:textId="77777777" w:rsidR="005150F2" w:rsidRPr="005150F2" w:rsidRDefault="005150F2" w:rsidP="005150F2">
      <w:pPr>
        <w:bidi/>
        <w:rPr>
          <w:rFonts w:cs="David" w:hint="cs"/>
          <w:rtl/>
        </w:rPr>
      </w:pPr>
    </w:p>
    <w:p w14:paraId="0CDF2182" w14:textId="77777777" w:rsidR="005150F2" w:rsidRPr="005150F2" w:rsidRDefault="005150F2" w:rsidP="005150F2">
      <w:pPr>
        <w:bidi/>
        <w:ind w:firstLine="567"/>
        <w:rPr>
          <w:rFonts w:cs="David" w:hint="cs"/>
          <w:rtl/>
        </w:rPr>
      </w:pPr>
      <w:r w:rsidRPr="005150F2">
        <w:rPr>
          <w:rFonts w:cs="David" w:hint="cs"/>
          <w:rtl/>
        </w:rPr>
        <w:t>הרשו להשלים את דבריי בהבהרה: המנגנון שהציעה שלי ונכנס כרגע בתיקונים הוריד מהכוח של הסיעה שמקבלת ממלא מקום. אם אתם חותכים את השלב הרביעי אתם מורידים עוד מהכוח של הסיעה שממלאת מקום כי עכשיו כדי לנצל את הזכות שלה להצבעה היא תצטרך להביא את חבר הכנסת הספציפי ולא תוכל להחליף אותו. זה שונה, אגב, מהמצב כשהוא יושב על המכסה, כי אז אפשר להביא כל אחד. לי אין שום בעיה לכבד את ההחלטה הזאת כי כסיעה ראשית אני יוצא מזה מורווח. אני רק רוצה שכל הסיעות שביקשו ממלא מקום יהיו מודעים שזאת המשמעות לבקשתם.</w:t>
      </w:r>
    </w:p>
    <w:p w14:paraId="67154001" w14:textId="77777777" w:rsidR="005150F2" w:rsidRPr="005150F2" w:rsidRDefault="005150F2" w:rsidP="005150F2">
      <w:pPr>
        <w:bidi/>
        <w:rPr>
          <w:rFonts w:cs="David" w:hint="cs"/>
          <w:rtl/>
        </w:rPr>
      </w:pPr>
    </w:p>
    <w:p w14:paraId="35456704" w14:textId="77777777" w:rsidR="005150F2" w:rsidRPr="005150F2" w:rsidRDefault="005150F2" w:rsidP="005150F2">
      <w:pPr>
        <w:bidi/>
        <w:rPr>
          <w:rFonts w:cs="David" w:hint="cs"/>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428DD992" w14:textId="77777777" w:rsidR="005150F2" w:rsidRPr="005150F2" w:rsidRDefault="005150F2" w:rsidP="005150F2">
      <w:pPr>
        <w:bidi/>
        <w:rPr>
          <w:rFonts w:cs="David" w:hint="cs"/>
          <w:rtl/>
        </w:rPr>
      </w:pPr>
    </w:p>
    <w:p w14:paraId="56E09D10" w14:textId="77777777" w:rsidR="005150F2" w:rsidRPr="005150F2" w:rsidRDefault="005150F2" w:rsidP="005150F2">
      <w:pPr>
        <w:bidi/>
        <w:rPr>
          <w:rFonts w:cs="David" w:hint="cs"/>
          <w:rtl/>
        </w:rPr>
      </w:pPr>
      <w:r w:rsidRPr="005150F2">
        <w:rPr>
          <w:rFonts w:cs="David" w:hint="cs"/>
          <w:rtl/>
        </w:rPr>
        <w:tab/>
        <w:t xml:space="preserve"> אדוני היושב ראש, מה שהבנתי הוא שכל הפואנטה של ממלא המקום לממלא המקום או לחבר הקבוע, זה בהסכמה של הסיעה הראשית. כל הפואנטה הזאת מייתרת את הדיון הזה.</w:t>
      </w:r>
    </w:p>
    <w:p w14:paraId="01F665A7" w14:textId="77777777" w:rsidR="005150F2" w:rsidRPr="005150F2" w:rsidRDefault="005150F2" w:rsidP="005150F2">
      <w:pPr>
        <w:bidi/>
        <w:rPr>
          <w:rFonts w:cs="David" w:hint="cs"/>
          <w:rtl/>
        </w:rPr>
      </w:pPr>
    </w:p>
    <w:p w14:paraId="64A66E4A" w14:textId="77777777" w:rsidR="005150F2" w:rsidRDefault="005150F2" w:rsidP="005150F2">
      <w:pPr>
        <w:bidi/>
        <w:rPr>
          <w:rFonts w:cs="David" w:hint="cs"/>
          <w:u w:val="single"/>
          <w:rtl/>
        </w:rPr>
      </w:pPr>
    </w:p>
    <w:p w14:paraId="5FE1F6AF" w14:textId="77777777" w:rsidR="005150F2" w:rsidRDefault="005150F2" w:rsidP="005150F2">
      <w:pPr>
        <w:bidi/>
        <w:rPr>
          <w:rFonts w:cs="David" w:hint="cs"/>
          <w:u w:val="single"/>
          <w:rtl/>
        </w:rPr>
      </w:pPr>
    </w:p>
    <w:p w14:paraId="7AC17455" w14:textId="77777777" w:rsidR="005150F2" w:rsidRDefault="005150F2" w:rsidP="005150F2">
      <w:pPr>
        <w:bidi/>
        <w:rPr>
          <w:rFonts w:cs="David" w:hint="cs"/>
          <w:u w:val="single"/>
          <w:rtl/>
        </w:rPr>
      </w:pPr>
    </w:p>
    <w:p w14:paraId="6A98DC22" w14:textId="77777777" w:rsidR="005150F2" w:rsidRDefault="005150F2" w:rsidP="005150F2">
      <w:pPr>
        <w:bidi/>
        <w:rPr>
          <w:rFonts w:cs="David" w:hint="cs"/>
          <w:u w:val="single"/>
          <w:rtl/>
        </w:rPr>
      </w:pPr>
    </w:p>
    <w:p w14:paraId="0541FCEA" w14:textId="77777777" w:rsidR="005150F2" w:rsidRDefault="005150F2" w:rsidP="005150F2">
      <w:pPr>
        <w:bidi/>
        <w:rPr>
          <w:rFonts w:cs="David" w:hint="cs"/>
          <w:u w:val="single"/>
          <w:rtl/>
        </w:rPr>
      </w:pPr>
    </w:p>
    <w:p w14:paraId="4F905A73"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6FEAC584" w14:textId="77777777" w:rsidR="005150F2" w:rsidRPr="005150F2" w:rsidRDefault="005150F2" w:rsidP="005150F2">
      <w:pPr>
        <w:bidi/>
        <w:rPr>
          <w:rFonts w:cs="David" w:hint="cs"/>
          <w:rtl/>
        </w:rPr>
      </w:pPr>
    </w:p>
    <w:p w14:paraId="1CA84DB2" w14:textId="77777777" w:rsidR="005150F2" w:rsidRPr="005150F2" w:rsidRDefault="005150F2" w:rsidP="005150F2">
      <w:pPr>
        <w:bidi/>
        <w:rPr>
          <w:rFonts w:cs="David" w:hint="cs"/>
          <w:rtl/>
        </w:rPr>
      </w:pPr>
      <w:r w:rsidRPr="005150F2">
        <w:rPr>
          <w:rFonts w:cs="David" w:hint="cs"/>
          <w:rtl/>
        </w:rPr>
        <w:tab/>
        <w:t xml:space="preserve">לא. </w:t>
      </w:r>
    </w:p>
    <w:p w14:paraId="7FB95923" w14:textId="77777777" w:rsidR="005150F2" w:rsidRPr="005150F2" w:rsidRDefault="005150F2" w:rsidP="005150F2">
      <w:pPr>
        <w:bidi/>
        <w:rPr>
          <w:rFonts w:cs="David" w:hint="cs"/>
          <w:rtl/>
        </w:rPr>
      </w:pPr>
    </w:p>
    <w:p w14:paraId="049D8BC1" w14:textId="77777777" w:rsidR="005150F2" w:rsidRPr="005150F2" w:rsidRDefault="005150F2" w:rsidP="005150F2">
      <w:pPr>
        <w:bidi/>
        <w:rPr>
          <w:rFonts w:cs="David" w:hint="cs"/>
          <w:u w:val="single"/>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2B071E4A" w14:textId="77777777" w:rsidR="005150F2" w:rsidRPr="005150F2" w:rsidRDefault="005150F2" w:rsidP="005150F2">
      <w:pPr>
        <w:bidi/>
        <w:rPr>
          <w:rFonts w:cs="David" w:hint="cs"/>
          <w:u w:val="single"/>
          <w:rtl/>
        </w:rPr>
      </w:pPr>
    </w:p>
    <w:p w14:paraId="4B21D90B" w14:textId="77777777" w:rsidR="005150F2" w:rsidRPr="005150F2" w:rsidRDefault="005150F2" w:rsidP="005150F2">
      <w:pPr>
        <w:bidi/>
        <w:rPr>
          <w:rFonts w:cs="David" w:hint="cs"/>
          <w:rtl/>
        </w:rPr>
      </w:pPr>
      <w:r w:rsidRPr="005150F2">
        <w:rPr>
          <w:rFonts w:cs="David" w:hint="cs"/>
          <w:rtl/>
        </w:rPr>
        <w:tab/>
        <w:t xml:space="preserve"> מה, לא?</w:t>
      </w:r>
    </w:p>
    <w:p w14:paraId="6C9064DE" w14:textId="77777777" w:rsidR="005150F2" w:rsidRPr="005150F2" w:rsidRDefault="005150F2" w:rsidP="005150F2">
      <w:pPr>
        <w:bidi/>
        <w:rPr>
          <w:rFonts w:cs="David" w:hint="cs"/>
          <w:rtl/>
        </w:rPr>
      </w:pPr>
    </w:p>
    <w:p w14:paraId="7A7A8BBC"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4A4FAB80" w14:textId="77777777" w:rsidR="005150F2" w:rsidRPr="005150F2" w:rsidRDefault="005150F2" w:rsidP="005150F2">
      <w:pPr>
        <w:bidi/>
        <w:rPr>
          <w:rFonts w:cs="David" w:hint="cs"/>
          <w:rtl/>
        </w:rPr>
      </w:pPr>
    </w:p>
    <w:p w14:paraId="6D731F3F" w14:textId="77777777" w:rsidR="005150F2" w:rsidRPr="005150F2" w:rsidRDefault="005150F2" w:rsidP="005150F2">
      <w:pPr>
        <w:bidi/>
        <w:rPr>
          <w:rFonts w:cs="David" w:hint="cs"/>
          <w:rtl/>
        </w:rPr>
      </w:pPr>
      <w:r w:rsidRPr="005150F2">
        <w:rPr>
          <w:rFonts w:cs="David" w:hint="cs"/>
          <w:rtl/>
        </w:rPr>
        <w:tab/>
        <w:t xml:space="preserve"> לדוגמה סיעת ליכוד נתנה מילוי מקום לחבר כנסת מש"ס בוועדת חוקה. אם לא נמצא חבר כנסת מהליכוד, וחבר הכנסת מש"ס נמצא בהצבעה חשובה בוועדה אחרת או נסע לחו"ל, סיעת ש"ס תוכל לשלוח נציג אחר במקומו. </w:t>
      </w:r>
    </w:p>
    <w:p w14:paraId="7482943E" w14:textId="77777777" w:rsidR="005150F2" w:rsidRPr="005150F2" w:rsidRDefault="005150F2" w:rsidP="005150F2">
      <w:pPr>
        <w:bidi/>
        <w:rPr>
          <w:rFonts w:cs="David" w:hint="cs"/>
          <w:rtl/>
        </w:rPr>
      </w:pPr>
    </w:p>
    <w:p w14:paraId="507DFF24" w14:textId="77777777" w:rsidR="005150F2" w:rsidRPr="005150F2" w:rsidRDefault="005150F2" w:rsidP="005150F2">
      <w:pPr>
        <w:bidi/>
        <w:rPr>
          <w:rFonts w:cs="David" w:hint="cs"/>
          <w:u w:val="single"/>
          <w:rtl/>
        </w:rPr>
      </w:pPr>
      <w:r w:rsidRPr="005150F2">
        <w:rPr>
          <w:rFonts w:cs="David" w:hint="cs"/>
          <w:u w:val="single"/>
          <w:rtl/>
        </w:rPr>
        <w:t>דוד רותם:</w:t>
      </w:r>
    </w:p>
    <w:p w14:paraId="0CB1E238" w14:textId="77777777" w:rsidR="005150F2" w:rsidRPr="005150F2" w:rsidRDefault="005150F2" w:rsidP="005150F2">
      <w:pPr>
        <w:bidi/>
        <w:rPr>
          <w:rFonts w:cs="David" w:hint="cs"/>
          <w:rtl/>
        </w:rPr>
      </w:pPr>
    </w:p>
    <w:p w14:paraId="1F404587" w14:textId="77777777" w:rsidR="005150F2" w:rsidRPr="005150F2" w:rsidRDefault="005150F2" w:rsidP="005150F2">
      <w:pPr>
        <w:bidi/>
        <w:rPr>
          <w:rFonts w:cs="David" w:hint="cs"/>
          <w:rtl/>
        </w:rPr>
      </w:pPr>
      <w:r w:rsidRPr="005150F2">
        <w:rPr>
          <w:rFonts w:cs="David" w:hint="cs"/>
          <w:rtl/>
        </w:rPr>
        <w:tab/>
        <w:t>לא.</w:t>
      </w:r>
    </w:p>
    <w:p w14:paraId="7FB814F2" w14:textId="77777777" w:rsidR="005150F2" w:rsidRPr="005150F2" w:rsidRDefault="005150F2" w:rsidP="005150F2">
      <w:pPr>
        <w:bidi/>
        <w:rPr>
          <w:rFonts w:cs="David" w:hint="cs"/>
          <w:rtl/>
        </w:rPr>
      </w:pPr>
    </w:p>
    <w:p w14:paraId="54087E00"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64D6AA07" w14:textId="77777777" w:rsidR="005150F2" w:rsidRPr="005150F2" w:rsidRDefault="005150F2" w:rsidP="005150F2">
      <w:pPr>
        <w:bidi/>
        <w:rPr>
          <w:rFonts w:cs="David" w:hint="cs"/>
          <w:rtl/>
        </w:rPr>
      </w:pPr>
    </w:p>
    <w:p w14:paraId="1A45BB31" w14:textId="77777777" w:rsidR="005150F2" w:rsidRPr="005150F2" w:rsidRDefault="005150F2" w:rsidP="005150F2">
      <w:pPr>
        <w:bidi/>
        <w:rPr>
          <w:rFonts w:cs="David" w:hint="cs"/>
          <w:rtl/>
        </w:rPr>
      </w:pPr>
      <w:r w:rsidRPr="005150F2">
        <w:rPr>
          <w:rFonts w:cs="David" w:hint="cs"/>
          <w:rtl/>
        </w:rPr>
        <w:tab/>
        <w:t xml:space="preserve">זה לפי מה שארבל כתבה, זאת המשמעות של ממלא מקום. </w:t>
      </w:r>
    </w:p>
    <w:p w14:paraId="002B08D1" w14:textId="77777777" w:rsidR="005150F2" w:rsidRPr="005150F2" w:rsidRDefault="005150F2" w:rsidP="005150F2">
      <w:pPr>
        <w:bidi/>
        <w:rPr>
          <w:rFonts w:cs="David" w:hint="cs"/>
          <w:rtl/>
        </w:rPr>
      </w:pPr>
    </w:p>
    <w:p w14:paraId="0DFDEE61" w14:textId="77777777" w:rsidR="005150F2" w:rsidRPr="005150F2" w:rsidRDefault="005150F2" w:rsidP="005150F2">
      <w:pPr>
        <w:bidi/>
        <w:rPr>
          <w:rFonts w:cs="David" w:hint="cs"/>
          <w:u w:val="single"/>
          <w:rtl/>
        </w:rPr>
      </w:pPr>
      <w:r w:rsidRPr="005150F2">
        <w:rPr>
          <w:rFonts w:cs="David" w:hint="cs"/>
          <w:u w:val="single"/>
          <w:rtl/>
        </w:rPr>
        <w:t>ארבל אסטרחן:</w:t>
      </w:r>
    </w:p>
    <w:p w14:paraId="61AEB869" w14:textId="77777777" w:rsidR="005150F2" w:rsidRPr="005150F2" w:rsidRDefault="005150F2" w:rsidP="005150F2">
      <w:pPr>
        <w:bidi/>
        <w:rPr>
          <w:rFonts w:cs="David" w:hint="cs"/>
          <w:rtl/>
        </w:rPr>
      </w:pPr>
    </w:p>
    <w:p w14:paraId="06E56CB2" w14:textId="77777777" w:rsidR="005150F2" w:rsidRPr="005150F2" w:rsidRDefault="005150F2" w:rsidP="005150F2">
      <w:pPr>
        <w:bidi/>
        <w:rPr>
          <w:rFonts w:cs="David" w:hint="cs"/>
          <w:rtl/>
        </w:rPr>
      </w:pPr>
      <w:r w:rsidRPr="005150F2">
        <w:rPr>
          <w:rFonts w:cs="David" w:hint="cs"/>
          <w:rtl/>
        </w:rPr>
        <w:tab/>
        <w:t>כן, אבל זאת לא הצעה שלי.</w:t>
      </w:r>
    </w:p>
    <w:p w14:paraId="2A879878" w14:textId="77777777" w:rsidR="005150F2" w:rsidRPr="005150F2" w:rsidRDefault="005150F2" w:rsidP="005150F2">
      <w:pPr>
        <w:bidi/>
        <w:rPr>
          <w:rFonts w:cs="David" w:hint="cs"/>
          <w:rtl/>
        </w:rPr>
      </w:pPr>
    </w:p>
    <w:p w14:paraId="2EF10917"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6FF6747F" w14:textId="77777777" w:rsidR="005150F2" w:rsidRPr="005150F2" w:rsidRDefault="005150F2" w:rsidP="005150F2">
      <w:pPr>
        <w:bidi/>
        <w:rPr>
          <w:rFonts w:cs="David" w:hint="cs"/>
          <w:rtl/>
        </w:rPr>
      </w:pPr>
    </w:p>
    <w:p w14:paraId="5CE00E5E" w14:textId="77777777" w:rsidR="005150F2" w:rsidRPr="005150F2" w:rsidRDefault="005150F2" w:rsidP="005150F2">
      <w:pPr>
        <w:bidi/>
        <w:rPr>
          <w:rFonts w:cs="David" w:hint="cs"/>
          <w:rtl/>
        </w:rPr>
      </w:pPr>
      <w:r w:rsidRPr="005150F2">
        <w:rPr>
          <w:rFonts w:cs="David" w:hint="cs"/>
          <w:rtl/>
        </w:rPr>
        <w:tab/>
        <w:t xml:space="preserve">זה מה שמונח כרגע. לפי התיקון שאתם מבקשים, היחיד שיכול לבוא על מקומו של חבר כנסת מהליכוד ולהצביע זה אותו חבר כנסת מש"ס. </w:t>
      </w:r>
    </w:p>
    <w:p w14:paraId="1A940B16" w14:textId="77777777" w:rsidR="005150F2" w:rsidRPr="005150F2" w:rsidRDefault="005150F2" w:rsidP="005150F2">
      <w:pPr>
        <w:bidi/>
        <w:rPr>
          <w:rFonts w:cs="David" w:hint="cs"/>
          <w:rtl/>
        </w:rPr>
      </w:pPr>
    </w:p>
    <w:p w14:paraId="3C7A03CA" w14:textId="77777777" w:rsidR="005150F2" w:rsidRPr="005150F2" w:rsidRDefault="005150F2" w:rsidP="005150F2">
      <w:pPr>
        <w:bidi/>
        <w:rPr>
          <w:rFonts w:cs="David" w:hint="cs"/>
          <w:u w:val="single"/>
          <w:rtl/>
        </w:rPr>
      </w:pPr>
      <w:r w:rsidRPr="005150F2">
        <w:rPr>
          <w:rFonts w:cs="David" w:hint="cs"/>
          <w:u w:val="single"/>
          <w:rtl/>
        </w:rPr>
        <w:t>שלי יחימוביץ:</w:t>
      </w:r>
    </w:p>
    <w:p w14:paraId="2FF02A16" w14:textId="77777777" w:rsidR="005150F2" w:rsidRPr="005150F2" w:rsidRDefault="005150F2" w:rsidP="005150F2">
      <w:pPr>
        <w:bidi/>
        <w:rPr>
          <w:rFonts w:cs="David" w:hint="cs"/>
          <w:u w:val="single"/>
          <w:rtl/>
        </w:rPr>
      </w:pPr>
    </w:p>
    <w:p w14:paraId="2B8B4F55" w14:textId="77777777" w:rsidR="005150F2" w:rsidRPr="005150F2" w:rsidRDefault="005150F2" w:rsidP="005150F2">
      <w:pPr>
        <w:bidi/>
        <w:rPr>
          <w:rFonts w:cs="David" w:hint="cs"/>
          <w:rtl/>
        </w:rPr>
      </w:pPr>
      <w:r w:rsidRPr="005150F2">
        <w:rPr>
          <w:rFonts w:cs="David" w:hint="cs"/>
          <w:rtl/>
        </w:rPr>
        <w:tab/>
        <w:t xml:space="preserve"> אבל כך היה.</w:t>
      </w:r>
    </w:p>
    <w:p w14:paraId="1A6F3258" w14:textId="77777777" w:rsidR="005150F2" w:rsidRPr="005150F2" w:rsidRDefault="005150F2" w:rsidP="005150F2">
      <w:pPr>
        <w:bidi/>
        <w:rPr>
          <w:rFonts w:cs="David" w:hint="cs"/>
          <w:rtl/>
        </w:rPr>
      </w:pPr>
    </w:p>
    <w:p w14:paraId="36EB11DE" w14:textId="77777777" w:rsidR="005150F2" w:rsidRPr="005150F2" w:rsidRDefault="005150F2" w:rsidP="005150F2">
      <w:pPr>
        <w:bidi/>
        <w:rPr>
          <w:rFonts w:cs="David" w:hint="cs"/>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73193874" w14:textId="77777777" w:rsidR="005150F2" w:rsidRPr="005150F2" w:rsidRDefault="005150F2" w:rsidP="005150F2">
      <w:pPr>
        <w:bidi/>
        <w:rPr>
          <w:rFonts w:cs="David" w:hint="cs"/>
          <w:rtl/>
        </w:rPr>
      </w:pPr>
    </w:p>
    <w:p w14:paraId="2997ACEF" w14:textId="77777777" w:rsidR="005150F2" w:rsidRPr="005150F2" w:rsidRDefault="005150F2" w:rsidP="005150F2">
      <w:pPr>
        <w:bidi/>
        <w:rPr>
          <w:rFonts w:cs="David" w:hint="cs"/>
          <w:rtl/>
        </w:rPr>
      </w:pPr>
      <w:r w:rsidRPr="005150F2">
        <w:rPr>
          <w:rFonts w:cs="David" w:hint="cs"/>
          <w:rtl/>
        </w:rPr>
        <w:tab/>
        <w:t xml:space="preserve"> או בהסכמה שלך.</w:t>
      </w:r>
    </w:p>
    <w:p w14:paraId="3AD20ACA" w14:textId="77777777" w:rsidR="005150F2" w:rsidRPr="005150F2" w:rsidRDefault="005150F2" w:rsidP="005150F2">
      <w:pPr>
        <w:bidi/>
        <w:rPr>
          <w:rFonts w:cs="David" w:hint="cs"/>
          <w:rtl/>
        </w:rPr>
      </w:pPr>
    </w:p>
    <w:p w14:paraId="26F4C98A"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7E48B07" w14:textId="77777777" w:rsidR="005150F2" w:rsidRPr="005150F2" w:rsidRDefault="005150F2" w:rsidP="005150F2">
      <w:pPr>
        <w:bidi/>
        <w:rPr>
          <w:rFonts w:cs="David" w:hint="cs"/>
          <w:rtl/>
        </w:rPr>
      </w:pPr>
    </w:p>
    <w:p w14:paraId="35B6417E" w14:textId="77777777" w:rsidR="005150F2" w:rsidRPr="005150F2" w:rsidRDefault="005150F2" w:rsidP="005150F2">
      <w:pPr>
        <w:bidi/>
        <w:rPr>
          <w:rFonts w:cs="David" w:hint="cs"/>
          <w:rtl/>
        </w:rPr>
      </w:pPr>
      <w:r w:rsidRPr="005150F2">
        <w:rPr>
          <w:rFonts w:cs="David" w:hint="cs"/>
          <w:rtl/>
        </w:rPr>
        <w:tab/>
        <w:t>לא. אם אין תיקון הסכמה שלי לא תעזור.</w:t>
      </w:r>
    </w:p>
    <w:p w14:paraId="2BFB5039" w14:textId="77777777" w:rsidR="005150F2" w:rsidRPr="005150F2" w:rsidRDefault="005150F2" w:rsidP="005150F2">
      <w:pPr>
        <w:bidi/>
        <w:rPr>
          <w:rFonts w:cs="David" w:hint="cs"/>
          <w:rtl/>
        </w:rPr>
      </w:pPr>
    </w:p>
    <w:p w14:paraId="63415F31" w14:textId="77777777" w:rsidR="005150F2" w:rsidRPr="005150F2" w:rsidRDefault="005150F2" w:rsidP="005150F2">
      <w:pPr>
        <w:bidi/>
        <w:rPr>
          <w:rFonts w:cs="David" w:hint="cs"/>
          <w:u w:val="single"/>
          <w:rtl/>
        </w:rPr>
      </w:pPr>
      <w:r w:rsidRPr="005150F2">
        <w:rPr>
          <w:rFonts w:cs="David" w:hint="cs"/>
          <w:u w:val="single"/>
          <w:rtl/>
        </w:rPr>
        <w:t>דוד רותם:</w:t>
      </w:r>
    </w:p>
    <w:p w14:paraId="5DEDB563" w14:textId="77777777" w:rsidR="005150F2" w:rsidRPr="005150F2" w:rsidRDefault="005150F2" w:rsidP="005150F2">
      <w:pPr>
        <w:bidi/>
        <w:rPr>
          <w:rFonts w:cs="David" w:hint="cs"/>
          <w:rtl/>
        </w:rPr>
      </w:pPr>
    </w:p>
    <w:p w14:paraId="035487F6" w14:textId="77777777" w:rsidR="005150F2" w:rsidRPr="005150F2" w:rsidRDefault="005150F2" w:rsidP="005150F2">
      <w:pPr>
        <w:bidi/>
        <w:rPr>
          <w:rFonts w:cs="David" w:hint="cs"/>
          <w:rtl/>
        </w:rPr>
      </w:pPr>
      <w:r w:rsidRPr="005150F2">
        <w:rPr>
          <w:rFonts w:cs="David" w:hint="cs"/>
          <w:rtl/>
        </w:rPr>
        <w:tab/>
        <w:t xml:space="preserve"> או מישהו מהסיעה הראשית.</w:t>
      </w:r>
    </w:p>
    <w:p w14:paraId="5CF0988B" w14:textId="77777777" w:rsidR="005150F2" w:rsidRPr="005150F2" w:rsidRDefault="005150F2" w:rsidP="005150F2">
      <w:pPr>
        <w:bidi/>
        <w:rPr>
          <w:rFonts w:cs="David" w:hint="cs"/>
          <w:u w:val="single"/>
          <w:rtl/>
        </w:rPr>
      </w:pPr>
    </w:p>
    <w:p w14:paraId="151904D6"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7BDB4547" w14:textId="77777777" w:rsidR="005150F2" w:rsidRPr="005150F2" w:rsidRDefault="005150F2" w:rsidP="005150F2">
      <w:pPr>
        <w:bidi/>
        <w:rPr>
          <w:rFonts w:cs="David" w:hint="cs"/>
          <w:rtl/>
        </w:rPr>
      </w:pPr>
    </w:p>
    <w:p w14:paraId="25FDB632" w14:textId="77777777" w:rsidR="005150F2" w:rsidRPr="005150F2" w:rsidRDefault="005150F2" w:rsidP="005150F2">
      <w:pPr>
        <w:bidi/>
        <w:rPr>
          <w:rFonts w:cs="David" w:hint="cs"/>
          <w:rtl/>
        </w:rPr>
      </w:pPr>
      <w:r w:rsidRPr="005150F2">
        <w:rPr>
          <w:rFonts w:cs="David" w:hint="cs"/>
          <w:rtl/>
        </w:rPr>
        <w:tab/>
        <w:t xml:space="preserve"> מישהו מהסיעה הראשית זה ברור, הוא קודם לממלא מקום.</w:t>
      </w:r>
    </w:p>
    <w:p w14:paraId="11436A51" w14:textId="77777777" w:rsidR="005150F2" w:rsidRDefault="005150F2" w:rsidP="005150F2">
      <w:pPr>
        <w:bidi/>
        <w:rPr>
          <w:rFonts w:cs="David" w:hint="cs"/>
          <w:rtl/>
        </w:rPr>
      </w:pPr>
    </w:p>
    <w:p w14:paraId="62526A35" w14:textId="77777777" w:rsidR="005150F2" w:rsidRDefault="005150F2" w:rsidP="005150F2">
      <w:pPr>
        <w:bidi/>
        <w:rPr>
          <w:rFonts w:cs="David" w:hint="cs"/>
          <w:rtl/>
        </w:rPr>
      </w:pPr>
    </w:p>
    <w:p w14:paraId="0EC169B8" w14:textId="77777777" w:rsidR="005150F2" w:rsidRDefault="005150F2" w:rsidP="005150F2">
      <w:pPr>
        <w:bidi/>
        <w:rPr>
          <w:rFonts w:cs="David" w:hint="cs"/>
          <w:rtl/>
        </w:rPr>
      </w:pPr>
    </w:p>
    <w:p w14:paraId="2D0171FD" w14:textId="77777777" w:rsidR="005150F2" w:rsidRDefault="005150F2" w:rsidP="005150F2">
      <w:pPr>
        <w:bidi/>
        <w:rPr>
          <w:rFonts w:cs="David" w:hint="cs"/>
          <w:rtl/>
        </w:rPr>
      </w:pPr>
    </w:p>
    <w:p w14:paraId="2B7ECEF4" w14:textId="77777777" w:rsidR="005150F2" w:rsidRDefault="005150F2" w:rsidP="005150F2">
      <w:pPr>
        <w:bidi/>
        <w:rPr>
          <w:rFonts w:cs="David" w:hint="cs"/>
          <w:rtl/>
        </w:rPr>
      </w:pPr>
    </w:p>
    <w:p w14:paraId="3AD62A87" w14:textId="77777777" w:rsidR="005150F2" w:rsidRDefault="005150F2" w:rsidP="005150F2">
      <w:pPr>
        <w:bidi/>
        <w:rPr>
          <w:rFonts w:cs="David" w:hint="cs"/>
          <w:rtl/>
        </w:rPr>
      </w:pPr>
    </w:p>
    <w:p w14:paraId="452A463F" w14:textId="77777777" w:rsidR="005150F2" w:rsidRPr="005150F2" w:rsidRDefault="005150F2" w:rsidP="005150F2">
      <w:pPr>
        <w:bidi/>
        <w:rPr>
          <w:rFonts w:cs="David" w:hint="cs"/>
          <w:rtl/>
        </w:rPr>
      </w:pPr>
    </w:p>
    <w:p w14:paraId="01D5CA7D" w14:textId="77777777" w:rsidR="005150F2" w:rsidRPr="005150F2" w:rsidRDefault="005150F2" w:rsidP="005150F2">
      <w:pPr>
        <w:bidi/>
        <w:rPr>
          <w:rFonts w:cs="David" w:hint="cs"/>
          <w:u w:val="single"/>
          <w:rtl/>
        </w:rPr>
      </w:pPr>
      <w:r w:rsidRPr="005150F2">
        <w:rPr>
          <w:rFonts w:cs="David" w:hint="cs"/>
          <w:u w:val="single"/>
          <w:rtl/>
        </w:rPr>
        <w:t>דוד רותם:</w:t>
      </w:r>
    </w:p>
    <w:p w14:paraId="01C5CA99" w14:textId="77777777" w:rsidR="005150F2" w:rsidRPr="005150F2" w:rsidRDefault="005150F2" w:rsidP="005150F2">
      <w:pPr>
        <w:bidi/>
        <w:rPr>
          <w:rFonts w:cs="David" w:hint="cs"/>
          <w:rtl/>
        </w:rPr>
      </w:pPr>
    </w:p>
    <w:p w14:paraId="1BF9F101" w14:textId="77777777" w:rsidR="005150F2" w:rsidRPr="005150F2" w:rsidRDefault="005150F2" w:rsidP="005150F2">
      <w:pPr>
        <w:bidi/>
        <w:rPr>
          <w:rFonts w:cs="David" w:hint="cs"/>
          <w:rtl/>
        </w:rPr>
      </w:pPr>
      <w:r w:rsidRPr="005150F2">
        <w:rPr>
          <w:rFonts w:cs="David" w:hint="cs"/>
          <w:rtl/>
        </w:rPr>
        <w:tab/>
        <w:t xml:space="preserve"> גם אם מיניתי אותו על המכסה שלי והוא לא נמצא, מי שממלא את מקומו זה לא מישהו מסיעת הליכוד, אלא מישהו מסיעתו.</w:t>
      </w:r>
    </w:p>
    <w:p w14:paraId="5E9F7E49" w14:textId="77777777" w:rsidR="005150F2" w:rsidRPr="005150F2" w:rsidRDefault="005150F2" w:rsidP="005150F2">
      <w:pPr>
        <w:bidi/>
        <w:rPr>
          <w:rFonts w:cs="David" w:hint="cs"/>
          <w:rtl/>
        </w:rPr>
      </w:pPr>
    </w:p>
    <w:p w14:paraId="27BCA14B"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0A848DDF" w14:textId="77777777" w:rsidR="005150F2" w:rsidRPr="005150F2" w:rsidRDefault="005150F2" w:rsidP="005150F2">
      <w:pPr>
        <w:bidi/>
        <w:rPr>
          <w:rFonts w:cs="David" w:hint="cs"/>
          <w:rtl/>
        </w:rPr>
      </w:pPr>
    </w:p>
    <w:p w14:paraId="1A434C67" w14:textId="77777777" w:rsidR="005150F2" w:rsidRPr="005150F2" w:rsidRDefault="005150F2" w:rsidP="005150F2">
      <w:pPr>
        <w:bidi/>
        <w:rPr>
          <w:rFonts w:cs="David" w:hint="cs"/>
          <w:rtl/>
        </w:rPr>
      </w:pPr>
      <w:r w:rsidRPr="005150F2">
        <w:rPr>
          <w:rFonts w:cs="David" w:hint="cs"/>
          <w:rtl/>
        </w:rPr>
        <w:tab/>
        <w:t xml:space="preserve"> אתה טועה. זה המצב היום, את זה אנחנו לא משנים.</w:t>
      </w:r>
    </w:p>
    <w:p w14:paraId="22D6BB39" w14:textId="77777777" w:rsidR="005150F2" w:rsidRPr="005150F2" w:rsidRDefault="005150F2" w:rsidP="005150F2">
      <w:pPr>
        <w:bidi/>
        <w:rPr>
          <w:rFonts w:cs="David" w:hint="cs"/>
          <w:rtl/>
        </w:rPr>
      </w:pPr>
    </w:p>
    <w:p w14:paraId="22D94F34" w14:textId="77777777" w:rsidR="005150F2" w:rsidRPr="005150F2" w:rsidRDefault="005150F2" w:rsidP="005150F2">
      <w:pPr>
        <w:bidi/>
        <w:rPr>
          <w:rFonts w:cs="David" w:hint="cs"/>
          <w:u w:val="single"/>
          <w:rtl/>
        </w:rPr>
      </w:pPr>
      <w:r w:rsidRPr="005150F2">
        <w:rPr>
          <w:rFonts w:cs="David" w:hint="cs"/>
          <w:u w:val="single"/>
          <w:rtl/>
        </w:rPr>
        <w:t>דוד רותם:</w:t>
      </w:r>
    </w:p>
    <w:p w14:paraId="05C03B09" w14:textId="77777777" w:rsidR="005150F2" w:rsidRPr="005150F2" w:rsidRDefault="005150F2" w:rsidP="005150F2">
      <w:pPr>
        <w:bidi/>
        <w:rPr>
          <w:rFonts w:cs="David" w:hint="cs"/>
          <w:rtl/>
        </w:rPr>
      </w:pPr>
    </w:p>
    <w:p w14:paraId="3AA58423" w14:textId="77777777" w:rsidR="005150F2" w:rsidRPr="005150F2" w:rsidRDefault="005150F2" w:rsidP="005150F2">
      <w:pPr>
        <w:bidi/>
        <w:rPr>
          <w:rFonts w:cs="David" w:hint="cs"/>
          <w:rtl/>
        </w:rPr>
      </w:pPr>
      <w:r w:rsidRPr="005150F2">
        <w:rPr>
          <w:rFonts w:cs="David" w:hint="cs"/>
          <w:rtl/>
        </w:rPr>
        <w:tab/>
        <w:t xml:space="preserve"> אני לא נותן מקום לסיעה אני נותן מקום לחבר.</w:t>
      </w:r>
    </w:p>
    <w:p w14:paraId="7ACB1192" w14:textId="77777777" w:rsidR="005150F2" w:rsidRPr="005150F2" w:rsidRDefault="005150F2" w:rsidP="005150F2">
      <w:pPr>
        <w:bidi/>
        <w:rPr>
          <w:rFonts w:cs="David" w:hint="cs"/>
          <w:rtl/>
        </w:rPr>
      </w:pPr>
    </w:p>
    <w:p w14:paraId="5B6E0C97"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27E5F51E" w14:textId="77777777" w:rsidR="005150F2" w:rsidRPr="005150F2" w:rsidRDefault="005150F2" w:rsidP="005150F2">
      <w:pPr>
        <w:bidi/>
        <w:rPr>
          <w:rFonts w:cs="David" w:hint="cs"/>
          <w:rtl/>
        </w:rPr>
      </w:pPr>
    </w:p>
    <w:p w14:paraId="3BF947D5" w14:textId="77777777" w:rsidR="005150F2" w:rsidRPr="005150F2" w:rsidRDefault="005150F2" w:rsidP="005150F2">
      <w:pPr>
        <w:bidi/>
        <w:rPr>
          <w:rFonts w:cs="David" w:hint="cs"/>
          <w:rtl/>
        </w:rPr>
      </w:pPr>
      <w:r w:rsidRPr="005150F2">
        <w:rPr>
          <w:rFonts w:cs="David" w:hint="cs"/>
          <w:rtl/>
        </w:rPr>
        <w:tab/>
        <w:t xml:space="preserve"> אתה טועה, חבר הכנסת רותם. התקנון שיש היום נותן עדיפות לנציג הסיעה המשנית שהכנסת אותו על המכסה שלך. </w:t>
      </w:r>
    </w:p>
    <w:p w14:paraId="6545783D" w14:textId="77777777" w:rsidR="005150F2" w:rsidRPr="005150F2" w:rsidRDefault="005150F2" w:rsidP="005150F2">
      <w:pPr>
        <w:bidi/>
        <w:rPr>
          <w:rFonts w:cs="David" w:hint="cs"/>
          <w:rtl/>
        </w:rPr>
      </w:pPr>
    </w:p>
    <w:p w14:paraId="3522AF67" w14:textId="77777777" w:rsidR="005150F2" w:rsidRPr="005150F2" w:rsidRDefault="005150F2" w:rsidP="005150F2">
      <w:pPr>
        <w:bidi/>
        <w:rPr>
          <w:rFonts w:cs="David" w:hint="cs"/>
          <w:u w:val="single"/>
          <w:rtl/>
        </w:rPr>
      </w:pPr>
      <w:r w:rsidRPr="005150F2">
        <w:rPr>
          <w:rFonts w:cs="David" w:hint="cs"/>
          <w:u w:val="single"/>
          <w:rtl/>
        </w:rPr>
        <w:t>ארבל אסטרחן:</w:t>
      </w:r>
    </w:p>
    <w:p w14:paraId="0EAFC3D5" w14:textId="77777777" w:rsidR="005150F2" w:rsidRPr="005150F2" w:rsidRDefault="005150F2" w:rsidP="005150F2">
      <w:pPr>
        <w:bidi/>
        <w:rPr>
          <w:rFonts w:cs="David" w:hint="cs"/>
          <w:rtl/>
        </w:rPr>
      </w:pPr>
    </w:p>
    <w:p w14:paraId="07F88BD0" w14:textId="77777777" w:rsidR="005150F2" w:rsidRPr="005150F2" w:rsidRDefault="005150F2" w:rsidP="005150F2">
      <w:pPr>
        <w:bidi/>
        <w:rPr>
          <w:rFonts w:cs="David" w:hint="cs"/>
          <w:rtl/>
        </w:rPr>
      </w:pPr>
      <w:r w:rsidRPr="005150F2">
        <w:rPr>
          <w:rFonts w:cs="David" w:hint="cs"/>
          <w:rtl/>
        </w:rPr>
        <w:tab/>
        <w:t xml:space="preserve"> זה 9א(ג)(2).</w:t>
      </w:r>
    </w:p>
    <w:p w14:paraId="65185E56" w14:textId="77777777" w:rsidR="005150F2" w:rsidRPr="005150F2" w:rsidRDefault="005150F2" w:rsidP="005150F2">
      <w:pPr>
        <w:bidi/>
        <w:rPr>
          <w:rFonts w:cs="David" w:hint="cs"/>
          <w:rtl/>
        </w:rPr>
      </w:pPr>
    </w:p>
    <w:p w14:paraId="72E7F6C9" w14:textId="77777777" w:rsidR="005150F2" w:rsidRPr="005150F2" w:rsidRDefault="005150F2" w:rsidP="005150F2">
      <w:pPr>
        <w:bidi/>
        <w:rPr>
          <w:rFonts w:cs="David" w:hint="cs"/>
          <w:rtl/>
        </w:rPr>
      </w:pPr>
      <w:r w:rsidRPr="005150F2">
        <w:rPr>
          <w:rFonts w:cs="David" w:hint="cs"/>
          <w:u w:val="single"/>
          <w:rtl/>
        </w:rPr>
        <w:t>נסים זאב:</w:t>
      </w:r>
    </w:p>
    <w:p w14:paraId="47F36C4A" w14:textId="77777777" w:rsidR="005150F2" w:rsidRPr="005150F2" w:rsidRDefault="005150F2" w:rsidP="005150F2">
      <w:pPr>
        <w:bidi/>
        <w:rPr>
          <w:rFonts w:cs="David" w:hint="cs"/>
          <w:rtl/>
        </w:rPr>
      </w:pPr>
    </w:p>
    <w:p w14:paraId="608E22AE" w14:textId="77777777" w:rsidR="005150F2" w:rsidRPr="005150F2" w:rsidRDefault="005150F2" w:rsidP="005150F2">
      <w:pPr>
        <w:bidi/>
        <w:rPr>
          <w:rFonts w:cs="David" w:hint="cs"/>
          <w:rtl/>
        </w:rPr>
      </w:pPr>
      <w:r w:rsidRPr="005150F2">
        <w:rPr>
          <w:rFonts w:cs="David" w:hint="cs"/>
          <w:rtl/>
        </w:rPr>
        <w:tab/>
        <w:t xml:space="preserve">יש לי הצעה נוספת: אם אפשר להוסיף עוד חבר מתוך הסיעה הזאת </w:t>
      </w:r>
      <w:r w:rsidRPr="005150F2">
        <w:rPr>
          <w:rFonts w:cs="David"/>
          <w:rtl/>
        </w:rPr>
        <w:t>–</w:t>
      </w:r>
      <w:r w:rsidRPr="005150F2">
        <w:rPr>
          <w:rFonts w:cs="David" w:hint="cs"/>
          <w:rtl/>
        </w:rPr>
        <w:t xml:space="preserve"> ממלא של ממלא.</w:t>
      </w:r>
    </w:p>
    <w:p w14:paraId="47D55835" w14:textId="77777777" w:rsidR="005150F2" w:rsidRPr="005150F2" w:rsidRDefault="005150F2" w:rsidP="005150F2">
      <w:pPr>
        <w:bidi/>
        <w:rPr>
          <w:rFonts w:cs="David" w:hint="cs"/>
          <w:rtl/>
        </w:rPr>
      </w:pPr>
    </w:p>
    <w:p w14:paraId="5EA5D1C7"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A6DA80C" w14:textId="77777777" w:rsidR="005150F2" w:rsidRPr="005150F2" w:rsidRDefault="005150F2" w:rsidP="005150F2">
      <w:pPr>
        <w:bidi/>
        <w:rPr>
          <w:rFonts w:cs="David" w:hint="cs"/>
          <w:rtl/>
        </w:rPr>
      </w:pPr>
    </w:p>
    <w:p w14:paraId="7BD48549" w14:textId="77777777" w:rsidR="005150F2" w:rsidRPr="005150F2" w:rsidRDefault="005150F2" w:rsidP="005150F2">
      <w:pPr>
        <w:bidi/>
        <w:rPr>
          <w:rFonts w:cs="David" w:hint="cs"/>
          <w:rtl/>
        </w:rPr>
      </w:pPr>
      <w:r w:rsidRPr="005150F2">
        <w:rPr>
          <w:rFonts w:cs="David" w:hint="cs"/>
          <w:rtl/>
        </w:rPr>
        <w:tab/>
        <w:t xml:space="preserve"> לא. זה מצחיק.</w:t>
      </w:r>
    </w:p>
    <w:p w14:paraId="230A32D0" w14:textId="77777777" w:rsidR="005150F2" w:rsidRPr="005150F2" w:rsidRDefault="005150F2" w:rsidP="005150F2">
      <w:pPr>
        <w:bidi/>
        <w:rPr>
          <w:rFonts w:cs="David" w:hint="cs"/>
          <w:rtl/>
        </w:rPr>
      </w:pPr>
    </w:p>
    <w:p w14:paraId="594C219D" w14:textId="77777777" w:rsidR="005150F2" w:rsidRPr="005150F2" w:rsidRDefault="005150F2" w:rsidP="005150F2">
      <w:pPr>
        <w:bidi/>
        <w:rPr>
          <w:rFonts w:cs="David" w:hint="cs"/>
          <w:rtl/>
        </w:rPr>
      </w:pPr>
      <w:r w:rsidRPr="005150F2">
        <w:rPr>
          <w:rFonts w:cs="David" w:hint="cs"/>
          <w:u w:val="single"/>
          <w:rtl/>
        </w:rPr>
        <w:t>נסים זאב:</w:t>
      </w:r>
    </w:p>
    <w:p w14:paraId="58B26BE2" w14:textId="77777777" w:rsidR="005150F2" w:rsidRPr="005150F2" w:rsidRDefault="005150F2" w:rsidP="005150F2">
      <w:pPr>
        <w:bidi/>
        <w:rPr>
          <w:rFonts w:cs="David" w:hint="cs"/>
          <w:rtl/>
        </w:rPr>
      </w:pPr>
    </w:p>
    <w:p w14:paraId="4FE1B3DD" w14:textId="77777777" w:rsidR="005150F2" w:rsidRPr="005150F2" w:rsidRDefault="005150F2" w:rsidP="005150F2">
      <w:pPr>
        <w:bidi/>
        <w:rPr>
          <w:rFonts w:cs="David" w:hint="cs"/>
          <w:rtl/>
        </w:rPr>
      </w:pPr>
      <w:r w:rsidRPr="005150F2">
        <w:rPr>
          <w:rFonts w:cs="David" w:hint="cs"/>
          <w:rtl/>
        </w:rPr>
        <w:tab/>
        <w:t xml:space="preserve"> להגביל את זה. </w:t>
      </w:r>
    </w:p>
    <w:p w14:paraId="20BDFB4E" w14:textId="77777777" w:rsidR="005150F2" w:rsidRPr="005150F2" w:rsidRDefault="005150F2" w:rsidP="005150F2">
      <w:pPr>
        <w:bidi/>
        <w:rPr>
          <w:rFonts w:cs="David" w:hint="cs"/>
          <w:rtl/>
        </w:rPr>
      </w:pPr>
    </w:p>
    <w:p w14:paraId="335EA6E5"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51356493" w14:textId="77777777" w:rsidR="005150F2" w:rsidRPr="005150F2" w:rsidRDefault="005150F2" w:rsidP="005150F2">
      <w:pPr>
        <w:bidi/>
        <w:rPr>
          <w:rFonts w:cs="David" w:hint="cs"/>
          <w:rtl/>
        </w:rPr>
      </w:pPr>
    </w:p>
    <w:p w14:paraId="08603CE3" w14:textId="77777777" w:rsidR="005150F2" w:rsidRPr="005150F2" w:rsidRDefault="005150F2" w:rsidP="005150F2">
      <w:pPr>
        <w:bidi/>
        <w:rPr>
          <w:rFonts w:cs="David" w:hint="cs"/>
          <w:rtl/>
        </w:rPr>
      </w:pPr>
      <w:r w:rsidRPr="005150F2">
        <w:rPr>
          <w:rFonts w:cs="David" w:hint="cs"/>
          <w:rtl/>
        </w:rPr>
        <w:tab/>
        <w:t xml:space="preserve"> לא, זה לא רציני. </w:t>
      </w:r>
    </w:p>
    <w:p w14:paraId="6F0C9000" w14:textId="77777777" w:rsidR="005150F2" w:rsidRPr="005150F2" w:rsidRDefault="005150F2" w:rsidP="005150F2">
      <w:pPr>
        <w:bidi/>
        <w:rPr>
          <w:rFonts w:cs="David" w:hint="cs"/>
          <w:rtl/>
        </w:rPr>
      </w:pPr>
    </w:p>
    <w:p w14:paraId="4FFD5167" w14:textId="77777777" w:rsidR="005150F2" w:rsidRPr="005150F2" w:rsidRDefault="005150F2" w:rsidP="005150F2">
      <w:pPr>
        <w:bidi/>
        <w:rPr>
          <w:rFonts w:cs="David" w:hint="cs"/>
          <w:rtl/>
        </w:rPr>
      </w:pPr>
      <w:r w:rsidRPr="005150F2">
        <w:rPr>
          <w:rFonts w:cs="David" w:hint="cs"/>
          <w:u w:val="single"/>
          <w:rtl/>
        </w:rPr>
        <w:t>נסים זאב:</w:t>
      </w:r>
    </w:p>
    <w:p w14:paraId="4428AA91" w14:textId="77777777" w:rsidR="005150F2" w:rsidRPr="005150F2" w:rsidRDefault="005150F2" w:rsidP="005150F2">
      <w:pPr>
        <w:bidi/>
        <w:rPr>
          <w:rFonts w:cs="David" w:hint="cs"/>
          <w:rtl/>
        </w:rPr>
      </w:pPr>
    </w:p>
    <w:p w14:paraId="672467D2" w14:textId="77777777" w:rsidR="005150F2" w:rsidRPr="005150F2" w:rsidRDefault="005150F2" w:rsidP="005150F2">
      <w:pPr>
        <w:bidi/>
        <w:rPr>
          <w:rFonts w:cs="David" w:hint="cs"/>
          <w:rtl/>
        </w:rPr>
      </w:pPr>
      <w:r w:rsidRPr="005150F2">
        <w:rPr>
          <w:rFonts w:cs="David" w:hint="cs"/>
          <w:rtl/>
        </w:rPr>
        <w:tab/>
        <w:t xml:space="preserve"> יותר מצחיק להפוך את זה לסיעתי, ולתת לממלא מקום מקדימה, ואני לא יודע מי מהחברים יבוא לוועדה.</w:t>
      </w:r>
    </w:p>
    <w:p w14:paraId="7AAFD9BF" w14:textId="77777777" w:rsidR="005150F2" w:rsidRPr="005150F2" w:rsidRDefault="005150F2" w:rsidP="005150F2">
      <w:pPr>
        <w:bidi/>
        <w:rPr>
          <w:rFonts w:cs="David" w:hint="cs"/>
          <w:rtl/>
        </w:rPr>
      </w:pPr>
    </w:p>
    <w:p w14:paraId="47417B42"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36226B05" w14:textId="77777777" w:rsidR="005150F2" w:rsidRPr="005150F2" w:rsidRDefault="005150F2" w:rsidP="005150F2">
      <w:pPr>
        <w:bidi/>
        <w:rPr>
          <w:rFonts w:cs="David" w:hint="cs"/>
          <w:rtl/>
        </w:rPr>
      </w:pPr>
    </w:p>
    <w:p w14:paraId="617062B3" w14:textId="77777777" w:rsidR="005150F2" w:rsidRPr="005150F2" w:rsidRDefault="005150F2" w:rsidP="005150F2">
      <w:pPr>
        <w:bidi/>
        <w:rPr>
          <w:rFonts w:cs="David" w:hint="cs"/>
          <w:rtl/>
        </w:rPr>
      </w:pPr>
      <w:r w:rsidRPr="005150F2">
        <w:rPr>
          <w:rFonts w:cs="David" w:hint="cs"/>
          <w:rtl/>
        </w:rPr>
        <w:tab/>
        <w:t xml:space="preserve"> עכשיו המקומות הם תמיד סיעתיים. </w:t>
      </w:r>
    </w:p>
    <w:p w14:paraId="2F875C99" w14:textId="77777777" w:rsidR="005150F2" w:rsidRPr="005150F2" w:rsidRDefault="005150F2" w:rsidP="005150F2">
      <w:pPr>
        <w:bidi/>
        <w:rPr>
          <w:rFonts w:cs="David" w:hint="cs"/>
          <w:rtl/>
        </w:rPr>
      </w:pPr>
    </w:p>
    <w:p w14:paraId="76F81ED0" w14:textId="77777777" w:rsidR="005150F2" w:rsidRPr="005150F2" w:rsidRDefault="005150F2" w:rsidP="005150F2">
      <w:pPr>
        <w:bidi/>
        <w:rPr>
          <w:rFonts w:cs="David" w:hint="cs"/>
          <w:u w:val="single"/>
          <w:rtl/>
        </w:rPr>
      </w:pPr>
      <w:r w:rsidRPr="005150F2">
        <w:rPr>
          <w:rFonts w:cs="David" w:hint="cs"/>
          <w:u w:val="single"/>
          <w:rtl/>
        </w:rPr>
        <w:t>ארבל אסטרחן:</w:t>
      </w:r>
    </w:p>
    <w:p w14:paraId="27C30B79" w14:textId="77777777" w:rsidR="005150F2" w:rsidRPr="005150F2" w:rsidRDefault="005150F2" w:rsidP="005150F2">
      <w:pPr>
        <w:bidi/>
        <w:rPr>
          <w:rFonts w:cs="David" w:hint="cs"/>
          <w:rtl/>
        </w:rPr>
      </w:pPr>
    </w:p>
    <w:p w14:paraId="009BE8D1" w14:textId="77777777" w:rsidR="005150F2" w:rsidRPr="005150F2" w:rsidRDefault="005150F2" w:rsidP="005150F2">
      <w:pPr>
        <w:bidi/>
        <w:rPr>
          <w:rFonts w:cs="David" w:hint="cs"/>
          <w:rtl/>
        </w:rPr>
      </w:pPr>
      <w:r w:rsidRPr="005150F2">
        <w:rPr>
          <w:rFonts w:cs="David" w:hint="cs"/>
          <w:rtl/>
        </w:rPr>
        <w:tab/>
        <w:t>זה מנוסח קצת מבלבל.</w:t>
      </w:r>
    </w:p>
    <w:p w14:paraId="783F54D1" w14:textId="77777777" w:rsidR="005150F2" w:rsidRDefault="005150F2" w:rsidP="005150F2">
      <w:pPr>
        <w:bidi/>
        <w:rPr>
          <w:rFonts w:cs="David" w:hint="cs"/>
          <w:rtl/>
        </w:rPr>
      </w:pPr>
    </w:p>
    <w:p w14:paraId="30A5CD4A" w14:textId="77777777" w:rsidR="005150F2" w:rsidRDefault="005150F2" w:rsidP="005150F2">
      <w:pPr>
        <w:bidi/>
        <w:rPr>
          <w:rFonts w:cs="David" w:hint="cs"/>
          <w:rtl/>
        </w:rPr>
      </w:pPr>
    </w:p>
    <w:p w14:paraId="63C15C88" w14:textId="77777777" w:rsidR="005150F2" w:rsidRDefault="005150F2" w:rsidP="005150F2">
      <w:pPr>
        <w:bidi/>
        <w:rPr>
          <w:rFonts w:cs="David" w:hint="cs"/>
          <w:rtl/>
        </w:rPr>
      </w:pPr>
    </w:p>
    <w:p w14:paraId="0C07C6A5" w14:textId="77777777" w:rsidR="005150F2" w:rsidRDefault="005150F2" w:rsidP="005150F2">
      <w:pPr>
        <w:bidi/>
        <w:rPr>
          <w:rFonts w:cs="David" w:hint="cs"/>
          <w:rtl/>
        </w:rPr>
      </w:pPr>
    </w:p>
    <w:p w14:paraId="215C5760" w14:textId="77777777" w:rsidR="005150F2" w:rsidRDefault="005150F2" w:rsidP="005150F2">
      <w:pPr>
        <w:bidi/>
        <w:rPr>
          <w:rFonts w:cs="David" w:hint="cs"/>
          <w:rtl/>
        </w:rPr>
      </w:pPr>
    </w:p>
    <w:p w14:paraId="6E90B086" w14:textId="77777777" w:rsidR="005150F2" w:rsidRDefault="005150F2" w:rsidP="005150F2">
      <w:pPr>
        <w:bidi/>
        <w:rPr>
          <w:rFonts w:cs="David" w:hint="cs"/>
          <w:rtl/>
        </w:rPr>
      </w:pPr>
    </w:p>
    <w:p w14:paraId="3FD0FCCA" w14:textId="77777777" w:rsidR="005150F2" w:rsidRDefault="005150F2" w:rsidP="005150F2">
      <w:pPr>
        <w:bidi/>
        <w:rPr>
          <w:rFonts w:cs="David" w:hint="cs"/>
          <w:rtl/>
        </w:rPr>
      </w:pPr>
    </w:p>
    <w:p w14:paraId="4F7EB1D1" w14:textId="77777777" w:rsidR="005150F2" w:rsidRPr="005150F2" w:rsidRDefault="005150F2" w:rsidP="005150F2">
      <w:pPr>
        <w:bidi/>
        <w:rPr>
          <w:rFonts w:cs="David" w:hint="cs"/>
          <w:rtl/>
        </w:rPr>
      </w:pPr>
    </w:p>
    <w:p w14:paraId="4A786FFF" w14:textId="77777777" w:rsidR="005150F2" w:rsidRPr="005150F2" w:rsidRDefault="005150F2" w:rsidP="005150F2">
      <w:pPr>
        <w:bidi/>
        <w:rPr>
          <w:rFonts w:cs="David" w:hint="cs"/>
          <w:rtl/>
        </w:rPr>
      </w:pPr>
      <w:r w:rsidRPr="005150F2">
        <w:rPr>
          <w:rFonts w:cs="David" w:hint="cs"/>
          <w:u w:val="single"/>
          <w:rtl/>
        </w:rPr>
        <w:t>נסים זאב:</w:t>
      </w:r>
    </w:p>
    <w:p w14:paraId="096D7802" w14:textId="77777777" w:rsidR="005150F2" w:rsidRPr="005150F2" w:rsidRDefault="005150F2" w:rsidP="005150F2">
      <w:pPr>
        <w:bidi/>
        <w:rPr>
          <w:rFonts w:cs="David" w:hint="cs"/>
          <w:rtl/>
        </w:rPr>
      </w:pPr>
    </w:p>
    <w:p w14:paraId="47A1AD8F" w14:textId="77777777" w:rsidR="005150F2" w:rsidRPr="005150F2" w:rsidRDefault="005150F2" w:rsidP="005150F2">
      <w:pPr>
        <w:bidi/>
        <w:rPr>
          <w:rFonts w:cs="David" w:hint="cs"/>
          <w:rtl/>
        </w:rPr>
      </w:pPr>
      <w:r w:rsidRPr="005150F2">
        <w:rPr>
          <w:rFonts w:cs="David" w:hint="cs"/>
          <w:rtl/>
        </w:rPr>
        <w:tab/>
        <w:t xml:space="preserve"> הנוסח לא מבלבל. הנוסח לא משנה, העיקרון פה משנה.</w:t>
      </w:r>
    </w:p>
    <w:p w14:paraId="208C0FB5" w14:textId="77777777" w:rsidR="005150F2" w:rsidRPr="005150F2" w:rsidRDefault="005150F2" w:rsidP="005150F2">
      <w:pPr>
        <w:bidi/>
        <w:rPr>
          <w:rFonts w:cs="David" w:hint="cs"/>
          <w:rtl/>
        </w:rPr>
      </w:pPr>
    </w:p>
    <w:p w14:paraId="3843548B" w14:textId="77777777" w:rsidR="005150F2" w:rsidRPr="005150F2" w:rsidRDefault="005150F2" w:rsidP="005150F2">
      <w:pPr>
        <w:bidi/>
        <w:rPr>
          <w:rFonts w:cs="David" w:hint="cs"/>
          <w:u w:val="single"/>
          <w:rtl/>
        </w:rPr>
      </w:pPr>
      <w:r w:rsidRPr="005150F2">
        <w:rPr>
          <w:rFonts w:cs="David" w:hint="cs"/>
          <w:u w:val="single"/>
          <w:rtl/>
        </w:rPr>
        <w:t>דוד רותם:</w:t>
      </w:r>
    </w:p>
    <w:p w14:paraId="0A0F1E68" w14:textId="77777777" w:rsidR="005150F2" w:rsidRPr="005150F2" w:rsidRDefault="005150F2" w:rsidP="005150F2">
      <w:pPr>
        <w:bidi/>
        <w:rPr>
          <w:rFonts w:cs="David" w:hint="cs"/>
          <w:rtl/>
        </w:rPr>
      </w:pPr>
    </w:p>
    <w:p w14:paraId="010E4152" w14:textId="77777777" w:rsidR="005150F2" w:rsidRPr="005150F2" w:rsidRDefault="005150F2" w:rsidP="005150F2">
      <w:pPr>
        <w:bidi/>
        <w:rPr>
          <w:rFonts w:cs="David" w:hint="cs"/>
          <w:rtl/>
        </w:rPr>
      </w:pPr>
      <w:r w:rsidRPr="005150F2">
        <w:rPr>
          <w:rFonts w:cs="David" w:hint="cs"/>
          <w:rtl/>
        </w:rPr>
        <w:tab/>
        <w:t xml:space="preserve">- - - חבר מסיעה מיוצגת. סיעה מיוצגת זה אני. "רשאי למלא מקום חבר ועדה חבר אותה סיעה" </w:t>
      </w:r>
      <w:r w:rsidRPr="005150F2">
        <w:rPr>
          <w:rFonts w:cs="David"/>
          <w:rtl/>
        </w:rPr>
        <w:t>–</w:t>
      </w:r>
      <w:r w:rsidRPr="005150F2">
        <w:rPr>
          <w:rFonts w:cs="David" w:hint="cs"/>
          <w:rtl/>
        </w:rPr>
        <w:t xml:space="preserve"> חבר מסיעתו או מהסיעה המיוצגת.</w:t>
      </w:r>
    </w:p>
    <w:p w14:paraId="1AEC897C" w14:textId="77777777" w:rsidR="005150F2" w:rsidRPr="005150F2" w:rsidRDefault="005150F2" w:rsidP="005150F2">
      <w:pPr>
        <w:bidi/>
        <w:rPr>
          <w:rFonts w:cs="David" w:hint="cs"/>
          <w:rtl/>
        </w:rPr>
      </w:pPr>
    </w:p>
    <w:p w14:paraId="7F631157" w14:textId="77777777" w:rsidR="005150F2" w:rsidRPr="005150F2" w:rsidRDefault="005150F2" w:rsidP="005150F2">
      <w:pPr>
        <w:bidi/>
        <w:rPr>
          <w:rFonts w:cs="David" w:hint="cs"/>
          <w:u w:val="single"/>
          <w:rtl/>
        </w:rPr>
      </w:pPr>
      <w:r w:rsidRPr="005150F2">
        <w:rPr>
          <w:rFonts w:cs="David" w:hint="cs"/>
          <w:u w:val="single"/>
          <w:rtl/>
        </w:rPr>
        <w:t>ארבל אסטרחן:</w:t>
      </w:r>
    </w:p>
    <w:p w14:paraId="169D4443" w14:textId="77777777" w:rsidR="005150F2" w:rsidRPr="005150F2" w:rsidRDefault="005150F2" w:rsidP="005150F2">
      <w:pPr>
        <w:bidi/>
        <w:rPr>
          <w:rFonts w:cs="David" w:hint="cs"/>
          <w:rtl/>
        </w:rPr>
      </w:pPr>
    </w:p>
    <w:p w14:paraId="2A506DC5" w14:textId="77777777" w:rsidR="005150F2" w:rsidRPr="005150F2" w:rsidRDefault="005150F2" w:rsidP="005150F2">
      <w:pPr>
        <w:bidi/>
        <w:rPr>
          <w:rFonts w:cs="David" w:hint="cs"/>
          <w:rtl/>
        </w:rPr>
      </w:pPr>
      <w:r w:rsidRPr="005150F2">
        <w:rPr>
          <w:rFonts w:cs="David" w:hint="cs"/>
          <w:rtl/>
        </w:rPr>
        <w:tab/>
        <w:t>היום כאשר סיעה נותנת לסיעה אחרת חבר על חשבונה, ואותו חבר נעדר, מישהו מהסיעה שלו- -</w:t>
      </w:r>
    </w:p>
    <w:p w14:paraId="6A8FF794" w14:textId="77777777" w:rsidR="005150F2" w:rsidRPr="005150F2" w:rsidRDefault="005150F2" w:rsidP="005150F2">
      <w:pPr>
        <w:bidi/>
        <w:rPr>
          <w:rFonts w:cs="David" w:hint="cs"/>
          <w:rtl/>
        </w:rPr>
      </w:pPr>
    </w:p>
    <w:p w14:paraId="3019E0E1" w14:textId="77777777" w:rsidR="005150F2" w:rsidRPr="005150F2" w:rsidRDefault="005150F2" w:rsidP="005150F2">
      <w:pPr>
        <w:bidi/>
        <w:rPr>
          <w:rFonts w:cs="David" w:hint="cs"/>
          <w:u w:val="single"/>
          <w:rtl/>
        </w:rPr>
      </w:pPr>
      <w:r w:rsidRPr="005150F2">
        <w:rPr>
          <w:rFonts w:cs="David" w:hint="cs"/>
          <w:u w:val="single"/>
          <w:rtl/>
        </w:rPr>
        <w:t>דוד רותם:</w:t>
      </w:r>
    </w:p>
    <w:p w14:paraId="6BD4D1BB" w14:textId="77777777" w:rsidR="005150F2" w:rsidRPr="005150F2" w:rsidRDefault="005150F2" w:rsidP="005150F2">
      <w:pPr>
        <w:bidi/>
        <w:rPr>
          <w:rFonts w:cs="David" w:hint="cs"/>
          <w:rtl/>
        </w:rPr>
      </w:pPr>
    </w:p>
    <w:p w14:paraId="5E7EE366" w14:textId="77777777" w:rsidR="005150F2" w:rsidRPr="005150F2" w:rsidRDefault="005150F2" w:rsidP="005150F2">
      <w:pPr>
        <w:bidi/>
        <w:rPr>
          <w:rFonts w:cs="David" w:hint="cs"/>
          <w:rtl/>
        </w:rPr>
      </w:pPr>
      <w:r w:rsidRPr="005150F2">
        <w:rPr>
          <w:rFonts w:cs="David" w:hint="cs"/>
          <w:rtl/>
        </w:rPr>
        <w:tab/>
        <w:t xml:space="preserve"> 9א(ג)(2) אומר בדיוק ההפך. </w:t>
      </w:r>
    </w:p>
    <w:p w14:paraId="44E6B29F" w14:textId="77777777" w:rsidR="005150F2" w:rsidRPr="005150F2" w:rsidRDefault="005150F2" w:rsidP="005150F2">
      <w:pPr>
        <w:bidi/>
        <w:rPr>
          <w:rFonts w:cs="David" w:hint="cs"/>
          <w:rtl/>
        </w:rPr>
      </w:pPr>
    </w:p>
    <w:p w14:paraId="615F4D2F" w14:textId="77777777" w:rsidR="005150F2" w:rsidRPr="005150F2" w:rsidRDefault="005150F2" w:rsidP="005150F2">
      <w:pPr>
        <w:bidi/>
        <w:rPr>
          <w:rFonts w:cs="David" w:hint="cs"/>
          <w:u w:val="single"/>
          <w:rtl/>
        </w:rPr>
      </w:pPr>
      <w:r w:rsidRPr="005150F2">
        <w:rPr>
          <w:rFonts w:cs="David" w:hint="cs"/>
          <w:u w:val="single"/>
          <w:rtl/>
        </w:rPr>
        <w:t>ארבל אסטרחן:</w:t>
      </w:r>
    </w:p>
    <w:p w14:paraId="2020F299" w14:textId="77777777" w:rsidR="005150F2" w:rsidRPr="005150F2" w:rsidRDefault="005150F2" w:rsidP="005150F2">
      <w:pPr>
        <w:bidi/>
        <w:rPr>
          <w:rFonts w:cs="David" w:hint="cs"/>
          <w:rtl/>
        </w:rPr>
      </w:pPr>
    </w:p>
    <w:p w14:paraId="2B0787FD" w14:textId="77777777" w:rsidR="005150F2" w:rsidRPr="005150F2" w:rsidRDefault="005150F2" w:rsidP="005150F2">
      <w:pPr>
        <w:bidi/>
        <w:rPr>
          <w:rFonts w:cs="David" w:hint="cs"/>
          <w:rtl/>
        </w:rPr>
      </w:pPr>
      <w:r w:rsidRPr="005150F2">
        <w:rPr>
          <w:rFonts w:cs="David" w:hint="cs"/>
          <w:rtl/>
        </w:rPr>
        <w:tab/>
        <w:t>"רשאי למלא את מקומו בוועדה חבר אחר מסיעתו". הסעיף הזה תמיד מבלבל, אבל תקרא שוב ותראה.</w:t>
      </w:r>
    </w:p>
    <w:p w14:paraId="5AF8B56C" w14:textId="77777777" w:rsidR="005150F2" w:rsidRPr="005150F2" w:rsidRDefault="005150F2" w:rsidP="005150F2">
      <w:pPr>
        <w:bidi/>
        <w:rPr>
          <w:rFonts w:cs="David" w:hint="cs"/>
          <w:rtl/>
        </w:rPr>
      </w:pPr>
    </w:p>
    <w:p w14:paraId="1254D923"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5C1AD294" w14:textId="77777777" w:rsidR="005150F2" w:rsidRPr="005150F2" w:rsidRDefault="005150F2" w:rsidP="005150F2">
      <w:pPr>
        <w:bidi/>
        <w:rPr>
          <w:rFonts w:cs="David" w:hint="cs"/>
          <w:rtl/>
        </w:rPr>
      </w:pPr>
    </w:p>
    <w:p w14:paraId="0C0D60D2" w14:textId="77777777" w:rsidR="005150F2" w:rsidRPr="005150F2" w:rsidRDefault="005150F2" w:rsidP="005150F2">
      <w:pPr>
        <w:bidi/>
        <w:rPr>
          <w:rFonts w:cs="David" w:hint="cs"/>
          <w:rtl/>
        </w:rPr>
      </w:pPr>
      <w:r w:rsidRPr="005150F2">
        <w:rPr>
          <w:rFonts w:cs="David" w:hint="cs"/>
          <w:rtl/>
        </w:rPr>
        <w:tab/>
        <w:t>חבר הכנסת רותם, בתקופה הקצרה שבה כיהנתי כיושב ראש זמני של ועדת הכספים הזמנית נתקלתי בבעיה הזאת. התייעצתי עם הייעוץ המשפטי של הכנסת, וזה המצב הנהוג כיום.</w:t>
      </w:r>
    </w:p>
    <w:p w14:paraId="7847FEB9" w14:textId="77777777" w:rsidR="005150F2" w:rsidRPr="005150F2" w:rsidRDefault="005150F2" w:rsidP="005150F2">
      <w:pPr>
        <w:bidi/>
        <w:rPr>
          <w:rFonts w:cs="David" w:hint="cs"/>
          <w:rtl/>
        </w:rPr>
      </w:pPr>
    </w:p>
    <w:p w14:paraId="7D040660" w14:textId="77777777" w:rsidR="005150F2" w:rsidRPr="005150F2" w:rsidRDefault="005150F2" w:rsidP="005150F2">
      <w:pPr>
        <w:bidi/>
        <w:rPr>
          <w:rFonts w:cs="David" w:hint="cs"/>
          <w:u w:val="single"/>
          <w:rtl/>
        </w:rPr>
      </w:pPr>
      <w:r w:rsidRPr="005150F2">
        <w:rPr>
          <w:rFonts w:cs="David" w:hint="cs"/>
          <w:u w:val="single"/>
          <w:rtl/>
        </w:rPr>
        <w:t>דוד רותם:</w:t>
      </w:r>
    </w:p>
    <w:p w14:paraId="1E7584CB" w14:textId="77777777" w:rsidR="005150F2" w:rsidRPr="005150F2" w:rsidRDefault="005150F2" w:rsidP="005150F2">
      <w:pPr>
        <w:bidi/>
        <w:rPr>
          <w:rFonts w:cs="David" w:hint="cs"/>
          <w:rtl/>
        </w:rPr>
      </w:pPr>
    </w:p>
    <w:p w14:paraId="1D741339" w14:textId="77777777" w:rsidR="005150F2" w:rsidRPr="005150F2" w:rsidRDefault="005150F2" w:rsidP="005150F2">
      <w:pPr>
        <w:bidi/>
        <w:rPr>
          <w:rFonts w:cs="David" w:hint="cs"/>
          <w:rtl/>
        </w:rPr>
      </w:pPr>
      <w:r w:rsidRPr="005150F2">
        <w:rPr>
          <w:rFonts w:cs="David" w:hint="cs"/>
          <w:rtl/>
        </w:rPr>
        <w:tab/>
        <w:t xml:space="preserve"> ארבל, אז צריך לתקן את הסעיף הזה. </w:t>
      </w:r>
    </w:p>
    <w:p w14:paraId="09124362" w14:textId="77777777" w:rsidR="005150F2" w:rsidRPr="005150F2" w:rsidRDefault="005150F2" w:rsidP="005150F2">
      <w:pPr>
        <w:bidi/>
        <w:rPr>
          <w:rFonts w:cs="David" w:hint="cs"/>
          <w:rtl/>
        </w:rPr>
      </w:pPr>
    </w:p>
    <w:p w14:paraId="1CAFB9A1"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C7123B7" w14:textId="77777777" w:rsidR="005150F2" w:rsidRPr="005150F2" w:rsidRDefault="005150F2" w:rsidP="005150F2">
      <w:pPr>
        <w:bidi/>
        <w:rPr>
          <w:rFonts w:cs="David" w:hint="cs"/>
          <w:rtl/>
        </w:rPr>
      </w:pPr>
    </w:p>
    <w:p w14:paraId="3B73EF3C" w14:textId="77777777" w:rsidR="005150F2" w:rsidRPr="005150F2" w:rsidRDefault="005150F2" w:rsidP="005150F2">
      <w:pPr>
        <w:bidi/>
        <w:ind w:firstLine="567"/>
        <w:rPr>
          <w:rFonts w:cs="David" w:hint="cs"/>
          <w:rtl/>
        </w:rPr>
      </w:pPr>
      <w:r w:rsidRPr="005150F2">
        <w:rPr>
          <w:rFonts w:cs="David" w:hint="cs"/>
          <w:rtl/>
        </w:rPr>
        <w:t>זה כרגע לא על סדר היום. אם תרצה אתה יכול להציע תיקון כזה ונדון בו. זה לא קשור ישירות לנושא שעל סדר היום.</w:t>
      </w:r>
    </w:p>
    <w:p w14:paraId="69AD9CC6" w14:textId="77777777" w:rsidR="005150F2" w:rsidRPr="005150F2" w:rsidRDefault="005150F2" w:rsidP="005150F2">
      <w:pPr>
        <w:bidi/>
        <w:rPr>
          <w:rFonts w:cs="David" w:hint="cs"/>
          <w:rtl/>
        </w:rPr>
      </w:pPr>
    </w:p>
    <w:p w14:paraId="446438D0" w14:textId="77777777" w:rsidR="005150F2" w:rsidRPr="005150F2" w:rsidRDefault="005150F2" w:rsidP="005150F2">
      <w:pPr>
        <w:bidi/>
        <w:rPr>
          <w:rFonts w:cs="David" w:hint="cs"/>
          <w:u w:val="single"/>
          <w:rtl/>
        </w:rPr>
      </w:pPr>
      <w:r w:rsidRPr="005150F2">
        <w:rPr>
          <w:rFonts w:cs="David" w:hint="cs"/>
          <w:u w:val="single"/>
          <w:rtl/>
        </w:rPr>
        <w:t>דוד רותם:</w:t>
      </w:r>
    </w:p>
    <w:p w14:paraId="53E45815" w14:textId="77777777" w:rsidR="005150F2" w:rsidRPr="005150F2" w:rsidRDefault="005150F2" w:rsidP="005150F2">
      <w:pPr>
        <w:bidi/>
        <w:rPr>
          <w:rFonts w:cs="David" w:hint="cs"/>
          <w:rtl/>
        </w:rPr>
      </w:pPr>
    </w:p>
    <w:p w14:paraId="7A13F345" w14:textId="77777777" w:rsidR="005150F2" w:rsidRPr="005150F2" w:rsidRDefault="005150F2" w:rsidP="005150F2">
      <w:pPr>
        <w:bidi/>
        <w:rPr>
          <w:rFonts w:cs="David" w:hint="cs"/>
          <w:rtl/>
        </w:rPr>
      </w:pPr>
      <w:r w:rsidRPr="005150F2">
        <w:rPr>
          <w:rFonts w:cs="David" w:hint="cs"/>
          <w:rtl/>
        </w:rPr>
        <w:tab/>
        <w:t xml:space="preserve"> זה קשור ישירות כי זה יוצר מצב שמי שממלא את מקומו של ממלא המקום הוא חבר מהסיעה המיוצגת, ואם זה חבר קבוע אז מי שממלא את מקומו זה מסיעה אחרת. גם אז הוא ממלא מקום. אם אני אקבע ממלא מקום קבוע- -</w:t>
      </w:r>
    </w:p>
    <w:p w14:paraId="6A688F81" w14:textId="77777777" w:rsidR="005150F2" w:rsidRPr="005150F2" w:rsidRDefault="005150F2" w:rsidP="005150F2">
      <w:pPr>
        <w:bidi/>
        <w:rPr>
          <w:rFonts w:cs="David" w:hint="cs"/>
          <w:rtl/>
        </w:rPr>
      </w:pPr>
    </w:p>
    <w:p w14:paraId="4856485D" w14:textId="77777777" w:rsidR="005150F2" w:rsidRPr="005150F2" w:rsidRDefault="005150F2" w:rsidP="005150F2">
      <w:pPr>
        <w:bidi/>
        <w:rPr>
          <w:rFonts w:cs="David" w:hint="cs"/>
          <w:u w:val="single"/>
          <w:rtl/>
        </w:rPr>
      </w:pP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31230555" w14:textId="77777777" w:rsidR="005150F2" w:rsidRPr="005150F2" w:rsidRDefault="005150F2" w:rsidP="005150F2">
      <w:pPr>
        <w:bidi/>
        <w:rPr>
          <w:rFonts w:cs="David" w:hint="cs"/>
          <w:rtl/>
        </w:rPr>
      </w:pPr>
    </w:p>
    <w:p w14:paraId="279056C9" w14:textId="77777777" w:rsidR="005150F2" w:rsidRPr="005150F2" w:rsidRDefault="005150F2" w:rsidP="005150F2">
      <w:pPr>
        <w:bidi/>
        <w:rPr>
          <w:rFonts w:cs="David" w:hint="cs"/>
          <w:rtl/>
        </w:rPr>
      </w:pPr>
      <w:r w:rsidRPr="005150F2">
        <w:rPr>
          <w:rFonts w:cs="David" w:hint="cs"/>
          <w:rtl/>
        </w:rPr>
        <w:tab/>
        <w:t xml:space="preserve"> לא הבנתי שום דבר.</w:t>
      </w:r>
    </w:p>
    <w:p w14:paraId="675E2CBE" w14:textId="77777777" w:rsidR="005150F2" w:rsidRPr="005150F2" w:rsidRDefault="005150F2" w:rsidP="005150F2">
      <w:pPr>
        <w:bidi/>
        <w:rPr>
          <w:rFonts w:cs="David" w:hint="cs"/>
          <w:rtl/>
        </w:rPr>
      </w:pPr>
    </w:p>
    <w:p w14:paraId="22E7590E" w14:textId="77777777" w:rsidR="005150F2" w:rsidRPr="005150F2" w:rsidRDefault="005150F2" w:rsidP="005150F2">
      <w:pPr>
        <w:bidi/>
        <w:rPr>
          <w:rFonts w:cs="David" w:hint="cs"/>
          <w:u w:val="single"/>
          <w:rtl/>
        </w:rPr>
      </w:pPr>
      <w:r w:rsidRPr="005150F2">
        <w:rPr>
          <w:rFonts w:cs="David" w:hint="cs"/>
          <w:u w:val="single"/>
          <w:rtl/>
        </w:rPr>
        <w:t>דוד רותם:</w:t>
      </w:r>
    </w:p>
    <w:p w14:paraId="2050345F" w14:textId="77777777" w:rsidR="005150F2" w:rsidRPr="005150F2" w:rsidRDefault="005150F2" w:rsidP="005150F2">
      <w:pPr>
        <w:bidi/>
        <w:rPr>
          <w:rFonts w:cs="David" w:hint="cs"/>
          <w:rtl/>
        </w:rPr>
      </w:pPr>
    </w:p>
    <w:p w14:paraId="3FF5E286" w14:textId="77777777" w:rsidR="005150F2" w:rsidRPr="005150F2" w:rsidRDefault="005150F2" w:rsidP="005150F2">
      <w:pPr>
        <w:bidi/>
        <w:rPr>
          <w:rFonts w:cs="David" w:hint="cs"/>
          <w:rtl/>
        </w:rPr>
      </w:pPr>
      <w:r w:rsidRPr="005150F2">
        <w:rPr>
          <w:rFonts w:cs="David" w:hint="cs"/>
          <w:rtl/>
        </w:rPr>
        <w:tab/>
        <w:t xml:space="preserve"> אתם יוצרים מצב בעייתי.</w:t>
      </w:r>
    </w:p>
    <w:p w14:paraId="5700097E" w14:textId="77777777" w:rsidR="005150F2" w:rsidRPr="005150F2" w:rsidRDefault="005150F2" w:rsidP="005150F2">
      <w:pPr>
        <w:bidi/>
        <w:rPr>
          <w:rFonts w:cs="David" w:hint="cs"/>
          <w:rtl/>
        </w:rPr>
      </w:pPr>
    </w:p>
    <w:p w14:paraId="3779064F" w14:textId="77777777" w:rsidR="005150F2" w:rsidRDefault="005150F2" w:rsidP="005150F2">
      <w:pPr>
        <w:bidi/>
        <w:rPr>
          <w:rFonts w:cs="David" w:hint="cs"/>
          <w:u w:val="single"/>
          <w:rtl/>
        </w:rPr>
      </w:pPr>
      <w:r w:rsidRPr="005150F2">
        <w:rPr>
          <w:rFonts w:cs="David"/>
          <w:u w:val="single"/>
          <w:rtl/>
        </w:rPr>
        <w:br w:type="page"/>
      </w:r>
    </w:p>
    <w:p w14:paraId="38F3CEE1" w14:textId="77777777" w:rsidR="005150F2" w:rsidRDefault="005150F2" w:rsidP="005150F2">
      <w:pPr>
        <w:bidi/>
        <w:rPr>
          <w:rFonts w:cs="David" w:hint="cs"/>
          <w:u w:val="single"/>
          <w:rtl/>
        </w:rPr>
      </w:pPr>
    </w:p>
    <w:p w14:paraId="7C5460D5" w14:textId="77777777" w:rsidR="005150F2" w:rsidRDefault="005150F2" w:rsidP="005150F2">
      <w:pPr>
        <w:bidi/>
        <w:rPr>
          <w:rFonts w:cs="David" w:hint="cs"/>
          <w:u w:val="single"/>
          <w:rtl/>
        </w:rPr>
      </w:pPr>
    </w:p>
    <w:p w14:paraId="4C13B614" w14:textId="77777777" w:rsidR="005150F2" w:rsidRDefault="005150F2" w:rsidP="005150F2">
      <w:pPr>
        <w:bidi/>
        <w:rPr>
          <w:rFonts w:cs="David" w:hint="cs"/>
          <w:u w:val="single"/>
          <w:rtl/>
        </w:rPr>
      </w:pPr>
    </w:p>
    <w:p w14:paraId="2B3CE9EB" w14:textId="77777777" w:rsidR="005150F2" w:rsidRPr="005150F2" w:rsidRDefault="005150F2" w:rsidP="005150F2">
      <w:pPr>
        <w:bidi/>
        <w:rPr>
          <w:rFonts w:cs="David" w:hint="cs"/>
          <w:u w:val="single"/>
          <w:rtl/>
        </w:rPr>
      </w:pPr>
      <w:r w:rsidRPr="005150F2">
        <w:rPr>
          <w:rFonts w:cs="David" w:hint="cs"/>
          <w:u w:val="single"/>
          <w:rtl/>
        </w:rPr>
        <w:t>ארבל אסטרחן:</w:t>
      </w:r>
    </w:p>
    <w:p w14:paraId="5AE6AF3E" w14:textId="77777777" w:rsidR="005150F2" w:rsidRPr="005150F2" w:rsidRDefault="005150F2" w:rsidP="005150F2">
      <w:pPr>
        <w:bidi/>
        <w:rPr>
          <w:rFonts w:cs="David" w:hint="cs"/>
          <w:rtl/>
        </w:rPr>
      </w:pPr>
    </w:p>
    <w:p w14:paraId="5EDDB351" w14:textId="77777777" w:rsidR="005150F2" w:rsidRPr="005150F2" w:rsidRDefault="005150F2" w:rsidP="005150F2">
      <w:pPr>
        <w:bidi/>
        <w:rPr>
          <w:rFonts w:cs="David" w:hint="cs"/>
          <w:rtl/>
        </w:rPr>
      </w:pPr>
      <w:r w:rsidRPr="005150F2">
        <w:rPr>
          <w:rFonts w:cs="David" w:hint="cs"/>
          <w:rtl/>
        </w:rPr>
        <w:tab/>
        <w:t xml:space="preserve">אני לא בטוחה שזה יוצר בעיה. </w:t>
      </w:r>
    </w:p>
    <w:p w14:paraId="7A350370" w14:textId="77777777" w:rsidR="005150F2" w:rsidRPr="005150F2" w:rsidRDefault="005150F2" w:rsidP="005150F2">
      <w:pPr>
        <w:bidi/>
        <w:rPr>
          <w:rFonts w:cs="David" w:hint="cs"/>
          <w:rtl/>
        </w:rPr>
      </w:pPr>
    </w:p>
    <w:p w14:paraId="5ED1D7CC"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33508D8B" w14:textId="77777777" w:rsidR="005150F2" w:rsidRPr="005150F2" w:rsidRDefault="005150F2" w:rsidP="005150F2">
      <w:pPr>
        <w:bidi/>
        <w:rPr>
          <w:rFonts w:cs="David" w:hint="cs"/>
          <w:rtl/>
        </w:rPr>
      </w:pPr>
    </w:p>
    <w:p w14:paraId="3452DE92" w14:textId="77777777" w:rsidR="005150F2" w:rsidRPr="005150F2" w:rsidRDefault="005150F2" w:rsidP="005150F2">
      <w:pPr>
        <w:bidi/>
        <w:rPr>
          <w:rFonts w:cs="David" w:hint="cs"/>
          <w:rtl/>
        </w:rPr>
      </w:pPr>
      <w:r w:rsidRPr="005150F2">
        <w:rPr>
          <w:rFonts w:cs="David" w:hint="cs"/>
          <w:rtl/>
        </w:rPr>
        <w:tab/>
        <w:t xml:space="preserve">נכון לעכשיו זה לא יוצר בעיה במקביל לנוהג הקיים. אני לא אומר שהנוהג הקיים הוא קדוש </w:t>
      </w:r>
      <w:r w:rsidRPr="005150F2">
        <w:rPr>
          <w:rFonts w:cs="David"/>
          <w:rtl/>
        </w:rPr>
        <w:t>–</w:t>
      </w:r>
      <w:r w:rsidRPr="005150F2">
        <w:rPr>
          <w:rFonts w:cs="David" w:hint="cs"/>
          <w:rtl/>
        </w:rPr>
        <w:t xml:space="preserve"> אתה יכול לשנות תקנון ולהציע שינוי, אבל רק הסברתי מה קיים היום בתקנון. חבר הכנסת מולה, בבקשה.</w:t>
      </w:r>
    </w:p>
    <w:p w14:paraId="6A314F0B" w14:textId="77777777" w:rsidR="005150F2" w:rsidRPr="005150F2" w:rsidRDefault="005150F2" w:rsidP="005150F2">
      <w:pPr>
        <w:bidi/>
        <w:rPr>
          <w:rFonts w:cs="David" w:hint="cs"/>
          <w:rtl/>
        </w:rPr>
      </w:pPr>
    </w:p>
    <w:p w14:paraId="00B24832" w14:textId="77777777" w:rsidR="005150F2" w:rsidRPr="005150F2" w:rsidRDefault="005150F2" w:rsidP="005150F2">
      <w:pPr>
        <w:bidi/>
        <w:rPr>
          <w:rFonts w:cs="David" w:hint="cs"/>
          <w:rtl/>
        </w:rPr>
      </w:pPr>
      <w:r w:rsidRPr="005150F2">
        <w:rPr>
          <w:rFonts w:cs="David" w:hint="cs"/>
          <w:u w:val="single"/>
          <w:rtl/>
        </w:rPr>
        <w:t>שלמה מולה:</w:t>
      </w:r>
    </w:p>
    <w:p w14:paraId="5288488E" w14:textId="77777777" w:rsidR="005150F2" w:rsidRPr="005150F2" w:rsidRDefault="005150F2" w:rsidP="005150F2">
      <w:pPr>
        <w:bidi/>
        <w:rPr>
          <w:rFonts w:cs="David" w:hint="cs"/>
          <w:rtl/>
        </w:rPr>
      </w:pPr>
    </w:p>
    <w:p w14:paraId="515457BD" w14:textId="77777777" w:rsidR="005150F2" w:rsidRPr="005150F2" w:rsidRDefault="005150F2" w:rsidP="005150F2">
      <w:pPr>
        <w:bidi/>
        <w:rPr>
          <w:rFonts w:cs="David" w:hint="cs"/>
          <w:rtl/>
        </w:rPr>
      </w:pPr>
      <w:r w:rsidRPr="005150F2">
        <w:rPr>
          <w:rFonts w:cs="David" w:hint="cs"/>
          <w:rtl/>
        </w:rPr>
        <w:tab/>
        <w:t xml:space="preserve">כל העניין הזה של ממלא מקום - - - בדרך כלל זה בהסכמים כאלה ואחרים בין סיעה גדולה או סיעה קטנה או להפך </w:t>
      </w:r>
      <w:r w:rsidRPr="005150F2">
        <w:rPr>
          <w:rFonts w:cs="David"/>
          <w:rtl/>
        </w:rPr>
        <w:t>–</w:t>
      </w:r>
      <w:r w:rsidRPr="005150F2">
        <w:rPr>
          <w:rFonts w:cs="David" w:hint="cs"/>
          <w:rtl/>
        </w:rPr>
        <w:t xml:space="preserve"> לי אין שום בעיה עם זה, כך זה צריך להיות. אם הסיעה ויתרה או הגיעה להסכמה עם הסיעה הקטנה יותר, שהכוח שלה יחזור אליה במסגרת ממלא מקום,  זה בסופו של דבר זאת ההסכמה של שתי הסיעות. לכן כל ההתפתלות הזאת עכשיו היא לא רלוונטית.</w:t>
      </w:r>
    </w:p>
    <w:p w14:paraId="2BB6BF09" w14:textId="77777777" w:rsidR="005150F2" w:rsidRPr="005150F2" w:rsidRDefault="005150F2" w:rsidP="005150F2">
      <w:pPr>
        <w:bidi/>
        <w:rPr>
          <w:rFonts w:cs="David" w:hint="cs"/>
          <w:rtl/>
        </w:rPr>
      </w:pPr>
    </w:p>
    <w:p w14:paraId="1CCB79CA"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450BF2BB" w14:textId="77777777" w:rsidR="005150F2" w:rsidRPr="005150F2" w:rsidRDefault="005150F2" w:rsidP="005150F2">
      <w:pPr>
        <w:bidi/>
        <w:rPr>
          <w:rFonts w:cs="David" w:hint="cs"/>
          <w:rtl/>
        </w:rPr>
      </w:pPr>
    </w:p>
    <w:p w14:paraId="766BBA2F" w14:textId="77777777" w:rsidR="005150F2" w:rsidRPr="005150F2" w:rsidRDefault="005150F2" w:rsidP="005150F2">
      <w:pPr>
        <w:bidi/>
        <w:rPr>
          <w:rFonts w:cs="David" w:hint="cs"/>
          <w:rtl/>
        </w:rPr>
      </w:pPr>
      <w:r w:rsidRPr="005150F2">
        <w:rPr>
          <w:rFonts w:cs="David" w:hint="cs"/>
          <w:rtl/>
        </w:rPr>
        <w:tab/>
        <w:t>אבל מה לעשות, חבר הכנסת מולה, הכנסת עובדת לפי תקנון- -</w:t>
      </w:r>
    </w:p>
    <w:p w14:paraId="1DD29D81" w14:textId="77777777" w:rsidR="005150F2" w:rsidRPr="005150F2" w:rsidRDefault="005150F2" w:rsidP="005150F2">
      <w:pPr>
        <w:bidi/>
        <w:rPr>
          <w:rFonts w:cs="David" w:hint="cs"/>
          <w:rtl/>
        </w:rPr>
      </w:pPr>
    </w:p>
    <w:p w14:paraId="33F11E3A" w14:textId="77777777" w:rsidR="005150F2" w:rsidRPr="005150F2" w:rsidRDefault="005150F2" w:rsidP="005150F2">
      <w:pPr>
        <w:bidi/>
        <w:rPr>
          <w:rFonts w:cs="David" w:hint="cs"/>
          <w:rtl/>
        </w:rPr>
      </w:pPr>
      <w:r w:rsidRPr="005150F2">
        <w:rPr>
          <w:rFonts w:cs="David" w:hint="cs"/>
          <w:u w:val="single"/>
          <w:rtl/>
        </w:rPr>
        <w:t>שלמה מולה:</w:t>
      </w:r>
    </w:p>
    <w:p w14:paraId="44217209" w14:textId="77777777" w:rsidR="005150F2" w:rsidRPr="005150F2" w:rsidRDefault="005150F2" w:rsidP="005150F2">
      <w:pPr>
        <w:bidi/>
        <w:rPr>
          <w:rFonts w:cs="David" w:hint="cs"/>
          <w:rtl/>
        </w:rPr>
      </w:pPr>
    </w:p>
    <w:p w14:paraId="52208A60" w14:textId="77777777" w:rsidR="005150F2" w:rsidRPr="005150F2" w:rsidRDefault="005150F2" w:rsidP="005150F2">
      <w:pPr>
        <w:bidi/>
        <w:rPr>
          <w:rFonts w:cs="David" w:hint="cs"/>
          <w:rtl/>
        </w:rPr>
      </w:pPr>
      <w:r w:rsidRPr="005150F2">
        <w:rPr>
          <w:rFonts w:cs="David" w:hint="cs"/>
          <w:rtl/>
        </w:rPr>
        <w:tab/>
        <w:t>לכן אני מתנגד לתוספת האחרונה.</w:t>
      </w:r>
    </w:p>
    <w:p w14:paraId="45696D2D" w14:textId="77777777" w:rsidR="005150F2" w:rsidRPr="005150F2" w:rsidRDefault="005150F2" w:rsidP="005150F2">
      <w:pPr>
        <w:bidi/>
        <w:rPr>
          <w:rFonts w:cs="David" w:hint="cs"/>
          <w:rtl/>
        </w:rPr>
      </w:pPr>
    </w:p>
    <w:p w14:paraId="788E2B30"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011BDA76" w14:textId="77777777" w:rsidR="005150F2" w:rsidRPr="005150F2" w:rsidRDefault="005150F2" w:rsidP="005150F2">
      <w:pPr>
        <w:bidi/>
        <w:rPr>
          <w:rFonts w:cs="David" w:hint="cs"/>
          <w:rtl/>
        </w:rPr>
      </w:pPr>
    </w:p>
    <w:p w14:paraId="24988476" w14:textId="77777777" w:rsidR="005150F2" w:rsidRPr="005150F2" w:rsidRDefault="005150F2" w:rsidP="005150F2">
      <w:pPr>
        <w:bidi/>
        <w:rPr>
          <w:rFonts w:cs="David" w:hint="cs"/>
          <w:rtl/>
        </w:rPr>
      </w:pPr>
      <w:r w:rsidRPr="005150F2">
        <w:rPr>
          <w:rFonts w:cs="David" w:hint="cs"/>
          <w:rtl/>
        </w:rPr>
        <w:tab/>
        <w:t xml:space="preserve">אבל מה שאמרת כרגע תומך בתוספת האחרונה. </w:t>
      </w:r>
    </w:p>
    <w:p w14:paraId="0A1E6110" w14:textId="77777777" w:rsidR="005150F2" w:rsidRPr="005150F2" w:rsidRDefault="005150F2" w:rsidP="005150F2">
      <w:pPr>
        <w:bidi/>
        <w:rPr>
          <w:rFonts w:cs="David" w:hint="cs"/>
          <w:rtl/>
        </w:rPr>
      </w:pPr>
    </w:p>
    <w:p w14:paraId="4A7E58A6" w14:textId="77777777" w:rsidR="005150F2" w:rsidRPr="005150F2" w:rsidRDefault="005150F2" w:rsidP="005150F2">
      <w:pPr>
        <w:bidi/>
        <w:rPr>
          <w:rFonts w:cs="David" w:hint="cs"/>
          <w:rtl/>
        </w:rPr>
      </w:pPr>
      <w:r w:rsidRPr="005150F2">
        <w:rPr>
          <w:rFonts w:cs="David" w:hint="cs"/>
          <w:u w:val="single"/>
          <w:rtl/>
        </w:rPr>
        <w:t>שלמה מולה:</w:t>
      </w:r>
    </w:p>
    <w:p w14:paraId="6C1BB27B" w14:textId="77777777" w:rsidR="005150F2" w:rsidRPr="005150F2" w:rsidRDefault="005150F2" w:rsidP="005150F2">
      <w:pPr>
        <w:bidi/>
        <w:rPr>
          <w:rFonts w:cs="David" w:hint="cs"/>
          <w:rtl/>
        </w:rPr>
      </w:pPr>
    </w:p>
    <w:p w14:paraId="7D9AF67E" w14:textId="77777777" w:rsidR="005150F2" w:rsidRPr="005150F2" w:rsidRDefault="005150F2" w:rsidP="005150F2">
      <w:pPr>
        <w:bidi/>
        <w:rPr>
          <w:rFonts w:cs="David" w:hint="cs"/>
          <w:rtl/>
        </w:rPr>
      </w:pPr>
      <w:r w:rsidRPr="005150F2">
        <w:rPr>
          <w:rFonts w:cs="David" w:hint="cs"/>
          <w:rtl/>
        </w:rPr>
        <w:tab/>
        <w:t>לא, ממש לא.</w:t>
      </w:r>
    </w:p>
    <w:p w14:paraId="3CEF297F" w14:textId="77777777" w:rsidR="005150F2" w:rsidRPr="005150F2" w:rsidRDefault="005150F2" w:rsidP="005150F2">
      <w:pPr>
        <w:bidi/>
        <w:rPr>
          <w:rFonts w:cs="David" w:hint="cs"/>
          <w:rtl/>
        </w:rPr>
      </w:pPr>
    </w:p>
    <w:p w14:paraId="3E17D25E"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32EE22D6" w14:textId="77777777" w:rsidR="005150F2" w:rsidRPr="005150F2" w:rsidRDefault="005150F2" w:rsidP="005150F2">
      <w:pPr>
        <w:bidi/>
        <w:rPr>
          <w:rFonts w:cs="David" w:hint="cs"/>
          <w:rtl/>
        </w:rPr>
      </w:pPr>
    </w:p>
    <w:p w14:paraId="74BB388A" w14:textId="77777777" w:rsidR="005150F2" w:rsidRPr="005150F2" w:rsidRDefault="005150F2" w:rsidP="005150F2">
      <w:pPr>
        <w:bidi/>
        <w:rPr>
          <w:rFonts w:cs="David" w:hint="cs"/>
          <w:rtl/>
        </w:rPr>
      </w:pPr>
      <w:r w:rsidRPr="005150F2">
        <w:rPr>
          <w:rFonts w:cs="David" w:hint="cs"/>
          <w:rtl/>
        </w:rPr>
        <w:tab/>
        <w:t xml:space="preserve"> ממש כן. אתה אמרת שאם סיעת </w:t>
      </w:r>
      <w:proofErr w:type="spellStart"/>
      <w:r w:rsidRPr="005150F2">
        <w:rPr>
          <w:rFonts w:cs="David" w:hint="cs"/>
          <w:rtl/>
        </w:rPr>
        <w:t>מרצ</w:t>
      </w:r>
      <w:proofErr w:type="spellEnd"/>
      <w:r w:rsidRPr="005150F2">
        <w:rPr>
          <w:rFonts w:cs="David" w:hint="cs"/>
          <w:rtl/>
        </w:rPr>
        <w:t xml:space="preserve"> לדוגמה, נתנה לסיעת קדימה ממלא מקום- -</w:t>
      </w:r>
    </w:p>
    <w:p w14:paraId="4D750D4E" w14:textId="77777777" w:rsidR="005150F2" w:rsidRPr="005150F2" w:rsidRDefault="005150F2" w:rsidP="005150F2">
      <w:pPr>
        <w:bidi/>
        <w:rPr>
          <w:rFonts w:cs="David" w:hint="cs"/>
          <w:rtl/>
        </w:rPr>
      </w:pPr>
    </w:p>
    <w:p w14:paraId="1E8C36E4" w14:textId="77777777" w:rsidR="005150F2" w:rsidRPr="005150F2" w:rsidRDefault="005150F2" w:rsidP="005150F2">
      <w:pPr>
        <w:bidi/>
        <w:rPr>
          <w:rFonts w:cs="David" w:hint="cs"/>
          <w:rtl/>
        </w:rPr>
      </w:pPr>
      <w:r w:rsidRPr="005150F2">
        <w:rPr>
          <w:rFonts w:cs="David" w:hint="cs"/>
          <w:u w:val="single"/>
          <w:rtl/>
        </w:rPr>
        <w:t>שלמה מולה:</w:t>
      </w:r>
    </w:p>
    <w:p w14:paraId="04227C3C" w14:textId="77777777" w:rsidR="005150F2" w:rsidRPr="005150F2" w:rsidRDefault="005150F2" w:rsidP="005150F2">
      <w:pPr>
        <w:bidi/>
        <w:rPr>
          <w:rFonts w:cs="David" w:hint="cs"/>
          <w:rtl/>
        </w:rPr>
      </w:pPr>
    </w:p>
    <w:p w14:paraId="3A04AE23" w14:textId="77777777" w:rsidR="005150F2" w:rsidRPr="005150F2" w:rsidRDefault="005150F2" w:rsidP="005150F2">
      <w:pPr>
        <w:bidi/>
        <w:rPr>
          <w:rFonts w:cs="David" w:hint="cs"/>
          <w:rtl/>
        </w:rPr>
      </w:pPr>
      <w:r w:rsidRPr="005150F2">
        <w:rPr>
          <w:rFonts w:cs="David" w:hint="cs"/>
          <w:rtl/>
        </w:rPr>
        <w:tab/>
        <w:t>נלך הפוך: סיעת קדימה- -</w:t>
      </w:r>
    </w:p>
    <w:p w14:paraId="60995239" w14:textId="77777777" w:rsidR="005150F2" w:rsidRPr="005150F2" w:rsidRDefault="005150F2" w:rsidP="005150F2">
      <w:pPr>
        <w:bidi/>
        <w:rPr>
          <w:rFonts w:cs="David" w:hint="cs"/>
          <w:rtl/>
        </w:rPr>
      </w:pPr>
    </w:p>
    <w:p w14:paraId="74F448EB" w14:textId="77777777" w:rsidR="005150F2" w:rsidRPr="005150F2" w:rsidRDefault="005150F2" w:rsidP="005150F2">
      <w:pPr>
        <w:bidi/>
        <w:rPr>
          <w:rFonts w:cs="David" w:hint="cs"/>
          <w:rtl/>
        </w:rPr>
      </w:pPr>
      <w:r w:rsidRPr="005150F2">
        <w:rPr>
          <w:rFonts w:cs="David" w:hint="cs"/>
          <w:u w:val="single"/>
          <w:rtl/>
        </w:rPr>
        <w:t>נסים זאב:</w:t>
      </w:r>
    </w:p>
    <w:p w14:paraId="5A9E5502" w14:textId="77777777" w:rsidR="005150F2" w:rsidRPr="005150F2" w:rsidRDefault="005150F2" w:rsidP="005150F2">
      <w:pPr>
        <w:bidi/>
        <w:rPr>
          <w:rFonts w:cs="David" w:hint="cs"/>
          <w:rtl/>
        </w:rPr>
      </w:pPr>
    </w:p>
    <w:p w14:paraId="07300E76" w14:textId="77777777" w:rsidR="005150F2" w:rsidRPr="005150F2" w:rsidRDefault="005150F2" w:rsidP="005150F2">
      <w:pPr>
        <w:bidi/>
        <w:rPr>
          <w:rFonts w:cs="David" w:hint="cs"/>
          <w:rtl/>
        </w:rPr>
      </w:pPr>
      <w:r w:rsidRPr="005150F2">
        <w:rPr>
          <w:rFonts w:cs="David" w:hint="cs"/>
          <w:rtl/>
        </w:rPr>
        <w:tab/>
        <w:t>הוא מדבר על ממלא מקום קבוע, והוא צודק.</w:t>
      </w:r>
    </w:p>
    <w:p w14:paraId="59A78B73" w14:textId="77777777" w:rsidR="005150F2" w:rsidRPr="005150F2" w:rsidRDefault="005150F2" w:rsidP="005150F2">
      <w:pPr>
        <w:bidi/>
        <w:rPr>
          <w:rFonts w:cs="David" w:hint="cs"/>
          <w:rtl/>
        </w:rPr>
      </w:pPr>
    </w:p>
    <w:p w14:paraId="0B9D98AB"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37F67C16" w14:textId="77777777" w:rsidR="005150F2" w:rsidRPr="005150F2" w:rsidRDefault="005150F2" w:rsidP="005150F2">
      <w:pPr>
        <w:bidi/>
        <w:rPr>
          <w:rFonts w:cs="David" w:hint="cs"/>
          <w:rtl/>
        </w:rPr>
      </w:pPr>
    </w:p>
    <w:p w14:paraId="06033907" w14:textId="77777777" w:rsidR="005150F2" w:rsidRPr="005150F2" w:rsidRDefault="005150F2" w:rsidP="005150F2">
      <w:pPr>
        <w:bidi/>
        <w:rPr>
          <w:rFonts w:cs="David" w:hint="cs"/>
          <w:rtl/>
        </w:rPr>
      </w:pPr>
      <w:r w:rsidRPr="005150F2">
        <w:rPr>
          <w:rFonts w:cs="David" w:hint="cs"/>
          <w:rtl/>
        </w:rPr>
        <w:tab/>
        <w:t xml:space="preserve"> אני מדבר על קבוע.</w:t>
      </w:r>
    </w:p>
    <w:p w14:paraId="44AF7DA3" w14:textId="77777777" w:rsidR="005150F2" w:rsidRPr="005150F2" w:rsidRDefault="005150F2" w:rsidP="005150F2">
      <w:pPr>
        <w:bidi/>
        <w:rPr>
          <w:rFonts w:cs="David" w:hint="cs"/>
          <w:rtl/>
        </w:rPr>
      </w:pPr>
    </w:p>
    <w:p w14:paraId="1B73A39E" w14:textId="77777777" w:rsidR="005150F2" w:rsidRPr="005150F2" w:rsidRDefault="005150F2" w:rsidP="005150F2">
      <w:pPr>
        <w:bidi/>
        <w:rPr>
          <w:rFonts w:cs="David" w:hint="cs"/>
          <w:rtl/>
        </w:rPr>
      </w:pPr>
      <w:r w:rsidRPr="005150F2">
        <w:rPr>
          <w:rFonts w:cs="David" w:hint="cs"/>
          <w:u w:val="single"/>
          <w:rtl/>
        </w:rPr>
        <w:t>נסים זאב:</w:t>
      </w:r>
    </w:p>
    <w:p w14:paraId="3E58B03A" w14:textId="77777777" w:rsidR="005150F2" w:rsidRPr="005150F2" w:rsidRDefault="005150F2" w:rsidP="005150F2">
      <w:pPr>
        <w:bidi/>
        <w:rPr>
          <w:rFonts w:cs="David" w:hint="cs"/>
          <w:rtl/>
        </w:rPr>
      </w:pPr>
    </w:p>
    <w:p w14:paraId="6B6D7403" w14:textId="77777777" w:rsidR="005150F2" w:rsidRPr="005150F2" w:rsidRDefault="005150F2" w:rsidP="005150F2">
      <w:pPr>
        <w:bidi/>
        <w:rPr>
          <w:rFonts w:cs="David" w:hint="cs"/>
          <w:rtl/>
        </w:rPr>
      </w:pPr>
      <w:r w:rsidRPr="005150F2">
        <w:rPr>
          <w:rFonts w:cs="David" w:hint="cs"/>
          <w:rtl/>
        </w:rPr>
        <w:tab/>
        <w:t xml:space="preserve"> קבוע גם אני מסכים. אם אני מעביר את המנדט שלי לסיעה אחרת מבחינתי ממלא המקום הוא הקבוע, והסיעה תחליט. </w:t>
      </w:r>
    </w:p>
    <w:p w14:paraId="61089A36" w14:textId="77777777" w:rsidR="005150F2" w:rsidRPr="005150F2" w:rsidRDefault="005150F2" w:rsidP="005150F2">
      <w:pPr>
        <w:bidi/>
        <w:rPr>
          <w:rFonts w:cs="David" w:hint="cs"/>
          <w:rtl/>
        </w:rPr>
      </w:pPr>
    </w:p>
    <w:p w14:paraId="22110507"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01FA973E" w14:textId="77777777" w:rsidR="005150F2" w:rsidRPr="005150F2" w:rsidRDefault="005150F2" w:rsidP="005150F2">
      <w:pPr>
        <w:bidi/>
        <w:rPr>
          <w:rFonts w:cs="David" w:hint="cs"/>
          <w:rtl/>
        </w:rPr>
      </w:pPr>
    </w:p>
    <w:p w14:paraId="0588D3C2" w14:textId="77777777" w:rsidR="005150F2" w:rsidRPr="005150F2" w:rsidRDefault="005150F2" w:rsidP="005150F2">
      <w:pPr>
        <w:bidi/>
        <w:rPr>
          <w:rFonts w:cs="David" w:hint="cs"/>
          <w:rtl/>
        </w:rPr>
      </w:pPr>
      <w:r w:rsidRPr="005150F2">
        <w:rPr>
          <w:rFonts w:cs="David" w:hint="cs"/>
          <w:rtl/>
        </w:rPr>
        <w:tab/>
        <w:t xml:space="preserve">אבל אנחנו מדברים רק על ממלא מקום. אני מביא לך דוגמה, ואני יודע למה אני מביא את הדוגמה הזאת: סיעת </w:t>
      </w:r>
      <w:proofErr w:type="spellStart"/>
      <w:r w:rsidRPr="005150F2">
        <w:rPr>
          <w:rFonts w:cs="David" w:hint="cs"/>
          <w:rtl/>
        </w:rPr>
        <w:t>מרצ</w:t>
      </w:r>
      <w:proofErr w:type="spellEnd"/>
      <w:r w:rsidRPr="005150F2">
        <w:rPr>
          <w:rFonts w:cs="David" w:hint="cs"/>
          <w:rtl/>
        </w:rPr>
        <w:t xml:space="preserve"> נתנה ממלא מקום בוועדת כספים לחבר כנסת פלוני מקדימה, ואף חבר מסיעת </w:t>
      </w:r>
      <w:proofErr w:type="spellStart"/>
      <w:r w:rsidRPr="005150F2">
        <w:rPr>
          <w:rFonts w:cs="David" w:hint="cs"/>
          <w:rtl/>
        </w:rPr>
        <w:t>מרצ</w:t>
      </w:r>
      <w:proofErr w:type="spellEnd"/>
      <w:r w:rsidRPr="005150F2">
        <w:rPr>
          <w:rFonts w:cs="David" w:hint="cs"/>
          <w:rtl/>
        </w:rPr>
        <w:t xml:space="preserve"> לא נמצא, וסיעת קדימה רוצה לממש את זכותה כממלאת מקום. כמו שזה רשום היום במקרה שהשם הספציפי שקדימה נתנה לא נמצא יוכל לבוא חבר הכנסת מולה ולהצביע- -</w:t>
      </w:r>
    </w:p>
    <w:p w14:paraId="6D306FB9" w14:textId="77777777" w:rsidR="005150F2" w:rsidRPr="005150F2" w:rsidRDefault="005150F2" w:rsidP="005150F2">
      <w:pPr>
        <w:bidi/>
        <w:rPr>
          <w:rFonts w:cs="David" w:hint="cs"/>
          <w:rtl/>
        </w:rPr>
      </w:pPr>
    </w:p>
    <w:p w14:paraId="763B1085" w14:textId="77777777" w:rsidR="005150F2" w:rsidRPr="005150F2" w:rsidRDefault="005150F2" w:rsidP="005150F2">
      <w:pPr>
        <w:bidi/>
        <w:rPr>
          <w:rFonts w:cs="David" w:hint="cs"/>
          <w:rtl/>
        </w:rPr>
      </w:pPr>
      <w:r w:rsidRPr="005150F2">
        <w:rPr>
          <w:rFonts w:cs="David" w:hint="cs"/>
          <w:u w:val="single"/>
          <w:rtl/>
        </w:rPr>
        <w:t>שלמה מולה:</w:t>
      </w:r>
    </w:p>
    <w:p w14:paraId="52F5A6D7" w14:textId="77777777" w:rsidR="005150F2" w:rsidRPr="005150F2" w:rsidRDefault="005150F2" w:rsidP="005150F2">
      <w:pPr>
        <w:bidi/>
        <w:rPr>
          <w:rFonts w:cs="David" w:hint="cs"/>
          <w:rtl/>
        </w:rPr>
      </w:pPr>
    </w:p>
    <w:p w14:paraId="350E6EEE" w14:textId="77777777" w:rsidR="005150F2" w:rsidRPr="005150F2" w:rsidRDefault="005150F2" w:rsidP="005150F2">
      <w:pPr>
        <w:bidi/>
        <w:rPr>
          <w:rFonts w:cs="David" w:hint="cs"/>
          <w:rtl/>
        </w:rPr>
      </w:pPr>
      <w:r w:rsidRPr="005150F2">
        <w:rPr>
          <w:rFonts w:cs="David" w:hint="cs"/>
          <w:rtl/>
        </w:rPr>
        <w:tab/>
        <w:t xml:space="preserve">אין לי בעיה עם זה. </w:t>
      </w:r>
    </w:p>
    <w:p w14:paraId="05C27EB9" w14:textId="77777777" w:rsidR="005150F2" w:rsidRPr="005150F2" w:rsidRDefault="005150F2" w:rsidP="005150F2">
      <w:pPr>
        <w:bidi/>
        <w:rPr>
          <w:rFonts w:cs="David" w:hint="cs"/>
          <w:rtl/>
        </w:rPr>
      </w:pPr>
    </w:p>
    <w:p w14:paraId="11844604"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A7ED3E2" w14:textId="77777777" w:rsidR="005150F2" w:rsidRPr="005150F2" w:rsidRDefault="005150F2" w:rsidP="005150F2">
      <w:pPr>
        <w:bidi/>
        <w:rPr>
          <w:rFonts w:cs="David" w:hint="cs"/>
          <w:rtl/>
        </w:rPr>
      </w:pPr>
    </w:p>
    <w:p w14:paraId="0E934312" w14:textId="77777777" w:rsidR="005150F2" w:rsidRPr="005150F2" w:rsidRDefault="005150F2" w:rsidP="005150F2">
      <w:pPr>
        <w:bidi/>
        <w:rPr>
          <w:rFonts w:cs="David" w:hint="cs"/>
          <w:rtl/>
        </w:rPr>
      </w:pPr>
      <w:r w:rsidRPr="005150F2">
        <w:rPr>
          <w:rFonts w:cs="David" w:hint="cs"/>
          <w:rtl/>
        </w:rPr>
        <w:tab/>
        <w:t xml:space="preserve">- - אם אנחנו מתקנים כפי שאתה מבקש, רק חבר כנסת ספציפי ששמו </w:t>
      </w:r>
      <w:proofErr w:type="spellStart"/>
      <w:r w:rsidRPr="005150F2">
        <w:rPr>
          <w:rFonts w:cs="David" w:hint="cs"/>
          <w:rtl/>
        </w:rPr>
        <w:t>יינקב</w:t>
      </w:r>
      <w:proofErr w:type="spellEnd"/>
      <w:r w:rsidRPr="005150F2">
        <w:rPr>
          <w:rFonts w:cs="David" w:hint="cs"/>
          <w:rtl/>
        </w:rPr>
        <w:t xml:space="preserve"> יהיה רשאי להצביע, ואם הוא לא נמצא אף חבר אחר מקדימה לא יוכל לבוא ולהצביע. הניסוח כמו שהוא היום נותן אפשרות לחבר אחר מקדימה לבוא להצביע אם השם הספציפי לא נמצא. עכשיו זה ברור?</w:t>
      </w:r>
    </w:p>
    <w:p w14:paraId="4280C555" w14:textId="77777777" w:rsidR="005150F2" w:rsidRPr="005150F2" w:rsidRDefault="005150F2" w:rsidP="005150F2">
      <w:pPr>
        <w:bidi/>
        <w:rPr>
          <w:rFonts w:cs="David" w:hint="cs"/>
          <w:rtl/>
        </w:rPr>
      </w:pPr>
    </w:p>
    <w:p w14:paraId="611F25C5" w14:textId="77777777" w:rsidR="005150F2" w:rsidRPr="005150F2" w:rsidRDefault="005150F2" w:rsidP="005150F2">
      <w:pPr>
        <w:pStyle w:val="Heading5"/>
        <w:jc w:val="left"/>
        <w:rPr>
          <w:rFonts w:hint="cs"/>
          <w:sz w:val="24"/>
          <w:rtl/>
        </w:rPr>
      </w:pPr>
      <w:r w:rsidRPr="005150F2">
        <w:rPr>
          <w:rFonts w:hint="cs"/>
          <w:sz w:val="24"/>
          <w:u w:val="single"/>
          <w:rtl/>
        </w:rPr>
        <w:t>שלי יחימוביץ:</w:t>
      </w:r>
    </w:p>
    <w:p w14:paraId="02F8D2E2" w14:textId="77777777" w:rsidR="005150F2" w:rsidRPr="005150F2" w:rsidRDefault="005150F2" w:rsidP="005150F2">
      <w:pPr>
        <w:pStyle w:val="Heading5"/>
        <w:jc w:val="left"/>
        <w:rPr>
          <w:rFonts w:hint="cs"/>
          <w:sz w:val="24"/>
          <w:rtl/>
        </w:rPr>
      </w:pPr>
    </w:p>
    <w:p w14:paraId="1EBED330" w14:textId="77777777" w:rsidR="005150F2" w:rsidRPr="005150F2" w:rsidRDefault="005150F2" w:rsidP="005150F2">
      <w:pPr>
        <w:bidi/>
        <w:rPr>
          <w:rFonts w:cs="David" w:hint="cs"/>
          <w:rtl/>
        </w:rPr>
      </w:pPr>
      <w:r w:rsidRPr="005150F2">
        <w:rPr>
          <w:rFonts w:cs="David" w:hint="cs"/>
          <w:rtl/>
        </w:rPr>
        <w:tab/>
        <w:t xml:space="preserve"> זה ברור מהתחלה. </w:t>
      </w:r>
    </w:p>
    <w:p w14:paraId="19B89CED" w14:textId="77777777" w:rsidR="005150F2" w:rsidRPr="005150F2" w:rsidRDefault="005150F2" w:rsidP="005150F2">
      <w:pPr>
        <w:bidi/>
        <w:rPr>
          <w:rFonts w:cs="David" w:hint="cs"/>
          <w:rtl/>
        </w:rPr>
      </w:pPr>
    </w:p>
    <w:p w14:paraId="5A68FB53"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087E8715" w14:textId="77777777" w:rsidR="005150F2" w:rsidRPr="005150F2" w:rsidRDefault="005150F2" w:rsidP="005150F2">
      <w:pPr>
        <w:bidi/>
        <w:rPr>
          <w:rFonts w:cs="David" w:hint="cs"/>
          <w:rtl/>
        </w:rPr>
      </w:pPr>
    </w:p>
    <w:p w14:paraId="7910E1A1" w14:textId="77777777" w:rsidR="005150F2" w:rsidRPr="005150F2" w:rsidRDefault="005150F2" w:rsidP="005150F2">
      <w:pPr>
        <w:bidi/>
        <w:rPr>
          <w:rFonts w:cs="David" w:hint="cs"/>
          <w:rtl/>
        </w:rPr>
      </w:pPr>
      <w:r w:rsidRPr="005150F2">
        <w:rPr>
          <w:rFonts w:cs="David" w:hint="cs"/>
          <w:rtl/>
        </w:rPr>
        <w:tab/>
        <w:t xml:space="preserve">חבר הכנסת מולה אמר משהו שתומך בעניין הזה, ואחר-כך הוא אמר שהוא מתנגד לנושא עצמו. אני רוצה שחברי הכנסת יידעו מה הם מאשרים. אני כאן, למען הסר כל ספק, האינטרסנט שהסיעות של ממלאי המקום יקבלו כמה שפחות כוח, כי אני הסיעה שנותנת, לא שמקבלת. </w:t>
      </w:r>
    </w:p>
    <w:p w14:paraId="17ACD5C0" w14:textId="77777777" w:rsidR="005150F2" w:rsidRPr="005150F2" w:rsidRDefault="005150F2" w:rsidP="005150F2">
      <w:pPr>
        <w:bidi/>
        <w:rPr>
          <w:rFonts w:cs="David" w:hint="cs"/>
          <w:rtl/>
        </w:rPr>
      </w:pPr>
    </w:p>
    <w:p w14:paraId="5C90EEC1" w14:textId="77777777" w:rsidR="005150F2" w:rsidRPr="005150F2" w:rsidRDefault="005150F2" w:rsidP="005150F2">
      <w:pPr>
        <w:bidi/>
        <w:rPr>
          <w:rFonts w:cs="David" w:hint="cs"/>
          <w:rtl/>
        </w:rPr>
      </w:pPr>
      <w:r w:rsidRPr="005150F2">
        <w:rPr>
          <w:rFonts w:cs="David" w:hint="cs"/>
          <w:rtl/>
        </w:rPr>
        <w:tab/>
        <w:t>בינתיים מי שמדברים בזכות השינוי הם דווקא לרוב הסיעות שביקשו ממלאי מקום, ולכן אם חברי הכנסת מהאופוזיציה ומהקואליציה רוצים להמעיט עוד בכוחו של ממלא המקום ולעשות את זה רק שמי, אין לי בעיה. אני בשמחה אתמוך בהצעה הזאת ואביא את זה להצבעה. אני רק רוצה שאחר-כך לא יהיו טענות למה המעטנו מהכוחות של סיעות שמקבלות ממלאי מקום.</w:t>
      </w:r>
    </w:p>
    <w:p w14:paraId="3F24514F" w14:textId="77777777" w:rsidR="005150F2" w:rsidRPr="005150F2" w:rsidRDefault="005150F2" w:rsidP="005150F2">
      <w:pPr>
        <w:bidi/>
        <w:rPr>
          <w:rFonts w:cs="David" w:hint="cs"/>
          <w:rtl/>
        </w:rPr>
      </w:pPr>
    </w:p>
    <w:p w14:paraId="6F500C74" w14:textId="77777777" w:rsidR="005150F2" w:rsidRPr="005150F2" w:rsidRDefault="005150F2" w:rsidP="005150F2">
      <w:pPr>
        <w:bidi/>
        <w:rPr>
          <w:rFonts w:cs="David" w:hint="cs"/>
          <w:rtl/>
        </w:rPr>
      </w:pPr>
      <w:r w:rsidRPr="005150F2">
        <w:rPr>
          <w:rFonts w:cs="David" w:hint="cs"/>
          <w:rtl/>
        </w:rPr>
        <w:tab/>
        <w:t xml:space="preserve">בבקשה, חבר הכנסת </w:t>
      </w:r>
      <w:proofErr w:type="spellStart"/>
      <w:r w:rsidRPr="005150F2">
        <w:rPr>
          <w:rFonts w:cs="David" w:hint="cs"/>
          <w:rtl/>
        </w:rPr>
        <w:t>מיכאלי</w:t>
      </w:r>
      <w:proofErr w:type="spellEnd"/>
      <w:r w:rsidRPr="005150F2">
        <w:rPr>
          <w:rFonts w:cs="David" w:hint="cs"/>
          <w:rtl/>
        </w:rPr>
        <w:t>.</w:t>
      </w:r>
    </w:p>
    <w:p w14:paraId="6CFAA64A" w14:textId="77777777" w:rsidR="005150F2" w:rsidRPr="005150F2" w:rsidRDefault="005150F2" w:rsidP="005150F2">
      <w:pPr>
        <w:bidi/>
        <w:rPr>
          <w:rFonts w:cs="David" w:hint="cs"/>
          <w:rtl/>
        </w:rPr>
      </w:pPr>
    </w:p>
    <w:p w14:paraId="66CA514D" w14:textId="77777777" w:rsidR="005150F2" w:rsidRPr="005150F2" w:rsidRDefault="005150F2" w:rsidP="005150F2">
      <w:pPr>
        <w:bidi/>
        <w:rPr>
          <w:rFonts w:cs="David" w:hint="cs"/>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7A9DF0E1" w14:textId="77777777" w:rsidR="005150F2" w:rsidRPr="005150F2" w:rsidRDefault="005150F2" w:rsidP="005150F2">
      <w:pPr>
        <w:bidi/>
        <w:rPr>
          <w:rFonts w:cs="David" w:hint="cs"/>
          <w:rtl/>
        </w:rPr>
      </w:pPr>
    </w:p>
    <w:p w14:paraId="182ED5E3" w14:textId="77777777" w:rsidR="005150F2" w:rsidRPr="005150F2" w:rsidRDefault="005150F2" w:rsidP="005150F2">
      <w:pPr>
        <w:bidi/>
        <w:rPr>
          <w:rFonts w:cs="David" w:hint="cs"/>
          <w:rtl/>
        </w:rPr>
      </w:pPr>
      <w:r w:rsidRPr="005150F2">
        <w:rPr>
          <w:rFonts w:cs="David" w:hint="cs"/>
          <w:rtl/>
        </w:rPr>
        <w:tab/>
        <w:t xml:space="preserve">אם נחזור לאותה הסכמה שרצינו להגיע אליה </w:t>
      </w:r>
      <w:r w:rsidRPr="005150F2">
        <w:rPr>
          <w:rFonts w:cs="David"/>
          <w:rtl/>
        </w:rPr>
        <w:t>–</w:t>
      </w:r>
      <w:r w:rsidRPr="005150F2">
        <w:rPr>
          <w:rFonts w:cs="David" w:hint="cs"/>
          <w:rtl/>
        </w:rPr>
        <w:t xml:space="preserve"> אותו ממלא מקום שאני קורא לו "ממלא מקום שני"- -</w:t>
      </w:r>
    </w:p>
    <w:p w14:paraId="57D0198A" w14:textId="77777777" w:rsidR="005150F2" w:rsidRPr="005150F2" w:rsidRDefault="005150F2" w:rsidP="005150F2">
      <w:pPr>
        <w:bidi/>
        <w:rPr>
          <w:rFonts w:cs="David" w:hint="cs"/>
          <w:rtl/>
        </w:rPr>
      </w:pPr>
    </w:p>
    <w:p w14:paraId="6570A630"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2DA45E39" w14:textId="77777777" w:rsidR="005150F2" w:rsidRPr="005150F2" w:rsidRDefault="005150F2" w:rsidP="005150F2">
      <w:pPr>
        <w:bidi/>
        <w:rPr>
          <w:rFonts w:cs="David" w:hint="cs"/>
          <w:rtl/>
        </w:rPr>
      </w:pPr>
    </w:p>
    <w:p w14:paraId="15BF81EF" w14:textId="77777777" w:rsidR="005150F2" w:rsidRPr="005150F2" w:rsidRDefault="005150F2" w:rsidP="005150F2">
      <w:pPr>
        <w:bidi/>
        <w:rPr>
          <w:rFonts w:cs="David" w:hint="cs"/>
          <w:rtl/>
        </w:rPr>
      </w:pPr>
      <w:r w:rsidRPr="005150F2">
        <w:rPr>
          <w:rFonts w:cs="David" w:hint="cs"/>
          <w:rtl/>
        </w:rPr>
        <w:tab/>
        <w:t xml:space="preserve">לא שני. </w:t>
      </w:r>
    </w:p>
    <w:p w14:paraId="6EE85D67" w14:textId="77777777" w:rsidR="005150F2" w:rsidRPr="005150F2" w:rsidRDefault="005150F2" w:rsidP="005150F2">
      <w:pPr>
        <w:bidi/>
        <w:rPr>
          <w:rFonts w:cs="David" w:hint="cs"/>
          <w:rtl/>
        </w:rPr>
      </w:pPr>
    </w:p>
    <w:p w14:paraId="63541F5E" w14:textId="77777777" w:rsidR="005150F2" w:rsidRPr="005150F2" w:rsidRDefault="005150F2" w:rsidP="005150F2">
      <w:pPr>
        <w:bidi/>
        <w:rPr>
          <w:rFonts w:cs="David" w:hint="cs"/>
          <w:u w:val="single"/>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2D44492B" w14:textId="77777777" w:rsidR="005150F2" w:rsidRPr="005150F2" w:rsidRDefault="005150F2" w:rsidP="005150F2">
      <w:pPr>
        <w:bidi/>
        <w:rPr>
          <w:rFonts w:cs="David" w:hint="cs"/>
          <w:u w:val="single"/>
          <w:rtl/>
        </w:rPr>
      </w:pPr>
    </w:p>
    <w:p w14:paraId="2FB7BF4E" w14:textId="77777777" w:rsidR="005150F2" w:rsidRPr="005150F2" w:rsidRDefault="005150F2" w:rsidP="005150F2">
      <w:pPr>
        <w:bidi/>
        <w:rPr>
          <w:rFonts w:cs="David" w:hint="cs"/>
          <w:rtl/>
        </w:rPr>
      </w:pPr>
      <w:r w:rsidRPr="005150F2">
        <w:rPr>
          <w:rFonts w:cs="David" w:hint="cs"/>
          <w:rtl/>
        </w:rPr>
        <w:tab/>
        <w:t xml:space="preserve"> לא ממלא מקום קבוע. ממלא מקום קבוע נמצא במקומו בכבודו.</w:t>
      </w:r>
    </w:p>
    <w:p w14:paraId="3732CE28" w14:textId="77777777" w:rsidR="005150F2" w:rsidRPr="005150F2" w:rsidRDefault="005150F2" w:rsidP="005150F2">
      <w:pPr>
        <w:bidi/>
        <w:rPr>
          <w:rFonts w:cs="David" w:hint="cs"/>
          <w:rtl/>
        </w:rPr>
      </w:pPr>
    </w:p>
    <w:p w14:paraId="331B9E90"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459EBF79" w14:textId="77777777" w:rsidR="005150F2" w:rsidRPr="005150F2" w:rsidRDefault="005150F2" w:rsidP="005150F2">
      <w:pPr>
        <w:bidi/>
        <w:rPr>
          <w:rFonts w:cs="David" w:hint="cs"/>
          <w:rtl/>
        </w:rPr>
      </w:pPr>
    </w:p>
    <w:p w14:paraId="76245188" w14:textId="77777777" w:rsidR="005150F2" w:rsidRPr="005150F2" w:rsidRDefault="005150F2" w:rsidP="005150F2">
      <w:pPr>
        <w:bidi/>
        <w:rPr>
          <w:rFonts w:cs="David" w:hint="cs"/>
          <w:rtl/>
        </w:rPr>
      </w:pPr>
      <w:r w:rsidRPr="005150F2">
        <w:rPr>
          <w:rFonts w:cs="David" w:hint="cs"/>
          <w:rtl/>
        </w:rPr>
        <w:tab/>
        <w:t xml:space="preserve"> זה ממלא מקום קבוע בדיוק. הניסוח הוא השם: "ממלא מקום קבוע מסיעה אחרת".</w:t>
      </w:r>
    </w:p>
    <w:p w14:paraId="6A58C0AB" w14:textId="77777777" w:rsidR="005150F2" w:rsidRDefault="005150F2" w:rsidP="005150F2">
      <w:pPr>
        <w:bidi/>
        <w:rPr>
          <w:rFonts w:cs="David" w:hint="cs"/>
          <w:rtl/>
        </w:rPr>
      </w:pPr>
    </w:p>
    <w:p w14:paraId="69E46079" w14:textId="77777777" w:rsidR="005150F2" w:rsidRDefault="005150F2" w:rsidP="005150F2">
      <w:pPr>
        <w:bidi/>
        <w:rPr>
          <w:rFonts w:cs="David" w:hint="cs"/>
          <w:rtl/>
        </w:rPr>
      </w:pPr>
    </w:p>
    <w:p w14:paraId="7955E190" w14:textId="77777777" w:rsidR="005150F2" w:rsidRDefault="005150F2" w:rsidP="005150F2">
      <w:pPr>
        <w:bidi/>
        <w:rPr>
          <w:rFonts w:cs="David" w:hint="cs"/>
          <w:rtl/>
        </w:rPr>
      </w:pPr>
    </w:p>
    <w:p w14:paraId="6EBB48D2" w14:textId="77777777" w:rsidR="005150F2" w:rsidRDefault="005150F2" w:rsidP="005150F2">
      <w:pPr>
        <w:bidi/>
        <w:rPr>
          <w:rFonts w:cs="David" w:hint="cs"/>
          <w:rtl/>
        </w:rPr>
      </w:pPr>
    </w:p>
    <w:p w14:paraId="21E595B4" w14:textId="77777777" w:rsidR="005150F2" w:rsidRDefault="005150F2" w:rsidP="005150F2">
      <w:pPr>
        <w:bidi/>
        <w:rPr>
          <w:rFonts w:cs="David" w:hint="cs"/>
          <w:rtl/>
        </w:rPr>
      </w:pPr>
    </w:p>
    <w:p w14:paraId="7FACE624" w14:textId="77777777" w:rsidR="005150F2" w:rsidRDefault="005150F2" w:rsidP="005150F2">
      <w:pPr>
        <w:bidi/>
        <w:rPr>
          <w:rFonts w:cs="David" w:hint="cs"/>
          <w:rtl/>
        </w:rPr>
      </w:pPr>
    </w:p>
    <w:p w14:paraId="2705E56C" w14:textId="77777777" w:rsidR="005150F2" w:rsidRDefault="005150F2" w:rsidP="005150F2">
      <w:pPr>
        <w:bidi/>
        <w:rPr>
          <w:rFonts w:cs="David" w:hint="cs"/>
          <w:rtl/>
        </w:rPr>
      </w:pPr>
    </w:p>
    <w:p w14:paraId="283F1AE8" w14:textId="77777777" w:rsidR="005150F2" w:rsidRDefault="005150F2" w:rsidP="005150F2">
      <w:pPr>
        <w:bidi/>
        <w:rPr>
          <w:rFonts w:cs="David" w:hint="cs"/>
          <w:rtl/>
        </w:rPr>
      </w:pPr>
    </w:p>
    <w:p w14:paraId="17F7F260" w14:textId="77777777" w:rsidR="005150F2" w:rsidRPr="005150F2" w:rsidRDefault="005150F2" w:rsidP="005150F2">
      <w:pPr>
        <w:bidi/>
        <w:rPr>
          <w:rFonts w:cs="David" w:hint="cs"/>
          <w:rtl/>
        </w:rPr>
      </w:pPr>
    </w:p>
    <w:p w14:paraId="1E1A1A47" w14:textId="77777777" w:rsidR="005150F2" w:rsidRPr="005150F2" w:rsidRDefault="005150F2" w:rsidP="005150F2">
      <w:pPr>
        <w:bidi/>
        <w:rPr>
          <w:rFonts w:cs="David" w:hint="cs"/>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6A6EE19E" w14:textId="77777777" w:rsidR="005150F2" w:rsidRPr="005150F2" w:rsidRDefault="005150F2" w:rsidP="005150F2">
      <w:pPr>
        <w:bidi/>
        <w:rPr>
          <w:rFonts w:cs="David" w:hint="cs"/>
          <w:rtl/>
        </w:rPr>
      </w:pPr>
    </w:p>
    <w:p w14:paraId="3AD263B5" w14:textId="77777777" w:rsidR="005150F2" w:rsidRPr="005150F2" w:rsidRDefault="005150F2" w:rsidP="005150F2">
      <w:pPr>
        <w:bidi/>
        <w:rPr>
          <w:rFonts w:cs="David" w:hint="cs"/>
          <w:rtl/>
        </w:rPr>
      </w:pPr>
      <w:r w:rsidRPr="005150F2">
        <w:rPr>
          <w:rFonts w:cs="David" w:hint="cs"/>
          <w:rtl/>
        </w:rPr>
        <w:tab/>
        <w:t xml:space="preserve"> אז אני קורא לו ממלא מקום שני כי לפעמים יש ממלא מקום קבוע אחר. </w:t>
      </w:r>
    </w:p>
    <w:p w14:paraId="3447F384" w14:textId="77777777" w:rsidR="005150F2" w:rsidRPr="005150F2" w:rsidRDefault="005150F2" w:rsidP="005150F2">
      <w:pPr>
        <w:bidi/>
        <w:rPr>
          <w:rFonts w:cs="David" w:hint="cs"/>
          <w:rtl/>
        </w:rPr>
      </w:pPr>
    </w:p>
    <w:p w14:paraId="4755E3D9"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4512CDF4" w14:textId="77777777" w:rsidR="005150F2" w:rsidRPr="005150F2" w:rsidRDefault="005150F2" w:rsidP="005150F2">
      <w:pPr>
        <w:bidi/>
        <w:rPr>
          <w:rFonts w:cs="David" w:hint="cs"/>
          <w:rtl/>
        </w:rPr>
      </w:pPr>
    </w:p>
    <w:p w14:paraId="7D73E679" w14:textId="77777777" w:rsidR="005150F2" w:rsidRPr="005150F2" w:rsidRDefault="005150F2" w:rsidP="005150F2">
      <w:pPr>
        <w:bidi/>
        <w:rPr>
          <w:rFonts w:cs="David" w:hint="cs"/>
          <w:rtl/>
        </w:rPr>
      </w:pPr>
      <w:r w:rsidRPr="005150F2">
        <w:rPr>
          <w:rFonts w:cs="David" w:hint="cs"/>
          <w:rtl/>
        </w:rPr>
        <w:tab/>
        <w:t xml:space="preserve"> אין. </w:t>
      </w:r>
    </w:p>
    <w:p w14:paraId="625DB22E" w14:textId="77777777" w:rsidR="005150F2" w:rsidRPr="005150F2" w:rsidRDefault="005150F2" w:rsidP="005150F2">
      <w:pPr>
        <w:bidi/>
        <w:rPr>
          <w:rFonts w:cs="David" w:hint="cs"/>
          <w:rtl/>
        </w:rPr>
      </w:pPr>
    </w:p>
    <w:p w14:paraId="3F89833A" w14:textId="77777777" w:rsidR="005150F2" w:rsidRPr="005150F2" w:rsidRDefault="005150F2" w:rsidP="005150F2">
      <w:pPr>
        <w:bidi/>
        <w:rPr>
          <w:rFonts w:cs="David" w:hint="cs"/>
          <w:u w:val="single"/>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197C0CDB" w14:textId="77777777" w:rsidR="005150F2" w:rsidRPr="005150F2" w:rsidRDefault="005150F2" w:rsidP="005150F2">
      <w:pPr>
        <w:bidi/>
        <w:rPr>
          <w:rFonts w:cs="David" w:hint="cs"/>
          <w:u w:val="single"/>
          <w:rtl/>
        </w:rPr>
      </w:pPr>
    </w:p>
    <w:p w14:paraId="4705FDA8" w14:textId="77777777" w:rsidR="005150F2" w:rsidRPr="005150F2" w:rsidRDefault="005150F2" w:rsidP="005150F2">
      <w:pPr>
        <w:bidi/>
        <w:rPr>
          <w:rFonts w:cs="David" w:hint="cs"/>
          <w:rtl/>
        </w:rPr>
      </w:pPr>
      <w:r w:rsidRPr="005150F2">
        <w:rPr>
          <w:rFonts w:cs="David" w:hint="cs"/>
          <w:rtl/>
        </w:rPr>
        <w:tab/>
        <w:t xml:space="preserve"> תנו לי רגע להסביר את עצמי. פה אנחנו מדברים על ממלא מקום קבוע שמונה לממלא מקום קבוע מסיעה אחרת. </w:t>
      </w:r>
    </w:p>
    <w:p w14:paraId="4BE0F68A" w14:textId="77777777" w:rsidR="005150F2" w:rsidRPr="005150F2" w:rsidRDefault="005150F2" w:rsidP="005150F2">
      <w:pPr>
        <w:bidi/>
        <w:rPr>
          <w:rFonts w:cs="David" w:hint="cs"/>
          <w:rtl/>
        </w:rPr>
      </w:pPr>
    </w:p>
    <w:p w14:paraId="105EE42D"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2364563C" w14:textId="77777777" w:rsidR="005150F2" w:rsidRPr="005150F2" w:rsidRDefault="005150F2" w:rsidP="005150F2">
      <w:pPr>
        <w:bidi/>
        <w:rPr>
          <w:rFonts w:cs="David" w:hint="cs"/>
          <w:rtl/>
        </w:rPr>
      </w:pPr>
    </w:p>
    <w:p w14:paraId="5B4D0500" w14:textId="77777777" w:rsidR="005150F2" w:rsidRPr="005150F2" w:rsidRDefault="005150F2" w:rsidP="005150F2">
      <w:pPr>
        <w:bidi/>
        <w:rPr>
          <w:rFonts w:cs="David" w:hint="cs"/>
          <w:rtl/>
        </w:rPr>
      </w:pPr>
      <w:r w:rsidRPr="005150F2">
        <w:rPr>
          <w:rFonts w:cs="David" w:hint="cs"/>
          <w:rtl/>
        </w:rPr>
        <w:tab/>
        <w:t xml:space="preserve"> נכון.</w:t>
      </w:r>
    </w:p>
    <w:p w14:paraId="34C5BC99" w14:textId="77777777" w:rsidR="005150F2" w:rsidRPr="005150F2" w:rsidRDefault="005150F2" w:rsidP="005150F2">
      <w:pPr>
        <w:bidi/>
        <w:rPr>
          <w:rFonts w:cs="David" w:hint="cs"/>
          <w:rtl/>
        </w:rPr>
      </w:pPr>
    </w:p>
    <w:p w14:paraId="20E10D21" w14:textId="77777777" w:rsidR="005150F2" w:rsidRPr="005150F2" w:rsidRDefault="005150F2" w:rsidP="005150F2">
      <w:pPr>
        <w:bidi/>
        <w:rPr>
          <w:rFonts w:cs="David" w:hint="cs"/>
          <w:u w:val="single"/>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74C172C4" w14:textId="77777777" w:rsidR="005150F2" w:rsidRPr="005150F2" w:rsidRDefault="005150F2" w:rsidP="005150F2">
      <w:pPr>
        <w:bidi/>
        <w:rPr>
          <w:rFonts w:cs="David" w:hint="cs"/>
          <w:u w:val="single"/>
          <w:rtl/>
        </w:rPr>
      </w:pPr>
    </w:p>
    <w:p w14:paraId="3C5CC9DB" w14:textId="77777777" w:rsidR="005150F2" w:rsidRPr="005150F2" w:rsidRDefault="005150F2" w:rsidP="005150F2">
      <w:pPr>
        <w:bidi/>
        <w:rPr>
          <w:rFonts w:cs="David" w:hint="cs"/>
          <w:rtl/>
        </w:rPr>
      </w:pPr>
      <w:r w:rsidRPr="005150F2">
        <w:rPr>
          <w:rFonts w:cs="David" w:hint="cs"/>
          <w:rtl/>
        </w:rPr>
        <w:tab/>
        <w:t xml:space="preserve"> אז הוא ממלא מקום ראשון אצלי. </w:t>
      </w:r>
    </w:p>
    <w:p w14:paraId="4EB8ABC0" w14:textId="77777777" w:rsidR="005150F2" w:rsidRPr="005150F2" w:rsidRDefault="005150F2" w:rsidP="005150F2">
      <w:pPr>
        <w:bidi/>
        <w:rPr>
          <w:rFonts w:cs="David" w:hint="cs"/>
          <w:rtl/>
        </w:rPr>
      </w:pPr>
    </w:p>
    <w:p w14:paraId="1DA1D2BF" w14:textId="77777777" w:rsidR="005150F2" w:rsidRPr="005150F2" w:rsidRDefault="005150F2" w:rsidP="005150F2">
      <w:pPr>
        <w:bidi/>
        <w:rPr>
          <w:rFonts w:cs="David" w:hint="cs"/>
          <w:u w:val="single"/>
          <w:rtl/>
        </w:rPr>
      </w:pPr>
      <w:r w:rsidRPr="005150F2">
        <w:rPr>
          <w:rFonts w:cs="David" w:hint="cs"/>
          <w:u w:val="single"/>
          <w:rtl/>
        </w:rPr>
        <w:t xml:space="preserve">ציון </w:t>
      </w:r>
      <w:proofErr w:type="spellStart"/>
      <w:r w:rsidRPr="005150F2">
        <w:rPr>
          <w:rFonts w:cs="David" w:hint="cs"/>
          <w:u w:val="single"/>
          <w:rtl/>
        </w:rPr>
        <w:t>פיניאן</w:t>
      </w:r>
      <w:proofErr w:type="spellEnd"/>
      <w:r w:rsidRPr="005150F2">
        <w:rPr>
          <w:rFonts w:cs="David" w:hint="cs"/>
          <w:u w:val="single"/>
          <w:rtl/>
        </w:rPr>
        <w:t>:</w:t>
      </w:r>
    </w:p>
    <w:p w14:paraId="641EB5BD" w14:textId="77777777" w:rsidR="005150F2" w:rsidRPr="005150F2" w:rsidRDefault="005150F2" w:rsidP="005150F2">
      <w:pPr>
        <w:bidi/>
        <w:rPr>
          <w:rFonts w:cs="David" w:hint="cs"/>
          <w:rtl/>
        </w:rPr>
      </w:pPr>
    </w:p>
    <w:p w14:paraId="092EF106" w14:textId="77777777" w:rsidR="005150F2" w:rsidRPr="005150F2" w:rsidRDefault="005150F2" w:rsidP="005150F2">
      <w:pPr>
        <w:bidi/>
        <w:rPr>
          <w:rFonts w:cs="David" w:hint="cs"/>
          <w:rtl/>
        </w:rPr>
      </w:pPr>
      <w:r w:rsidRPr="005150F2">
        <w:rPr>
          <w:rFonts w:cs="David" w:hint="cs"/>
          <w:rtl/>
        </w:rPr>
        <w:tab/>
        <w:t>במעמד שני.</w:t>
      </w:r>
    </w:p>
    <w:p w14:paraId="68E13317" w14:textId="77777777" w:rsidR="005150F2" w:rsidRPr="005150F2" w:rsidRDefault="005150F2" w:rsidP="005150F2">
      <w:pPr>
        <w:bidi/>
        <w:rPr>
          <w:rFonts w:cs="David" w:hint="cs"/>
          <w:rtl/>
        </w:rPr>
      </w:pPr>
    </w:p>
    <w:p w14:paraId="2271F73D" w14:textId="77777777" w:rsidR="005150F2" w:rsidRPr="005150F2" w:rsidRDefault="005150F2" w:rsidP="005150F2">
      <w:pPr>
        <w:bidi/>
        <w:rPr>
          <w:rFonts w:cs="David" w:hint="cs"/>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092698A2" w14:textId="77777777" w:rsidR="005150F2" w:rsidRPr="005150F2" w:rsidRDefault="005150F2" w:rsidP="005150F2">
      <w:pPr>
        <w:bidi/>
        <w:rPr>
          <w:rFonts w:cs="David" w:hint="cs"/>
          <w:rtl/>
        </w:rPr>
      </w:pPr>
    </w:p>
    <w:p w14:paraId="28BA3E8B" w14:textId="77777777" w:rsidR="005150F2" w:rsidRPr="005150F2" w:rsidRDefault="005150F2" w:rsidP="005150F2">
      <w:pPr>
        <w:bidi/>
        <w:rPr>
          <w:rFonts w:cs="David" w:hint="cs"/>
          <w:rtl/>
        </w:rPr>
      </w:pPr>
      <w:r w:rsidRPr="005150F2">
        <w:rPr>
          <w:rFonts w:cs="David" w:hint="cs"/>
          <w:rtl/>
        </w:rPr>
        <w:tab/>
        <w:t xml:space="preserve"> אדוני היושב ראש, הוא מונה כממלא מקום קבוע, וזכותו להצביע.</w:t>
      </w:r>
    </w:p>
    <w:p w14:paraId="0BFE1D1C" w14:textId="77777777" w:rsidR="005150F2" w:rsidRPr="005150F2" w:rsidRDefault="005150F2" w:rsidP="005150F2">
      <w:pPr>
        <w:bidi/>
        <w:rPr>
          <w:rFonts w:cs="David" w:hint="cs"/>
          <w:rtl/>
        </w:rPr>
      </w:pPr>
    </w:p>
    <w:p w14:paraId="2EAF8102"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DF4E84B" w14:textId="77777777" w:rsidR="005150F2" w:rsidRPr="005150F2" w:rsidRDefault="005150F2" w:rsidP="005150F2">
      <w:pPr>
        <w:bidi/>
        <w:rPr>
          <w:rFonts w:cs="David" w:hint="cs"/>
          <w:rtl/>
        </w:rPr>
      </w:pPr>
      <w:r w:rsidRPr="005150F2">
        <w:rPr>
          <w:rFonts w:cs="David" w:hint="cs"/>
          <w:rtl/>
        </w:rPr>
        <w:tab/>
      </w:r>
    </w:p>
    <w:p w14:paraId="5780526C" w14:textId="77777777" w:rsidR="005150F2" w:rsidRPr="005150F2" w:rsidRDefault="005150F2" w:rsidP="005150F2">
      <w:pPr>
        <w:bidi/>
        <w:rPr>
          <w:rFonts w:cs="David" w:hint="cs"/>
          <w:rtl/>
        </w:rPr>
      </w:pPr>
      <w:r w:rsidRPr="005150F2">
        <w:rPr>
          <w:rFonts w:cs="David" w:hint="cs"/>
          <w:rtl/>
        </w:rPr>
        <w:tab/>
        <w:t>בהנחה שאף אחד מחברי סיעתך לא נמצא.</w:t>
      </w:r>
    </w:p>
    <w:p w14:paraId="70E6D684" w14:textId="77777777" w:rsidR="005150F2" w:rsidRPr="005150F2" w:rsidRDefault="005150F2" w:rsidP="005150F2">
      <w:pPr>
        <w:bidi/>
        <w:rPr>
          <w:rFonts w:cs="David" w:hint="cs"/>
          <w:rtl/>
        </w:rPr>
      </w:pPr>
    </w:p>
    <w:p w14:paraId="62C08BA0" w14:textId="77777777" w:rsidR="005150F2" w:rsidRPr="005150F2" w:rsidRDefault="005150F2" w:rsidP="005150F2">
      <w:pPr>
        <w:bidi/>
        <w:rPr>
          <w:rFonts w:cs="David" w:hint="cs"/>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0FB954C4" w14:textId="77777777" w:rsidR="005150F2" w:rsidRPr="005150F2" w:rsidRDefault="005150F2" w:rsidP="005150F2">
      <w:pPr>
        <w:bidi/>
        <w:rPr>
          <w:rFonts w:cs="David" w:hint="cs"/>
          <w:rtl/>
        </w:rPr>
      </w:pPr>
    </w:p>
    <w:p w14:paraId="53F59C4C" w14:textId="77777777" w:rsidR="005150F2" w:rsidRPr="005150F2" w:rsidRDefault="005150F2" w:rsidP="005150F2">
      <w:pPr>
        <w:bidi/>
        <w:rPr>
          <w:rFonts w:cs="David" w:hint="cs"/>
          <w:rtl/>
        </w:rPr>
      </w:pPr>
      <w:r w:rsidRPr="005150F2">
        <w:rPr>
          <w:rFonts w:cs="David" w:hint="cs"/>
          <w:rtl/>
        </w:rPr>
        <w:tab/>
        <w:t>בסדר, אבל אני מדבר כרגע על סיטואציה שבה ממלא מקום קבוע נכנס לתפקיד של ממלא מקום מסיעה ראשית. הרי כשדיברנו על הסכמות אמרנו שאם רוצים להניח שממלא המקום הנוסף הוא מסיעה אחרת, אז יכול להיווצר מצב אבסורדי שהוא צריך לקבל הסכמה של הסיעה- -</w:t>
      </w:r>
    </w:p>
    <w:p w14:paraId="1079F930" w14:textId="77777777" w:rsidR="005150F2" w:rsidRPr="005150F2" w:rsidRDefault="005150F2" w:rsidP="005150F2">
      <w:pPr>
        <w:bidi/>
        <w:rPr>
          <w:rFonts w:cs="David" w:hint="cs"/>
          <w:rtl/>
        </w:rPr>
      </w:pPr>
    </w:p>
    <w:p w14:paraId="3259574B"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28769C35" w14:textId="77777777" w:rsidR="005150F2" w:rsidRPr="005150F2" w:rsidRDefault="005150F2" w:rsidP="005150F2">
      <w:pPr>
        <w:bidi/>
        <w:rPr>
          <w:rFonts w:cs="David" w:hint="cs"/>
          <w:rtl/>
        </w:rPr>
      </w:pPr>
      <w:r w:rsidRPr="005150F2">
        <w:rPr>
          <w:rFonts w:cs="David" w:hint="cs"/>
          <w:rtl/>
        </w:rPr>
        <w:tab/>
      </w:r>
    </w:p>
    <w:p w14:paraId="69536D6D" w14:textId="77777777" w:rsidR="005150F2" w:rsidRPr="005150F2" w:rsidRDefault="005150F2" w:rsidP="005150F2">
      <w:pPr>
        <w:bidi/>
        <w:rPr>
          <w:rFonts w:cs="David" w:hint="cs"/>
          <w:rtl/>
        </w:rPr>
      </w:pPr>
      <w:r w:rsidRPr="005150F2">
        <w:rPr>
          <w:rFonts w:cs="David" w:hint="cs"/>
          <w:rtl/>
        </w:rPr>
        <w:tab/>
        <w:t xml:space="preserve">לא, הוא לא צריך לקבל שום הסכמה. </w:t>
      </w:r>
    </w:p>
    <w:p w14:paraId="4099D613" w14:textId="77777777" w:rsidR="005150F2" w:rsidRPr="005150F2" w:rsidRDefault="005150F2" w:rsidP="005150F2">
      <w:pPr>
        <w:bidi/>
        <w:rPr>
          <w:rFonts w:cs="David" w:hint="cs"/>
          <w:rtl/>
        </w:rPr>
      </w:pPr>
    </w:p>
    <w:p w14:paraId="68B66AD2" w14:textId="77777777" w:rsidR="005150F2" w:rsidRDefault="005150F2" w:rsidP="005150F2">
      <w:pPr>
        <w:bidi/>
        <w:rPr>
          <w:rFonts w:cs="David" w:hint="cs"/>
          <w:rtl/>
        </w:rPr>
      </w:pPr>
      <w:r w:rsidRPr="005150F2">
        <w:rPr>
          <w:rFonts w:cs="David" w:hint="cs"/>
          <w:rtl/>
        </w:rPr>
        <w:tab/>
        <w:t xml:space="preserve">שוב, אני אבהיר את מה שכתוב פה: יש לסיעת ליכוד מקום בוועדת חוקה, ומאייש אותו חבר כנסת מהליכוד; סיעת ליכוד נתנה לסיעת ש"ס ממלא מקום קבוע בוועדת חוקה. אם נמצא חבר כנסת מהליכוד שהוא חבר ועדה או כל חבר כנסת אחר, הוא מצביע ראשון. אם לא נמצא אף חבר כנסת מהליכוד במשבצת הזאת מגיע התור לממלא המקום הקבוע מסיעת ש"ס. לפי מה שרשום כרגע, סיעת ש"ס תוכל לשלוח להצבעה כל חבר כנסת, לאו דווקא מי שרשום כממלא מקום קבוע; חבר הכנסת הרשום הוא קודם, ואם הוא לא נמצא </w:t>
      </w:r>
      <w:r w:rsidRPr="005150F2">
        <w:rPr>
          <w:rFonts w:cs="David"/>
          <w:rtl/>
        </w:rPr>
        <w:t>–</w:t>
      </w:r>
      <w:r w:rsidRPr="005150F2">
        <w:rPr>
          <w:rFonts w:cs="David" w:hint="cs"/>
          <w:rtl/>
        </w:rPr>
        <w:t xml:space="preserve"> חבר אחר מסיעתו יגיע, כמו בעניין מקום חבר בוועדה. לפי התיקון שאתם מציעים, להשמיט את השלב הרביעי, רק חבר כנסת </w:t>
      </w:r>
    </w:p>
    <w:p w14:paraId="392CE4EA" w14:textId="77777777" w:rsidR="005150F2" w:rsidRDefault="005150F2" w:rsidP="005150F2">
      <w:pPr>
        <w:bidi/>
        <w:rPr>
          <w:rFonts w:cs="David" w:hint="cs"/>
          <w:rtl/>
        </w:rPr>
      </w:pPr>
    </w:p>
    <w:p w14:paraId="0A56AAB2" w14:textId="77777777" w:rsidR="005150F2" w:rsidRDefault="005150F2" w:rsidP="005150F2">
      <w:pPr>
        <w:bidi/>
        <w:rPr>
          <w:rFonts w:cs="David" w:hint="cs"/>
          <w:rtl/>
        </w:rPr>
      </w:pPr>
    </w:p>
    <w:p w14:paraId="39DF1F4B" w14:textId="77777777" w:rsidR="005150F2" w:rsidRDefault="005150F2" w:rsidP="005150F2">
      <w:pPr>
        <w:bidi/>
        <w:rPr>
          <w:rFonts w:cs="David" w:hint="cs"/>
          <w:rtl/>
        </w:rPr>
      </w:pPr>
    </w:p>
    <w:p w14:paraId="3FC055AA" w14:textId="77777777" w:rsidR="005150F2" w:rsidRDefault="005150F2" w:rsidP="005150F2">
      <w:pPr>
        <w:bidi/>
        <w:rPr>
          <w:rFonts w:cs="David" w:hint="cs"/>
          <w:rtl/>
        </w:rPr>
      </w:pPr>
    </w:p>
    <w:p w14:paraId="50A3374B" w14:textId="77777777" w:rsidR="005150F2" w:rsidRDefault="005150F2" w:rsidP="005150F2">
      <w:pPr>
        <w:bidi/>
        <w:rPr>
          <w:rFonts w:cs="David" w:hint="cs"/>
          <w:rtl/>
        </w:rPr>
      </w:pPr>
    </w:p>
    <w:p w14:paraId="208D1E9A" w14:textId="77777777" w:rsidR="005150F2" w:rsidRDefault="005150F2" w:rsidP="005150F2">
      <w:pPr>
        <w:bidi/>
        <w:rPr>
          <w:rFonts w:cs="David" w:hint="cs"/>
          <w:rtl/>
        </w:rPr>
      </w:pPr>
    </w:p>
    <w:p w14:paraId="60DBB211" w14:textId="77777777" w:rsidR="005150F2" w:rsidRDefault="005150F2" w:rsidP="005150F2">
      <w:pPr>
        <w:bidi/>
        <w:rPr>
          <w:rFonts w:cs="David" w:hint="cs"/>
          <w:rtl/>
        </w:rPr>
      </w:pPr>
    </w:p>
    <w:p w14:paraId="674B11E3" w14:textId="77777777" w:rsidR="005150F2" w:rsidRPr="005150F2" w:rsidRDefault="005150F2" w:rsidP="005150F2">
      <w:pPr>
        <w:bidi/>
        <w:rPr>
          <w:rFonts w:cs="David" w:hint="cs"/>
          <w:rtl/>
        </w:rPr>
      </w:pPr>
      <w:r w:rsidRPr="005150F2">
        <w:rPr>
          <w:rFonts w:cs="David" w:hint="cs"/>
          <w:rtl/>
        </w:rPr>
        <w:t>ששמו הוזכר כממלא קבוע מסיעת ש"ס יוכל להצביע במקום חבר כנסת מהליכוד. אם הוא לא נמצא- -</w:t>
      </w:r>
    </w:p>
    <w:p w14:paraId="45FA17E4" w14:textId="77777777" w:rsidR="005150F2" w:rsidRPr="005150F2" w:rsidRDefault="005150F2" w:rsidP="005150F2">
      <w:pPr>
        <w:bidi/>
        <w:rPr>
          <w:rFonts w:cs="David" w:hint="cs"/>
          <w:rtl/>
        </w:rPr>
      </w:pPr>
    </w:p>
    <w:p w14:paraId="26736B48" w14:textId="77777777" w:rsidR="005150F2" w:rsidRPr="005150F2" w:rsidRDefault="005150F2" w:rsidP="005150F2">
      <w:pPr>
        <w:bidi/>
        <w:rPr>
          <w:rFonts w:cs="David" w:hint="cs"/>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34E780C0" w14:textId="77777777" w:rsidR="005150F2" w:rsidRPr="005150F2" w:rsidRDefault="005150F2" w:rsidP="005150F2">
      <w:pPr>
        <w:bidi/>
        <w:rPr>
          <w:rFonts w:cs="David" w:hint="cs"/>
          <w:rtl/>
        </w:rPr>
      </w:pPr>
    </w:p>
    <w:p w14:paraId="30430631" w14:textId="77777777" w:rsidR="005150F2" w:rsidRPr="005150F2" w:rsidRDefault="005150F2" w:rsidP="005150F2">
      <w:pPr>
        <w:bidi/>
        <w:rPr>
          <w:rFonts w:cs="David" w:hint="cs"/>
          <w:rtl/>
        </w:rPr>
      </w:pPr>
      <w:r w:rsidRPr="005150F2">
        <w:rPr>
          <w:rFonts w:cs="David" w:hint="cs"/>
          <w:rtl/>
        </w:rPr>
        <w:tab/>
        <w:t xml:space="preserve"> ואם לא, חוזרים אליך. </w:t>
      </w:r>
    </w:p>
    <w:p w14:paraId="1651415F" w14:textId="77777777" w:rsidR="005150F2" w:rsidRPr="005150F2" w:rsidRDefault="005150F2" w:rsidP="005150F2">
      <w:pPr>
        <w:bidi/>
        <w:rPr>
          <w:rFonts w:cs="David" w:hint="cs"/>
          <w:rtl/>
        </w:rPr>
      </w:pPr>
    </w:p>
    <w:p w14:paraId="46459C7F"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77919CCF" w14:textId="77777777" w:rsidR="005150F2" w:rsidRPr="005150F2" w:rsidRDefault="005150F2" w:rsidP="005150F2">
      <w:pPr>
        <w:bidi/>
        <w:rPr>
          <w:rFonts w:cs="David" w:hint="cs"/>
          <w:rtl/>
        </w:rPr>
      </w:pPr>
    </w:p>
    <w:p w14:paraId="2839A7E3" w14:textId="77777777" w:rsidR="005150F2" w:rsidRPr="005150F2" w:rsidRDefault="005150F2" w:rsidP="005150F2">
      <w:pPr>
        <w:bidi/>
        <w:rPr>
          <w:rFonts w:cs="David" w:hint="cs"/>
          <w:rtl/>
        </w:rPr>
      </w:pPr>
      <w:r w:rsidRPr="005150F2">
        <w:rPr>
          <w:rFonts w:cs="David" w:hint="cs"/>
          <w:rtl/>
        </w:rPr>
        <w:tab/>
        <w:t xml:space="preserve"> לא, לא חוזרים. אין אף אחד, המקום מת. </w:t>
      </w:r>
    </w:p>
    <w:p w14:paraId="46EA7E84" w14:textId="77777777" w:rsidR="005150F2" w:rsidRPr="005150F2" w:rsidRDefault="005150F2" w:rsidP="005150F2">
      <w:pPr>
        <w:bidi/>
        <w:rPr>
          <w:rFonts w:cs="David" w:hint="cs"/>
          <w:rtl/>
        </w:rPr>
      </w:pPr>
    </w:p>
    <w:p w14:paraId="2D0459A2" w14:textId="77777777" w:rsidR="005150F2" w:rsidRPr="005150F2" w:rsidRDefault="005150F2" w:rsidP="005150F2">
      <w:pPr>
        <w:bidi/>
        <w:rPr>
          <w:rFonts w:cs="David" w:hint="cs"/>
          <w:u w:val="single"/>
          <w:rtl/>
        </w:rPr>
      </w:pPr>
      <w:smartTag w:uri="urn:schemas-microsoft-com:office:smarttags" w:element="PersonName">
        <w:r w:rsidRPr="005150F2">
          <w:rPr>
            <w:rFonts w:cs="David" w:hint="cs"/>
            <w:u w:val="single"/>
            <w:rtl/>
          </w:rPr>
          <w:t xml:space="preserve">אברהם </w:t>
        </w:r>
        <w:proofErr w:type="spellStart"/>
        <w:r w:rsidRPr="005150F2">
          <w:rPr>
            <w:rFonts w:cs="David" w:hint="cs"/>
            <w:u w:val="single"/>
            <w:rtl/>
          </w:rPr>
          <w:t>מיכאלי</w:t>
        </w:r>
      </w:smartTag>
      <w:proofErr w:type="spellEnd"/>
      <w:r w:rsidRPr="005150F2">
        <w:rPr>
          <w:rFonts w:cs="David" w:hint="cs"/>
          <w:u w:val="single"/>
          <w:rtl/>
        </w:rPr>
        <w:t>:</w:t>
      </w:r>
    </w:p>
    <w:p w14:paraId="1AEF60DD" w14:textId="77777777" w:rsidR="005150F2" w:rsidRPr="005150F2" w:rsidRDefault="005150F2" w:rsidP="005150F2">
      <w:pPr>
        <w:bidi/>
        <w:rPr>
          <w:rFonts w:cs="David" w:hint="cs"/>
          <w:u w:val="single"/>
          <w:rtl/>
        </w:rPr>
      </w:pPr>
    </w:p>
    <w:p w14:paraId="6C63BCEC" w14:textId="77777777" w:rsidR="005150F2" w:rsidRPr="005150F2" w:rsidRDefault="005150F2" w:rsidP="005150F2">
      <w:pPr>
        <w:bidi/>
        <w:rPr>
          <w:rFonts w:cs="David" w:hint="cs"/>
          <w:rtl/>
        </w:rPr>
      </w:pPr>
      <w:r w:rsidRPr="005150F2">
        <w:rPr>
          <w:rFonts w:cs="David" w:hint="cs"/>
          <w:rtl/>
        </w:rPr>
        <w:tab/>
        <w:t xml:space="preserve"> אדוני היושב ראש, אתה מתאר סיטואציה שנוחה לי, אבל אם אני אגיד לך שהליכוד נתנו את זכות ההצבעה </w:t>
      </w:r>
      <w:proofErr w:type="spellStart"/>
      <w:r w:rsidRPr="005150F2">
        <w:rPr>
          <w:rFonts w:cs="David" w:hint="cs"/>
          <w:rtl/>
        </w:rPr>
        <w:t>למרצ</w:t>
      </w:r>
      <w:proofErr w:type="spellEnd"/>
      <w:r w:rsidRPr="005150F2">
        <w:rPr>
          <w:rFonts w:cs="David" w:hint="cs"/>
          <w:rtl/>
        </w:rPr>
        <w:t>- -</w:t>
      </w:r>
    </w:p>
    <w:p w14:paraId="4953A43E" w14:textId="77777777" w:rsidR="005150F2" w:rsidRPr="005150F2" w:rsidRDefault="005150F2" w:rsidP="005150F2">
      <w:pPr>
        <w:bidi/>
        <w:rPr>
          <w:rFonts w:cs="David" w:hint="cs"/>
          <w:rtl/>
        </w:rPr>
      </w:pPr>
    </w:p>
    <w:p w14:paraId="28D0B7C4"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6A269A7D" w14:textId="77777777" w:rsidR="005150F2" w:rsidRPr="005150F2" w:rsidRDefault="005150F2" w:rsidP="005150F2">
      <w:pPr>
        <w:bidi/>
        <w:rPr>
          <w:rFonts w:cs="David" w:hint="cs"/>
          <w:rtl/>
        </w:rPr>
      </w:pPr>
    </w:p>
    <w:p w14:paraId="6601A7C4" w14:textId="77777777" w:rsidR="005150F2" w:rsidRPr="005150F2" w:rsidRDefault="005150F2" w:rsidP="005150F2">
      <w:pPr>
        <w:bidi/>
        <w:rPr>
          <w:rFonts w:cs="David" w:hint="cs"/>
          <w:rtl/>
        </w:rPr>
      </w:pPr>
      <w:r w:rsidRPr="005150F2">
        <w:rPr>
          <w:rFonts w:cs="David" w:hint="cs"/>
          <w:rtl/>
        </w:rPr>
        <w:tab/>
        <w:t xml:space="preserve">אין דבר כזה "זכות הצבעה". </w:t>
      </w:r>
    </w:p>
    <w:p w14:paraId="688DFBCB" w14:textId="77777777" w:rsidR="005150F2" w:rsidRPr="005150F2" w:rsidRDefault="005150F2" w:rsidP="005150F2">
      <w:pPr>
        <w:bidi/>
        <w:rPr>
          <w:rFonts w:cs="David" w:hint="cs"/>
          <w:rtl/>
        </w:rPr>
      </w:pPr>
    </w:p>
    <w:p w14:paraId="2A0182AC" w14:textId="77777777" w:rsidR="005150F2" w:rsidRPr="005150F2" w:rsidRDefault="005150F2" w:rsidP="005150F2">
      <w:pPr>
        <w:bidi/>
        <w:rPr>
          <w:rFonts w:cs="David" w:hint="cs"/>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16FED7DB" w14:textId="77777777" w:rsidR="005150F2" w:rsidRPr="005150F2" w:rsidRDefault="005150F2" w:rsidP="005150F2">
      <w:pPr>
        <w:bidi/>
        <w:rPr>
          <w:rFonts w:cs="David" w:hint="cs"/>
          <w:rtl/>
        </w:rPr>
      </w:pPr>
    </w:p>
    <w:p w14:paraId="49AB9817" w14:textId="77777777" w:rsidR="005150F2" w:rsidRPr="005150F2" w:rsidRDefault="005150F2" w:rsidP="005150F2">
      <w:pPr>
        <w:bidi/>
        <w:rPr>
          <w:rFonts w:cs="David" w:hint="cs"/>
          <w:rtl/>
        </w:rPr>
      </w:pPr>
      <w:r w:rsidRPr="005150F2">
        <w:rPr>
          <w:rFonts w:cs="David" w:hint="cs"/>
          <w:rtl/>
        </w:rPr>
        <w:tab/>
        <w:t>אני מדבר עכשיו על מצב של סיעה אחרת.</w:t>
      </w:r>
    </w:p>
    <w:p w14:paraId="56F698A6" w14:textId="77777777" w:rsidR="005150F2" w:rsidRPr="005150F2" w:rsidRDefault="005150F2" w:rsidP="005150F2">
      <w:pPr>
        <w:bidi/>
        <w:rPr>
          <w:rFonts w:cs="David" w:hint="cs"/>
          <w:rtl/>
        </w:rPr>
      </w:pPr>
    </w:p>
    <w:p w14:paraId="4D4B0088" w14:textId="77777777" w:rsidR="005150F2" w:rsidRPr="005150F2" w:rsidRDefault="005150F2" w:rsidP="005150F2">
      <w:pPr>
        <w:bidi/>
        <w:rPr>
          <w:rFonts w:cs="David" w:hint="cs"/>
          <w:u w:val="single"/>
          <w:rtl/>
        </w:rPr>
      </w:pP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51602E48" w14:textId="77777777" w:rsidR="005150F2" w:rsidRPr="005150F2" w:rsidRDefault="005150F2" w:rsidP="005150F2">
      <w:pPr>
        <w:bidi/>
        <w:rPr>
          <w:rFonts w:cs="David" w:hint="cs"/>
          <w:rtl/>
        </w:rPr>
      </w:pPr>
    </w:p>
    <w:p w14:paraId="71DC67EE" w14:textId="77777777" w:rsidR="005150F2" w:rsidRPr="005150F2" w:rsidRDefault="005150F2" w:rsidP="005150F2">
      <w:pPr>
        <w:bidi/>
        <w:rPr>
          <w:rFonts w:cs="David" w:hint="cs"/>
          <w:rtl/>
        </w:rPr>
      </w:pPr>
      <w:r w:rsidRPr="005150F2">
        <w:rPr>
          <w:rFonts w:cs="David" w:hint="cs"/>
          <w:rtl/>
        </w:rPr>
        <w:tab/>
        <w:t xml:space="preserve"> מקום בוועדה.</w:t>
      </w:r>
    </w:p>
    <w:p w14:paraId="2F8C0541" w14:textId="77777777" w:rsidR="005150F2" w:rsidRPr="005150F2" w:rsidRDefault="005150F2" w:rsidP="005150F2">
      <w:pPr>
        <w:bidi/>
        <w:rPr>
          <w:rFonts w:cs="David" w:hint="cs"/>
          <w:rtl/>
        </w:rPr>
      </w:pPr>
    </w:p>
    <w:p w14:paraId="29B268C1" w14:textId="77777777" w:rsidR="005150F2" w:rsidRPr="005150F2" w:rsidRDefault="005150F2" w:rsidP="005150F2">
      <w:pPr>
        <w:bidi/>
        <w:rPr>
          <w:rFonts w:cs="David" w:hint="cs"/>
          <w:u w:val="single"/>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3C697B4C" w14:textId="77777777" w:rsidR="005150F2" w:rsidRPr="005150F2" w:rsidRDefault="005150F2" w:rsidP="005150F2">
      <w:pPr>
        <w:bidi/>
        <w:rPr>
          <w:rFonts w:cs="David" w:hint="cs"/>
          <w:u w:val="single"/>
          <w:rtl/>
        </w:rPr>
      </w:pPr>
    </w:p>
    <w:p w14:paraId="35ABDB84" w14:textId="77777777" w:rsidR="005150F2" w:rsidRPr="005150F2" w:rsidRDefault="005150F2" w:rsidP="005150F2">
      <w:pPr>
        <w:bidi/>
        <w:rPr>
          <w:rFonts w:cs="David" w:hint="cs"/>
          <w:rtl/>
        </w:rPr>
      </w:pPr>
      <w:r w:rsidRPr="005150F2">
        <w:rPr>
          <w:rFonts w:cs="David" w:hint="cs"/>
          <w:rtl/>
        </w:rPr>
        <w:tab/>
        <w:t xml:space="preserve"> כן. </w:t>
      </w:r>
    </w:p>
    <w:p w14:paraId="1D1126AE" w14:textId="77777777" w:rsidR="005150F2" w:rsidRPr="005150F2" w:rsidRDefault="005150F2" w:rsidP="005150F2">
      <w:pPr>
        <w:bidi/>
        <w:rPr>
          <w:rFonts w:cs="David" w:hint="cs"/>
          <w:rtl/>
        </w:rPr>
      </w:pPr>
    </w:p>
    <w:p w14:paraId="36059EE1" w14:textId="77777777" w:rsidR="005150F2" w:rsidRPr="005150F2" w:rsidRDefault="005150F2" w:rsidP="005150F2">
      <w:pPr>
        <w:bidi/>
        <w:ind w:firstLine="567"/>
        <w:rPr>
          <w:rFonts w:cs="David" w:hint="cs"/>
          <w:rtl/>
        </w:rPr>
      </w:pPr>
      <w:r w:rsidRPr="005150F2">
        <w:rPr>
          <w:rFonts w:cs="David" w:hint="cs"/>
          <w:rtl/>
        </w:rPr>
        <w:t xml:space="preserve">אני בא לאותו ממלא מקום קבוע מטעם הליכוד, והוא מעביר את זה לחבר אחר שלו. </w:t>
      </w:r>
    </w:p>
    <w:p w14:paraId="10ACE406" w14:textId="77777777" w:rsidR="005150F2" w:rsidRPr="005150F2" w:rsidRDefault="005150F2" w:rsidP="005150F2">
      <w:pPr>
        <w:bidi/>
        <w:rPr>
          <w:rFonts w:cs="David" w:hint="cs"/>
          <w:rtl/>
        </w:rPr>
      </w:pPr>
    </w:p>
    <w:p w14:paraId="53B47C31" w14:textId="77777777" w:rsidR="005150F2" w:rsidRPr="005150F2" w:rsidRDefault="005150F2" w:rsidP="005150F2">
      <w:pPr>
        <w:bidi/>
        <w:rPr>
          <w:rFonts w:cs="David" w:hint="cs"/>
          <w:u w:val="single"/>
          <w:rtl/>
        </w:rPr>
      </w:pP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4E0D3E9D" w14:textId="77777777" w:rsidR="005150F2" w:rsidRPr="005150F2" w:rsidRDefault="005150F2" w:rsidP="005150F2">
      <w:pPr>
        <w:bidi/>
        <w:rPr>
          <w:rFonts w:cs="David" w:hint="cs"/>
          <w:rtl/>
        </w:rPr>
      </w:pPr>
    </w:p>
    <w:p w14:paraId="6D27EC91" w14:textId="77777777" w:rsidR="005150F2" w:rsidRPr="005150F2" w:rsidRDefault="005150F2" w:rsidP="005150F2">
      <w:pPr>
        <w:bidi/>
        <w:rPr>
          <w:rFonts w:cs="David" w:hint="cs"/>
          <w:rtl/>
        </w:rPr>
      </w:pPr>
      <w:r w:rsidRPr="005150F2">
        <w:rPr>
          <w:rFonts w:cs="David" w:hint="cs"/>
          <w:rtl/>
        </w:rPr>
        <w:tab/>
        <w:t xml:space="preserve">תתחיל שוב את הדוגמה שלך. </w:t>
      </w:r>
    </w:p>
    <w:p w14:paraId="2FAB6738" w14:textId="77777777" w:rsidR="005150F2" w:rsidRPr="005150F2" w:rsidRDefault="005150F2" w:rsidP="005150F2">
      <w:pPr>
        <w:bidi/>
        <w:rPr>
          <w:rFonts w:cs="David" w:hint="cs"/>
          <w:rtl/>
        </w:rPr>
      </w:pPr>
    </w:p>
    <w:p w14:paraId="5DA3A296" w14:textId="77777777" w:rsidR="005150F2" w:rsidRPr="005150F2" w:rsidRDefault="005150F2" w:rsidP="005150F2">
      <w:pPr>
        <w:bidi/>
        <w:rPr>
          <w:rFonts w:cs="David" w:hint="cs"/>
          <w:u w:val="single"/>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69A14D20" w14:textId="77777777" w:rsidR="005150F2" w:rsidRPr="005150F2" w:rsidRDefault="005150F2" w:rsidP="005150F2">
      <w:pPr>
        <w:bidi/>
        <w:rPr>
          <w:rFonts w:cs="David" w:hint="cs"/>
          <w:u w:val="single"/>
          <w:rtl/>
        </w:rPr>
      </w:pPr>
    </w:p>
    <w:p w14:paraId="6C18AF65" w14:textId="77777777" w:rsidR="005150F2" w:rsidRPr="005150F2" w:rsidRDefault="005150F2" w:rsidP="005150F2">
      <w:pPr>
        <w:bidi/>
        <w:rPr>
          <w:rFonts w:cs="David" w:hint="cs"/>
          <w:rtl/>
        </w:rPr>
      </w:pPr>
      <w:r w:rsidRPr="005150F2">
        <w:rPr>
          <w:rFonts w:cs="David" w:hint="cs"/>
          <w:rtl/>
        </w:rPr>
        <w:tab/>
        <w:t xml:space="preserve"> הליכוד לא מינו את ש"ס, כי ש"ס זה נוח לי- -</w:t>
      </w:r>
    </w:p>
    <w:p w14:paraId="0A0DAFAE" w14:textId="77777777" w:rsidR="005150F2" w:rsidRPr="005150F2" w:rsidRDefault="005150F2" w:rsidP="005150F2">
      <w:pPr>
        <w:bidi/>
        <w:rPr>
          <w:rFonts w:cs="David" w:hint="cs"/>
          <w:rtl/>
        </w:rPr>
      </w:pPr>
    </w:p>
    <w:p w14:paraId="4A194E99" w14:textId="77777777" w:rsidR="005150F2" w:rsidRPr="005150F2" w:rsidRDefault="005150F2" w:rsidP="005150F2">
      <w:pPr>
        <w:bidi/>
        <w:rPr>
          <w:rFonts w:cs="David" w:hint="cs"/>
          <w:u w:val="single"/>
          <w:rtl/>
        </w:rPr>
      </w:pP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47E919C0" w14:textId="77777777" w:rsidR="005150F2" w:rsidRPr="005150F2" w:rsidRDefault="005150F2" w:rsidP="005150F2">
      <w:pPr>
        <w:bidi/>
        <w:rPr>
          <w:rFonts w:cs="David" w:hint="cs"/>
          <w:rtl/>
        </w:rPr>
      </w:pPr>
    </w:p>
    <w:p w14:paraId="548DB03E" w14:textId="77777777" w:rsidR="005150F2" w:rsidRPr="005150F2" w:rsidRDefault="005150F2" w:rsidP="005150F2">
      <w:pPr>
        <w:bidi/>
        <w:rPr>
          <w:rFonts w:cs="David" w:hint="cs"/>
          <w:u w:val="single"/>
          <w:rtl/>
        </w:rPr>
      </w:pPr>
      <w:r w:rsidRPr="005150F2">
        <w:rPr>
          <w:rFonts w:cs="David" w:hint="cs"/>
          <w:rtl/>
        </w:rPr>
        <w:tab/>
        <w:t xml:space="preserve"> הם מינו את הבית היהודי. נתנו לנו מקום בוועדת כספים- -</w:t>
      </w:r>
    </w:p>
    <w:p w14:paraId="5AAF1E07" w14:textId="77777777" w:rsidR="005150F2" w:rsidRPr="005150F2" w:rsidRDefault="005150F2" w:rsidP="005150F2">
      <w:pPr>
        <w:bidi/>
        <w:rPr>
          <w:rFonts w:cs="David" w:hint="cs"/>
          <w:u w:val="single"/>
          <w:rtl/>
        </w:rPr>
      </w:pPr>
    </w:p>
    <w:p w14:paraId="0B1FD4C7" w14:textId="77777777" w:rsidR="005150F2" w:rsidRPr="005150F2" w:rsidRDefault="005150F2" w:rsidP="005150F2">
      <w:pPr>
        <w:bidi/>
        <w:rPr>
          <w:rFonts w:cs="David" w:hint="cs"/>
          <w:u w:val="single"/>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5F328ECA" w14:textId="77777777" w:rsidR="005150F2" w:rsidRPr="005150F2" w:rsidRDefault="005150F2" w:rsidP="005150F2">
      <w:pPr>
        <w:bidi/>
        <w:rPr>
          <w:rFonts w:cs="David" w:hint="cs"/>
          <w:u w:val="single"/>
          <w:rtl/>
        </w:rPr>
      </w:pPr>
    </w:p>
    <w:p w14:paraId="319CB393" w14:textId="77777777" w:rsidR="005150F2" w:rsidRPr="005150F2" w:rsidRDefault="005150F2" w:rsidP="005150F2">
      <w:pPr>
        <w:bidi/>
        <w:rPr>
          <w:rFonts w:cs="David" w:hint="cs"/>
          <w:rtl/>
        </w:rPr>
      </w:pPr>
      <w:r w:rsidRPr="005150F2">
        <w:rPr>
          <w:rFonts w:cs="David" w:hint="cs"/>
          <w:rtl/>
        </w:rPr>
        <w:tab/>
        <w:t xml:space="preserve"> לפי ההצעה המוצעת כרגע, זכותה של הבית היהודי להעביר את ממלא המקום שלו לחבר אחר מהבית היהודי- -</w:t>
      </w:r>
    </w:p>
    <w:p w14:paraId="63A1E039" w14:textId="77777777" w:rsidR="005150F2" w:rsidRDefault="005150F2" w:rsidP="005150F2">
      <w:pPr>
        <w:bidi/>
        <w:rPr>
          <w:rFonts w:cs="David" w:hint="cs"/>
          <w:rtl/>
        </w:rPr>
      </w:pPr>
    </w:p>
    <w:p w14:paraId="5423D208" w14:textId="77777777" w:rsidR="005150F2" w:rsidRDefault="005150F2" w:rsidP="005150F2">
      <w:pPr>
        <w:bidi/>
        <w:rPr>
          <w:rFonts w:cs="David" w:hint="cs"/>
          <w:rtl/>
        </w:rPr>
      </w:pPr>
    </w:p>
    <w:p w14:paraId="7D3D6940" w14:textId="77777777" w:rsidR="005150F2" w:rsidRDefault="005150F2" w:rsidP="005150F2">
      <w:pPr>
        <w:bidi/>
        <w:rPr>
          <w:rFonts w:cs="David" w:hint="cs"/>
          <w:rtl/>
        </w:rPr>
      </w:pPr>
    </w:p>
    <w:p w14:paraId="37FBAF1E" w14:textId="77777777" w:rsidR="005150F2" w:rsidRDefault="005150F2" w:rsidP="005150F2">
      <w:pPr>
        <w:bidi/>
        <w:rPr>
          <w:rFonts w:cs="David" w:hint="cs"/>
          <w:rtl/>
        </w:rPr>
      </w:pPr>
    </w:p>
    <w:p w14:paraId="4D79D6E8" w14:textId="77777777" w:rsidR="005150F2" w:rsidRDefault="005150F2" w:rsidP="005150F2">
      <w:pPr>
        <w:bidi/>
        <w:rPr>
          <w:rFonts w:cs="David" w:hint="cs"/>
          <w:rtl/>
        </w:rPr>
      </w:pPr>
    </w:p>
    <w:p w14:paraId="56366749" w14:textId="77777777" w:rsidR="005150F2" w:rsidRDefault="005150F2" w:rsidP="005150F2">
      <w:pPr>
        <w:bidi/>
        <w:rPr>
          <w:rFonts w:cs="David" w:hint="cs"/>
          <w:rtl/>
        </w:rPr>
      </w:pPr>
    </w:p>
    <w:p w14:paraId="00252FAB" w14:textId="77777777" w:rsidR="005150F2" w:rsidRDefault="005150F2" w:rsidP="005150F2">
      <w:pPr>
        <w:bidi/>
        <w:rPr>
          <w:rFonts w:cs="David" w:hint="cs"/>
          <w:rtl/>
        </w:rPr>
      </w:pPr>
    </w:p>
    <w:p w14:paraId="2DA265ED" w14:textId="77777777" w:rsidR="005150F2" w:rsidRPr="005150F2" w:rsidRDefault="005150F2" w:rsidP="005150F2">
      <w:pPr>
        <w:bidi/>
        <w:rPr>
          <w:rFonts w:cs="David" w:hint="cs"/>
          <w:rtl/>
        </w:rPr>
      </w:pPr>
    </w:p>
    <w:p w14:paraId="4A2CEE6B" w14:textId="77777777" w:rsidR="005150F2" w:rsidRPr="005150F2" w:rsidRDefault="005150F2" w:rsidP="005150F2">
      <w:pPr>
        <w:bidi/>
        <w:rPr>
          <w:rFonts w:cs="David" w:hint="cs"/>
          <w:u w:val="single"/>
          <w:rtl/>
        </w:rPr>
      </w:pP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38C36560" w14:textId="77777777" w:rsidR="005150F2" w:rsidRPr="005150F2" w:rsidRDefault="005150F2" w:rsidP="005150F2">
      <w:pPr>
        <w:bidi/>
        <w:rPr>
          <w:rFonts w:cs="David" w:hint="cs"/>
          <w:rtl/>
        </w:rPr>
      </w:pPr>
    </w:p>
    <w:p w14:paraId="3B14D9EF" w14:textId="77777777" w:rsidR="005150F2" w:rsidRPr="005150F2" w:rsidRDefault="005150F2" w:rsidP="005150F2">
      <w:pPr>
        <w:bidi/>
        <w:rPr>
          <w:rFonts w:cs="David" w:hint="cs"/>
          <w:rtl/>
        </w:rPr>
      </w:pPr>
      <w:r w:rsidRPr="005150F2">
        <w:rPr>
          <w:rFonts w:cs="David" w:hint="cs"/>
          <w:rtl/>
        </w:rPr>
        <w:tab/>
        <w:t xml:space="preserve"> נכון. הבית היהודי יוכל למנות ממלא מקום מהליכוד למקום שהליכוד נתן לבית היהודי- -</w:t>
      </w:r>
    </w:p>
    <w:p w14:paraId="29F9794C" w14:textId="77777777" w:rsidR="005150F2" w:rsidRPr="005150F2" w:rsidRDefault="005150F2" w:rsidP="005150F2">
      <w:pPr>
        <w:bidi/>
        <w:rPr>
          <w:rFonts w:cs="David" w:hint="cs"/>
          <w:rtl/>
        </w:rPr>
      </w:pPr>
    </w:p>
    <w:p w14:paraId="62AF196C" w14:textId="77777777" w:rsidR="005150F2" w:rsidRPr="005150F2" w:rsidRDefault="005150F2" w:rsidP="005150F2">
      <w:pPr>
        <w:bidi/>
        <w:rPr>
          <w:rFonts w:cs="David" w:hint="cs"/>
          <w:rtl/>
        </w:rPr>
      </w:pPr>
      <w:r w:rsidRPr="005150F2">
        <w:rPr>
          <w:rFonts w:cs="David" w:hint="cs"/>
          <w:u w:val="single"/>
          <w:rtl/>
        </w:rPr>
        <w:t>נסים זאב:</w:t>
      </w:r>
    </w:p>
    <w:p w14:paraId="726F22A4" w14:textId="77777777" w:rsidR="005150F2" w:rsidRPr="005150F2" w:rsidRDefault="005150F2" w:rsidP="005150F2">
      <w:pPr>
        <w:bidi/>
        <w:rPr>
          <w:rFonts w:cs="David" w:hint="cs"/>
          <w:rtl/>
        </w:rPr>
      </w:pPr>
    </w:p>
    <w:p w14:paraId="2C90E8B0" w14:textId="77777777" w:rsidR="005150F2" w:rsidRPr="005150F2" w:rsidRDefault="005150F2" w:rsidP="005150F2">
      <w:pPr>
        <w:bidi/>
        <w:rPr>
          <w:rFonts w:cs="David" w:hint="cs"/>
          <w:rtl/>
        </w:rPr>
      </w:pPr>
      <w:r w:rsidRPr="005150F2">
        <w:rPr>
          <w:rFonts w:cs="David" w:hint="cs"/>
          <w:rtl/>
        </w:rPr>
        <w:tab/>
        <w:t>אני חייב לצאת, ואני שני דברים: קודם כול, לא להצביע היום- -</w:t>
      </w:r>
    </w:p>
    <w:p w14:paraId="4E3B6C32" w14:textId="77777777" w:rsidR="005150F2" w:rsidRPr="005150F2" w:rsidRDefault="005150F2" w:rsidP="005150F2">
      <w:pPr>
        <w:bidi/>
        <w:rPr>
          <w:rFonts w:cs="David" w:hint="cs"/>
          <w:rtl/>
        </w:rPr>
      </w:pPr>
    </w:p>
    <w:p w14:paraId="58B2A636"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589F3C9C" w14:textId="77777777" w:rsidR="005150F2" w:rsidRPr="005150F2" w:rsidRDefault="005150F2" w:rsidP="005150F2">
      <w:pPr>
        <w:bidi/>
        <w:rPr>
          <w:rFonts w:cs="David" w:hint="cs"/>
          <w:rtl/>
        </w:rPr>
      </w:pPr>
    </w:p>
    <w:p w14:paraId="6FE50216" w14:textId="77777777" w:rsidR="005150F2" w:rsidRPr="005150F2" w:rsidRDefault="005150F2" w:rsidP="005150F2">
      <w:pPr>
        <w:bidi/>
        <w:rPr>
          <w:rFonts w:cs="David" w:hint="cs"/>
          <w:rtl/>
        </w:rPr>
      </w:pPr>
      <w:r w:rsidRPr="005150F2">
        <w:rPr>
          <w:rFonts w:cs="David" w:hint="cs"/>
          <w:rtl/>
        </w:rPr>
        <w:tab/>
        <w:t xml:space="preserve">לא, לא. אני מתנגד לזה. </w:t>
      </w:r>
    </w:p>
    <w:p w14:paraId="3F8E08E4" w14:textId="77777777" w:rsidR="005150F2" w:rsidRPr="005150F2" w:rsidRDefault="005150F2" w:rsidP="005150F2">
      <w:pPr>
        <w:bidi/>
        <w:rPr>
          <w:rFonts w:cs="David" w:hint="cs"/>
          <w:rtl/>
        </w:rPr>
      </w:pPr>
    </w:p>
    <w:p w14:paraId="46F7F941" w14:textId="77777777" w:rsidR="005150F2" w:rsidRPr="005150F2" w:rsidRDefault="005150F2" w:rsidP="005150F2">
      <w:pPr>
        <w:bidi/>
        <w:rPr>
          <w:rFonts w:cs="David" w:hint="cs"/>
          <w:rtl/>
        </w:rPr>
      </w:pPr>
      <w:r w:rsidRPr="005150F2">
        <w:rPr>
          <w:rFonts w:cs="David" w:hint="cs"/>
          <w:u w:val="single"/>
          <w:rtl/>
        </w:rPr>
        <w:t>נסים זאב:</w:t>
      </w:r>
    </w:p>
    <w:p w14:paraId="32221811" w14:textId="77777777" w:rsidR="005150F2" w:rsidRPr="005150F2" w:rsidRDefault="005150F2" w:rsidP="005150F2">
      <w:pPr>
        <w:bidi/>
        <w:rPr>
          <w:rFonts w:cs="David" w:hint="cs"/>
          <w:rtl/>
        </w:rPr>
      </w:pPr>
    </w:p>
    <w:p w14:paraId="61021BC4" w14:textId="77777777" w:rsidR="005150F2" w:rsidRPr="005150F2" w:rsidRDefault="005150F2" w:rsidP="005150F2">
      <w:pPr>
        <w:bidi/>
        <w:rPr>
          <w:rFonts w:cs="David" w:hint="cs"/>
          <w:rtl/>
        </w:rPr>
      </w:pPr>
      <w:r w:rsidRPr="005150F2">
        <w:rPr>
          <w:rFonts w:cs="David" w:hint="cs"/>
          <w:rtl/>
        </w:rPr>
        <w:tab/>
        <w:t xml:space="preserve">שנית, אני מציע שני מסלולים: יהיה ממלא מקום קבוע ויהיה ממלא מקום זמני. </w:t>
      </w:r>
    </w:p>
    <w:p w14:paraId="28F01502" w14:textId="77777777" w:rsidR="005150F2" w:rsidRPr="005150F2" w:rsidRDefault="005150F2" w:rsidP="005150F2">
      <w:pPr>
        <w:bidi/>
        <w:rPr>
          <w:rFonts w:cs="David" w:hint="cs"/>
          <w:rtl/>
        </w:rPr>
      </w:pPr>
    </w:p>
    <w:p w14:paraId="1D62A94C" w14:textId="77777777" w:rsidR="005150F2" w:rsidRPr="005150F2" w:rsidRDefault="005150F2" w:rsidP="005150F2">
      <w:pPr>
        <w:bidi/>
        <w:rPr>
          <w:rFonts w:cs="David" w:hint="cs"/>
          <w:u w:val="single"/>
          <w:rtl/>
        </w:rPr>
      </w:pPr>
      <w:r w:rsidRPr="005150F2">
        <w:rPr>
          <w:rFonts w:cs="David" w:hint="cs"/>
          <w:u w:val="single"/>
          <w:rtl/>
        </w:rPr>
        <w:t>ארבל אסטרחן:</w:t>
      </w:r>
    </w:p>
    <w:p w14:paraId="6D058B98" w14:textId="77777777" w:rsidR="005150F2" w:rsidRPr="005150F2" w:rsidRDefault="005150F2" w:rsidP="005150F2">
      <w:pPr>
        <w:bidi/>
        <w:rPr>
          <w:rFonts w:cs="David" w:hint="cs"/>
          <w:rtl/>
        </w:rPr>
      </w:pPr>
    </w:p>
    <w:p w14:paraId="08C92EE6" w14:textId="77777777" w:rsidR="005150F2" w:rsidRPr="005150F2" w:rsidRDefault="005150F2" w:rsidP="005150F2">
      <w:pPr>
        <w:bidi/>
        <w:rPr>
          <w:rFonts w:cs="David" w:hint="cs"/>
          <w:rtl/>
        </w:rPr>
      </w:pPr>
      <w:r w:rsidRPr="005150F2">
        <w:rPr>
          <w:rFonts w:cs="David" w:hint="cs"/>
          <w:rtl/>
        </w:rPr>
        <w:tab/>
        <w:t xml:space="preserve"> כבר יש.</w:t>
      </w:r>
    </w:p>
    <w:p w14:paraId="2918D797" w14:textId="77777777" w:rsidR="005150F2" w:rsidRPr="005150F2" w:rsidRDefault="005150F2" w:rsidP="005150F2">
      <w:pPr>
        <w:bidi/>
        <w:rPr>
          <w:rFonts w:cs="David" w:hint="cs"/>
          <w:rtl/>
        </w:rPr>
      </w:pPr>
    </w:p>
    <w:p w14:paraId="391391E0" w14:textId="77777777" w:rsidR="005150F2" w:rsidRPr="005150F2" w:rsidRDefault="005150F2" w:rsidP="005150F2">
      <w:pPr>
        <w:bidi/>
        <w:rPr>
          <w:rFonts w:cs="David" w:hint="cs"/>
          <w:rtl/>
        </w:rPr>
      </w:pPr>
      <w:r w:rsidRPr="005150F2">
        <w:rPr>
          <w:rFonts w:cs="David" w:hint="cs"/>
          <w:u w:val="single"/>
          <w:rtl/>
        </w:rPr>
        <w:t>נסים זאב:</w:t>
      </w:r>
    </w:p>
    <w:p w14:paraId="3ED005EF" w14:textId="77777777" w:rsidR="005150F2" w:rsidRPr="005150F2" w:rsidRDefault="005150F2" w:rsidP="005150F2">
      <w:pPr>
        <w:bidi/>
        <w:rPr>
          <w:rFonts w:cs="David" w:hint="cs"/>
          <w:rtl/>
        </w:rPr>
      </w:pPr>
    </w:p>
    <w:p w14:paraId="4D806735" w14:textId="77777777" w:rsidR="005150F2" w:rsidRPr="005150F2" w:rsidRDefault="005150F2" w:rsidP="005150F2">
      <w:pPr>
        <w:bidi/>
        <w:rPr>
          <w:rFonts w:cs="David" w:hint="cs"/>
          <w:rtl/>
        </w:rPr>
      </w:pPr>
      <w:r w:rsidRPr="005150F2">
        <w:rPr>
          <w:rFonts w:cs="David" w:hint="cs"/>
          <w:rtl/>
        </w:rPr>
        <w:tab/>
        <w:t xml:space="preserve"> אני אסביר את עצמי: כשסיעת הליכוד נותנת באופן קבוע חבר מסיעה אחרת אותה סיעה יכולה להחליט על כל אחד אחר שימלא את המקום.</w:t>
      </w:r>
    </w:p>
    <w:p w14:paraId="52043DBC" w14:textId="77777777" w:rsidR="005150F2" w:rsidRPr="005150F2" w:rsidRDefault="005150F2" w:rsidP="005150F2">
      <w:pPr>
        <w:bidi/>
        <w:rPr>
          <w:rFonts w:cs="David" w:hint="cs"/>
          <w:rtl/>
        </w:rPr>
      </w:pPr>
    </w:p>
    <w:p w14:paraId="07C13B34"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B08EE91" w14:textId="77777777" w:rsidR="005150F2" w:rsidRPr="005150F2" w:rsidRDefault="005150F2" w:rsidP="005150F2">
      <w:pPr>
        <w:bidi/>
        <w:rPr>
          <w:rFonts w:cs="David" w:hint="cs"/>
          <w:rtl/>
        </w:rPr>
      </w:pPr>
    </w:p>
    <w:p w14:paraId="40B4FEC0" w14:textId="77777777" w:rsidR="005150F2" w:rsidRPr="005150F2" w:rsidRDefault="005150F2" w:rsidP="005150F2">
      <w:pPr>
        <w:bidi/>
        <w:rPr>
          <w:rFonts w:cs="David" w:hint="cs"/>
          <w:rtl/>
        </w:rPr>
      </w:pPr>
      <w:r w:rsidRPr="005150F2">
        <w:rPr>
          <w:rFonts w:cs="David" w:hint="cs"/>
          <w:rtl/>
        </w:rPr>
        <w:tab/>
        <w:t xml:space="preserve">נכון. </w:t>
      </w:r>
    </w:p>
    <w:p w14:paraId="7A9DEFED" w14:textId="77777777" w:rsidR="005150F2" w:rsidRPr="005150F2" w:rsidRDefault="005150F2" w:rsidP="005150F2">
      <w:pPr>
        <w:bidi/>
        <w:rPr>
          <w:rFonts w:cs="David" w:hint="cs"/>
          <w:rtl/>
        </w:rPr>
      </w:pPr>
    </w:p>
    <w:p w14:paraId="180A51AF" w14:textId="77777777" w:rsidR="005150F2" w:rsidRPr="005150F2" w:rsidRDefault="005150F2" w:rsidP="005150F2">
      <w:pPr>
        <w:bidi/>
        <w:rPr>
          <w:rFonts w:cs="David" w:hint="cs"/>
          <w:rtl/>
        </w:rPr>
      </w:pPr>
      <w:r w:rsidRPr="005150F2">
        <w:rPr>
          <w:rFonts w:cs="David" w:hint="cs"/>
          <w:u w:val="single"/>
          <w:rtl/>
        </w:rPr>
        <w:t>נסים זאב:</w:t>
      </w:r>
    </w:p>
    <w:p w14:paraId="5EEC6058" w14:textId="77777777" w:rsidR="005150F2" w:rsidRPr="005150F2" w:rsidRDefault="005150F2" w:rsidP="005150F2">
      <w:pPr>
        <w:bidi/>
        <w:rPr>
          <w:rFonts w:cs="David" w:hint="cs"/>
          <w:rtl/>
        </w:rPr>
      </w:pPr>
    </w:p>
    <w:p w14:paraId="2D38EB88" w14:textId="77777777" w:rsidR="005150F2" w:rsidRPr="005150F2" w:rsidRDefault="005150F2" w:rsidP="005150F2">
      <w:pPr>
        <w:bidi/>
        <w:rPr>
          <w:rFonts w:cs="David" w:hint="cs"/>
          <w:rtl/>
        </w:rPr>
      </w:pPr>
      <w:r w:rsidRPr="005150F2">
        <w:rPr>
          <w:rFonts w:cs="David" w:hint="cs"/>
          <w:rtl/>
        </w:rPr>
        <w:tab/>
        <w:t xml:space="preserve"> אבל כשזה לא קבוע, אלא המסלול שאנחנו מדברים עליו עכשיו- -</w:t>
      </w:r>
    </w:p>
    <w:p w14:paraId="7BB098E5" w14:textId="77777777" w:rsidR="005150F2" w:rsidRPr="005150F2" w:rsidRDefault="005150F2" w:rsidP="005150F2">
      <w:pPr>
        <w:bidi/>
        <w:rPr>
          <w:rFonts w:cs="David" w:hint="cs"/>
          <w:rtl/>
        </w:rPr>
      </w:pPr>
    </w:p>
    <w:p w14:paraId="40E676E3"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646BB94E" w14:textId="77777777" w:rsidR="005150F2" w:rsidRPr="005150F2" w:rsidRDefault="005150F2" w:rsidP="005150F2">
      <w:pPr>
        <w:bidi/>
        <w:rPr>
          <w:rFonts w:cs="David" w:hint="cs"/>
          <w:rtl/>
        </w:rPr>
      </w:pPr>
    </w:p>
    <w:p w14:paraId="13B0D32F" w14:textId="77777777" w:rsidR="005150F2" w:rsidRPr="005150F2" w:rsidRDefault="005150F2" w:rsidP="005150F2">
      <w:pPr>
        <w:bidi/>
        <w:rPr>
          <w:rFonts w:cs="David" w:hint="cs"/>
          <w:rtl/>
        </w:rPr>
      </w:pPr>
      <w:r w:rsidRPr="005150F2">
        <w:rPr>
          <w:rFonts w:cs="David" w:hint="cs"/>
          <w:rtl/>
        </w:rPr>
        <w:tab/>
        <w:t xml:space="preserve"> לא, מה שאמרת כרגע זה מה שאנחנו מדברים.</w:t>
      </w:r>
    </w:p>
    <w:p w14:paraId="01A2707E" w14:textId="77777777" w:rsidR="005150F2" w:rsidRPr="005150F2" w:rsidRDefault="005150F2" w:rsidP="005150F2">
      <w:pPr>
        <w:bidi/>
        <w:rPr>
          <w:rFonts w:cs="David" w:hint="cs"/>
          <w:rtl/>
        </w:rPr>
      </w:pPr>
    </w:p>
    <w:p w14:paraId="4FC25103" w14:textId="77777777" w:rsidR="005150F2" w:rsidRPr="005150F2" w:rsidRDefault="005150F2" w:rsidP="005150F2">
      <w:pPr>
        <w:bidi/>
        <w:rPr>
          <w:rFonts w:cs="David" w:hint="cs"/>
          <w:rtl/>
        </w:rPr>
      </w:pPr>
      <w:r w:rsidRPr="005150F2">
        <w:rPr>
          <w:rFonts w:cs="David" w:hint="cs"/>
          <w:u w:val="single"/>
          <w:rtl/>
        </w:rPr>
        <w:t>נסים זאב:</w:t>
      </w:r>
    </w:p>
    <w:p w14:paraId="6CAAC59E" w14:textId="77777777" w:rsidR="005150F2" w:rsidRPr="005150F2" w:rsidRDefault="005150F2" w:rsidP="005150F2">
      <w:pPr>
        <w:bidi/>
        <w:rPr>
          <w:rFonts w:cs="David" w:hint="cs"/>
          <w:rtl/>
        </w:rPr>
      </w:pPr>
    </w:p>
    <w:p w14:paraId="6E6C286B" w14:textId="77777777" w:rsidR="005150F2" w:rsidRPr="005150F2" w:rsidRDefault="005150F2" w:rsidP="005150F2">
      <w:pPr>
        <w:bidi/>
        <w:rPr>
          <w:rFonts w:cs="David" w:hint="cs"/>
          <w:rtl/>
        </w:rPr>
      </w:pPr>
      <w:r w:rsidRPr="005150F2">
        <w:rPr>
          <w:rFonts w:cs="David" w:hint="cs"/>
          <w:rtl/>
        </w:rPr>
        <w:tab/>
        <w:t xml:space="preserve">המסלול שאנחנו מונח בפנינו זה המשמעות שלסיעת הליכוד יש זכות בכורה, ולסיעה אחר-כך. השלב השלישי זה ממלא מקום. </w:t>
      </w:r>
    </w:p>
    <w:p w14:paraId="465791F9" w14:textId="77777777" w:rsidR="005150F2" w:rsidRPr="005150F2" w:rsidRDefault="005150F2" w:rsidP="005150F2">
      <w:pPr>
        <w:bidi/>
        <w:rPr>
          <w:rFonts w:cs="David" w:hint="cs"/>
          <w:rtl/>
        </w:rPr>
      </w:pPr>
    </w:p>
    <w:p w14:paraId="2887D619"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7E2D5259" w14:textId="77777777" w:rsidR="005150F2" w:rsidRPr="005150F2" w:rsidRDefault="005150F2" w:rsidP="005150F2">
      <w:pPr>
        <w:bidi/>
        <w:rPr>
          <w:rFonts w:cs="David" w:hint="cs"/>
          <w:rtl/>
        </w:rPr>
      </w:pPr>
    </w:p>
    <w:p w14:paraId="2BBD154C" w14:textId="77777777" w:rsidR="005150F2" w:rsidRPr="005150F2" w:rsidRDefault="005150F2" w:rsidP="005150F2">
      <w:pPr>
        <w:bidi/>
        <w:rPr>
          <w:rFonts w:cs="David" w:hint="cs"/>
          <w:rtl/>
        </w:rPr>
      </w:pPr>
      <w:r w:rsidRPr="005150F2">
        <w:rPr>
          <w:rFonts w:cs="David" w:hint="cs"/>
          <w:rtl/>
        </w:rPr>
        <w:tab/>
        <w:t xml:space="preserve"> נכון.</w:t>
      </w:r>
    </w:p>
    <w:p w14:paraId="0FE6CCEB" w14:textId="77777777" w:rsidR="005150F2" w:rsidRPr="005150F2" w:rsidRDefault="005150F2" w:rsidP="005150F2">
      <w:pPr>
        <w:bidi/>
        <w:rPr>
          <w:rFonts w:cs="David" w:hint="cs"/>
          <w:rtl/>
        </w:rPr>
      </w:pPr>
    </w:p>
    <w:p w14:paraId="245011B7" w14:textId="77777777" w:rsidR="005150F2" w:rsidRPr="005150F2" w:rsidRDefault="005150F2" w:rsidP="005150F2">
      <w:pPr>
        <w:bidi/>
        <w:rPr>
          <w:rFonts w:cs="David" w:hint="cs"/>
          <w:rtl/>
        </w:rPr>
      </w:pPr>
      <w:r w:rsidRPr="005150F2">
        <w:rPr>
          <w:rFonts w:cs="David" w:hint="cs"/>
          <w:u w:val="single"/>
          <w:rtl/>
        </w:rPr>
        <w:t>נסים זאב:</w:t>
      </w:r>
    </w:p>
    <w:p w14:paraId="2EC451C1" w14:textId="77777777" w:rsidR="005150F2" w:rsidRPr="005150F2" w:rsidRDefault="005150F2" w:rsidP="005150F2">
      <w:pPr>
        <w:bidi/>
        <w:rPr>
          <w:rFonts w:cs="David" w:hint="cs"/>
          <w:rtl/>
        </w:rPr>
      </w:pPr>
    </w:p>
    <w:p w14:paraId="3C811C66" w14:textId="77777777" w:rsidR="005150F2" w:rsidRDefault="005150F2" w:rsidP="005150F2">
      <w:pPr>
        <w:bidi/>
        <w:rPr>
          <w:rFonts w:cs="David" w:hint="cs"/>
          <w:rtl/>
        </w:rPr>
      </w:pPr>
      <w:r w:rsidRPr="005150F2">
        <w:rPr>
          <w:rFonts w:cs="David" w:hint="cs"/>
          <w:rtl/>
        </w:rPr>
        <w:tab/>
        <w:t xml:space="preserve"> נכון. אני אומר שיש פה שני מסלולים שונים וצריך ליצור אותם: ליצור מסלול כאשר סיעת הליכוד אומרת שיש ביניהם הסכם כלשהו, ולכן היא מוכנה לתת באופן קבוע ממלא מקום </w:t>
      </w:r>
    </w:p>
    <w:p w14:paraId="402B533D" w14:textId="77777777" w:rsidR="005150F2" w:rsidRDefault="005150F2" w:rsidP="005150F2">
      <w:pPr>
        <w:bidi/>
        <w:rPr>
          <w:rFonts w:cs="David" w:hint="cs"/>
          <w:rtl/>
        </w:rPr>
      </w:pPr>
    </w:p>
    <w:p w14:paraId="5925315C" w14:textId="77777777" w:rsidR="005150F2" w:rsidRDefault="005150F2" w:rsidP="005150F2">
      <w:pPr>
        <w:bidi/>
        <w:rPr>
          <w:rFonts w:cs="David" w:hint="cs"/>
          <w:rtl/>
        </w:rPr>
      </w:pPr>
    </w:p>
    <w:p w14:paraId="02E38D56" w14:textId="77777777" w:rsidR="005150F2" w:rsidRDefault="005150F2" w:rsidP="005150F2">
      <w:pPr>
        <w:bidi/>
        <w:rPr>
          <w:rFonts w:cs="David" w:hint="cs"/>
          <w:rtl/>
        </w:rPr>
      </w:pPr>
    </w:p>
    <w:p w14:paraId="6EB1D9D5" w14:textId="77777777" w:rsidR="005150F2" w:rsidRDefault="005150F2" w:rsidP="005150F2">
      <w:pPr>
        <w:bidi/>
        <w:rPr>
          <w:rFonts w:cs="David" w:hint="cs"/>
          <w:rtl/>
        </w:rPr>
      </w:pPr>
    </w:p>
    <w:p w14:paraId="37FEA60F" w14:textId="77777777" w:rsidR="005150F2" w:rsidRDefault="005150F2" w:rsidP="005150F2">
      <w:pPr>
        <w:bidi/>
        <w:rPr>
          <w:rFonts w:cs="David" w:hint="cs"/>
          <w:rtl/>
        </w:rPr>
      </w:pPr>
    </w:p>
    <w:p w14:paraId="3F356A96" w14:textId="77777777" w:rsidR="005150F2" w:rsidRPr="005150F2" w:rsidRDefault="005150F2" w:rsidP="005150F2">
      <w:pPr>
        <w:bidi/>
        <w:rPr>
          <w:rFonts w:cs="David" w:hint="cs"/>
          <w:rtl/>
        </w:rPr>
      </w:pPr>
      <w:r w:rsidRPr="005150F2">
        <w:rPr>
          <w:rFonts w:cs="David" w:hint="cs"/>
          <w:rtl/>
        </w:rPr>
        <w:t>מסיעה אחרת הוא יהיה בעדיפות ראשונה. היו דברים מעולם. אז המנדט עובר לסיעה, והיא יכולה בעצמה להחליט מי ימלא את מקומה.</w:t>
      </w:r>
    </w:p>
    <w:p w14:paraId="7F46CDDC" w14:textId="77777777" w:rsidR="005150F2" w:rsidRPr="005150F2" w:rsidRDefault="005150F2" w:rsidP="005150F2">
      <w:pPr>
        <w:bidi/>
        <w:rPr>
          <w:rFonts w:cs="David" w:hint="cs"/>
          <w:rtl/>
        </w:rPr>
      </w:pPr>
    </w:p>
    <w:p w14:paraId="5A547B2A"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7605D90A" w14:textId="77777777" w:rsidR="005150F2" w:rsidRPr="005150F2" w:rsidRDefault="005150F2" w:rsidP="005150F2">
      <w:pPr>
        <w:bidi/>
        <w:rPr>
          <w:rFonts w:cs="David" w:hint="cs"/>
          <w:rtl/>
        </w:rPr>
      </w:pPr>
    </w:p>
    <w:p w14:paraId="59644C38" w14:textId="77777777" w:rsidR="005150F2" w:rsidRPr="005150F2" w:rsidRDefault="005150F2" w:rsidP="005150F2">
      <w:pPr>
        <w:bidi/>
        <w:rPr>
          <w:rFonts w:cs="David" w:hint="cs"/>
          <w:rtl/>
        </w:rPr>
      </w:pPr>
      <w:r w:rsidRPr="005150F2">
        <w:rPr>
          <w:rFonts w:cs="David" w:hint="cs"/>
          <w:rtl/>
        </w:rPr>
        <w:tab/>
        <w:t>אתה מדבר על מנגנון שלא קיים ולא מופיע בהצעה הזאת.</w:t>
      </w:r>
    </w:p>
    <w:p w14:paraId="77CCD649" w14:textId="77777777" w:rsidR="005150F2" w:rsidRPr="005150F2" w:rsidRDefault="005150F2" w:rsidP="005150F2">
      <w:pPr>
        <w:bidi/>
        <w:rPr>
          <w:rFonts w:cs="David" w:hint="cs"/>
          <w:rtl/>
        </w:rPr>
      </w:pPr>
    </w:p>
    <w:p w14:paraId="0845957A" w14:textId="77777777" w:rsidR="005150F2" w:rsidRPr="005150F2" w:rsidRDefault="005150F2" w:rsidP="005150F2">
      <w:pPr>
        <w:bidi/>
        <w:rPr>
          <w:rFonts w:cs="David" w:hint="cs"/>
          <w:rtl/>
        </w:rPr>
      </w:pPr>
      <w:r w:rsidRPr="005150F2">
        <w:rPr>
          <w:rFonts w:cs="David" w:hint="cs"/>
          <w:u w:val="single"/>
          <w:rtl/>
        </w:rPr>
        <w:t>נסים זאב:</w:t>
      </w:r>
    </w:p>
    <w:p w14:paraId="70840C9C" w14:textId="77777777" w:rsidR="005150F2" w:rsidRPr="005150F2" w:rsidRDefault="005150F2" w:rsidP="005150F2">
      <w:pPr>
        <w:bidi/>
        <w:rPr>
          <w:rFonts w:cs="David" w:hint="cs"/>
          <w:rtl/>
        </w:rPr>
      </w:pPr>
    </w:p>
    <w:p w14:paraId="14E4ABB8" w14:textId="77777777" w:rsidR="005150F2" w:rsidRPr="005150F2" w:rsidRDefault="005150F2" w:rsidP="005150F2">
      <w:pPr>
        <w:bidi/>
        <w:rPr>
          <w:rFonts w:cs="David" w:hint="cs"/>
          <w:rtl/>
        </w:rPr>
      </w:pPr>
      <w:r w:rsidRPr="005150F2">
        <w:rPr>
          <w:rFonts w:cs="David" w:hint="cs"/>
          <w:rtl/>
        </w:rPr>
        <w:tab/>
        <w:t xml:space="preserve"> הוא לא קיים וצריך ליצור אותו. אז זה נותן פתרון- -</w:t>
      </w:r>
    </w:p>
    <w:p w14:paraId="239C6CD0" w14:textId="77777777" w:rsidR="005150F2" w:rsidRPr="005150F2" w:rsidRDefault="005150F2" w:rsidP="005150F2">
      <w:pPr>
        <w:bidi/>
        <w:rPr>
          <w:rFonts w:cs="David" w:hint="cs"/>
          <w:rtl/>
        </w:rPr>
      </w:pPr>
    </w:p>
    <w:p w14:paraId="43073F87"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081D0154" w14:textId="77777777" w:rsidR="005150F2" w:rsidRPr="005150F2" w:rsidRDefault="005150F2" w:rsidP="005150F2">
      <w:pPr>
        <w:bidi/>
        <w:rPr>
          <w:rFonts w:cs="David" w:hint="cs"/>
          <w:rtl/>
        </w:rPr>
      </w:pPr>
    </w:p>
    <w:p w14:paraId="5BC89A7A" w14:textId="77777777" w:rsidR="005150F2" w:rsidRPr="005150F2" w:rsidRDefault="005150F2" w:rsidP="005150F2">
      <w:pPr>
        <w:bidi/>
        <w:rPr>
          <w:rFonts w:cs="David" w:hint="cs"/>
          <w:rtl/>
        </w:rPr>
      </w:pPr>
      <w:r w:rsidRPr="005150F2">
        <w:rPr>
          <w:rFonts w:cs="David" w:hint="cs"/>
          <w:rtl/>
        </w:rPr>
        <w:tab/>
        <w:t xml:space="preserve"> אני לא יודע למה צריך ליצור אותו. אתה רשאי להציע תיקון כזה. אני הבאתי לפה תיקון שהתחייבתי בפני סיעות שונות מהאופוזיציה והקואליציה, להביא. בקשתך לא להצביע היום אינה מקובלת עליי. מדובר על בקשה של סיעות אחרות; אנחנו דחינו את זה כבר בשבוע, לפי בקשת הסיעות, כדי לעשות שיעורי בית ולגבש את עמדתן. אני מוכן להביא להצבעה מה שמנוסח כרגע. יעבור </w:t>
      </w:r>
      <w:r w:rsidRPr="005150F2">
        <w:rPr>
          <w:rFonts w:cs="David"/>
          <w:rtl/>
        </w:rPr>
        <w:t>–</w:t>
      </w:r>
      <w:r w:rsidRPr="005150F2">
        <w:rPr>
          <w:rFonts w:cs="David" w:hint="cs"/>
          <w:rtl/>
        </w:rPr>
        <w:t xml:space="preserve"> מצוין, לא יעבור </w:t>
      </w:r>
      <w:r w:rsidRPr="005150F2">
        <w:rPr>
          <w:rFonts w:cs="David"/>
          <w:rtl/>
        </w:rPr>
        <w:t>–</w:t>
      </w:r>
      <w:r w:rsidRPr="005150F2">
        <w:rPr>
          <w:rFonts w:cs="David" w:hint="cs"/>
          <w:rtl/>
        </w:rPr>
        <w:t xml:space="preserve"> לא יעבור. אני זה שצריך לתת את המקומות האלה.</w:t>
      </w:r>
    </w:p>
    <w:p w14:paraId="39DB258B" w14:textId="77777777" w:rsidR="005150F2" w:rsidRPr="005150F2" w:rsidRDefault="005150F2" w:rsidP="005150F2">
      <w:pPr>
        <w:bidi/>
        <w:rPr>
          <w:rFonts w:cs="David" w:hint="cs"/>
          <w:rtl/>
        </w:rPr>
      </w:pPr>
    </w:p>
    <w:p w14:paraId="273C1C91"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48209CB3" w14:textId="77777777" w:rsidR="005150F2" w:rsidRPr="005150F2" w:rsidRDefault="005150F2" w:rsidP="005150F2">
      <w:pPr>
        <w:bidi/>
        <w:rPr>
          <w:rFonts w:cs="David" w:hint="cs"/>
          <w:rtl/>
        </w:rPr>
      </w:pPr>
    </w:p>
    <w:p w14:paraId="26285772" w14:textId="77777777" w:rsidR="005150F2" w:rsidRPr="005150F2" w:rsidRDefault="005150F2" w:rsidP="005150F2">
      <w:pPr>
        <w:bidi/>
        <w:rPr>
          <w:rFonts w:cs="David" w:hint="cs"/>
          <w:rtl/>
        </w:rPr>
      </w:pPr>
      <w:r w:rsidRPr="005150F2">
        <w:rPr>
          <w:rFonts w:cs="David" w:hint="cs"/>
          <w:rtl/>
        </w:rPr>
        <w:tab/>
        <w:t xml:space="preserve"> כולל התוספת הרביעית?</w:t>
      </w:r>
    </w:p>
    <w:p w14:paraId="74AF70C6" w14:textId="77777777" w:rsidR="005150F2" w:rsidRPr="005150F2" w:rsidRDefault="005150F2" w:rsidP="005150F2">
      <w:pPr>
        <w:bidi/>
        <w:rPr>
          <w:rFonts w:cs="David" w:hint="cs"/>
          <w:rtl/>
        </w:rPr>
      </w:pPr>
    </w:p>
    <w:p w14:paraId="09865D42"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02B4743D" w14:textId="77777777" w:rsidR="005150F2" w:rsidRPr="005150F2" w:rsidRDefault="005150F2" w:rsidP="005150F2">
      <w:pPr>
        <w:bidi/>
        <w:rPr>
          <w:rFonts w:cs="David" w:hint="cs"/>
          <w:rtl/>
        </w:rPr>
      </w:pPr>
    </w:p>
    <w:p w14:paraId="5FDBF1AB" w14:textId="77777777" w:rsidR="005150F2" w:rsidRPr="005150F2" w:rsidRDefault="005150F2" w:rsidP="005150F2">
      <w:pPr>
        <w:bidi/>
        <w:rPr>
          <w:rFonts w:cs="David" w:hint="cs"/>
          <w:rtl/>
        </w:rPr>
      </w:pPr>
      <w:r w:rsidRPr="005150F2">
        <w:rPr>
          <w:rFonts w:cs="David" w:hint="cs"/>
          <w:rtl/>
        </w:rPr>
        <w:tab/>
        <w:t>כל האפשרויות פתוחות.</w:t>
      </w:r>
    </w:p>
    <w:p w14:paraId="13D31F18" w14:textId="77777777" w:rsidR="005150F2" w:rsidRPr="005150F2" w:rsidRDefault="005150F2" w:rsidP="005150F2">
      <w:pPr>
        <w:bidi/>
        <w:rPr>
          <w:rFonts w:cs="David" w:hint="cs"/>
          <w:rtl/>
        </w:rPr>
      </w:pPr>
    </w:p>
    <w:p w14:paraId="255C8A67" w14:textId="77777777" w:rsidR="005150F2" w:rsidRPr="005150F2" w:rsidRDefault="005150F2" w:rsidP="005150F2">
      <w:pPr>
        <w:bidi/>
        <w:rPr>
          <w:rFonts w:cs="David" w:hint="cs"/>
          <w:rtl/>
        </w:rPr>
      </w:pPr>
      <w:r w:rsidRPr="005150F2">
        <w:rPr>
          <w:rFonts w:cs="David" w:hint="cs"/>
          <w:u w:val="single"/>
          <w:rtl/>
        </w:rPr>
        <w:t>נסים זאב:</w:t>
      </w:r>
    </w:p>
    <w:p w14:paraId="6A364B1C" w14:textId="77777777" w:rsidR="005150F2" w:rsidRPr="005150F2" w:rsidRDefault="005150F2" w:rsidP="005150F2">
      <w:pPr>
        <w:bidi/>
        <w:rPr>
          <w:rFonts w:cs="David" w:hint="cs"/>
          <w:rtl/>
        </w:rPr>
      </w:pPr>
    </w:p>
    <w:p w14:paraId="3FEC6C21" w14:textId="77777777" w:rsidR="005150F2" w:rsidRPr="005150F2" w:rsidRDefault="005150F2" w:rsidP="005150F2">
      <w:pPr>
        <w:bidi/>
        <w:rPr>
          <w:rFonts w:cs="David" w:hint="cs"/>
          <w:rtl/>
        </w:rPr>
      </w:pPr>
      <w:r w:rsidRPr="005150F2">
        <w:rPr>
          <w:rFonts w:cs="David" w:hint="cs"/>
          <w:rtl/>
        </w:rPr>
        <w:tab/>
        <w:t>למה זה דחוף? מה בוער?</w:t>
      </w:r>
    </w:p>
    <w:p w14:paraId="6BFD0A99" w14:textId="77777777" w:rsidR="005150F2" w:rsidRPr="005150F2" w:rsidRDefault="005150F2" w:rsidP="005150F2">
      <w:pPr>
        <w:bidi/>
        <w:rPr>
          <w:rFonts w:cs="David" w:hint="cs"/>
          <w:rtl/>
        </w:rPr>
      </w:pPr>
    </w:p>
    <w:p w14:paraId="658C7CE7"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59A0845B" w14:textId="77777777" w:rsidR="005150F2" w:rsidRPr="005150F2" w:rsidRDefault="005150F2" w:rsidP="005150F2">
      <w:pPr>
        <w:bidi/>
        <w:rPr>
          <w:rFonts w:cs="David" w:hint="cs"/>
          <w:rtl/>
        </w:rPr>
      </w:pPr>
    </w:p>
    <w:p w14:paraId="7E027A1C" w14:textId="77777777" w:rsidR="005150F2" w:rsidRPr="005150F2" w:rsidRDefault="005150F2" w:rsidP="005150F2">
      <w:pPr>
        <w:bidi/>
        <w:rPr>
          <w:rFonts w:cs="David" w:hint="cs"/>
          <w:rtl/>
        </w:rPr>
      </w:pPr>
      <w:r w:rsidRPr="005150F2">
        <w:rPr>
          <w:rFonts w:cs="David" w:hint="cs"/>
          <w:rtl/>
        </w:rPr>
        <w:tab/>
        <w:t>אני יכול להביא את הניסוח שיש עכשיו ולהצביע. אגב, כל מי שירצה להגיש הסתייגות לניסוח שיש עכשיו רשאי להעלות במליאה הסתייגות, ואז זה יחזור לוועדה. לכן מבחינה זאת אם הסיעות רוצות לעשות עוד חשיבה על הניסוח שיש עכשיו ולשמור את הזכות - -</w:t>
      </w:r>
    </w:p>
    <w:p w14:paraId="40138952" w14:textId="77777777" w:rsidR="005150F2" w:rsidRPr="005150F2" w:rsidRDefault="005150F2" w:rsidP="005150F2">
      <w:pPr>
        <w:bidi/>
        <w:rPr>
          <w:rFonts w:cs="David" w:hint="cs"/>
          <w:rtl/>
        </w:rPr>
      </w:pPr>
    </w:p>
    <w:p w14:paraId="4887E016"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1FAC88E8" w14:textId="77777777" w:rsidR="005150F2" w:rsidRPr="005150F2" w:rsidRDefault="005150F2" w:rsidP="005150F2">
      <w:pPr>
        <w:bidi/>
        <w:rPr>
          <w:rFonts w:cs="David" w:hint="cs"/>
          <w:rtl/>
        </w:rPr>
      </w:pPr>
    </w:p>
    <w:p w14:paraId="390CE8C0" w14:textId="77777777" w:rsidR="005150F2" w:rsidRPr="005150F2" w:rsidRDefault="005150F2" w:rsidP="005150F2">
      <w:pPr>
        <w:bidi/>
        <w:rPr>
          <w:rFonts w:cs="David" w:hint="cs"/>
          <w:rtl/>
        </w:rPr>
      </w:pPr>
      <w:r w:rsidRPr="005150F2">
        <w:rPr>
          <w:rFonts w:cs="David" w:hint="cs"/>
          <w:rtl/>
        </w:rPr>
        <w:tab/>
        <w:t xml:space="preserve"> שכולל את התוספת הרביעית?</w:t>
      </w:r>
    </w:p>
    <w:p w14:paraId="3F49D7A1" w14:textId="77777777" w:rsidR="005150F2" w:rsidRPr="005150F2" w:rsidRDefault="005150F2" w:rsidP="005150F2">
      <w:pPr>
        <w:bidi/>
        <w:rPr>
          <w:rFonts w:cs="David" w:hint="cs"/>
          <w:rtl/>
        </w:rPr>
      </w:pPr>
    </w:p>
    <w:p w14:paraId="0EE21914"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2E8C2B9" w14:textId="77777777" w:rsidR="005150F2" w:rsidRPr="005150F2" w:rsidRDefault="005150F2" w:rsidP="005150F2">
      <w:pPr>
        <w:bidi/>
        <w:rPr>
          <w:rFonts w:cs="David" w:hint="cs"/>
          <w:rtl/>
        </w:rPr>
      </w:pPr>
    </w:p>
    <w:p w14:paraId="0682FE5D" w14:textId="77777777" w:rsidR="005150F2" w:rsidRPr="005150F2" w:rsidRDefault="005150F2" w:rsidP="005150F2">
      <w:pPr>
        <w:bidi/>
        <w:rPr>
          <w:rFonts w:cs="David" w:hint="cs"/>
          <w:rtl/>
        </w:rPr>
      </w:pPr>
      <w:r w:rsidRPr="005150F2">
        <w:rPr>
          <w:rFonts w:cs="David" w:hint="cs"/>
          <w:rtl/>
        </w:rPr>
        <w:tab/>
        <w:t>כן, אני מציע להביא את הניסוח שכולל כי זה מה שהבטחתי לסיעות. דווקא נציגי הסיעות האלה מערערים עכשיו על הכוח שהובטח.</w:t>
      </w:r>
    </w:p>
    <w:p w14:paraId="6A64F060" w14:textId="77777777" w:rsidR="005150F2" w:rsidRPr="005150F2" w:rsidRDefault="005150F2" w:rsidP="005150F2">
      <w:pPr>
        <w:bidi/>
        <w:rPr>
          <w:rFonts w:cs="David" w:hint="cs"/>
          <w:rtl/>
        </w:rPr>
      </w:pPr>
    </w:p>
    <w:p w14:paraId="3D6694BA"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23647518" w14:textId="77777777" w:rsidR="005150F2" w:rsidRPr="005150F2" w:rsidRDefault="005150F2" w:rsidP="005150F2">
      <w:pPr>
        <w:bidi/>
        <w:rPr>
          <w:rFonts w:cs="David" w:hint="cs"/>
          <w:rtl/>
        </w:rPr>
      </w:pPr>
    </w:p>
    <w:p w14:paraId="5FECE52B" w14:textId="77777777" w:rsidR="005150F2" w:rsidRPr="005150F2" w:rsidRDefault="005150F2" w:rsidP="005150F2">
      <w:pPr>
        <w:bidi/>
        <w:rPr>
          <w:rFonts w:cs="David" w:hint="cs"/>
          <w:rtl/>
        </w:rPr>
      </w:pPr>
      <w:r w:rsidRPr="005150F2">
        <w:rPr>
          <w:rFonts w:cs="David" w:hint="cs"/>
          <w:rtl/>
        </w:rPr>
        <w:tab/>
        <w:t xml:space="preserve"> אבל נציגי הסיעות נמצאים פה, אני לא מבינה. </w:t>
      </w:r>
    </w:p>
    <w:p w14:paraId="1E209F74" w14:textId="77777777" w:rsidR="005150F2" w:rsidRPr="005150F2" w:rsidRDefault="005150F2" w:rsidP="005150F2">
      <w:pPr>
        <w:bidi/>
        <w:rPr>
          <w:rFonts w:cs="David" w:hint="cs"/>
          <w:rtl/>
        </w:rPr>
      </w:pPr>
    </w:p>
    <w:p w14:paraId="6491F024"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4DB68E76" w14:textId="77777777" w:rsidR="005150F2" w:rsidRPr="005150F2" w:rsidRDefault="005150F2" w:rsidP="005150F2">
      <w:pPr>
        <w:bidi/>
        <w:rPr>
          <w:rFonts w:cs="David" w:hint="cs"/>
          <w:rtl/>
        </w:rPr>
      </w:pPr>
    </w:p>
    <w:p w14:paraId="6F842898" w14:textId="77777777" w:rsidR="005150F2" w:rsidRPr="005150F2" w:rsidRDefault="005150F2" w:rsidP="005150F2">
      <w:pPr>
        <w:bidi/>
        <w:rPr>
          <w:rFonts w:cs="David" w:hint="cs"/>
          <w:rtl/>
        </w:rPr>
      </w:pPr>
      <w:r w:rsidRPr="005150F2">
        <w:rPr>
          <w:rFonts w:cs="David" w:hint="cs"/>
          <w:rtl/>
        </w:rPr>
        <w:tab/>
        <w:t xml:space="preserve"> אני יודע, לכן אני מקשיב להם, ואם הם רוצים להוריד את הפן הרביעי, אין לי בעיה להוריד את הפן הרביעי. </w:t>
      </w:r>
    </w:p>
    <w:p w14:paraId="3C16465B" w14:textId="77777777" w:rsidR="005150F2" w:rsidRPr="005150F2" w:rsidRDefault="005150F2" w:rsidP="005150F2">
      <w:pPr>
        <w:bidi/>
        <w:rPr>
          <w:rFonts w:cs="David" w:hint="cs"/>
          <w:rtl/>
        </w:rPr>
      </w:pPr>
    </w:p>
    <w:p w14:paraId="3D95E3B4" w14:textId="77777777" w:rsidR="005150F2" w:rsidRDefault="005150F2" w:rsidP="005150F2">
      <w:pPr>
        <w:bidi/>
        <w:rPr>
          <w:rFonts w:cs="David" w:hint="cs"/>
          <w:u w:val="single"/>
          <w:rtl/>
        </w:rPr>
      </w:pPr>
    </w:p>
    <w:p w14:paraId="3A4D57A4" w14:textId="77777777" w:rsidR="005150F2" w:rsidRDefault="005150F2" w:rsidP="005150F2">
      <w:pPr>
        <w:bidi/>
        <w:rPr>
          <w:rFonts w:cs="David" w:hint="cs"/>
          <w:u w:val="single"/>
          <w:rtl/>
        </w:rPr>
      </w:pPr>
    </w:p>
    <w:p w14:paraId="442813F5" w14:textId="77777777" w:rsidR="005150F2" w:rsidRDefault="005150F2" w:rsidP="005150F2">
      <w:pPr>
        <w:bidi/>
        <w:rPr>
          <w:rFonts w:cs="David" w:hint="cs"/>
          <w:u w:val="single"/>
          <w:rtl/>
        </w:rPr>
      </w:pPr>
    </w:p>
    <w:p w14:paraId="50926EA0" w14:textId="77777777" w:rsidR="005150F2" w:rsidRDefault="005150F2" w:rsidP="005150F2">
      <w:pPr>
        <w:bidi/>
        <w:rPr>
          <w:rFonts w:cs="David" w:hint="cs"/>
          <w:u w:val="single"/>
          <w:rtl/>
        </w:rPr>
      </w:pPr>
    </w:p>
    <w:p w14:paraId="1CAADB0D" w14:textId="77777777" w:rsidR="005150F2" w:rsidRPr="005150F2" w:rsidRDefault="005150F2" w:rsidP="005150F2">
      <w:pPr>
        <w:bidi/>
        <w:rPr>
          <w:rFonts w:cs="David" w:hint="cs"/>
          <w:rtl/>
        </w:rPr>
      </w:pPr>
      <w:r w:rsidRPr="005150F2">
        <w:rPr>
          <w:rFonts w:cs="David" w:hint="cs"/>
          <w:u w:val="single"/>
          <w:rtl/>
        </w:rPr>
        <w:t>שלמה מולה:</w:t>
      </w:r>
    </w:p>
    <w:p w14:paraId="61A23CEA" w14:textId="77777777" w:rsidR="005150F2" w:rsidRPr="005150F2" w:rsidRDefault="005150F2" w:rsidP="005150F2">
      <w:pPr>
        <w:bidi/>
        <w:rPr>
          <w:rFonts w:cs="David" w:hint="cs"/>
          <w:rtl/>
        </w:rPr>
      </w:pPr>
    </w:p>
    <w:p w14:paraId="2807C9E1" w14:textId="77777777" w:rsidR="005150F2" w:rsidRPr="005150F2" w:rsidRDefault="005150F2" w:rsidP="005150F2">
      <w:pPr>
        <w:bidi/>
        <w:rPr>
          <w:rFonts w:cs="David" w:hint="cs"/>
          <w:rtl/>
        </w:rPr>
      </w:pPr>
      <w:r w:rsidRPr="005150F2">
        <w:rPr>
          <w:rFonts w:cs="David" w:hint="cs"/>
          <w:rtl/>
        </w:rPr>
        <w:tab/>
        <w:t>אני רוצה לשאול שאלת הבהרה- -</w:t>
      </w:r>
    </w:p>
    <w:p w14:paraId="4DD893A8" w14:textId="77777777" w:rsidR="005150F2" w:rsidRPr="005150F2" w:rsidRDefault="005150F2" w:rsidP="005150F2">
      <w:pPr>
        <w:bidi/>
        <w:rPr>
          <w:rFonts w:cs="David" w:hint="cs"/>
          <w:rtl/>
        </w:rPr>
      </w:pPr>
    </w:p>
    <w:p w14:paraId="08A5627C" w14:textId="77777777" w:rsidR="005150F2" w:rsidRPr="005150F2" w:rsidRDefault="005150F2" w:rsidP="005150F2">
      <w:pPr>
        <w:bidi/>
        <w:rPr>
          <w:rFonts w:cs="David" w:hint="cs"/>
          <w:u w:val="single"/>
          <w:rtl/>
        </w:rPr>
      </w:pPr>
      <w:r w:rsidRPr="005150F2">
        <w:rPr>
          <w:rFonts w:cs="David" w:hint="cs"/>
          <w:u w:val="single"/>
          <w:rtl/>
        </w:rPr>
        <w:t>שלי יחימוביץ:</w:t>
      </w:r>
    </w:p>
    <w:p w14:paraId="4BBFE957" w14:textId="77777777" w:rsidR="005150F2" w:rsidRPr="005150F2" w:rsidRDefault="005150F2" w:rsidP="005150F2">
      <w:pPr>
        <w:bidi/>
        <w:rPr>
          <w:rFonts w:cs="David" w:hint="cs"/>
          <w:u w:val="single"/>
          <w:rtl/>
        </w:rPr>
      </w:pPr>
    </w:p>
    <w:p w14:paraId="1C679496" w14:textId="77777777" w:rsidR="005150F2" w:rsidRPr="005150F2" w:rsidRDefault="005150F2" w:rsidP="005150F2">
      <w:pPr>
        <w:bidi/>
        <w:rPr>
          <w:rFonts w:cs="David" w:hint="cs"/>
          <w:rtl/>
        </w:rPr>
      </w:pPr>
      <w:r w:rsidRPr="005150F2">
        <w:rPr>
          <w:rFonts w:cs="David" w:hint="cs"/>
          <w:rtl/>
        </w:rPr>
        <w:tab/>
        <w:t xml:space="preserve"> אדוני היושב ראש, אתה שם לב שאני מחכה לזכות הדיבור?</w:t>
      </w:r>
    </w:p>
    <w:p w14:paraId="4CBBFA22" w14:textId="77777777" w:rsidR="005150F2" w:rsidRPr="005150F2" w:rsidRDefault="005150F2" w:rsidP="005150F2">
      <w:pPr>
        <w:bidi/>
        <w:rPr>
          <w:rFonts w:cs="David" w:hint="cs"/>
          <w:rtl/>
        </w:rPr>
      </w:pPr>
    </w:p>
    <w:p w14:paraId="6277DAAB"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2B0CB6AD" w14:textId="77777777" w:rsidR="005150F2" w:rsidRPr="005150F2" w:rsidRDefault="005150F2" w:rsidP="005150F2">
      <w:pPr>
        <w:bidi/>
        <w:rPr>
          <w:rFonts w:cs="David" w:hint="cs"/>
          <w:rtl/>
        </w:rPr>
      </w:pPr>
    </w:p>
    <w:p w14:paraId="21C8DB8C" w14:textId="77777777" w:rsidR="005150F2" w:rsidRPr="005150F2" w:rsidRDefault="005150F2" w:rsidP="005150F2">
      <w:pPr>
        <w:bidi/>
        <w:rPr>
          <w:rFonts w:cs="David" w:hint="cs"/>
          <w:rtl/>
        </w:rPr>
      </w:pPr>
      <w:r w:rsidRPr="005150F2">
        <w:rPr>
          <w:rFonts w:cs="David" w:hint="cs"/>
          <w:rtl/>
        </w:rPr>
        <w:tab/>
        <w:t xml:space="preserve"> תכף. חבר הכנסת מולה מדבר, ואז את.</w:t>
      </w:r>
    </w:p>
    <w:p w14:paraId="319B5563" w14:textId="77777777" w:rsidR="005150F2" w:rsidRPr="005150F2" w:rsidRDefault="005150F2" w:rsidP="005150F2">
      <w:pPr>
        <w:bidi/>
        <w:rPr>
          <w:rFonts w:cs="David" w:hint="cs"/>
          <w:rtl/>
        </w:rPr>
      </w:pPr>
    </w:p>
    <w:p w14:paraId="2F279467" w14:textId="77777777" w:rsidR="005150F2" w:rsidRPr="005150F2" w:rsidRDefault="005150F2" w:rsidP="005150F2">
      <w:pPr>
        <w:bidi/>
        <w:rPr>
          <w:rFonts w:cs="David" w:hint="cs"/>
          <w:rtl/>
        </w:rPr>
      </w:pPr>
      <w:r w:rsidRPr="005150F2">
        <w:rPr>
          <w:rFonts w:cs="David" w:hint="cs"/>
          <w:u w:val="single"/>
          <w:rtl/>
        </w:rPr>
        <w:t>שלמה מולה:</w:t>
      </w:r>
    </w:p>
    <w:p w14:paraId="1C74FA4D" w14:textId="77777777" w:rsidR="005150F2" w:rsidRPr="005150F2" w:rsidRDefault="005150F2" w:rsidP="005150F2">
      <w:pPr>
        <w:bidi/>
        <w:rPr>
          <w:rFonts w:cs="David" w:hint="cs"/>
          <w:rtl/>
        </w:rPr>
      </w:pPr>
    </w:p>
    <w:p w14:paraId="4EB32F5E" w14:textId="77777777" w:rsidR="005150F2" w:rsidRPr="005150F2" w:rsidRDefault="005150F2" w:rsidP="005150F2">
      <w:pPr>
        <w:bidi/>
        <w:rPr>
          <w:rFonts w:cs="David" w:hint="cs"/>
          <w:rtl/>
        </w:rPr>
      </w:pPr>
      <w:r w:rsidRPr="005150F2">
        <w:rPr>
          <w:rFonts w:cs="David" w:hint="cs"/>
          <w:rtl/>
        </w:rPr>
        <w:tab/>
        <w:t xml:space="preserve"> מה קורה אם סיעה מסוימת נותנת על אותו מקום, ממלא מקום מהסיעה הראשית שלה או עוד ממלא מקום מהסיעה המשנית שלה? </w:t>
      </w:r>
    </w:p>
    <w:p w14:paraId="4B2D095B" w14:textId="77777777" w:rsidR="005150F2" w:rsidRPr="005150F2" w:rsidRDefault="005150F2" w:rsidP="005150F2">
      <w:pPr>
        <w:bidi/>
        <w:rPr>
          <w:rFonts w:cs="David" w:hint="cs"/>
          <w:rtl/>
        </w:rPr>
      </w:pPr>
    </w:p>
    <w:p w14:paraId="19CCCA98"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6084D739" w14:textId="77777777" w:rsidR="005150F2" w:rsidRPr="005150F2" w:rsidRDefault="005150F2" w:rsidP="005150F2">
      <w:pPr>
        <w:bidi/>
        <w:rPr>
          <w:rFonts w:cs="David" w:hint="cs"/>
          <w:rtl/>
        </w:rPr>
      </w:pPr>
    </w:p>
    <w:p w14:paraId="634193C6" w14:textId="77777777" w:rsidR="005150F2" w:rsidRPr="005150F2" w:rsidRDefault="005150F2" w:rsidP="005150F2">
      <w:pPr>
        <w:bidi/>
        <w:rPr>
          <w:rFonts w:cs="David" w:hint="cs"/>
          <w:rtl/>
        </w:rPr>
      </w:pPr>
      <w:r w:rsidRPr="005150F2">
        <w:rPr>
          <w:rFonts w:cs="David" w:hint="cs"/>
          <w:rtl/>
        </w:rPr>
        <w:tab/>
        <w:t xml:space="preserve">אי אפשר לתת על מקום אחד שני ממלאי מקום קבועים. אפשר לתת ממלא מקום קבוע אחד. אני שוב אתן את הדוגמה שנתתי: סיעת הליכוד וסיעת ש"ס בוועדת חוקה. סיעת הליכוד נתנה לסיעת ש"ס ממלא מקום קבוע בוועדת חוקה </w:t>
      </w:r>
      <w:r w:rsidRPr="005150F2">
        <w:rPr>
          <w:rFonts w:cs="David"/>
          <w:rtl/>
        </w:rPr>
        <w:t>–</w:t>
      </w:r>
      <w:r w:rsidRPr="005150F2">
        <w:rPr>
          <w:rFonts w:cs="David" w:hint="cs"/>
          <w:rtl/>
        </w:rPr>
        <w:t xml:space="preserve"> מה המשמעות של זה? לפי הניסוח כיום, הראשונים שמצביעים הם חברי סיעת הליכוד- -</w:t>
      </w:r>
    </w:p>
    <w:p w14:paraId="65CF0C9C" w14:textId="77777777" w:rsidR="005150F2" w:rsidRPr="005150F2" w:rsidRDefault="005150F2" w:rsidP="005150F2">
      <w:pPr>
        <w:bidi/>
        <w:rPr>
          <w:rFonts w:cs="David" w:hint="cs"/>
          <w:rtl/>
        </w:rPr>
      </w:pPr>
    </w:p>
    <w:p w14:paraId="5323BC46" w14:textId="77777777" w:rsidR="005150F2" w:rsidRPr="005150F2" w:rsidRDefault="005150F2" w:rsidP="005150F2">
      <w:pPr>
        <w:pStyle w:val="Heading5"/>
        <w:jc w:val="left"/>
        <w:rPr>
          <w:rFonts w:hint="cs"/>
          <w:sz w:val="24"/>
          <w:rtl/>
        </w:rPr>
      </w:pPr>
      <w:r w:rsidRPr="005150F2">
        <w:rPr>
          <w:rFonts w:hint="cs"/>
          <w:sz w:val="24"/>
          <w:u w:val="single"/>
          <w:rtl/>
        </w:rPr>
        <w:t>שלי יחימוביץ:</w:t>
      </w:r>
    </w:p>
    <w:p w14:paraId="1CFAB015" w14:textId="77777777" w:rsidR="005150F2" w:rsidRPr="005150F2" w:rsidRDefault="005150F2" w:rsidP="005150F2">
      <w:pPr>
        <w:pStyle w:val="Heading5"/>
        <w:jc w:val="left"/>
        <w:rPr>
          <w:rFonts w:hint="cs"/>
          <w:sz w:val="24"/>
          <w:rtl/>
        </w:rPr>
      </w:pPr>
    </w:p>
    <w:p w14:paraId="5841E99F" w14:textId="77777777" w:rsidR="005150F2" w:rsidRPr="005150F2" w:rsidRDefault="005150F2" w:rsidP="005150F2">
      <w:pPr>
        <w:bidi/>
        <w:rPr>
          <w:rFonts w:cs="David" w:hint="cs"/>
          <w:rtl/>
        </w:rPr>
      </w:pPr>
      <w:r w:rsidRPr="005150F2">
        <w:rPr>
          <w:rFonts w:cs="David" w:hint="cs"/>
          <w:rtl/>
        </w:rPr>
        <w:tab/>
        <w:t xml:space="preserve"> הבנו את זה, באמת.</w:t>
      </w:r>
    </w:p>
    <w:p w14:paraId="73AC6A5A" w14:textId="77777777" w:rsidR="005150F2" w:rsidRPr="005150F2" w:rsidRDefault="005150F2" w:rsidP="005150F2">
      <w:pPr>
        <w:bidi/>
        <w:rPr>
          <w:rFonts w:cs="David" w:hint="cs"/>
          <w:rtl/>
        </w:rPr>
      </w:pPr>
    </w:p>
    <w:p w14:paraId="3878E69F"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1343935" w14:textId="77777777" w:rsidR="005150F2" w:rsidRPr="005150F2" w:rsidRDefault="005150F2" w:rsidP="005150F2">
      <w:pPr>
        <w:bidi/>
        <w:rPr>
          <w:rFonts w:cs="David" w:hint="cs"/>
          <w:rtl/>
        </w:rPr>
      </w:pPr>
    </w:p>
    <w:p w14:paraId="1B8358C2" w14:textId="77777777" w:rsidR="005150F2" w:rsidRPr="005150F2" w:rsidRDefault="005150F2" w:rsidP="005150F2">
      <w:pPr>
        <w:bidi/>
        <w:rPr>
          <w:rFonts w:cs="David" w:hint="cs"/>
          <w:rtl/>
        </w:rPr>
      </w:pPr>
      <w:r w:rsidRPr="005150F2">
        <w:rPr>
          <w:rFonts w:cs="David" w:hint="cs"/>
          <w:rtl/>
        </w:rPr>
        <w:tab/>
        <w:t xml:space="preserve">אבל יש אנשים ששואלים שוב, זאת זכותם. אני חייב לענות. </w:t>
      </w:r>
    </w:p>
    <w:p w14:paraId="18F0CE4A" w14:textId="77777777" w:rsidR="005150F2" w:rsidRPr="005150F2" w:rsidRDefault="005150F2" w:rsidP="005150F2">
      <w:pPr>
        <w:bidi/>
        <w:rPr>
          <w:rFonts w:cs="David" w:hint="cs"/>
          <w:rtl/>
        </w:rPr>
      </w:pPr>
    </w:p>
    <w:p w14:paraId="6926AF1E" w14:textId="77777777" w:rsidR="005150F2" w:rsidRPr="005150F2" w:rsidRDefault="005150F2" w:rsidP="005150F2">
      <w:pPr>
        <w:bidi/>
        <w:rPr>
          <w:rFonts w:cs="David" w:hint="cs"/>
          <w:u w:val="single"/>
          <w:rtl/>
        </w:rPr>
      </w:pPr>
      <w:r w:rsidRPr="005150F2">
        <w:rPr>
          <w:rFonts w:cs="David" w:hint="cs"/>
          <w:u w:val="single"/>
          <w:rtl/>
        </w:rPr>
        <w:t>שלי יחימוביץ:</w:t>
      </w:r>
    </w:p>
    <w:p w14:paraId="0C19019F" w14:textId="77777777" w:rsidR="005150F2" w:rsidRPr="005150F2" w:rsidRDefault="005150F2" w:rsidP="005150F2">
      <w:pPr>
        <w:bidi/>
        <w:rPr>
          <w:rFonts w:cs="David" w:hint="cs"/>
          <w:u w:val="single"/>
          <w:rtl/>
        </w:rPr>
      </w:pPr>
    </w:p>
    <w:p w14:paraId="365FDD92" w14:textId="77777777" w:rsidR="005150F2" w:rsidRPr="005150F2" w:rsidRDefault="005150F2" w:rsidP="005150F2">
      <w:pPr>
        <w:bidi/>
        <w:rPr>
          <w:rFonts w:cs="David" w:hint="cs"/>
          <w:rtl/>
        </w:rPr>
      </w:pPr>
      <w:r w:rsidRPr="005150F2">
        <w:rPr>
          <w:rFonts w:cs="David" w:hint="cs"/>
          <w:rtl/>
        </w:rPr>
        <w:tab/>
        <w:t xml:space="preserve"> אתה חוזר על אותו הסבר כל הזמן.</w:t>
      </w:r>
    </w:p>
    <w:p w14:paraId="16C3F558" w14:textId="77777777" w:rsidR="005150F2" w:rsidRPr="005150F2" w:rsidRDefault="005150F2" w:rsidP="005150F2">
      <w:pPr>
        <w:bidi/>
        <w:rPr>
          <w:rFonts w:cs="David" w:hint="cs"/>
          <w:rtl/>
        </w:rPr>
      </w:pPr>
    </w:p>
    <w:p w14:paraId="76A7F97F"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251B76BF" w14:textId="77777777" w:rsidR="005150F2" w:rsidRPr="005150F2" w:rsidRDefault="005150F2" w:rsidP="005150F2">
      <w:pPr>
        <w:bidi/>
        <w:rPr>
          <w:rFonts w:cs="David" w:hint="cs"/>
          <w:rtl/>
        </w:rPr>
      </w:pPr>
    </w:p>
    <w:p w14:paraId="29A74FBC" w14:textId="77777777" w:rsidR="005150F2" w:rsidRPr="005150F2" w:rsidRDefault="005150F2" w:rsidP="005150F2">
      <w:pPr>
        <w:bidi/>
        <w:rPr>
          <w:rFonts w:cs="David" w:hint="cs"/>
          <w:rtl/>
        </w:rPr>
      </w:pPr>
      <w:r w:rsidRPr="005150F2">
        <w:rPr>
          <w:rFonts w:cs="David" w:hint="cs"/>
          <w:rtl/>
        </w:rPr>
        <w:tab/>
        <w:t xml:space="preserve"> מה לעשות </w:t>
      </w:r>
      <w:r w:rsidRPr="005150F2">
        <w:rPr>
          <w:rFonts w:cs="David"/>
          <w:rtl/>
        </w:rPr>
        <w:t>–</w:t>
      </w:r>
      <w:r w:rsidRPr="005150F2">
        <w:rPr>
          <w:rFonts w:cs="David" w:hint="cs"/>
          <w:rtl/>
        </w:rPr>
        <w:t xml:space="preserve"> אם שואלים אותי על מה שכבר הסברתי פעם אני אסביר שוב, מה אני אעשה? להגיד שאני לא אסביר? זכותו של חבר כנסת לבקש הסבר ולהבין בדיוק מה קורה כאן לפני שהוא מצביע. תפקידי לעזור לו להבהיר את התמונה.</w:t>
      </w:r>
    </w:p>
    <w:p w14:paraId="12AAAAAE" w14:textId="77777777" w:rsidR="005150F2" w:rsidRPr="005150F2" w:rsidRDefault="005150F2" w:rsidP="005150F2">
      <w:pPr>
        <w:bidi/>
        <w:rPr>
          <w:rFonts w:cs="David" w:hint="cs"/>
          <w:rtl/>
        </w:rPr>
      </w:pPr>
    </w:p>
    <w:p w14:paraId="38627E59" w14:textId="77777777" w:rsidR="005150F2" w:rsidRPr="005150F2" w:rsidRDefault="005150F2" w:rsidP="005150F2">
      <w:pPr>
        <w:bidi/>
        <w:rPr>
          <w:rFonts w:cs="David" w:hint="cs"/>
          <w:rtl/>
        </w:rPr>
      </w:pPr>
      <w:r w:rsidRPr="005150F2">
        <w:rPr>
          <w:rFonts w:cs="David" w:hint="cs"/>
          <w:rtl/>
        </w:rPr>
        <w:tab/>
        <w:t>אם לא נמצא אף אחד מסיעת הליכוד זכות ההצבעה עוברת לממלא המקום הקבוע מסיעת ש"ס. לפי מה שכתוב כרגע, אם ממלא המקום הקבוע של ש"ס, כל חבר אחר מש"ס יכול לבוא להצביע. לפי התיקון שהעליתם כאפשרות, זה יעצור באותו חבר כנסת מש"ס שמוזכר שמית אם הוא לא נמצא. במקרה כזה, אף אחד לא מצביע, והמקום נשרף.</w:t>
      </w:r>
    </w:p>
    <w:p w14:paraId="3595EB75" w14:textId="77777777" w:rsidR="005150F2" w:rsidRPr="005150F2" w:rsidRDefault="005150F2" w:rsidP="005150F2">
      <w:pPr>
        <w:bidi/>
        <w:rPr>
          <w:rFonts w:cs="David" w:hint="cs"/>
          <w:rtl/>
        </w:rPr>
      </w:pPr>
    </w:p>
    <w:p w14:paraId="5376BA26"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0CD02B0F" w14:textId="77777777" w:rsidR="005150F2" w:rsidRPr="005150F2" w:rsidRDefault="005150F2" w:rsidP="005150F2">
      <w:pPr>
        <w:bidi/>
        <w:rPr>
          <w:rFonts w:cs="David" w:hint="cs"/>
          <w:rtl/>
        </w:rPr>
      </w:pPr>
    </w:p>
    <w:p w14:paraId="29109D77" w14:textId="77777777" w:rsidR="005150F2" w:rsidRPr="005150F2" w:rsidRDefault="005150F2" w:rsidP="005150F2">
      <w:pPr>
        <w:bidi/>
        <w:rPr>
          <w:rFonts w:cs="David" w:hint="cs"/>
          <w:rtl/>
        </w:rPr>
      </w:pPr>
      <w:r w:rsidRPr="005150F2">
        <w:rPr>
          <w:rFonts w:cs="David" w:hint="cs"/>
          <w:rtl/>
        </w:rPr>
        <w:tab/>
        <w:t>בסדר גמור. בעקבות מה שאתה מציע תהיה סיעה משנית נוספת שאחרי שגמרת את כל ש"ס, עוברים אליה.</w:t>
      </w:r>
    </w:p>
    <w:p w14:paraId="7D75AEDA" w14:textId="77777777" w:rsidR="005150F2" w:rsidRDefault="005150F2" w:rsidP="005150F2">
      <w:pPr>
        <w:bidi/>
        <w:rPr>
          <w:rFonts w:cs="David" w:hint="cs"/>
          <w:rtl/>
        </w:rPr>
      </w:pPr>
    </w:p>
    <w:p w14:paraId="26C1CC1F" w14:textId="77777777" w:rsidR="005150F2" w:rsidRDefault="005150F2" w:rsidP="005150F2">
      <w:pPr>
        <w:bidi/>
        <w:rPr>
          <w:rFonts w:cs="David" w:hint="cs"/>
          <w:rtl/>
        </w:rPr>
      </w:pPr>
    </w:p>
    <w:p w14:paraId="73C07C87" w14:textId="77777777" w:rsidR="005150F2" w:rsidRDefault="005150F2" w:rsidP="005150F2">
      <w:pPr>
        <w:bidi/>
        <w:rPr>
          <w:rFonts w:cs="David" w:hint="cs"/>
          <w:rtl/>
        </w:rPr>
      </w:pPr>
    </w:p>
    <w:p w14:paraId="3A763AE2" w14:textId="77777777" w:rsidR="005150F2" w:rsidRDefault="005150F2" w:rsidP="005150F2">
      <w:pPr>
        <w:bidi/>
        <w:rPr>
          <w:rFonts w:cs="David" w:hint="cs"/>
          <w:rtl/>
        </w:rPr>
      </w:pPr>
    </w:p>
    <w:p w14:paraId="64BDC30C" w14:textId="77777777" w:rsidR="005150F2" w:rsidRDefault="005150F2" w:rsidP="005150F2">
      <w:pPr>
        <w:bidi/>
        <w:rPr>
          <w:rFonts w:cs="David" w:hint="cs"/>
          <w:rtl/>
        </w:rPr>
      </w:pPr>
    </w:p>
    <w:p w14:paraId="5EF0801E" w14:textId="77777777" w:rsidR="005150F2" w:rsidRDefault="005150F2" w:rsidP="005150F2">
      <w:pPr>
        <w:bidi/>
        <w:rPr>
          <w:rFonts w:cs="David" w:hint="cs"/>
          <w:rtl/>
        </w:rPr>
      </w:pPr>
    </w:p>
    <w:p w14:paraId="4B6FFA28" w14:textId="77777777" w:rsidR="005150F2" w:rsidRPr="005150F2" w:rsidRDefault="005150F2" w:rsidP="005150F2">
      <w:pPr>
        <w:bidi/>
        <w:rPr>
          <w:rFonts w:cs="David" w:hint="cs"/>
          <w:rtl/>
        </w:rPr>
      </w:pPr>
    </w:p>
    <w:p w14:paraId="21DCA2A8"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2858BD82" w14:textId="77777777" w:rsidR="005150F2" w:rsidRPr="005150F2" w:rsidRDefault="005150F2" w:rsidP="005150F2">
      <w:pPr>
        <w:bidi/>
        <w:rPr>
          <w:rFonts w:cs="David" w:hint="cs"/>
          <w:rtl/>
        </w:rPr>
      </w:pPr>
    </w:p>
    <w:p w14:paraId="6F6AD9B9" w14:textId="77777777" w:rsidR="005150F2" w:rsidRPr="005150F2" w:rsidRDefault="005150F2" w:rsidP="005150F2">
      <w:pPr>
        <w:bidi/>
        <w:rPr>
          <w:rFonts w:cs="David" w:hint="cs"/>
          <w:rtl/>
        </w:rPr>
      </w:pPr>
      <w:r w:rsidRPr="005150F2">
        <w:rPr>
          <w:rFonts w:cs="David" w:hint="cs"/>
          <w:rtl/>
        </w:rPr>
        <w:tab/>
        <w:t>לא, לא. התיקון הזה לא נותן את זה. אין לי בעיה להביא לכאן להצבעה רק שלוש קומות ולא ארבע קומות.</w:t>
      </w:r>
    </w:p>
    <w:p w14:paraId="712F8291" w14:textId="77777777" w:rsidR="005150F2" w:rsidRPr="005150F2" w:rsidRDefault="005150F2" w:rsidP="005150F2">
      <w:pPr>
        <w:bidi/>
        <w:rPr>
          <w:rFonts w:cs="David" w:hint="cs"/>
          <w:rtl/>
        </w:rPr>
      </w:pPr>
    </w:p>
    <w:p w14:paraId="46B0F853" w14:textId="77777777" w:rsidR="005150F2" w:rsidRPr="005150F2" w:rsidRDefault="005150F2" w:rsidP="005150F2">
      <w:pPr>
        <w:pStyle w:val="Heading5"/>
        <w:jc w:val="left"/>
        <w:rPr>
          <w:rFonts w:hint="cs"/>
          <w:sz w:val="24"/>
          <w:rtl/>
        </w:rPr>
      </w:pPr>
      <w:r w:rsidRPr="005150F2">
        <w:rPr>
          <w:rFonts w:hint="cs"/>
          <w:sz w:val="24"/>
          <w:u w:val="single"/>
          <w:rtl/>
        </w:rPr>
        <w:t>שלי יחימוביץ:</w:t>
      </w:r>
    </w:p>
    <w:p w14:paraId="0E33678A" w14:textId="77777777" w:rsidR="005150F2" w:rsidRPr="005150F2" w:rsidRDefault="005150F2" w:rsidP="005150F2">
      <w:pPr>
        <w:pStyle w:val="Heading5"/>
        <w:jc w:val="left"/>
        <w:rPr>
          <w:rFonts w:hint="cs"/>
          <w:sz w:val="24"/>
          <w:rtl/>
        </w:rPr>
      </w:pPr>
    </w:p>
    <w:p w14:paraId="6517D560" w14:textId="77777777" w:rsidR="005150F2" w:rsidRPr="005150F2" w:rsidRDefault="005150F2" w:rsidP="005150F2">
      <w:pPr>
        <w:bidi/>
        <w:rPr>
          <w:rFonts w:cs="David" w:hint="cs"/>
          <w:rtl/>
        </w:rPr>
      </w:pPr>
      <w:r w:rsidRPr="005150F2">
        <w:rPr>
          <w:rFonts w:cs="David" w:hint="cs"/>
          <w:rtl/>
        </w:rPr>
        <w:tab/>
        <w:t xml:space="preserve"> אז בואו נעשה את זה. </w:t>
      </w:r>
    </w:p>
    <w:p w14:paraId="5E619F36" w14:textId="77777777" w:rsidR="005150F2" w:rsidRPr="005150F2" w:rsidRDefault="005150F2" w:rsidP="005150F2">
      <w:pPr>
        <w:bidi/>
        <w:rPr>
          <w:rFonts w:cs="David" w:hint="cs"/>
          <w:rtl/>
        </w:rPr>
      </w:pPr>
    </w:p>
    <w:p w14:paraId="6225C490" w14:textId="77777777" w:rsidR="005150F2" w:rsidRPr="005150F2" w:rsidRDefault="005150F2" w:rsidP="005150F2">
      <w:pPr>
        <w:bidi/>
        <w:rPr>
          <w:rFonts w:cs="David" w:hint="cs"/>
          <w:rtl/>
        </w:rPr>
      </w:pPr>
      <w:r w:rsidRPr="005150F2">
        <w:rPr>
          <w:rFonts w:cs="David" w:hint="cs"/>
          <w:u w:val="single"/>
          <w:rtl/>
        </w:rPr>
        <w:t>שלמה מולה:</w:t>
      </w:r>
    </w:p>
    <w:p w14:paraId="5DF2C25F" w14:textId="77777777" w:rsidR="005150F2" w:rsidRPr="005150F2" w:rsidRDefault="005150F2" w:rsidP="005150F2">
      <w:pPr>
        <w:bidi/>
        <w:rPr>
          <w:rFonts w:cs="David" w:hint="cs"/>
          <w:rtl/>
        </w:rPr>
      </w:pPr>
    </w:p>
    <w:p w14:paraId="45178C3B" w14:textId="77777777" w:rsidR="005150F2" w:rsidRPr="005150F2" w:rsidRDefault="005150F2" w:rsidP="005150F2">
      <w:pPr>
        <w:bidi/>
        <w:rPr>
          <w:rFonts w:cs="David" w:hint="cs"/>
          <w:rtl/>
        </w:rPr>
      </w:pPr>
      <w:r w:rsidRPr="005150F2">
        <w:rPr>
          <w:rFonts w:cs="David" w:hint="cs"/>
          <w:rtl/>
        </w:rPr>
        <w:tab/>
        <w:t>נכון, שלוש קומות ולא ארבע קומות.</w:t>
      </w:r>
    </w:p>
    <w:p w14:paraId="336B857B" w14:textId="77777777" w:rsidR="005150F2" w:rsidRPr="005150F2" w:rsidRDefault="005150F2" w:rsidP="005150F2">
      <w:pPr>
        <w:bidi/>
        <w:rPr>
          <w:rFonts w:cs="David" w:hint="cs"/>
          <w:rtl/>
        </w:rPr>
      </w:pPr>
    </w:p>
    <w:p w14:paraId="3EEC958D" w14:textId="77777777" w:rsidR="005150F2" w:rsidRPr="005150F2" w:rsidRDefault="005150F2" w:rsidP="005150F2">
      <w:pPr>
        <w:bidi/>
        <w:rPr>
          <w:rFonts w:cs="David" w:hint="cs"/>
          <w:u w:val="single"/>
          <w:rtl/>
        </w:rPr>
      </w:pPr>
      <w:r w:rsidRPr="005150F2">
        <w:rPr>
          <w:rFonts w:cs="David" w:hint="cs"/>
          <w:u w:val="single"/>
          <w:rtl/>
        </w:rPr>
        <w:t>קריאות:</w:t>
      </w:r>
    </w:p>
    <w:p w14:paraId="15322235" w14:textId="77777777" w:rsidR="005150F2" w:rsidRPr="005150F2" w:rsidRDefault="005150F2" w:rsidP="005150F2">
      <w:pPr>
        <w:bidi/>
        <w:rPr>
          <w:rFonts w:cs="David" w:hint="cs"/>
          <w:u w:val="single"/>
          <w:rtl/>
        </w:rPr>
      </w:pPr>
    </w:p>
    <w:p w14:paraId="3F5718E1" w14:textId="77777777" w:rsidR="005150F2" w:rsidRPr="005150F2" w:rsidRDefault="005150F2" w:rsidP="005150F2">
      <w:pPr>
        <w:bidi/>
        <w:rPr>
          <w:rFonts w:cs="David" w:hint="cs"/>
          <w:rtl/>
        </w:rPr>
      </w:pPr>
      <w:r w:rsidRPr="005150F2">
        <w:rPr>
          <w:rFonts w:cs="David" w:hint="cs"/>
          <w:rtl/>
        </w:rPr>
        <w:tab/>
        <w:t>- - -</w:t>
      </w:r>
    </w:p>
    <w:p w14:paraId="0B625079" w14:textId="77777777" w:rsidR="005150F2" w:rsidRPr="005150F2" w:rsidRDefault="005150F2" w:rsidP="005150F2">
      <w:pPr>
        <w:bidi/>
        <w:rPr>
          <w:rFonts w:cs="David" w:hint="cs"/>
          <w:rtl/>
        </w:rPr>
      </w:pPr>
    </w:p>
    <w:p w14:paraId="55B5F88A" w14:textId="77777777" w:rsidR="005150F2" w:rsidRPr="005150F2" w:rsidRDefault="005150F2" w:rsidP="005150F2">
      <w:pPr>
        <w:bidi/>
        <w:rPr>
          <w:rFonts w:cs="David" w:hint="cs"/>
          <w:u w:val="single"/>
          <w:rtl/>
        </w:rPr>
      </w:pPr>
      <w:r w:rsidRPr="005150F2">
        <w:rPr>
          <w:rFonts w:cs="David" w:hint="cs"/>
          <w:u w:val="single"/>
          <w:rtl/>
        </w:rPr>
        <w:t>שלי יחימוביץ:</w:t>
      </w:r>
    </w:p>
    <w:p w14:paraId="410CA405" w14:textId="77777777" w:rsidR="005150F2" w:rsidRPr="005150F2" w:rsidRDefault="005150F2" w:rsidP="005150F2">
      <w:pPr>
        <w:bidi/>
        <w:rPr>
          <w:rFonts w:cs="David" w:hint="cs"/>
          <w:u w:val="single"/>
          <w:rtl/>
        </w:rPr>
      </w:pPr>
    </w:p>
    <w:p w14:paraId="1CFD1E26" w14:textId="77777777" w:rsidR="005150F2" w:rsidRPr="005150F2" w:rsidRDefault="005150F2" w:rsidP="005150F2">
      <w:pPr>
        <w:bidi/>
        <w:rPr>
          <w:rFonts w:cs="David" w:hint="cs"/>
          <w:rtl/>
        </w:rPr>
      </w:pPr>
      <w:r w:rsidRPr="005150F2">
        <w:rPr>
          <w:rFonts w:cs="David" w:hint="cs"/>
          <w:rtl/>
        </w:rPr>
        <w:tab/>
        <w:t xml:space="preserve"> אם מדברים על שלוש קומות, אז בסדר. </w:t>
      </w:r>
    </w:p>
    <w:p w14:paraId="357A5279" w14:textId="77777777" w:rsidR="005150F2" w:rsidRPr="005150F2" w:rsidRDefault="005150F2" w:rsidP="005150F2">
      <w:pPr>
        <w:bidi/>
        <w:rPr>
          <w:rFonts w:cs="David" w:hint="cs"/>
          <w:rtl/>
        </w:rPr>
      </w:pPr>
    </w:p>
    <w:p w14:paraId="30BACE6A" w14:textId="77777777" w:rsidR="005150F2" w:rsidRPr="005150F2" w:rsidRDefault="005150F2" w:rsidP="005150F2">
      <w:pPr>
        <w:bidi/>
        <w:rPr>
          <w:rFonts w:cs="David" w:hint="cs"/>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098D85EA" w14:textId="77777777" w:rsidR="005150F2" w:rsidRPr="005150F2" w:rsidRDefault="005150F2" w:rsidP="005150F2">
      <w:pPr>
        <w:bidi/>
        <w:rPr>
          <w:rFonts w:cs="David" w:hint="cs"/>
          <w:rtl/>
        </w:rPr>
      </w:pPr>
    </w:p>
    <w:p w14:paraId="1557077A" w14:textId="77777777" w:rsidR="005150F2" w:rsidRPr="005150F2" w:rsidRDefault="005150F2" w:rsidP="005150F2">
      <w:pPr>
        <w:bidi/>
        <w:ind w:firstLine="567"/>
        <w:rPr>
          <w:rFonts w:cs="David" w:hint="cs"/>
          <w:rtl/>
        </w:rPr>
      </w:pPr>
      <w:r w:rsidRPr="005150F2">
        <w:rPr>
          <w:rFonts w:cs="David" w:hint="cs"/>
          <w:rtl/>
        </w:rPr>
        <w:t>האופציה שתיארת לגבי הסיעה שלי נוחה לי, אין לי בעיה. העניין הוא שכל הסיכום הזה בנוי על הסכמות של הסיעה הראשית. האם אני כסיעה אחרת צריך לקבל הסכמות של סיעה אחרת?</w:t>
      </w:r>
    </w:p>
    <w:p w14:paraId="46C67FE7" w14:textId="77777777" w:rsidR="005150F2" w:rsidRPr="005150F2" w:rsidRDefault="005150F2" w:rsidP="005150F2">
      <w:pPr>
        <w:bidi/>
        <w:ind w:firstLine="567"/>
        <w:rPr>
          <w:rFonts w:cs="David" w:hint="cs"/>
          <w:rtl/>
        </w:rPr>
      </w:pPr>
    </w:p>
    <w:p w14:paraId="48259DAE"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661EF11A" w14:textId="77777777" w:rsidR="005150F2" w:rsidRPr="005150F2" w:rsidRDefault="005150F2" w:rsidP="005150F2">
      <w:pPr>
        <w:bidi/>
        <w:rPr>
          <w:rFonts w:cs="David" w:hint="cs"/>
          <w:rtl/>
        </w:rPr>
      </w:pPr>
    </w:p>
    <w:p w14:paraId="4C146AEE" w14:textId="77777777" w:rsidR="005150F2" w:rsidRPr="005150F2" w:rsidRDefault="005150F2" w:rsidP="005150F2">
      <w:pPr>
        <w:bidi/>
        <w:rPr>
          <w:rFonts w:cs="David" w:hint="cs"/>
          <w:rtl/>
        </w:rPr>
      </w:pPr>
      <w:r w:rsidRPr="005150F2">
        <w:rPr>
          <w:rFonts w:cs="David" w:hint="cs"/>
          <w:rtl/>
        </w:rPr>
        <w:tab/>
        <w:t xml:space="preserve">איזו סיעה אחרת? יש רק שתי סיעות, אין שלוש. </w:t>
      </w:r>
    </w:p>
    <w:p w14:paraId="4657094C" w14:textId="77777777" w:rsidR="005150F2" w:rsidRPr="005150F2" w:rsidRDefault="005150F2" w:rsidP="005150F2">
      <w:pPr>
        <w:bidi/>
        <w:rPr>
          <w:rFonts w:cs="David" w:hint="cs"/>
          <w:rtl/>
        </w:rPr>
      </w:pPr>
    </w:p>
    <w:p w14:paraId="140C8479" w14:textId="77777777" w:rsidR="005150F2" w:rsidRPr="005150F2" w:rsidRDefault="005150F2" w:rsidP="005150F2">
      <w:pPr>
        <w:bidi/>
        <w:rPr>
          <w:rFonts w:cs="David" w:hint="cs"/>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3F42E3F5" w14:textId="77777777" w:rsidR="005150F2" w:rsidRPr="005150F2" w:rsidRDefault="005150F2" w:rsidP="005150F2">
      <w:pPr>
        <w:bidi/>
        <w:rPr>
          <w:rFonts w:cs="David" w:hint="cs"/>
          <w:rtl/>
        </w:rPr>
      </w:pPr>
    </w:p>
    <w:p w14:paraId="04300B38" w14:textId="77777777" w:rsidR="005150F2" w:rsidRPr="005150F2" w:rsidRDefault="005150F2" w:rsidP="005150F2">
      <w:pPr>
        <w:bidi/>
        <w:rPr>
          <w:rFonts w:cs="David" w:hint="cs"/>
          <w:rtl/>
        </w:rPr>
      </w:pPr>
      <w:r w:rsidRPr="005150F2">
        <w:rPr>
          <w:rFonts w:cs="David" w:hint="cs"/>
          <w:rtl/>
        </w:rPr>
        <w:tab/>
        <w:t>כן, אני אומר, יש סיעת אם ויש סיעה של ממלא מקום קבוע; אני רוצה להכניס סיעה שלישית להצבעה- -</w:t>
      </w:r>
    </w:p>
    <w:p w14:paraId="422B1552" w14:textId="77777777" w:rsidR="005150F2" w:rsidRPr="005150F2" w:rsidRDefault="005150F2" w:rsidP="005150F2">
      <w:pPr>
        <w:bidi/>
        <w:rPr>
          <w:rFonts w:cs="David" w:hint="cs"/>
          <w:rtl/>
        </w:rPr>
      </w:pPr>
    </w:p>
    <w:p w14:paraId="09DDCA8D"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CB03BF2" w14:textId="77777777" w:rsidR="005150F2" w:rsidRPr="005150F2" w:rsidRDefault="005150F2" w:rsidP="005150F2">
      <w:pPr>
        <w:bidi/>
        <w:rPr>
          <w:rFonts w:cs="David" w:hint="cs"/>
          <w:rtl/>
        </w:rPr>
      </w:pPr>
    </w:p>
    <w:p w14:paraId="2FF879A6" w14:textId="77777777" w:rsidR="005150F2" w:rsidRPr="005150F2" w:rsidRDefault="005150F2" w:rsidP="005150F2">
      <w:pPr>
        <w:bidi/>
        <w:rPr>
          <w:rFonts w:cs="David" w:hint="cs"/>
          <w:rtl/>
        </w:rPr>
      </w:pPr>
      <w:r w:rsidRPr="005150F2">
        <w:rPr>
          <w:rFonts w:cs="David" w:hint="cs"/>
          <w:rtl/>
        </w:rPr>
        <w:tab/>
        <w:t xml:space="preserve">אין סיעה שלישית. זה לא מה שמובא. </w:t>
      </w:r>
    </w:p>
    <w:p w14:paraId="6A5F9AC3" w14:textId="77777777" w:rsidR="005150F2" w:rsidRPr="005150F2" w:rsidRDefault="005150F2" w:rsidP="005150F2">
      <w:pPr>
        <w:bidi/>
        <w:rPr>
          <w:rFonts w:cs="David" w:hint="cs"/>
          <w:rtl/>
        </w:rPr>
      </w:pPr>
    </w:p>
    <w:p w14:paraId="70C1134A"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3A0DDFAA" w14:textId="77777777" w:rsidR="005150F2" w:rsidRPr="005150F2" w:rsidRDefault="005150F2" w:rsidP="005150F2">
      <w:pPr>
        <w:bidi/>
        <w:rPr>
          <w:rFonts w:cs="David" w:hint="cs"/>
          <w:rtl/>
        </w:rPr>
      </w:pPr>
    </w:p>
    <w:p w14:paraId="414A583F" w14:textId="77777777" w:rsidR="005150F2" w:rsidRPr="005150F2" w:rsidRDefault="005150F2" w:rsidP="005150F2">
      <w:pPr>
        <w:bidi/>
        <w:rPr>
          <w:rFonts w:cs="David" w:hint="cs"/>
          <w:rtl/>
        </w:rPr>
      </w:pPr>
      <w:r w:rsidRPr="005150F2">
        <w:rPr>
          <w:rFonts w:cs="David" w:hint="cs"/>
          <w:rtl/>
        </w:rPr>
        <w:tab/>
        <w:t xml:space="preserve"> אסור לך לעשות את זה. </w:t>
      </w:r>
    </w:p>
    <w:p w14:paraId="5C283A68" w14:textId="77777777" w:rsidR="005150F2" w:rsidRPr="005150F2" w:rsidRDefault="005150F2" w:rsidP="005150F2">
      <w:pPr>
        <w:bidi/>
        <w:rPr>
          <w:rFonts w:cs="David" w:hint="cs"/>
          <w:rtl/>
        </w:rPr>
      </w:pPr>
    </w:p>
    <w:p w14:paraId="0E55999A"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04F2590E" w14:textId="77777777" w:rsidR="005150F2" w:rsidRPr="005150F2" w:rsidRDefault="005150F2" w:rsidP="005150F2">
      <w:pPr>
        <w:bidi/>
        <w:rPr>
          <w:rFonts w:cs="David" w:hint="cs"/>
          <w:rtl/>
        </w:rPr>
      </w:pPr>
    </w:p>
    <w:p w14:paraId="604F12B9" w14:textId="77777777" w:rsidR="005150F2" w:rsidRPr="005150F2" w:rsidRDefault="005150F2" w:rsidP="005150F2">
      <w:pPr>
        <w:bidi/>
        <w:rPr>
          <w:rFonts w:cs="David" w:hint="cs"/>
          <w:rtl/>
        </w:rPr>
      </w:pPr>
      <w:r w:rsidRPr="005150F2">
        <w:rPr>
          <w:rFonts w:cs="David" w:hint="cs"/>
          <w:rtl/>
        </w:rPr>
        <w:tab/>
        <w:t xml:space="preserve">נניח שלסיעת ש"ס אין מקום בוועדת חוקה ולסיעת הליכוד יש, וסיעת הליכוד לא מוכנה לתת לסיעת ש"ס מקום של חבר ועדה על מכסה שלה, אלא מוכנה לתת ממלא מקום </w:t>
      </w:r>
      <w:r w:rsidRPr="005150F2">
        <w:rPr>
          <w:rFonts w:cs="David"/>
          <w:rtl/>
        </w:rPr>
        <w:t>–</w:t>
      </w:r>
      <w:r w:rsidRPr="005150F2">
        <w:rPr>
          <w:rFonts w:cs="David" w:hint="cs"/>
          <w:rtl/>
        </w:rPr>
        <w:t xml:space="preserve"> במצב כזה אם נמצאים חברי כנסת מהליכוד, סיעת ש"ס לא יכולה להצביע מכיוון שהיא רק ממלאת מקום; אם לא נמצאים חברי כנסת מהליכוד, מכל סיבה שהיא, אז ממלא המקום שלך מצביע </w:t>
      </w:r>
      <w:r w:rsidRPr="005150F2">
        <w:rPr>
          <w:rFonts w:cs="David"/>
          <w:rtl/>
        </w:rPr>
        <w:t>–</w:t>
      </w:r>
      <w:r w:rsidRPr="005150F2">
        <w:rPr>
          <w:rFonts w:cs="David" w:hint="cs"/>
          <w:rtl/>
        </w:rPr>
        <w:t xml:space="preserve"> זה במקרה של שלוש קומות. אם זה ארבע קומות במקום ממלא מקום שלך תוכל להביא כל חבר כנסת מסיעתך. אין סיעה שלישית. </w:t>
      </w:r>
    </w:p>
    <w:p w14:paraId="548E3C97" w14:textId="77777777" w:rsidR="005150F2" w:rsidRPr="005150F2" w:rsidRDefault="005150F2" w:rsidP="005150F2">
      <w:pPr>
        <w:bidi/>
        <w:rPr>
          <w:rFonts w:cs="David" w:hint="cs"/>
          <w:rtl/>
        </w:rPr>
      </w:pPr>
    </w:p>
    <w:p w14:paraId="6FB75095" w14:textId="77777777" w:rsidR="005150F2" w:rsidRDefault="005150F2" w:rsidP="005150F2">
      <w:pPr>
        <w:bidi/>
        <w:rPr>
          <w:rFonts w:cs="David" w:hint="cs"/>
          <w:u w:val="single"/>
          <w:rtl/>
        </w:rPr>
      </w:pPr>
    </w:p>
    <w:p w14:paraId="669B5B43" w14:textId="77777777" w:rsidR="005150F2" w:rsidRDefault="005150F2" w:rsidP="005150F2">
      <w:pPr>
        <w:bidi/>
        <w:rPr>
          <w:rFonts w:cs="David" w:hint="cs"/>
          <w:u w:val="single"/>
          <w:rtl/>
        </w:rPr>
      </w:pPr>
    </w:p>
    <w:p w14:paraId="71091259" w14:textId="77777777" w:rsidR="005150F2" w:rsidRDefault="005150F2" w:rsidP="005150F2">
      <w:pPr>
        <w:bidi/>
        <w:rPr>
          <w:rFonts w:cs="David" w:hint="cs"/>
          <w:u w:val="single"/>
          <w:rtl/>
        </w:rPr>
      </w:pPr>
    </w:p>
    <w:p w14:paraId="0411C796" w14:textId="77777777" w:rsidR="005150F2" w:rsidRDefault="005150F2" w:rsidP="005150F2">
      <w:pPr>
        <w:bidi/>
        <w:rPr>
          <w:rFonts w:cs="David" w:hint="cs"/>
          <w:u w:val="single"/>
          <w:rtl/>
        </w:rPr>
      </w:pPr>
    </w:p>
    <w:p w14:paraId="392284A8" w14:textId="77777777" w:rsidR="005150F2" w:rsidRDefault="005150F2" w:rsidP="005150F2">
      <w:pPr>
        <w:bidi/>
        <w:rPr>
          <w:rFonts w:cs="David" w:hint="cs"/>
          <w:u w:val="single"/>
          <w:rtl/>
        </w:rPr>
      </w:pPr>
    </w:p>
    <w:p w14:paraId="7C47FF96" w14:textId="77777777" w:rsidR="005150F2" w:rsidRPr="005150F2" w:rsidRDefault="005150F2" w:rsidP="005150F2">
      <w:pPr>
        <w:bidi/>
        <w:rPr>
          <w:rFonts w:cs="David" w:hint="cs"/>
          <w:u w:val="single"/>
          <w:rtl/>
        </w:rPr>
      </w:pPr>
      <w:smartTag w:uri="urn:schemas-microsoft-com:office:smarttags" w:element="PersonName">
        <w:r w:rsidRPr="005150F2">
          <w:rPr>
            <w:rFonts w:cs="David" w:hint="cs"/>
            <w:u w:val="single"/>
            <w:rtl/>
          </w:rPr>
          <w:t xml:space="preserve">אברהם </w:t>
        </w:r>
        <w:proofErr w:type="spellStart"/>
        <w:r w:rsidRPr="005150F2">
          <w:rPr>
            <w:rFonts w:cs="David" w:hint="cs"/>
            <w:u w:val="single"/>
            <w:rtl/>
          </w:rPr>
          <w:t>מיכאלי</w:t>
        </w:r>
      </w:smartTag>
      <w:proofErr w:type="spellEnd"/>
      <w:r w:rsidRPr="005150F2">
        <w:rPr>
          <w:rFonts w:cs="David" w:hint="cs"/>
          <w:u w:val="single"/>
          <w:rtl/>
        </w:rPr>
        <w:t>:</w:t>
      </w:r>
    </w:p>
    <w:p w14:paraId="71252689" w14:textId="77777777" w:rsidR="005150F2" w:rsidRPr="005150F2" w:rsidRDefault="005150F2" w:rsidP="005150F2">
      <w:pPr>
        <w:bidi/>
        <w:rPr>
          <w:rFonts w:cs="David" w:hint="cs"/>
          <w:u w:val="single"/>
          <w:rtl/>
        </w:rPr>
      </w:pPr>
    </w:p>
    <w:p w14:paraId="39443827" w14:textId="77777777" w:rsidR="005150F2" w:rsidRPr="005150F2" w:rsidRDefault="005150F2" w:rsidP="005150F2">
      <w:pPr>
        <w:bidi/>
        <w:rPr>
          <w:rFonts w:cs="David" w:hint="cs"/>
          <w:rtl/>
        </w:rPr>
      </w:pPr>
      <w:r w:rsidRPr="005150F2">
        <w:rPr>
          <w:rFonts w:cs="David" w:hint="cs"/>
          <w:rtl/>
        </w:rPr>
        <w:tab/>
        <w:t xml:space="preserve"> זאת שאלת ההבהרה שלי.</w:t>
      </w:r>
    </w:p>
    <w:p w14:paraId="092AF6AE" w14:textId="77777777" w:rsidR="005150F2" w:rsidRPr="005150F2" w:rsidRDefault="005150F2" w:rsidP="005150F2">
      <w:pPr>
        <w:bidi/>
        <w:rPr>
          <w:rFonts w:cs="David" w:hint="cs"/>
          <w:rtl/>
        </w:rPr>
      </w:pPr>
    </w:p>
    <w:p w14:paraId="504621C4"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2D8A2AA8" w14:textId="77777777" w:rsidR="005150F2" w:rsidRPr="005150F2" w:rsidRDefault="005150F2" w:rsidP="005150F2">
      <w:pPr>
        <w:bidi/>
        <w:rPr>
          <w:rFonts w:cs="David" w:hint="cs"/>
          <w:rtl/>
        </w:rPr>
      </w:pPr>
    </w:p>
    <w:p w14:paraId="28932954" w14:textId="77777777" w:rsidR="005150F2" w:rsidRPr="005150F2" w:rsidRDefault="005150F2" w:rsidP="005150F2">
      <w:pPr>
        <w:bidi/>
        <w:rPr>
          <w:rFonts w:cs="David" w:hint="cs"/>
          <w:rtl/>
        </w:rPr>
      </w:pPr>
      <w:r w:rsidRPr="005150F2">
        <w:rPr>
          <w:rFonts w:cs="David" w:hint="cs"/>
          <w:rtl/>
        </w:rPr>
        <w:tab/>
        <w:t xml:space="preserve"> אין סיעה שלישית, זה רק שתי סיעות. </w:t>
      </w:r>
    </w:p>
    <w:p w14:paraId="30A53B22" w14:textId="77777777" w:rsidR="005150F2" w:rsidRPr="005150F2" w:rsidRDefault="005150F2" w:rsidP="005150F2">
      <w:pPr>
        <w:bidi/>
        <w:rPr>
          <w:rFonts w:cs="David" w:hint="cs"/>
          <w:rtl/>
        </w:rPr>
      </w:pPr>
    </w:p>
    <w:p w14:paraId="4DDA42FE" w14:textId="77777777" w:rsidR="005150F2" w:rsidRPr="005150F2" w:rsidRDefault="005150F2" w:rsidP="005150F2">
      <w:pPr>
        <w:bidi/>
        <w:ind w:firstLine="567"/>
        <w:rPr>
          <w:rFonts w:cs="David" w:hint="cs"/>
          <w:rtl/>
        </w:rPr>
      </w:pPr>
      <w:r w:rsidRPr="005150F2">
        <w:rPr>
          <w:rFonts w:cs="David" w:hint="cs"/>
          <w:rtl/>
        </w:rPr>
        <w:t>נכון לעכשיו אני אביא להצבעה מצב של שלוש קומות.</w:t>
      </w:r>
    </w:p>
    <w:p w14:paraId="4948FA97" w14:textId="77777777" w:rsidR="005150F2" w:rsidRPr="005150F2" w:rsidRDefault="005150F2" w:rsidP="005150F2">
      <w:pPr>
        <w:bidi/>
        <w:rPr>
          <w:rFonts w:cs="David" w:hint="cs"/>
          <w:rtl/>
        </w:rPr>
      </w:pPr>
    </w:p>
    <w:p w14:paraId="0FC2576A" w14:textId="77777777" w:rsidR="005150F2" w:rsidRPr="005150F2" w:rsidRDefault="005150F2" w:rsidP="005150F2">
      <w:pPr>
        <w:bidi/>
        <w:rPr>
          <w:rFonts w:cs="David" w:hint="cs"/>
          <w:u w:val="single"/>
          <w:rtl/>
        </w:rPr>
      </w:pPr>
      <w:r w:rsidRPr="005150F2">
        <w:rPr>
          <w:rFonts w:cs="David" w:hint="cs"/>
          <w:u w:val="single"/>
          <w:rtl/>
        </w:rPr>
        <w:t>ארבל אסטרחן:</w:t>
      </w:r>
    </w:p>
    <w:p w14:paraId="2DA027D8" w14:textId="77777777" w:rsidR="005150F2" w:rsidRPr="005150F2" w:rsidRDefault="005150F2" w:rsidP="005150F2">
      <w:pPr>
        <w:bidi/>
        <w:rPr>
          <w:rFonts w:cs="David" w:hint="cs"/>
          <w:rtl/>
        </w:rPr>
      </w:pPr>
    </w:p>
    <w:p w14:paraId="742554FE" w14:textId="77777777" w:rsidR="005150F2" w:rsidRPr="005150F2" w:rsidRDefault="005150F2" w:rsidP="005150F2">
      <w:pPr>
        <w:bidi/>
        <w:rPr>
          <w:rFonts w:cs="David" w:hint="cs"/>
          <w:rtl/>
        </w:rPr>
      </w:pPr>
      <w:r w:rsidRPr="005150F2">
        <w:rPr>
          <w:rFonts w:cs="David" w:hint="cs"/>
          <w:rtl/>
        </w:rPr>
        <w:tab/>
        <w:t>סדר הדברים ברור, ואם כך, בסעיף ג' שמופיע בעמוד הראשון למטה, יימחקו המילים בסוף: "ובהיעדרו חבר אחר מסיעתו של ממלא המקום".</w:t>
      </w:r>
    </w:p>
    <w:p w14:paraId="573A9812" w14:textId="77777777" w:rsidR="005150F2" w:rsidRPr="005150F2" w:rsidRDefault="005150F2" w:rsidP="005150F2">
      <w:pPr>
        <w:bidi/>
        <w:rPr>
          <w:rFonts w:cs="David" w:hint="cs"/>
          <w:rtl/>
        </w:rPr>
      </w:pPr>
    </w:p>
    <w:p w14:paraId="7DE8D7DB" w14:textId="77777777" w:rsidR="005150F2" w:rsidRPr="005150F2" w:rsidRDefault="005150F2" w:rsidP="005150F2">
      <w:pPr>
        <w:bidi/>
        <w:rPr>
          <w:rFonts w:cs="David" w:hint="cs"/>
          <w:u w:val="single"/>
          <w:rtl/>
        </w:rPr>
      </w:pPr>
      <w:r w:rsidRPr="005150F2">
        <w:rPr>
          <w:rFonts w:cs="David" w:hint="cs"/>
          <w:u w:val="single"/>
          <w:rtl/>
        </w:rPr>
        <w:t>שלי יחימוביץ:</w:t>
      </w:r>
    </w:p>
    <w:p w14:paraId="68ADED49" w14:textId="77777777" w:rsidR="005150F2" w:rsidRPr="005150F2" w:rsidRDefault="005150F2" w:rsidP="005150F2">
      <w:pPr>
        <w:bidi/>
        <w:rPr>
          <w:rFonts w:cs="David" w:hint="cs"/>
          <w:u w:val="single"/>
          <w:rtl/>
        </w:rPr>
      </w:pPr>
    </w:p>
    <w:p w14:paraId="7374E5C1" w14:textId="77777777" w:rsidR="005150F2" w:rsidRPr="005150F2" w:rsidRDefault="005150F2" w:rsidP="005150F2">
      <w:pPr>
        <w:bidi/>
        <w:rPr>
          <w:rFonts w:cs="David" w:hint="cs"/>
          <w:rtl/>
        </w:rPr>
      </w:pPr>
      <w:r w:rsidRPr="005150F2">
        <w:rPr>
          <w:rFonts w:cs="David" w:hint="cs"/>
          <w:rtl/>
        </w:rPr>
        <w:tab/>
        <w:t xml:space="preserve"> בדיוק.</w:t>
      </w:r>
    </w:p>
    <w:p w14:paraId="669F0DF4" w14:textId="77777777" w:rsidR="005150F2" w:rsidRPr="005150F2" w:rsidRDefault="005150F2" w:rsidP="005150F2">
      <w:pPr>
        <w:bidi/>
        <w:rPr>
          <w:rFonts w:cs="David" w:hint="cs"/>
          <w:rtl/>
        </w:rPr>
      </w:pPr>
    </w:p>
    <w:p w14:paraId="7EE738C1" w14:textId="77777777" w:rsidR="005150F2" w:rsidRPr="005150F2" w:rsidRDefault="005150F2" w:rsidP="005150F2">
      <w:pPr>
        <w:bidi/>
        <w:rPr>
          <w:rFonts w:cs="David" w:hint="cs"/>
          <w:u w:val="single"/>
          <w:rtl/>
        </w:rPr>
      </w:pPr>
      <w:r w:rsidRPr="005150F2">
        <w:rPr>
          <w:rFonts w:cs="David" w:hint="cs"/>
          <w:u w:val="single"/>
          <w:rtl/>
        </w:rPr>
        <w:t>ארבל אסטרחן:</w:t>
      </w:r>
    </w:p>
    <w:p w14:paraId="077952A1" w14:textId="77777777" w:rsidR="005150F2" w:rsidRPr="005150F2" w:rsidRDefault="005150F2" w:rsidP="005150F2">
      <w:pPr>
        <w:bidi/>
        <w:rPr>
          <w:rFonts w:cs="David" w:hint="cs"/>
          <w:rtl/>
        </w:rPr>
      </w:pPr>
    </w:p>
    <w:p w14:paraId="5463B08C" w14:textId="77777777" w:rsidR="005150F2" w:rsidRPr="005150F2" w:rsidRDefault="005150F2" w:rsidP="005150F2">
      <w:pPr>
        <w:bidi/>
        <w:rPr>
          <w:rFonts w:cs="David" w:hint="cs"/>
          <w:rtl/>
        </w:rPr>
      </w:pPr>
      <w:r w:rsidRPr="005150F2">
        <w:rPr>
          <w:rFonts w:cs="David" w:hint="cs"/>
          <w:rtl/>
        </w:rPr>
        <w:tab/>
        <w:t xml:space="preserve"> אני רוצה להבהיר פה עוד כמה דברים. לפי התקנון היום, ממלא מקום קבוע לא יכול לכהן חבר ועדת משנה או ועדה משותפת ולא יכול לנהל ישיבות של הוועדה או של ועדת המשנה או המשותפת. זה מה שקיים היום. </w:t>
      </w:r>
    </w:p>
    <w:p w14:paraId="0F78BE55" w14:textId="77777777" w:rsidR="005150F2" w:rsidRPr="005150F2" w:rsidRDefault="005150F2" w:rsidP="005150F2">
      <w:pPr>
        <w:bidi/>
        <w:rPr>
          <w:rFonts w:cs="David" w:hint="cs"/>
          <w:rtl/>
        </w:rPr>
      </w:pPr>
    </w:p>
    <w:p w14:paraId="262A83B2" w14:textId="77777777" w:rsidR="005150F2" w:rsidRPr="005150F2" w:rsidRDefault="005150F2" w:rsidP="005150F2">
      <w:pPr>
        <w:bidi/>
        <w:rPr>
          <w:rFonts w:cs="David" w:hint="cs"/>
          <w:rtl/>
        </w:rPr>
      </w:pPr>
      <w:r w:rsidRPr="005150F2">
        <w:rPr>
          <w:rFonts w:cs="David" w:hint="cs"/>
          <w:rtl/>
        </w:rPr>
        <w:tab/>
        <w:t xml:space="preserve">הבהרות נוספות: האם רוצים שמלכתחילה ממלא המקום הקבוע ייבחר שמית מול חבר? האם יגידו שכבר כנסת פלוני </w:t>
      </w:r>
      <w:r w:rsidRPr="005150F2">
        <w:rPr>
          <w:rFonts w:cs="David"/>
          <w:rtl/>
        </w:rPr>
        <w:t>–</w:t>
      </w:r>
      <w:r w:rsidRPr="005150F2">
        <w:rPr>
          <w:rFonts w:cs="David" w:hint="cs"/>
          <w:rtl/>
        </w:rPr>
        <w:t xml:space="preserve"> ממלא מקומו הוא אלמוני; או שיגידו שממלא מקום של חברי סיעת הליכוד יהיה ממלא מקום שמי?</w:t>
      </w:r>
    </w:p>
    <w:p w14:paraId="480AFBB6" w14:textId="77777777" w:rsidR="005150F2" w:rsidRPr="005150F2" w:rsidRDefault="005150F2" w:rsidP="005150F2">
      <w:pPr>
        <w:bidi/>
        <w:rPr>
          <w:rFonts w:cs="David" w:hint="cs"/>
          <w:rtl/>
        </w:rPr>
      </w:pPr>
    </w:p>
    <w:p w14:paraId="686749DC" w14:textId="77777777" w:rsidR="005150F2" w:rsidRPr="005150F2" w:rsidRDefault="005150F2" w:rsidP="005150F2">
      <w:pPr>
        <w:bidi/>
        <w:rPr>
          <w:rFonts w:cs="David" w:hint="cs"/>
          <w:u w:val="single"/>
          <w:rtl/>
        </w:rPr>
      </w:pP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5D896778" w14:textId="77777777" w:rsidR="005150F2" w:rsidRPr="005150F2" w:rsidRDefault="005150F2" w:rsidP="005150F2">
      <w:pPr>
        <w:bidi/>
        <w:rPr>
          <w:rFonts w:cs="David" w:hint="cs"/>
          <w:rtl/>
        </w:rPr>
      </w:pPr>
    </w:p>
    <w:p w14:paraId="7B534BAB" w14:textId="77777777" w:rsidR="005150F2" w:rsidRPr="005150F2" w:rsidRDefault="005150F2" w:rsidP="005150F2">
      <w:pPr>
        <w:bidi/>
        <w:rPr>
          <w:rFonts w:cs="David" w:hint="cs"/>
          <w:rtl/>
        </w:rPr>
      </w:pPr>
      <w:r w:rsidRPr="005150F2">
        <w:rPr>
          <w:rFonts w:cs="David" w:hint="cs"/>
          <w:rtl/>
        </w:rPr>
        <w:tab/>
        <w:t>ממלא מקום של סיעה. זה הכול סיעתי.</w:t>
      </w:r>
    </w:p>
    <w:p w14:paraId="458AE099" w14:textId="77777777" w:rsidR="005150F2" w:rsidRPr="005150F2" w:rsidRDefault="005150F2" w:rsidP="005150F2">
      <w:pPr>
        <w:bidi/>
        <w:rPr>
          <w:rFonts w:cs="David" w:hint="cs"/>
          <w:rtl/>
        </w:rPr>
      </w:pPr>
    </w:p>
    <w:p w14:paraId="7BD7229F" w14:textId="77777777" w:rsidR="005150F2" w:rsidRPr="005150F2" w:rsidRDefault="005150F2" w:rsidP="005150F2">
      <w:pPr>
        <w:bidi/>
        <w:rPr>
          <w:rFonts w:cs="David" w:hint="cs"/>
          <w:u w:val="single"/>
          <w:rtl/>
        </w:rPr>
      </w:pPr>
      <w:r w:rsidRPr="005150F2">
        <w:rPr>
          <w:rFonts w:cs="David" w:hint="cs"/>
          <w:u w:val="single"/>
          <w:rtl/>
        </w:rPr>
        <w:t>ארבל אסטרחן:</w:t>
      </w:r>
    </w:p>
    <w:p w14:paraId="07583430" w14:textId="77777777" w:rsidR="005150F2" w:rsidRPr="005150F2" w:rsidRDefault="005150F2" w:rsidP="005150F2">
      <w:pPr>
        <w:bidi/>
        <w:rPr>
          <w:rFonts w:cs="David" w:hint="cs"/>
          <w:rtl/>
        </w:rPr>
      </w:pPr>
    </w:p>
    <w:p w14:paraId="5DD6C3D1" w14:textId="77777777" w:rsidR="005150F2" w:rsidRPr="005150F2" w:rsidRDefault="005150F2" w:rsidP="005150F2">
      <w:pPr>
        <w:bidi/>
        <w:rPr>
          <w:rFonts w:cs="David" w:hint="cs"/>
          <w:rtl/>
        </w:rPr>
      </w:pPr>
      <w:r w:rsidRPr="005150F2">
        <w:rPr>
          <w:rFonts w:cs="David" w:hint="cs"/>
          <w:rtl/>
        </w:rPr>
        <w:tab/>
        <w:t xml:space="preserve">לא משנה מי מהליכוד נעדר. </w:t>
      </w:r>
    </w:p>
    <w:p w14:paraId="1323137A" w14:textId="77777777" w:rsidR="005150F2" w:rsidRPr="005150F2" w:rsidRDefault="005150F2" w:rsidP="005150F2">
      <w:pPr>
        <w:bidi/>
        <w:rPr>
          <w:rFonts w:cs="David" w:hint="cs"/>
          <w:rtl/>
        </w:rPr>
      </w:pPr>
    </w:p>
    <w:p w14:paraId="43AEEE09"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28EEAA62" w14:textId="77777777" w:rsidR="005150F2" w:rsidRPr="005150F2" w:rsidRDefault="005150F2" w:rsidP="005150F2">
      <w:pPr>
        <w:bidi/>
        <w:rPr>
          <w:rFonts w:cs="David" w:hint="cs"/>
          <w:rtl/>
        </w:rPr>
      </w:pPr>
    </w:p>
    <w:p w14:paraId="670B46A5" w14:textId="77777777" w:rsidR="005150F2" w:rsidRPr="005150F2" w:rsidRDefault="005150F2" w:rsidP="005150F2">
      <w:pPr>
        <w:bidi/>
        <w:rPr>
          <w:rFonts w:cs="David" w:hint="cs"/>
          <w:rtl/>
        </w:rPr>
      </w:pPr>
      <w:r w:rsidRPr="005150F2">
        <w:rPr>
          <w:rFonts w:cs="David" w:hint="cs"/>
          <w:rtl/>
        </w:rPr>
        <w:tab/>
        <w:t xml:space="preserve"> בניסוח של היום זה לא משנה כי אם נמצא מישהו אחר מהליכוד ויש מקום, הוא ממילא קודם. </w:t>
      </w:r>
    </w:p>
    <w:p w14:paraId="36A20800" w14:textId="77777777" w:rsidR="005150F2" w:rsidRPr="005150F2" w:rsidRDefault="005150F2" w:rsidP="005150F2">
      <w:pPr>
        <w:bidi/>
        <w:rPr>
          <w:rFonts w:cs="David" w:hint="cs"/>
          <w:rtl/>
        </w:rPr>
      </w:pPr>
    </w:p>
    <w:p w14:paraId="0119BC99" w14:textId="77777777" w:rsidR="005150F2" w:rsidRPr="005150F2" w:rsidRDefault="005150F2" w:rsidP="005150F2">
      <w:pPr>
        <w:bidi/>
        <w:rPr>
          <w:rFonts w:cs="David" w:hint="cs"/>
          <w:u w:val="single"/>
          <w:rtl/>
        </w:rPr>
      </w:pP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5364EFD4" w14:textId="77777777" w:rsidR="005150F2" w:rsidRPr="005150F2" w:rsidRDefault="005150F2" w:rsidP="005150F2">
      <w:pPr>
        <w:bidi/>
        <w:rPr>
          <w:rFonts w:cs="David" w:hint="cs"/>
          <w:rtl/>
        </w:rPr>
      </w:pPr>
    </w:p>
    <w:p w14:paraId="62518556" w14:textId="77777777" w:rsidR="005150F2" w:rsidRPr="005150F2" w:rsidRDefault="005150F2" w:rsidP="005150F2">
      <w:pPr>
        <w:bidi/>
        <w:rPr>
          <w:rFonts w:cs="David" w:hint="cs"/>
          <w:rtl/>
        </w:rPr>
      </w:pPr>
      <w:r w:rsidRPr="005150F2">
        <w:rPr>
          <w:rFonts w:cs="David" w:hint="cs"/>
          <w:rtl/>
        </w:rPr>
        <w:tab/>
        <w:t>השיטה הנוהגת היום היא סיעתית.</w:t>
      </w:r>
    </w:p>
    <w:p w14:paraId="6C751A11" w14:textId="77777777" w:rsidR="005150F2" w:rsidRPr="005150F2" w:rsidRDefault="005150F2" w:rsidP="005150F2">
      <w:pPr>
        <w:bidi/>
        <w:rPr>
          <w:rFonts w:cs="David" w:hint="cs"/>
          <w:rtl/>
        </w:rPr>
      </w:pPr>
    </w:p>
    <w:p w14:paraId="6375F89B" w14:textId="77777777" w:rsidR="005150F2" w:rsidRPr="005150F2" w:rsidRDefault="005150F2" w:rsidP="005150F2">
      <w:pPr>
        <w:bidi/>
        <w:rPr>
          <w:rFonts w:cs="David" w:hint="cs"/>
          <w:u w:val="single"/>
          <w:rtl/>
        </w:rPr>
      </w:pPr>
      <w:r w:rsidRPr="005150F2">
        <w:rPr>
          <w:rFonts w:cs="David" w:hint="cs"/>
          <w:u w:val="single"/>
          <w:rtl/>
        </w:rPr>
        <w:t>ארבל אסטרחן:</w:t>
      </w:r>
    </w:p>
    <w:p w14:paraId="3FCF4B05" w14:textId="77777777" w:rsidR="005150F2" w:rsidRPr="005150F2" w:rsidRDefault="005150F2" w:rsidP="005150F2">
      <w:pPr>
        <w:bidi/>
        <w:rPr>
          <w:rFonts w:cs="David" w:hint="cs"/>
          <w:rtl/>
        </w:rPr>
      </w:pPr>
    </w:p>
    <w:p w14:paraId="0E7DCA33" w14:textId="77777777" w:rsidR="005150F2" w:rsidRPr="005150F2" w:rsidRDefault="005150F2" w:rsidP="005150F2">
      <w:pPr>
        <w:bidi/>
        <w:rPr>
          <w:rFonts w:cs="David" w:hint="cs"/>
          <w:rtl/>
        </w:rPr>
      </w:pPr>
      <w:r w:rsidRPr="005150F2">
        <w:rPr>
          <w:rFonts w:cs="David" w:hint="cs"/>
          <w:rtl/>
        </w:rPr>
        <w:tab/>
        <w:t xml:space="preserve"> בעניין ועדת חוץ וביטחון כבר היום כתוב שההוראות על ממלאי מקום זמניים לא חלות בחוץ וביטחון. </w:t>
      </w:r>
    </w:p>
    <w:p w14:paraId="0AC2AFAB" w14:textId="77777777" w:rsidR="005150F2" w:rsidRDefault="005150F2" w:rsidP="005150F2">
      <w:pPr>
        <w:bidi/>
        <w:rPr>
          <w:rFonts w:cs="David" w:hint="cs"/>
          <w:rtl/>
        </w:rPr>
      </w:pPr>
    </w:p>
    <w:p w14:paraId="69D9DBE1" w14:textId="77777777" w:rsidR="005150F2" w:rsidRDefault="005150F2" w:rsidP="005150F2">
      <w:pPr>
        <w:bidi/>
        <w:rPr>
          <w:rFonts w:cs="David" w:hint="cs"/>
          <w:rtl/>
        </w:rPr>
      </w:pPr>
    </w:p>
    <w:p w14:paraId="65D53FBF" w14:textId="77777777" w:rsidR="005150F2" w:rsidRDefault="005150F2" w:rsidP="005150F2">
      <w:pPr>
        <w:bidi/>
        <w:rPr>
          <w:rFonts w:cs="David" w:hint="cs"/>
          <w:rtl/>
        </w:rPr>
      </w:pPr>
    </w:p>
    <w:p w14:paraId="40FB69A3" w14:textId="77777777" w:rsidR="005150F2" w:rsidRDefault="005150F2" w:rsidP="005150F2">
      <w:pPr>
        <w:bidi/>
        <w:rPr>
          <w:rFonts w:cs="David" w:hint="cs"/>
          <w:rtl/>
        </w:rPr>
      </w:pPr>
    </w:p>
    <w:p w14:paraId="08107799" w14:textId="77777777" w:rsidR="005150F2" w:rsidRDefault="005150F2" w:rsidP="005150F2">
      <w:pPr>
        <w:bidi/>
        <w:rPr>
          <w:rFonts w:cs="David" w:hint="cs"/>
          <w:rtl/>
        </w:rPr>
      </w:pPr>
    </w:p>
    <w:p w14:paraId="7AC8D2D7" w14:textId="77777777" w:rsidR="005150F2" w:rsidRDefault="005150F2" w:rsidP="005150F2">
      <w:pPr>
        <w:bidi/>
        <w:rPr>
          <w:rFonts w:cs="David" w:hint="cs"/>
          <w:rtl/>
        </w:rPr>
      </w:pPr>
    </w:p>
    <w:p w14:paraId="054D6D08" w14:textId="77777777" w:rsidR="005150F2" w:rsidRDefault="005150F2" w:rsidP="005150F2">
      <w:pPr>
        <w:bidi/>
        <w:rPr>
          <w:rFonts w:cs="David" w:hint="cs"/>
          <w:rtl/>
        </w:rPr>
      </w:pPr>
    </w:p>
    <w:p w14:paraId="065C872E" w14:textId="77777777" w:rsidR="005150F2" w:rsidRDefault="005150F2" w:rsidP="005150F2">
      <w:pPr>
        <w:bidi/>
        <w:rPr>
          <w:rFonts w:cs="David" w:hint="cs"/>
          <w:rtl/>
        </w:rPr>
      </w:pPr>
    </w:p>
    <w:p w14:paraId="26BA96D3" w14:textId="77777777" w:rsidR="005150F2" w:rsidRPr="005150F2" w:rsidRDefault="005150F2" w:rsidP="005150F2">
      <w:pPr>
        <w:bidi/>
        <w:rPr>
          <w:rFonts w:cs="David" w:hint="cs"/>
          <w:rtl/>
        </w:rPr>
      </w:pPr>
    </w:p>
    <w:p w14:paraId="5F38EF72" w14:textId="77777777" w:rsidR="005150F2" w:rsidRPr="005150F2" w:rsidRDefault="005150F2" w:rsidP="005150F2">
      <w:pPr>
        <w:bidi/>
        <w:rPr>
          <w:rFonts w:cs="David" w:hint="cs"/>
          <w:u w:val="single"/>
          <w:rtl/>
        </w:rPr>
      </w:pP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2646DD9B" w14:textId="77777777" w:rsidR="005150F2" w:rsidRPr="005150F2" w:rsidRDefault="005150F2" w:rsidP="005150F2">
      <w:pPr>
        <w:bidi/>
        <w:rPr>
          <w:rFonts w:cs="David" w:hint="cs"/>
          <w:rtl/>
        </w:rPr>
      </w:pPr>
    </w:p>
    <w:p w14:paraId="07B03A16" w14:textId="77777777" w:rsidR="005150F2" w:rsidRPr="005150F2" w:rsidRDefault="005150F2" w:rsidP="005150F2">
      <w:pPr>
        <w:bidi/>
        <w:rPr>
          <w:rFonts w:cs="David" w:hint="cs"/>
          <w:rtl/>
        </w:rPr>
      </w:pPr>
      <w:r w:rsidRPr="005150F2">
        <w:rPr>
          <w:rFonts w:cs="David" w:hint="cs"/>
          <w:rtl/>
        </w:rPr>
        <w:tab/>
        <w:t xml:space="preserve">כל הבקשה שלנו הייתה שגם בחוץ וביטחון ניתן יהיה למלא מקום קבוע מסיעה אחרת. </w:t>
      </w:r>
    </w:p>
    <w:p w14:paraId="0EB10901" w14:textId="77777777" w:rsidR="005150F2" w:rsidRPr="005150F2" w:rsidRDefault="005150F2" w:rsidP="005150F2">
      <w:pPr>
        <w:bidi/>
        <w:rPr>
          <w:rFonts w:cs="David" w:hint="cs"/>
          <w:rtl/>
        </w:rPr>
      </w:pPr>
    </w:p>
    <w:p w14:paraId="38B328E1"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4C341E72" w14:textId="77777777" w:rsidR="005150F2" w:rsidRPr="005150F2" w:rsidRDefault="005150F2" w:rsidP="005150F2">
      <w:pPr>
        <w:bidi/>
        <w:rPr>
          <w:rFonts w:cs="David" w:hint="cs"/>
          <w:rtl/>
        </w:rPr>
      </w:pPr>
    </w:p>
    <w:p w14:paraId="0680EC09" w14:textId="77777777" w:rsidR="005150F2" w:rsidRPr="005150F2" w:rsidRDefault="005150F2" w:rsidP="005150F2">
      <w:pPr>
        <w:bidi/>
        <w:rPr>
          <w:rFonts w:cs="David" w:hint="cs"/>
          <w:rtl/>
        </w:rPr>
      </w:pPr>
      <w:r w:rsidRPr="005150F2">
        <w:rPr>
          <w:rFonts w:cs="David" w:hint="cs"/>
          <w:rtl/>
        </w:rPr>
        <w:tab/>
        <w:t xml:space="preserve"> ברור, זה אפשרי.</w:t>
      </w:r>
    </w:p>
    <w:p w14:paraId="1AEBC8F9" w14:textId="77777777" w:rsidR="005150F2" w:rsidRPr="005150F2" w:rsidRDefault="005150F2" w:rsidP="005150F2">
      <w:pPr>
        <w:bidi/>
        <w:rPr>
          <w:rFonts w:cs="David" w:hint="cs"/>
          <w:rtl/>
        </w:rPr>
      </w:pPr>
    </w:p>
    <w:p w14:paraId="6289B8AB" w14:textId="77777777" w:rsidR="005150F2" w:rsidRPr="005150F2" w:rsidRDefault="005150F2" w:rsidP="005150F2">
      <w:pPr>
        <w:bidi/>
        <w:rPr>
          <w:rFonts w:cs="David" w:hint="cs"/>
          <w:u w:val="single"/>
          <w:rtl/>
        </w:rPr>
      </w:pPr>
      <w:r w:rsidRPr="005150F2">
        <w:rPr>
          <w:rFonts w:cs="David" w:hint="cs"/>
          <w:u w:val="single"/>
          <w:rtl/>
        </w:rPr>
        <w:t>ארבל אסטרחן:</w:t>
      </w:r>
    </w:p>
    <w:p w14:paraId="587E6B82" w14:textId="77777777" w:rsidR="005150F2" w:rsidRPr="005150F2" w:rsidRDefault="005150F2" w:rsidP="005150F2">
      <w:pPr>
        <w:bidi/>
        <w:rPr>
          <w:rFonts w:cs="David" w:hint="cs"/>
          <w:rtl/>
        </w:rPr>
      </w:pPr>
    </w:p>
    <w:p w14:paraId="04EF4FF1" w14:textId="77777777" w:rsidR="005150F2" w:rsidRPr="005150F2" w:rsidRDefault="005150F2" w:rsidP="005150F2">
      <w:pPr>
        <w:bidi/>
        <w:rPr>
          <w:rFonts w:cs="David" w:hint="cs"/>
          <w:rtl/>
        </w:rPr>
      </w:pPr>
      <w:r w:rsidRPr="005150F2">
        <w:rPr>
          <w:rFonts w:cs="David" w:hint="cs"/>
          <w:rtl/>
        </w:rPr>
        <w:tab/>
        <w:t xml:space="preserve"> בהחלט. אז העניין שיכול לבוא כל אחד מסיעתו של חבר כנסת לא יתקיים.</w:t>
      </w:r>
    </w:p>
    <w:p w14:paraId="6BDA91BC" w14:textId="77777777" w:rsidR="005150F2" w:rsidRPr="005150F2" w:rsidRDefault="005150F2" w:rsidP="005150F2">
      <w:pPr>
        <w:bidi/>
        <w:rPr>
          <w:rFonts w:cs="David" w:hint="cs"/>
          <w:rtl/>
        </w:rPr>
      </w:pPr>
    </w:p>
    <w:p w14:paraId="3B15DA8C" w14:textId="77777777" w:rsidR="005150F2" w:rsidRPr="005150F2" w:rsidRDefault="005150F2" w:rsidP="005150F2">
      <w:pPr>
        <w:bidi/>
        <w:rPr>
          <w:rFonts w:cs="David" w:hint="cs"/>
          <w:u w:val="single"/>
          <w:rtl/>
        </w:rPr>
      </w:pP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506E136F" w14:textId="77777777" w:rsidR="005150F2" w:rsidRPr="005150F2" w:rsidRDefault="005150F2" w:rsidP="005150F2">
      <w:pPr>
        <w:bidi/>
        <w:rPr>
          <w:rFonts w:cs="David" w:hint="cs"/>
          <w:rtl/>
        </w:rPr>
      </w:pPr>
    </w:p>
    <w:p w14:paraId="29EC7CB7" w14:textId="77777777" w:rsidR="005150F2" w:rsidRPr="005150F2" w:rsidRDefault="005150F2" w:rsidP="005150F2">
      <w:pPr>
        <w:bidi/>
        <w:rPr>
          <w:rFonts w:cs="David" w:hint="cs"/>
          <w:rtl/>
        </w:rPr>
      </w:pPr>
      <w:r w:rsidRPr="005150F2">
        <w:rPr>
          <w:rFonts w:cs="David" w:hint="cs"/>
          <w:rtl/>
        </w:rPr>
        <w:tab/>
        <w:t>הצעת התקנון מסדירה גם את חוץ וביטחון.</w:t>
      </w:r>
    </w:p>
    <w:p w14:paraId="707947D4" w14:textId="77777777" w:rsidR="005150F2" w:rsidRPr="005150F2" w:rsidRDefault="005150F2" w:rsidP="005150F2">
      <w:pPr>
        <w:bidi/>
        <w:rPr>
          <w:rFonts w:cs="David" w:hint="cs"/>
          <w:rtl/>
        </w:rPr>
      </w:pPr>
    </w:p>
    <w:p w14:paraId="77C57790"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6D88D0B6" w14:textId="77777777" w:rsidR="005150F2" w:rsidRPr="005150F2" w:rsidRDefault="005150F2" w:rsidP="005150F2">
      <w:pPr>
        <w:bidi/>
        <w:rPr>
          <w:rFonts w:cs="David" w:hint="cs"/>
          <w:rtl/>
        </w:rPr>
      </w:pPr>
    </w:p>
    <w:p w14:paraId="34BBCAA2" w14:textId="77777777" w:rsidR="005150F2" w:rsidRPr="005150F2" w:rsidRDefault="005150F2" w:rsidP="005150F2">
      <w:pPr>
        <w:bidi/>
        <w:rPr>
          <w:rFonts w:cs="David" w:hint="cs"/>
          <w:rtl/>
        </w:rPr>
      </w:pPr>
      <w:r w:rsidRPr="005150F2">
        <w:rPr>
          <w:rFonts w:cs="David" w:hint="cs"/>
          <w:rtl/>
        </w:rPr>
        <w:tab/>
        <w:t xml:space="preserve"> נכון.</w:t>
      </w:r>
    </w:p>
    <w:p w14:paraId="23596DB6" w14:textId="77777777" w:rsidR="005150F2" w:rsidRPr="005150F2" w:rsidRDefault="005150F2" w:rsidP="005150F2">
      <w:pPr>
        <w:bidi/>
        <w:rPr>
          <w:rFonts w:cs="David" w:hint="cs"/>
          <w:rtl/>
        </w:rPr>
      </w:pPr>
    </w:p>
    <w:p w14:paraId="38D2B62F" w14:textId="77777777" w:rsidR="005150F2" w:rsidRPr="005150F2" w:rsidRDefault="005150F2" w:rsidP="005150F2">
      <w:pPr>
        <w:bidi/>
        <w:rPr>
          <w:rFonts w:cs="David" w:hint="cs"/>
          <w:u w:val="single"/>
          <w:rtl/>
        </w:rPr>
      </w:pP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06A40577" w14:textId="77777777" w:rsidR="005150F2" w:rsidRPr="005150F2" w:rsidRDefault="005150F2" w:rsidP="005150F2">
      <w:pPr>
        <w:bidi/>
        <w:rPr>
          <w:rFonts w:cs="David" w:hint="cs"/>
          <w:rtl/>
        </w:rPr>
      </w:pPr>
    </w:p>
    <w:p w14:paraId="5D725848" w14:textId="77777777" w:rsidR="005150F2" w:rsidRPr="005150F2" w:rsidRDefault="005150F2" w:rsidP="005150F2">
      <w:pPr>
        <w:bidi/>
        <w:rPr>
          <w:rFonts w:cs="David" w:hint="cs"/>
          <w:rtl/>
        </w:rPr>
      </w:pPr>
      <w:r w:rsidRPr="005150F2">
        <w:rPr>
          <w:rFonts w:cs="David" w:hint="cs"/>
          <w:rtl/>
        </w:rPr>
        <w:tab/>
        <w:t xml:space="preserve"> קודם אמרתם לי שזה אי אפשר. </w:t>
      </w:r>
    </w:p>
    <w:p w14:paraId="06B1A8E3" w14:textId="77777777" w:rsidR="005150F2" w:rsidRPr="005150F2" w:rsidRDefault="005150F2" w:rsidP="005150F2">
      <w:pPr>
        <w:bidi/>
        <w:rPr>
          <w:rFonts w:cs="David" w:hint="cs"/>
          <w:rtl/>
        </w:rPr>
      </w:pPr>
    </w:p>
    <w:p w14:paraId="68A8C110" w14:textId="77777777" w:rsidR="005150F2" w:rsidRPr="005150F2" w:rsidRDefault="005150F2" w:rsidP="005150F2">
      <w:pPr>
        <w:bidi/>
        <w:rPr>
          <w:rFonts w:cs="David" w:hint="cs"/>
          <w:u w:val="single"/>
          <w:rtl/>
        </w:rPr>
      </w:pPr>
      <w:r w:rsidRPr="005150F2">
        <w:rPr>
          <w:rFonts w:cs="David" w:hint="cs"/>
          <w:u w:val="single"/>
          <w:rtl/>
        </w:rPr>
        <w:t>ארבל אסטרחן:</w:t>
      </w:r>
    </w:p>
    <w:p w14:paraId="2D037049" w14:textId="77777777" w:rsidR="005150F2" w:rsidRPr="005150F2" w:rsidRDefault="005150F2" w:rsidP="005150F2">
      <w:pPr>
        <w:bidi/>
        <w:rPr>
          <w:rFonts w:cs="David" w:hint="cs"/>
          <w:rtl/>
        </w:rPr>
      </w:pPr>
    </w:p>
    <w:p w14:paraId="77F76274" w14:textId="77777777" w:rsidR="005150F2" w:rsidRPr="005150F2" w:rsidRDefault="005150F2" w:rsidP="005150F2">
      <w:pPr>
        <w:bidi/>
        <w:rPr>
          <w:rFonts w:cs="David" w:hint="cs"/>
          <w:rtl/>
        </w:rPr>
      </w:pPr>
      <w:r w:rsidRPr="005150F2">
        <w:rPr>
          <w:rFonts w:cs="David" w:hint="cs"/>
          <w:rtl/>
        </w:rPr>
        <w:tab/>
        <w:t xml:space="preserve"> אני אראה אם אני אצטרך להבהיר בנוסח, ולכן אני אגיד מה הכוונה. בחוץ וביטחון יכול להיות חבר וממלא מקום מסיעה אחרת; אם נעדר החבר, זה המקום של ממלא המקום.</w:t>
      </w:r>
    </w:p>
    <w:p w14:paraId="6888F659" w14:textId="77777777" w:rsidR="005150F2" w:rsidRPr="005150F2" w:rsidRDefault="005150F2" w:rsidP="005150F2">
      <w:pPr>
        <w:bidi/>
        <w:rPr>
          <w:rFonts w:cs="David" w:hint="cs"/>
          <w:rtl/>
        </w:rPr>
      </w:pPr>
    </w:p>
    <w:p w14:paraId="695F980F" w14:textId="77777777" w:rsidR="005150F2" w:rsidRPr="005150F2" w:rsidRDefault="005150F2" w:rsidP="005150F2">
      <w:pPr>
        <w:bidi/>
        <w:rPr>
          <w:rFonts w:cs="David" w:hint="cs"/>
          <w:rtl/>
        </w:rPr>
      </w:pPr>
      <w:r w:rsidRPr="005150F2">
        <w:rPr>
          <w:rFonts w:cs="David" w:hint="cs"/>
          <w:u w:val="single"/>
          <w:rtl/>
        </w:rPr>
        <w:t xml:space="preserve">יריב </w:t>
      </w:r>
      <w:proofErr w:type="spellStart"/>
      <w:r w:rsidRPr="005150F2">
        <w:rPr>
          <w:rFonts w:cs="David" w:hint="cs"/>
          <w:u w:val="single"/>
          <w:rtl/>
        </w:rPr>
        <w:t>לוין</w:t>
      </w:r>
      <w:proofErr w:type="spellEnd"/>
      <w:r w:rsidRPr="005150F2">
        <w:rPr>
          <w:rFonts w:cs="David" w:hint="cs"/>
          <w:u w:val="single"/>
          <w:rtl/>
        </w:rPr>
        <w:t>:</w:t>
      </w:r>
    </w:p>
    <w:p w14:paraId="13596E97" w14:textId="77777777" w:rsidR="005150F2" w:rsidRPr="005150F2" w:rsidRDefault="005150F2" w:rsidP="005150F2">
      <w:pPr>
        <w:bidi/>
        <w:rPr>
          <w:rFonts w:cs="David" w:hint="cs"/>
          <w:rtl/>
        </w:rPr>
      </w:pPr>
    </w:p>
    <w:p w14:paraId="68F442FC" w14:textId="77777777" w:rsidR="005150F2" w:rsidRPr="005150F2" w:rsidRDefault="005150F2" w:rsidP="005150F2">
      <w:pPr>
        <w:bidi/>
        <w:rPr>
          <w:rFonts w:cs="David" w:hint="cs"/>
          <w:rtl/>
        </w:rPr>
      </w:pPr>
      <w:r w:rsidRPr="005150F2">
        <w:rPr>
          <w:rFonts w:cs="David" w:hint="cs"/>
          <w:rtl/>
        </w:rPr>
        <w:tab/>
        <w:t xml:space="preserve">שתי קומות בלבד, בקיצור. </w:t>
      </w:r>
    </w:p>
    <w:p w14:paraId="7DBABD39" w14:textId="77777777" w:rsidR="005150F2" w:rsidRPr="005150F2" w:rsidRDefault="005150F2" w:rsidP="005150F2">
      <w:pPr>
        <w:bidi/>
        <w:rPr>
          <w:rFonts w:cs="David" w:hint="cs"/>
          <w:rtl/>
        </w:rPr>
      </w:pPr>
    </w:p>
    <w:p w14:paraId="7FFA2153" w14:textId="77777777" w:rsidR="005150F2" w:rsidRPr="005150F2" w:rsidRDefault="005150F2" w:rsidP="005150F2">
      <w:pPr>
        <w:bidi/>
        <w:rPr>
          <w:rFonts w:cs="David" w:hint="cs"/>
          <w:u w:val="single"/>
          <w:rtl/>
        </w:rPr>
      </w:pPr>
      <w:r w:rsidRPr="005150F2">
        <w:rPr>
          <w:rFonts w:cs="David" w:hint="cs"/>
          <w:u w:val="single"/>
          <w:rtl/>
        </w:rPr>
        <w:t>ארבל אסטרחן:</w:t>
      </w:r>
    </w:p>
    <w:p w14:paraId="39DD6377" w14:textId="77777777" w:rsidR="005150F2" w:rsidRPr="005150F2" w:rsidRDefault="005150F2" w:rsidP="005150F2">
      <w:pPr>
        <w:bidi/>
        <w:rPr>
          <w:rFonts w:cs="David" w:hint="cs"/>
          <w:rtl/>
        </w:rPr>
      </w:pPr>
    </w:p>
    <w:p w14:paraId="7D3D9EDF" w14:textId="77777777" w:rsidR="005150F2" w:rsidRPr="005150F2" w:rsidRDefault="005150F2" w:rsidP="005150F2">
      <w:pPr>
        <w:bidi/>
        <w:rPr>
          <w:rFonts w:cs="David" w:hint="cs"/>
          <w:rtl/>
        </w:rPr>
      </w:pPr>
      <w:r w:rsidRPr="005150F2">
        <w:rPr>
          <w:rFonts w:cs="David" w:hint="cs"/>
          <w:rtl/>
        </w:rPr>
        <w:tab/>
        <w:t>נכון. יש פה גם תיקון לסעיף 9 שהוא תיקון טכני במהותו. הוא לא קשור לממלאי מקום קבועים. היום כאשר לסיעה יש חבר קבוע, והיא רוצה להחליפו בכל עת הסיעה מודיעה ליושב ראש ועדת הכנסת, והוא מודיע על זה בכנסת. בתקנון זה מנוסח: "נתפנה מקומו של חבר ועדה"- -</w:t>
      </w:r>
    </w:p>
    <w:p w14:paraId="4004DEA0" w14:textId="77777777" w:rsidR="005150F2" w:rsidRPr="005150F2" w:rsidRDefault="005150F2" w:rsidP="005150F2">
      <w:pPr>
        <w:bidi/>
        <w:rPr>
          <w:rFonts w:cs="David" w:hint="cs"/>
          <w:rtl/>
        </w:rPr>
      </w:pPr>
    </w:p>
    <w:p w14:paraId="15DD85A8" w14:textId="77777777" w:rsidR="005150F2" w:rsidRPr="005150F2" w:rsidRDefault="005150F2" w:rsidP="005150F2">
      <w:pPr>
        <w:pStyle w:val="Heading5"/>
        <w:jc w:val="left"/>
        <w:rPr>
          <w:rFonts w:hint="cs"/>
          <w:sz w:val="24"/>
          <w:rtl/>
        </w:rPr>
      </w:pPr>
      <w:r w:rsidRPr="005150F2">
        <w:rPr>
          <w:rFonts w:hint="cs"/>
          <w:sz w:val="24"/>
          <w:u w:val="single"/>
          <w:rtl/>
        </w:rPr>
        <w:t>שלי יחימוביץ:</w:t>
      </w:r>
    </w:p>
    <w:p w14:paraId="6E5D363A" w14:textId="77777777" w:rsidR="005150F2" w:rsidRPr="005150F2" w:rsidRDefault="005150F2" w:rsidP="005150F2">
      <w:pPr>
        <w:pStyle w:val="Heading5"/>
        <w:jc w:val="left"/>
        <w:rPr>
          <w:rFonts w:hint="cs"/>
          <w:sz w:val="24"/>
          <w:rtl/>
        </w:rPr>
      </w:pPr>
    </w:p>
    <w:p w14:paraId="08F631C1" w14:textId="77777777" w:rsidR="005150F2" w:rsidRPr="005150F2" w:rsidRDefault="005150F2" w:rsidP="005150F2">
      <w:pPr>
        <w:bidi/>
        <w:rPr>
          <w:rFonts w:cs="David" w:hint="cs"/>
          <w:rtl/>
        </w:rPr>
      </w:pPr>
      <w:r w:rsidRPr="005150F2">
        <w:rPr>
          <w:rFonts w:cs="David" w:hint="cs"/>
          <w:rtl/>
        </w:rPr>
        <w:tab/>
        <w:t xml:space="preserve"> את רוצה להוסיף גם הדחה.</w:t>
      </w:r>
    </w:p>
    <w:p w14:paraId="67DF7521" w14:textId="77777777" w:rsidR="005150F2" w:rsidRPr="005150F2" w:rsidRDefault="005150F2" w:rsidP="005150F2">
      <w:pPr>
        <w:bidi/>
        <w:rPr>
          <w:rFonts w:cs="David" w:hint="cs"/>
          <w:rtl/>
        </w:rPr>
      </w:pPr>
    </w:p>
    <w:p w14:paraId="029D5FCA" w14:textId="77777777" w:rsidR="005150F2" w:rsidRPr="005150F2" w:rsidRDefault="005150F2" w:rsidP="005150F2">
      <w:pPr>
        <w:bidi/>
        <w:rPr>
          <w:rFonts w:cs="David" w:hint="cs"/>
          <w:u w:val="single"/>
          <w:rtl/>
        </w:rPr>
      </w:pPr>
      <w:r w:rsidRPr="005150F2">
        <w:rPr>
          <w:rFonts w:cs="David" w:hint="cs"/>
          <w:u w:val="single"/>
          <w:rtl/>
        </w:rPr>
        <w:t>ארבל אסטרחן:</w:t>
      </w:r>
    </w:p>
    <w:p w14:paraId="6A7071F7" w14:textId="77777777" w:rsidR="005150F2" w:rsidRPr="005150F2" w:rsidRDefault="005150F2" w:rsidP="005150F2">
      <w:pPr>
        <w:bidi/>
        <w:rPr>
          <w:rFonts w:cs="David" w:hint="cs"/>
          <w:u w:val="single"/>
          <w:rtl/>
        </w:rPr>
      </w:pPr>
    </w:p>
    <w:p w14:paraId="76D109AA" w14:textId="77777777" w:rsidR="005150F2" w:rsidRPr="005150F2" w:rsidRDefault="005150F2" w:rsidP="005150F2">
      <w:pPr>
        <w:bidi/>
        <w:rPr>
          <w:rFonts w:cs="David" w:hint="cs"/>
          <w:rtl/>
        </w:rPr>
      </w:pPr>
      <w:r w:rsidRPr="005150F2">
        <w:rPr>
          <w:rFonts w:cs="David" w:hint="cs"/>
          <w:rtl/>
        </w:rPr>
        <w:tab/>
        <w:t xml:space="preserve">נכון. </w:t>
      </w:r>
    </w:p>
    <w:p w14:paraId="4C6CB60B" w14:textId="77777777" w:rsidR="005150F2" w:rsidRPr="005150F2" w:rsidRDefault="005150F2" w:rsidP="005150F2">
      <w:pPr>
        <w:bidi/>
        <w:rPr>
          <w:rFonts w:cs="David" w:hint="cs"/>
          <w:rtl/>
        </w:rPr>
      </w:pPr>
    </w:p>
    <w:p w14:paraId="0190A46F" w14:textId="77777777" w:rsidR="005150F2" w:rsidRPr="005150F2" w:rsidRDefault="005150F2" w:rsidP="005150F2">
      <w:pPr>
        <w:pStyle w:val="Heading5"/>
        <w:jc w:val="left"/>
        <w:rPr>
          <w:sz w:val="24"/>
        </w:rPr>
      </w:pPr>
      <w:r w:rsidRPr="005150F2">
        <w:rPr>
          <w:rFonts w:hint="cs"/>
          <w:sz w:val="24"/>
          <w:u w:val="single"/>
          <w:rtl/>
        </w:rPr>
        <w:t>שלי יחימוביץ:</w:t>
      </w:r>
    </w:p>
    <w:p w14:paraId="2500E109" w14:textId="77777777" w:rsidR="005150F2" w:rsidRPr="005150F2" w:rsidRDefault="005150F2" w:rsidP="005150F2">
      <w:pPr>
        <w:pStyle w:val="Heading5"/>
        <w:jc w:val="left"/>
        <w:rPr>
          <w:rFonts w:hint="cs"/>
          <w:sz w:val="24"/>
          <w:rtl/>
        </w:rPr>
      </w:pPr>
    </w:p>
    <w:p w14:paraId="2DC5DE47" w14:textId="77777777" w:rsidR="005150F2" w:rsidRPr="005150F2" w:rsidRDefault="005150F2" w:rsidP="005150F2">
      <w:pPr>
        <w:bidi/>
        <w:rPr>
          <w:rFonts w:cs="David" w:hint="cs"/>
          <w:rtl/>
        </w:rPr>
      </w:pPr>
      <w:r w:rsidRPr="005150F2">
        <w:rPr>
          <w:rFonts w:cs="David" w:hint="cs"/>
          <w:rtl/>
        </w:rPr>
        <w:tab/>
        <w:t>למה?</w:t>
      </w:r>
    </w:p>
    <w:p w14:paraId="1AED1E21" w14:textId="77777777" w:rsidR="005150F2" w:rsidRDefault="005150F2" w:rsidP="005150F2">
      <w:pPr>
        <w:bidi/>
        <w:rPr>
          <w:rFonts w:cs="David" w:hint="cs"/>
          <w:rtl/>
        </w:rPr>
      </w:pPr>
    </w:p>
    <w:p w14:paraId="15A98908" w14:textId="77777777" w:rsidR="005150F2" w:rsidRDefault="005150F2" w:rsidP="005150F2">
      <w:pPr>
        <w:bidi/>
        <w:rPr>
          <w:rFonts w:cs="David" w:hint="cs"/>
          <w:rtl/>
        </w:rPr>
      </w:pPr>
    </w:p>
    <w:p w14:paraId="23FABA1C" w14:textId="77777777" w:rsidR="005150F2" w:rsidRDefault="005150F2" w:rsidP="005150F2">
      <w:pPr>
        <w:bidi/>
        <w:rPr>
          <w:rFonts w:cs="David" w:hint="cs"/>
          <w:rtl/>
        </w:rPr>
      </w:pPr>
    </w:p>
    <w:p w14:paraId="64C276DC" w14:textId="77777777" w:rsidR="005150F2" w:rsidRDefault="005150F2" w:rsidP="005150F2">
      <w:pPr>
        <w:bidi/>
        <w:rPr>
          <w:rFonts w:cs="David" w:hint="cs"/>
          <w:rtl/>
        </w:rPr>
      </w:pPr>
    </w:p>
    <w:p w14:paraId="1356BE56" w14:textId="77777777" w:rsidR="005150F2" w:rsidRDefault="005150F2" w:rsidP="005150F2">
      <w:pPr>
        <w:bidi/>
        <w:rPr>
          <w:rFonts w:cs="David" w:hint="cs"/>
          <w:rtl/>
        </w:rPr>
      </w:pPr>
    </w:p>
    <w:p w14:paraId="01D0B453" w14:textId="77777777" w:rsidR="005150F2" w:rsidRDefault="005150F2" w:rsidP="005150F2">
      <w:pPr>
        <w:bidi/>
        <w:rPr>
          <w:rFonts w:cs="David" w:hint="cs"/>
          <w:rtl/>
        </w:rPr>
      </w:pPr>
    </w:p>
    <w:p w14:paraId="3EA287C7" w14:textId="77777777" w:rsidR="005150F2" w:rsidRDefault="005150F2" w:rsidP="005150F2">
      <w:pPr>
        <w:bidi/>
        <w:rPr>
          <w:rFonts w:cs="David" w:hint="cs"/>
          <w:rtl/>
        </w:rPr>
      </w:pPr>
    </w:p>
    <w:p w14:paraId="7C3FBCE7" w14:textId="77777777" w:rsidR="005150F2" w:rsidRPr="005150F2" w:rsidRDefault="005150F2" w:rsidP="005150F2">
      <w:pPr>
        <w:bidi/>
        <w:rPr>
          <w:rFonts w:cs="David" w:hint="cs"/>
          <w:rtl/>
        </w:rPr>
      </w:pPr>
    </w:p>
    <w:p w14:paraId="343ED212" w14:textId="77777777" w:rsidR="005150F2" w:rsidRPr="005150F2" w:rsidRDefault="005150F2" w:rsidP="005150F2">
      <w:pPr>
        <w:bidi/>
        <w:rPr>
          <w:rFonts w:cs="David"/>
          <w:u w:val="single"/>
        </w:rPr>
      </w:pPr>
      <w:r w:rsidRPr="005150F2">
        <w:rPr>
          <w:rFonts w:cs="David" w:hint="cs"/>
          <w:u w:val="single"/>
          <w:rtl/>
        </w:rPr>
        <w:t>ארבל אסטרחן:</w:t>
      </w:r>
    </w:p>
    <w:p w14:paraId="690DC298" w14:textId="77777777" w:rsidR="005150F2" w:rsidRPr="005150F2" w:rsidRDefault="005150F2" w:rsidP="005150F2">
      <w:pPr>
        <w:bidi/>
        <w:rPr>
          <w:rFonts w:cs="David" w:hint="cs"/>
          <w:u w:val="single"/>
          <w:rtl/>
        </w:rPr>
      </w:pPr>
    </w:p>
    <w:p w14:paraId="4FEF3B0D" w14:textId="77777777" w:rsidR="005150F2" w:rsidRPr="005150F2" w:rsidRDefault="005150F2" w:rsidP="005150F2">
      <w:pPr>
        <w:bidi/>
        <w:rPr>
          <w:rFonts w:cs="David" w:hint="cs"/>
          <w:rtl/>
        </w:rPr>
      </w:pPr>
      <w:r w:rsidRPr="005150F2">
        <w:rPr>
          <w:rFonts w:cs="David" w:hint="cs"/>
          <w:rtl/>
        </w:rPr>
        <w:tab/>
        <w:t>כי זה קיים בפועל.</w:t>
      </w:r>
    </w:p>
    <w:p w14:paraId="27B948E7" w14:textId="77777777" w:rsidR="005150F2" w:rsidRPr="005150F2" w:rsidRDefault="005150F2" w:rsidP="005150F2">
      <w:pPr>
        <w:bidi/>
        <w:rPr>
          <w:rFonts w:cs="David" w:hint="cs"/>
          <w:rtl/>
        </w:rPr>
      </w:pPr>
    </w:p>
    <w:p w14:paraId="0A2E7DF8" w14:textId="77777777" w:rsidR="005150F2" w:rsidRPr="005150F2" w:rsidRDefault="005150F2" w:rsidP="005150F2">
      <w:pPr>
        <w:pStyle w:val="Heading5"/>
        <w:jc w:val="left"/>
        <w:rPr>
          <w:sz w:val="24"/>
        </w:rPr>
      </w:pPr>
      <w:r w:rsidRPr="005150F2">
        <w:rPr>
          <w:rFonts w:hint="cs"/>
          <w:sz w:val="24"/>
          <w:u w:val="single"/>
          <w:rtl/>
        </w:rPr>
        <w:t>שלי יחימוביץ:</w:t>
      </w:r>
    </w:p>
    <w:p w14:paraId="34A3417A" w14:textId="77777777" w:rsidR="005150F2" w:rsidRPr="005150F2" w:rsidRDefault="005150F2" w:rsidP="005150F2">
      <w:pPr>
        <w:pStyle w:val="Heading5"/>
        <w:jc w:val="left"/>
        <w:rPr>
          <w:rFonts w:hint="cs"/>
          <w:sz w:val="24"/>
          <w:rtl/>
        </w:rPr>
      </w:pPr>
    </w:p>
    <w:p w14:paraId="7613A981" w14:textId="77777777" w:rsidR="005150F2" w:rsidRPr="005150F2" w:rsidRDefault="005150F2" w:rsidP="005150F2">
      <w:pPr>
        <w:bidi/>
        <w:rPr>
          <w:rFonts w:cs="David" w:hint="cs"/>
          <w:rtl/>
        </w:rPr>
      </w:pPr>
      <w:r w:rsidRPr="005150F2">
        <w:rPr>
          <w:rFonts w:cs="David" w:hint="cs"/>
          <w:rtl/>
        </w:rPr>
        <w:tab/>
        <w:t xml:space="preserve">אז מה? </w:t>
      </w:r>
    </w:p>
    <w:p w14:paraId="6B5A9EF0" w14:textId="77777777" w:rsidR="005150F2" w:rsidRPr="005150F2" w:rsidRDefault="005150F2" w:rsidP="005150F2">
      <w:pPr>
        <w:bidi/>
        <w:rPr>
          <w:rFonts w:cs="David" w:hint="cs"/>
          <w:rtl/>
        </w:rPr>
      </w:pPr>
    </w:p>
    <w:p w14:paraId="0E905EBE" w14:textId="77777777" w:rsidR="005150F2" w:rsidRPr="005150F2" w:rsidRDefault="005150F2" w:rsidP="005150F2">
      <w:pPr>
        <w:bidi/>
        <w:rPr>
          <w:rFonts w:cs="David" w:hint="cs"/>
          <w:rtl/>
        </w:rPr>
      </w:pPr>
      <w:r w:rsidRPr="005150F2">
        <w:rPr>
          <w:rFonts w:cs="David" w:hint="cs"/>
          <w:u w:val="single"/>
          <w:rtl/>
        </w:rPr>
        <w:t>שלמה מולה:</w:t>
      </w:r>
    </w:p>
    <w:p w14:paraId="538F54BF" w14:textId="77777777" w:rsidR="005150F2" w:rsidRPr="005150F2" w:rsidRDefault="005150F2" w:rsidP="005150F2">
      <w:pPr>
        <w:bidi/>
        <w:rPr>
          <w:rFonts w:cs="David" w:hint="cs"/>
          <w:rtl/>
        </w:rPr>
      </w:pPr>
    </w:p>
    <w:p w14:paraId="3CB3064B" w14:textId="77777777" w:rsidR="005150F2" w:rsidRPr="005150F2" w:rsidRDefault="005150F2" w:rsidP="005150F2">
      <w:pPr>
        <w:bidi/>
        <w:rPr>
          <w:rFonts w:cs="David" w:hint="cs"/>
          <w:rtl/>
        </w:rPr>
      </w:pPr>
      <w:r w:rsidRPr="005150F2">
        <w:rPr>
          <w:rFonts w:cs="David" w:hint="cs"/>
          <w:rtl/>
        </w:rPr>
        <w:tab/>
        <w:t xml:space="preserve">אנחנו לא רוצים. </w:t>
      </w:r>
    </w:p>
    <w:p w14:paraId="3B053C18" w14:textId="77777777" w:rsidR="005150F2" w:rsidRPr="005150F2" w:rsidRDefault="005150F2" w:rsidP="005150F2">
      <w:pPr>
        <w:bidi/>
        <w:rPr>
          <w:rFonts w:cs="David" w:hint="cs"/>
          <w:rtl/>
        </w:rPr>
      </w:pPr>
    </w:p>
    <w:p w14:paraId="52DF3E2F" w14:textId="77777777" w:rsidR="005150F2" w:rsidRPr="005150F2" w:rsidRDefault="005150F2" w:rsidP="005150F2">
      <w:pPr>
        <w:pStyle w:val="Heading5"/>
        <w:jc w:val="left"/>
        <w:rPr>
          <w:rFonts w:hint="cs"/>
          <w:sz w:val="24"/>
          <w:rtl/>
        </w:rPr>
      </w:pPr>
      <w:r w:rsidRPr="005150F2">
        <w:rPr>
          <w:rFonts w:hint="cs"/>
          <w:sz w:val="24"/>
          <w:u w:val="single"/>
          <w:rtl/>
        </w:rPr>
        <w:t>שלי יחימוביץ:</w:t>
      </w:r>
    </w:p>
    <w:p w14:paraId="59616644" w14:textId="77777777" w:rsidR="005150F2" w:rsidRPr="005150F2" w:rsidRDefault="005150F2" w:rsidP="005150F2">
      <w:pPr>
        <w:pStyle w:val="Heading5"/>
        <w:jc w:val="left"/>
        <w:rPr>
          <w:rFonts w:hint="cs"/>
          <w:sz w:val="24"/>
          <w:rtl/>
        </w:rPr>
      </w:pPr>
    </w:p>
    <w:p w14:paraId="089D2CB4" w14:textId="77777777" w:rsidR="005150F2" w:rsidRPr="005150F2" w:rsidRDefault="005150F2" w:rsidP="005150F2">
      <w:pPr>
        <w:bidi/>
        <w:rPr>
          <w:rFonts w:cs="David" w:hint="cs"/>
          <w:rtl/>
        </w:rPr>
      </w:pPr>
      <w:r w:rsidRPr="005150F2">
        <w:rPr>
          <w:rFonts w:cs="David" w:hint="cs"/>
          <w:rtl/>
        </w:rPr>
        <w:tab/>
        <w:t>גם אם זה קיים בפועל, למה להוסיף?</w:t>
      </w:r>
    </w:p>
    <w:p w14:paraId="10C89B62" w14:textId="77777777" w:rsidR="005150F2" w:rsidRPr="005150F2" w:rsidRDefault="005150F2" w:rsidP="005150F2">
      <w:pPr>
        <w:bidi/>
        <w:rPr>
          <w:rFonts w:cs="David" w:hint="cs"/>
          <w:rtl/>
        </w:rPr>
      </w:pPr>
    </w:p>
    <w:p w14:paraId="7AFDB598" w14:textId="77777777" w:rsidR="005150F2" w:rsidRPr="005150F2" w:rsidRDefault="005150F2" w:rsidP="005150F2">
      <w:pPr>
        <w:bidi/>
        <w:rPr>
          <w:rFonts w:cs="David" w:hint="cs"/>
          <w:u w:val="single"/>
          <w:rtl/>
        </w:rPr>
      </w:pPr>
      <w:r w:rsidRPr="005150F2">
        <w:rPr>
          <w:rFonts w:cs="David" w:hint="cs"/>
          <w:u w:val="single"/>
          <w:rtl/>
        </w:rPr>
        <w:t>ארבל אסטרחן:</w:t>
      </w:r>
    </w:p>
    <w:p w14:paraId="722C94DB" w14:textId="77777777" w:rsidR="005150F2" w:rsidRPr="005150F2" w:rsidRDefault="005150F2" w:rsidP="005150F2">
      <w:pPr>
        <w:bidi/>
        <w:rPr>
          <w:rFonts w:cs="David" w:hint="cs"/>
          <w:rtl/>
        </w:rPr>
      </w:pPr>
    </w:p>
    <w:p w14:paraId="33579384" w14:textId="77777777" w:rsidR="005150F2" w:rsidRPr="005150F2" w:rsidRDefault="005150F2" w:rsidP="005150F2">
      <w:pPr>
        <w:bidi/>
        <w:rPr>
          <w:rFonts w:cs="David" w:hint="cs"/>
          <w:rtl/>
        </w:rPr>
      </w:pPr>
      <w:r w:rsidRPr="005150F2">
        <w:rPr>
          <w:rFonts w:cs="David" w:hint="cs"/>
          <w:rtl/>
        </w:rPr>
        <w:tab/>
        <w:t xml:space="preserve"> כי אין ספק שזה קיים.</w:t>
      </w:r>
    </w:p>
    <w:p w14:paraId="41C2EF77" w14:textId="77777777" w:rsidR="005150F2" w:rsidRPr="005150F2" w:rsidRDefault="005150F2" w:rsidP="005150F2">
      <w:pPr>
        <w:bidi/>
        <w:rPr>
          <w:rFonts w:cs="David" w:hint="cs"/>
          <w:rtl/>
        </w:rPr>
      </w:pPr>
    </w:p>
    <w:p w14:paraId="6E699121" w14:textId="77777777" w:rsidR="005150F2" w:rsidRPr="005150F2" w:rsidRDefault="005150F2" w:rsidP="005150F2">
      <w:pPr>
        <w:bidi/>
        <w:rPr>
          <w:rFonts w:cs="David" w:hint="cs"/>
          <w:u w:val="single"/>
          <w:rtl/>
        </w:rPr>
      </w:pPr>
      <w:r w:rsidRPr="005150F2">
        <w:rPr>
          <w:rFonts w:cs="David" w:hint="cs"/>
          <w:u w:val="single"/>
          <w:rtl/>
        </w:rPr>
        <w:t>שלי יחימוביץ:</w:t>
      </w:r>
    </w:p>
    <w:p w14:paraId="62F18437" w14:textId="77777777" w:rsidR="005150F2" w:rsidRPr="005150F2" w:rsidRDefault="005150F2" w:rsidP="005150F2">
      <w:pPr>
        <w:bidi/>
        <w:rPr>
          <w:rFonts w:cs="David" w:hint="cs"/>
          <w:u w:val="single"/>
          <w:rtl/>
        </w:rPr>
      </w:pPr>
    </w:p>
    <w:p w14:paraId="666A1B1A" w14:textId="77777777" w:rsidR="005150F2" w:rsidRPr="005150F2" w:rsidRDefault="005150F2" w:rsidP="005150F2">
      <w:pPr>
        <w:bidi/>
        <w:rPr>
          <w:rFonts w:cs="David" w:hint="cs"/>
          <w:rtl/>
        </w:rPr>
      </w:pPr>
      <w:r w:rsidRPr="005150F2">
        <w:rPr>
          <w:rFonts w:cs="David" w:hint="cs"/>
          <w:rtl/>
        </w:rPr>
        <w:tab/>
        <w:t xml:space="preserve"> אם אין ספק, אז למה- - -</w:t>
      </w:r>
    </w:p>
    <w:p w14:paraId="0F9EAE95" w14:textId="77777777" w:rsidR="005150F2" w:rsidRPr="005150F2" w:rsidRDefault="005150F2" w:rsidP="005150F2">
      <w:pPr>
        <w:bidi/>
        <w:rPr>
          <w:rFonts w:cs="David" w:hint="cs"/>
          <w:rtl/>
        </w:rPr>
      </w:pPr>
    </w:p>
    <w:p w14:paraId="559C4073" w14:textId="77777777" w:rsidR="005150F2" w:rsidRPr="005150F2" w:rsidRDefault="005150F2" w:rsidP="005150F2">
      <w:pPr>
        <w:bidi/>
        <w:rPr>
          <w:rFonts w:cs="David" w:hint="cs"/>
          <w:rtl/>
        </w:rPr>
      </w:pPr>
      <w:r w:rsidRPr="005150F2">
        <w:rPr>
          <w:rFonts w:cs="David" w:hint="cs"/>
          <w:u w:val="single"/>
          <w:rtl/>
        </w:rPr>
        <w:t>שלמה מולה:</w:t>
      </w:r>
    </w:p>
    <w:p w14:paraId="66617010" w14:textId="77777777" w:rsidR="005150F2" w:rsidRPr="005150F2" w:rsidRDefault="005150F2" w:rsidP="005150F2">
      <w:pPr>
        <w:bidi/>
        <w:rPr>
          <w:rFonts w:cs="David" w:hint="cs"/>
          <w:rtl/>
        </w:rPr>
      </w:pPr>
    </w:p>
    <w:p w14:paraId="4315126B" w14:textId="77777777" w:rsidR="005150F2" w:rsidRPr="005150F2" w:rsidRDefault="005150F2" w:rsidP="005150F2">
      <w:pPr>
        <w:bidi/>
        <w:rPr>
          <w:rFonts w:cs="David" w:hint="cs"/>
          <w:rtl/>
        </w:rPr>
      </w:pPr>
      <w:r w:rsidRPr="005150F2">
        <w:rPr>
          <w:rFonts w:cs="David" w:hint="cs"/>
          <w:rtl/>
        </w:rPr>
        <w:tab/>
        <w:t xml:space="preserve"> ממש לא להכניס שום הדחה, שום כלום. מה פתאום.</w:t>
      </w:r>
    </w:p>
    <w:p w14:paraId="1A706F56" w14:textId="77777777" w:rsidR="005150F2" w:rsidRPr="005150F2" w:rsidRDefault="005150F2" w:rsidP="005150F2">
      <w:pPr>
        <w:bidi/>
        <w:rPr>
          <w:rFonts w:cs="David" w:hint="cs"/>
          <w:rtl/>
        </w:rPr>
      </w:pPr>
    </w:p>
    <w:p w14:paraId="666BEF43" w14:textId="77777777" w:rsidR="005150F2" w:rsidRPr="005150F2" w:rsidRDefault="005150F2" w:rsidP="005150F2">
      <w:pPr>
        <w:bidi/>
        <w:rPr>
          <w:rFonts w:cs="David" w:hint="cs"/>
          <w:u w:val="single"/>
          <w:rtl/>
        </w:rPr>
      </w:pPr>
      <w:r w:rsidRPr="005150F2">
        <w:rPr>
          <w:rFonts w:cs="David" w:hint="cs"/>
          <w:u w:val="single"/>
          <w:rtl/>
        </w:rPr>
        <w:t>שלי יחימוביץ:</w:t>
      </w:r>
    </w:p>
    <w:p w14:paraId="55C6BFF2" w14:textId="77777777" w:rsidR="005150F2" w:rsidRPr="005150F2" w:rsidRDefault="005150F2" w:rsidP="005150F2">
      <w:pPr>
        <w:bidi/>
        <w:rPr>
          <w:rFonts w:cs="David" w:hint="cs"/>
          <w:u w:val="single"/>
          <w:rtl/>
        </w:rPr>
      </w:pPr>
    </w:p>
    <w:p w14:paraId="44BE8240" w14:textId="77777777" w:rsidR="005150F2" w:rsidRPr="005150F2" w:rsidRDefault="005150F2" w:rsidP="005150F2">
      <w:pPr>
        <w:bidi/>
        <w:rPr>
          <w:rFonts w:cs="David" w:hint="cs"/>
          <w:rtl/>
        </w:rPr>
      </w:pPr>
      <w:r w:rsidRPr="005150F2">
        <w:rPr>
          <w:rFonts w:cs="David" w:hint="cs"/>
          <w:rtl/>
        </w:rPr>
        <w:tab/>
        <w:t xml:space="preserve"> בשביל מה להוסיף?</w:t>
      </w:r>
    </w:p>
    <w:p w14:paraId="5B97BB32" w14:textId="77777777" w:rsidR="005150F2" w:rsidRPr="005150F2" w:rsidRDefault="005150F2" w:rsidP="005150F2">
      <w:pPr>
        <w:bidi/>
        <w:rPr>
          <w:rFonts w:cs="David" w:hint="cs"/>
          <w:rtl/>
        </w:rPr>
      </w:pPr>
    </w:p>
    <w:p w14:paraId="66F56738"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6F85CB6C" w14:textId="77777777" w:rsidR="005150F2" w:rsidRPr="005150F2" w:rsidRDefault="005150F2" w:rsidP="005150F2">
      <w:pPr>
        <w:bidi/>
        <w:rPr>
          <w:rFonts w:cs="David" w:hint="cs"/>
          <w:rtl/>
        </w:rPr>
      </w:pPr>
    </w:p>
    <w:p w14:paraId="7AD9E6A4" w14:textId="77777777" w:rsidR="005150F2" w:rsidRPr="005150F2" w:rsidRDefault="005150F2" w:rsidP="005150F2">
      <w:pPr>
        <w:bidi/>
        <w:rPr>
          <w:rFonts w:cs="David" w:hint="cs"/>
          <w:rtl/>
        </w:rPr>
      </w:pPr>
      <w:r w:rsidRPr="005150F2">
        <w:rPr>
          <w:rFonts w:cs="David" w:hint="cs"/>
          <w:rtl/>
        </w:rPr>
        <w:tab/>
        <w:t xml:space="preserve"> זה מאפשר לקבע את זה כשזה כתוב.</w:t>
      </w:r>
    </w:p>
    <w:p w14:paraId="14721DE3" w14:textId="77777777" w:rsidR="005150F2" w:rsidRPr="005150F2" w:rsidRDefault="005150F2" w:rsidP="005150F2">
      <w:pPr>
        <w:bidi/>
        <w:rPr>
          <w:rFonts w:cs="David" w:hint="cs"/>
          <w:rtl/>
        </w:rPr>
      </w:pPr>
    </w:p>
    <w:p w14:paraId="78F14E20" w14:textId="77777777" w:rsidR="005150F2" w:rsidRPr="005150F2" w:rsidRDefault="005150F2" w:rsidP="005150F2">
      <w:pPr>
        <w:bidi/>
        <w:rPr>
          <w:rFonts w:cs="David" w:hint="cs"/>
          <w:u w:val="single"/>
          <w:rtl/>
        </w:rPr>
      </w:pPr>
      <w:r w:rsidRPr="005150F2">
        <w:rPr>
          <w:rFonts w:cs="David" w:hint="cs"/>
          <w:u w:val="single"/>
          <w:rtl/>
        </w:rPr>
        <w:t>שלי יחימוביץ:</w:t>
      </w:r>
    </w:p>
    <w:p w14:paraId="5C4F1876" w14:textId="77777777" w:rsidR="005150F2" w:rsidRPr="005150F2" w:rsidRDefault="005150F2" w:rsidP="005150F2">
      <w:pPr>
        <w:bidi/>
        <w:rPr>
          <w:rFonts w:cs="David" w:hint="cs"/>
          <w:u w:val="single"/>
          <w:rtl/>
        </w:rPr>
      </w:pPr>
    </w:p>
    <w:p w14:paraId="616A4400" w14:textId="77777777" w:rsidR="005150F2" w:rsidRPr="005150F2" w:rsidRDefault="005150F2" w:rsidP="005150F2">
      <w:pPr>
        <w:bidi/>
        <w:rPr>
          <w:rFonts w:cs="David" w:hint="cs"/>
          <w:rtl/>
        </w:rPr>
      </w:pPr>
      <w:r w:rsidRPr="005150F2">
        <w:rPr>
          <w:rFonts w:cs="David" w:hint="cs"/>
          <w:rtl/>
        </w:rPr>
        <w:tab/>
        <w:t xml:space="preserve"> נכון.</w:t>
      </w:r>
    </w:p>
    <w:p w14:paraId="44BFABBC" w14:textId="77777777" w:rsidR="005150F2" w:rsidRPr="005150F2" w:rsidRDefault="005150F2" w:rsidP="005150F2">
      <w:pPr>
        <w:bidi/>
        <w:rPr>
          <w:rFonts w:cs="David" w:hint="cs"/>
          <w:rtl/>
        </w:rPr>
      </w:pPr>
    </w:p>
    <w:p w14:paraId="082C2F2E" w14:textId="77777777" w:rsidR="005150F2" w:rsidRPr="005150F2" w:rsidRDefault="005150F2" w:rsidP="005150F2">
      <w:pPr>
        <w:bidi/>
        <w:rPr>
          <w:rFonts w:cs="David" w:hint="cs"/>
          <w:u w:val="single"/>
          <w:rtl/>
        </w:rPr>
      </w:pPr>
      <w:r w:rsidRPr="005150F2">
        <w:rPr>
          <w:rFonts w:cs="David" w:hint="cs"/>
          <w:u w:val="single"/>
          <w:rtl/>
        </w:rPr>
        <w:t>ארבל אסטרחן:</w:t>
      </w:r>
    </w:p>
    <w:p w14:paraId="221AB00F" w14:textId="77777777" w:rsidR="005150F2" w:rsidRPr="005150F2" w:rsidRDefault="005150F2" w:rsidP="005150F2">
      <w:pPr>
        <w:bidi/>
        <w:rPr>
          <w:rFonts w:cs="David" w:hint="cs"/>
          <w:rtl/>
        </w:rPr>
      </w:pPr>
    </w:p>
    <w:p w14:paraId="74E0F9B3" w14:textId="77777777" w:rsidR="005150F2" w:rsidRPr="005150F2" w:rsidRDefault="005150F2" w:rsidP="005150F2">
      <w:pPr>
        <w:bidi/>
        <w:rPr>
          <w:rFonts w:cs="David" w:hint="cs"/>
          <w:rtl/>
        </w:rPr>
      </w:pPr>
      <w:r w:rsidRPr="005150F2">
        <w:rPr>
          <w:rFonts w:cs="David" w:hint="cs"/>
          <w:rtl/>
        </w:rPr>
        <w:tab/>
        <w:t xml:space="preserve"> זה ירד, אבל אני אבהיר שעמדתנו היא שסיעה יכולה בכל עת להחליף.</w:t>
      </w:r>
    </w:p>
    <w:p w14:paraId="75D84874" w14:textId="77777777" w:rsidR="005150F2" w:rsidRPr="005150F2" w:rsidRDefault="005150F2" w:rsidP="005150F2">
      <w:pPr>
        <w:bidi/>
        <w:rPr>
          <w:rFonts w:cs="David" w:hint="cs"/>
          <w:rtl/>
        </w:rPr>
      </w:pPr>
    </w:p>
    <w:p w14:paraId="056070DF" w14:textId="77777777" w:rsidR="005150F2" w:rsidRDefault="005150F2" w:rsidP="005150F2">
      <w:pPr>
        <w:bidi/>
        <w:rPr>
          <w:rFonts w:cs="David" w:hint="cs"/>
          <w:u w:val="single"/>
          <w:rtl/>
        </w:rPr>
      </w:pPr>
      <w:r w:rsidRPr="005150F2">
        <w:rPr>
          <w:rFonts w:cs="David"/>
          <w:u w:val="single"/>
          <w:rtl/>
        </w:rPr>
        <w:br w:type="page"/>
      </w:r>
    </w:p>
    <w:p w14:paraId="5FD6CFAF" w14:textId="77777777" w:rsidR="005150F2" w:rsidRDefault="005150F2" w:rsidP="005150F2">
      <w:pPr>
        <w:bidi/>
        <w:rPr>
          <w:rFonts w:cs="David" w:hint="cs"/>
          <w:u w:val="single"/>
          <w:rtl/>
        </w:rPr>
      </w:pPr>
    </w:p>
    <w:p w14:paraId="4EEA6103" w14:textId="77777777" w:rsidR="005150F2" w:rsidRDefault="005150F2" w:rsidP="005150F2">
      <w:pPr>
        <w:bidi/>
        <w:rPr>
          <w:rFonts w:cs="David" w:hint="cs"/>
          <w:u w:val="single"/>
          <w:rtl/>
        </w:rPr>
      </w:pPr>
    </w:p>
    <w:p w14:paraId="10989446" w14:textId="77777777" w:rsidR="005150F2" w:rsidRDefault="005150F2" w:rsidP="005150F2">
      <w:pPr>
        <w:bidi/>
        <w:rPr>
          <w:rFonts w:cs="David" w:hint="cs"/>
          <w:u w:val="single"/>
          <w:rtl/>
        </w:rPr>
      </w:pPr>
    </w:p>
    <w:p w14:paraId="487CEF49" w14:textId="77777777" w:rsidR="005150F2" w:rsidRDefault="005150F2" w:rsidP="005150F2">
      <w:pPr>
        <w:bidi/>
        <w:rPr>
          <w:rFonts w:cs="David" w:hint="cs"/>
          <w:u w:val="single"/>
          <w:rtl/>
        </w:rPr>
      </w:pPr>
    </w:p>
    <w:p w14:paraId="7BF4A3A6" w14:textId="77777777" w:rsidR="005150F2" w:rsidRDefault="005150F2" w:rsidP="005150F2">
      <w:pPr>
        <w:bidi/>
        <w:rPr>
          <w:rFonts w:cs="David" w:hint="cs"/>
          <w:u w:val="single"/>
          <w:rtl/>
        </w:rPr>
      </w:pPr>
    </w:p>
    <w:p w14:paraId="7337193A"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23CFC513" w14:textId="77777777" w:rsidR="005150F2" w:rsidRPr="005150F2" w:rsidRDefault="005150F2" w:rsidP="005150F2">
      <w:pPr>
        <w:bidi/>
        <w:rPr>
          <w:rFonts w:cs="David" w:hint="cs"/>
          <w:rtl/>
        </w:rPr>
      </w:pPr>
    </w:p>
    <w:p w14:paraId="74C83F3E" w14:textId="77777777" w:rsidR="005150F2" w:rsidRPr="005150F2" w:rsidRDefault="005150F2" w:rsidP="005150F2">
      <w:pPr>
        <w:bidi/>
        <w:rPr>
          <w:rFonts w:cs="David" w:hint="cs"/>
          <w:rtl/>
        </w:rPr>
      </w:pPr>
      <w:r w:rsidRPr="005150F2">
        <w:rPr>
          <w:rFonts w:cs="David" w:hint="cs"/>
          <w:rtl/>
        </w:rPr>
        <w:tab/>
      </w:r>
      <w:proofErr w:type="spellStart"/>
      <w:r w:rsidRPr="005150F2">
        <w:rPr>
          <w:rFonts w:cs="David" w:hint="cs"/>
          <w:rtl/>
        </w:rPr>
        <w:t>הסטטוס</w:t>
      </w:r>
      <w:proofErr w:type="spellEnd"/>
      <w:r w:rsidRPr="005150F2">
        <w:rPr>
          <w:rFonts w:cs="David" w:hint="cs"/>
          <w:rtl/>
        </w:rPr>
        <w:t xml:space="preserve"> קוו הנהוג בכנסת הוא שיושב ראש סיעה רשאי תמיד - -</w:t>
      </w:r>
    </w:p>
    <w:p w14:paraId="412F2975" w14:textId="77777777" w:rsidR="005150F2" w:rsidRPr="005150F2" w:rsidRDefault="005150F2" w:rsidP="005150F2">
      <w:pPr>
        <w:bidi/>
        <w:rPr>
          <w:rFonts w:cs="David" w:hint="cs"/>
          <w:rtl/>
        </w:rPr>
      </w:pPr>
    </w:p>
    <w:p w14:paraId="495631C3" w14:textId="77777777" w:rsidR="005150F2" w:rsidRPr="005150F2" w:rsidRDefault="005150F2" w:rsidP="005150F2">
      <w:pPr>
        <w:pStyle w:val="Heading5"/>
        <w:jc w:val="left"/>
        <w:rPr>
          <w:rFonts w:hint="cs"/>
          <w:sz w:val="24"/>
          <w:rtl/>
        </w:rPr>
      </w:pPr>
      <w:r w:rsidRPr="005150F2">
        <w:rPr>
          <w:rFonts w:hint="cs"/>
          <w:sz w:val="24"/>
          <w:u w:val="single"/>
          <w:rtl/>
        </w:rPr>
        <w:t>שלי יחימוביץ:</w:t>
      </w:r>
    </w:p>
    <w:p w14:paraId="0ABFF1E4" w14:textId="77777777" w:rsidR="005150F2" w:rsidRPr="005150F2" w:rsidRDefault="005150F2" w:rsidP="005150F2">
      <w:pPr>
        <w:pStyle w:val="Heading5"/>
        <w:jc w:val="left"/>
        <w:rPr>
          <w:rFonts w:hint="cs"/>
          <w:sz w:val="24"/>
          <w:rtl/>
        </w:rPr>
      </w:pPr>
    </w:p>
    <w:p w14:paraId="00AF6876" w14:textId="77777777" w:rsidR="005150F2" w:rsidRPr="005150F2" w:rsidRDefault="005150F2" w:rsidP="005150F2">
      <w:pPr>
        <w:bidi/>
        <w:rPr>
          <w:rFonts w:cs="David" w:hint="cs"/>
          <w:rtl/>
        </w:rPr>
      </w:pPr>
      <w:r w:rsidRPr="005150F2">
        <w:rPr>
          <w:rFonts w:cs="David" w:hint="cs"/>
          <w:rtl/>
        </w:rPr>
        <w:tab/>
        <w:t xml:space="preserve"> למה להוסיף את המילים האלה?</w:t>
      </w:r>
    </w:p>
    <w:p w14:paraId="644725EC" w14:textId="77777777" w:rsidR="005150F2" w:rsidRPr="005150F2" w:rsidRDefault="005150F2" w:rsidP="005150F2">
      <w:pPr>
        <w:bidi/>
        <w:rPr>
          <w:rFonts w:cs="David" w:hint="cs"/>
          <w:rtl/>
        </w:rPr>
      </w:pPr>
    </w:p>
    <w:p w14:paraId="1886AB46"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016567E3" w14:textId="77777777" w:rsidR="005150F2" w:rsidRPr="005150F2" w:rsidRDefault="005150F2" w:rsidP="005150F2">
      <w:pPr>
        <w:bidi/>
        <w:rPr>
          <w:rFonts w:cs="David" w:hint="cs"/>
          <w:rtl/>
        </w:rPr>
      </w:pPr>
    </w:p>
    <w:p w14:paraId="2A4F1F92" w14:textId="77777777" w:rsidR="005150F2" w:rsidRPr="005150F2" w:rsidRDefault="005150F2" w:rsidP="005150F2">
      <w:pPr>
        <w:bidi/>
        <w:rPr>
          <w:rFonts w:cs="David" w:hint="cs"/>
          <w:rtl/>
        </w:rPr>
      </w:pPr>
      <w:r w:rsidRPr="005150F2">
        <w:rPr>
          <w:rFonts w:cs="David" w:hint="cs"/>
          <w:rtl/>
        </w:rPr>
        <w:tab/>
        <w:t xml:space="preserve"> כי היועצת המשפטית חשבה להבהיר את זה.</w:t>
      </w:r>
    </w:p>
    <w:p w14:paraId="387AEF0B" w14:textId="77777777" w:rsidR="005150F2" w:rsidRPr="005150F2" w:rsidRDefault="005150F2" w:rsidP="005150F2">
      <w:pPr>
        <w:bidi/>
        <w:rPr>
          <w:rFonts w:cs="David" w:hint="cs"/>
          <w:rtl/>
        </w:rPr>
      </w:pPr>
    </w:p>
    <w:p w14:paraId="5F315784" w14:textId="77777777" w:rsidR="005150F2" w:rsidRPr="005150F2" w:rsidRDefault="005150F2" w:rsidP="005150F2">
      <w:pPr>
        <w:bidi/>
        <w:rPr>
          <w:rFonts w:cs="David"/>
          <w:u w:val="single"/>
        </w:rPr>
      </w:pPr>
      <w:r w:rsidRPr="005150F2">
        <w:rPr>
          <w:rFonts w:cs="David" w:hint="cs"/>
          <w:u w:val="single"/>
          <w:rtl/>
        </w:rPr>
        <w:t>ארבל אסטרחן:</w:t>
      </w:r>
    </w:p>
    <w:p w14:paraId="02F7554C" w14:textId="77777777" w:rsidR="005150F2" w:rsidRPr="005150F2" w:rsidRDefault="005150F2" w:rsidP="005150F2">
      <w:pPr>
        <w:bidi/>
        <w:rPr>
          <w:rFonts w:cs="David" w:hint="cs"/>
          <w:u w:val="single"/>
          <w:rtl/>
        </w:rPr>
      </w:pPr>
    </w:p>
    <w:p w14:paraId="658FFF20" w14:textId="77777777" w:rsidR="005150F2" w:rsidRPr="005150F2" w:rsidRDefault="005150F2" w:rsidP="005150F2">
      <w:pPr>
        <w:bidi/>
        <w:rPr>
          <w:rFonts w:cs="David" w:hint="cs"/>
          <w:rtl/>
        </w:rPr>
      </w:pPr>
      <w:r w:rsidRPr="005150F2">
        <w:rPr>
          <w:rFonts w:cs="David" w:hint="cs"/>
          <w:rtl/>
        </w:rPr>
        <w:tab/>
        <w:t>אם לא רוצים, לא חייבים.</w:t>
      </w:r>
    </w:p>
    <w:p w14:paraId="603B6982" w14:textId="77777777" w:rsidR="005150F2" w:rsidRPr="005150F2" w:rsidRDefault="005150F2" w:rsidP="005150F2">
      <w:pPr>
        <w:bidi/>
        <w:rPr>
          <w:rFonts w:cs="David" w:hint="cs"/>
          <w:rtl/>
        </w:rPr>
      </w:pPr>
    </w:p>
    <w:p w14:paraId="624B8CDF" w14:textId="77777777" w:rsidR="005150F2" w:rsidRPr="005150F2" w:rsidRDefault="005150F2" w:rsidP="005150F2">
      <w:pPr>
        <w:pStyle w:val="Heading5"/>
        <w:jc w:val="left"/>
        <w:rPr>
          <w:rFonts w:hint="cs"/>
          <w:sz w:val="24"/>
          <w:rtl/>
        </w:rPr>
      </w:pPr>
      <w:r w:rsidRPr="005150F2">
        <w:rPr>
          <w:rFonts w:hint="cs"/>
          <w:sz w:val="24"/>
          <w:u w:val="single"/>
          <w:rtl/>
        </w:rPr>
        <w:t>שלי יחימוביץ:</w:t>
      </w:r>
    </w:p>
    <w:p w14:paraId="07682F64" w14:textId="77777777" w:rsidR="005150F2" w:rsidRPr="005150F2" w:rsidRDefault="005150F2" w:rsidP="005150F2">
      <w:pPr>
        <w:pStyle w:val="Heading5"/>
        <w:jc w:val="left"/>
        <w:rPr>
          <w:rFonts w:hint="cs"/>
          <w:sz w:val="24"/>
          <w:rtl/>
        </w:rPr>
      </w:pPr>
    </w:p>
    <w:p w14:paraId="42EEC3C7" w14:textId="77777777" w:rsidR="005150F2" w:rsidRPr="005150F2" w:rsidRDefault="005150F2" w:rsidP="005150F2">
      <w:pPr>
        <w:bidi/>
        <w:rPr>
          <w:rFonts w:cs="David" w:hint="cs"/>
          <w:rtl/>
        </w:rPr>
      </w:pPr>
      <w:r w:rsidRPr="005150F2">
        <w:rPr>
          <w:rFonts w:cs="David" w:hint="cs"/>
          <w:rtl/>
        </w:rPr>
        <w:tab/>
        <w:t xml:space="preserve"> אני לא אחלוק על זה כשזה יקרה, אבל בשביל מה לקבע את זה?</w:t>
      </w:r>
    </w:p>
    <w:p w14:paraId="5CD988D3" w14:textId="77777777" w:rsidR="005150F2" w:rsidRPr="005150F2" w:rsidRDefault="005150F2" w:rsidP="005150F2">
      <w:pPr>
        <w:bidi/>
        <w:rPr>
          <w:rFonts w:cs="David" w:hint="cs"/>
          <w:rtl/>
        </w:rPr>
      </w:pPr>
    </w:p>
    <w:p w14:paraId="2062F732"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0FB20C43" w14:textId="77777777" w:rsidR="005150F2" w:rsidRPr="005150F2" w:rsidRDefault="005150F2" w:rsidP="005150F2">
      <w:pPr>
        <w:bidi/>
        <w:rPr>
          <w:rFonts w:cs="David" w:hint="cs"/>
          <w:rtl/>
        </w:rPr>
      </w:pPr>
    </w:p>
    <w:p w14:paraId="3C8D2AAD" w14:textId="77777777" w:rsidR="005150F2" w:rsidRPr="005150F2" w:rsidRDefault="005150F2" w:rsidP="005150F2">
      <w:pPr>
        <w:bidi/>
        <w:rPr>
          <w:rFonts w:cs="David" w:hint="cs"/>
          <w:rtl/>
        </w:rPr>
      </w:pPr>
      <w:r w:rsidRPr="005150F2">
        <w:rPr>
          <w:rFonts w:cs="David" w:hint="cs"/>
          <w:rtl/>
        </w:rPr>
        <w:tab/>
        <w:t xml:space="preserve">עדיף שמה שנהוג יהיה ברור גם מתוך הכתוב. </w:t>
      </w:r>
    </w:p>
    <w:p w14:paraId="0EAAFB81" w14:textId="77777777" w:rsidR="005150F2" w:rsidRPr="005150F2" w:rsidRDefault="005150F2" w:rsidP="005150F2">
      <w:pPr>
        <w:bidi/>
        <w:rPr>
          <w:rFonts w:cs="David" w:hint="cs"/>
          <w:rtl/>
        </w:rPr>
      </w:pPr>
    </w:p>
    <w:p w14:paraId="507F305F" w14:textId="77777777" w:rsidR="005150F2" w:rsidRPr="005150F2" w:rsidRDefault="005150F2" w:rsidP="005150F2">
      <w:pPr>
        <w:bidi/>
        <w:rPr>
          <w:rFonts w:cs="David" w:hint="cs"/>
          <w:rtl/>
        </w:rPr>
      </w:pPr>
      <w:r w:rsidRPr="005150F2">
        <w:rPr>
          <w:rFonts w:cs="David" w:hint="cs"/>
          <w:u w:val="single"/>
          <w:rtl/>
        </w:rPr>
        <w:t>שלמה מולה:</w:t>
      </w:r>
    </w:p>
    <w:p w14:paraId="3A6F824E" w14:textId="77777777" w:rsidR="005150F2" w:rsidRPr="005150F2" w:rsidRDefault="005150F2" w:rsidP="005150F2">
      <w:pPr>
        <w:bidi/>
        <w:rPr>
          <w:rFonts w:cs="David" w:hint="cs"/>
          <w:rtl/>
        </w:rPr>
      </w:pPr>
    </w:p>
    <w:p w14:paraId="62E6C359" w14:textId="77777777" w:rsidR="005150F2" w:rsidRPr="005150F2" w:rsidRDefault="005150F2" w:rsidP="005150F2">
      <w:pPr>
        <w:bidi/>
        <w:rPr>
          <w:rFonts w:cs="David" w:hint="cs"/>
          <w:rtl/>
        </w:rPr>
      </w:pPr>
      <w:r w:rsidRPr="005150F2">
        <w:rPr>
          <w:rFonts w:cs="David" w:hint="cs"/>
          <w:rtl/>
        </w:rPr>
        <w:tab/>
        <w:t xml:space="preserve">לא, לא. דברים נהוגים לא כותבים. </w:t>
      </w:r>
    </w:p>
    <w:p w14:paraId="49E12571" w14:textId="77777777" w:rsidR="005150F2" w:rsidRPr="005150F2" w:rsidRDefault="005150F2" w:rsidP="005150F2">
      <w:pPr>
        <w:bidi/>
        <w:rPr>
          <w:rFonts w:cs="David" w:hint="cs"/>
          <w:rtl/>
        </w:rPr>
      </w:pPr>
    </w:p>
    <w:p w14:paraId="5D664068" w14:textId="77777777" w:rsidR="005150F2" w:rsidRPr="005150F2" w:rsidRDefault="005150F2" w:rsidP="005150F2">
      <w:pPr>
        <w:bidi/>
        <w:rPr>
          <w:rFonts w:cs="David" w:hint="cs"/>
          <w:u w:val="single"/>
          <w:rtl/>
        </w:rPr>
      </w:pPr>
      <w:r w:rsidRPr="005150F2">
        <w:rPr>
          <w:rFonts w:cs="David" w:hint="cs"/>
          <w:u w:val="single"/>
          <w:rtl/>
        </w:rPr>
        <w:t>שלי יחימוביץ:</w:t>
      </w:r>
    </w:p>
    <w:p w14:paraId="36C1C640" w14:textId="77777777" w:rsidR="005150F2" w:rsidRPr="005150F2" w:rsidRDefault="005150F2" w:rsidP="005150F2">
      <w:pPr>
        <w:bidi/>
        <w:rPr>
          <w:rFonts w:cs="David" w:hint="cs"/>
          <w:u w:val="single"/>
          <w:rtl/>
        </w:rPr>
      </w:pPr>
    </w:p>
    <w:p w14:paraId="42DF5161" w14:textId="77777777" w:rsidR="005150F2" w:rsidRPr="005150F2" w:rsidRDefault="005150F2" w:rsidP="005150F2">
      <w:pPr>
        <w:bidi/>
        <w:rPr>
          <w:rFonts w:cs="David" w:hint="cs"/>
          <w:rtl/>
        </w:rPr>
      </w:pPr>
      <w:r w:rsidRPr="005150F2">
        <w:rPr>
          <w:rFonts w:cs="David" w:hint="cs"/>
          <w:rtl/>
        </w:rPr>
        <w:tab/>
        <w:t xml:space="preserve"> זה מיותר.</w:t>
      </w:r>
    </w:p>
    <w:p w14:paraId="0C41BEB3" w14:textId="77777777" w:rsidR="005150F2" w:rsidRPr="005150F2" w:rsidRDefault="005150F2" w:rsidP="005150F2">
      <w:pPr>
        <w:bidi/>
        <w:rPr>
          <w:rFonts w:cs="David" w:hint="cs"/>
          <w:rtl/>
        </w:rPr>
      </w:pPr>
    </w:p>
    <w:p w14:paraId="513D7EF1"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3F3BB9F2" w14:textId="77777777" w:rsidR="005150F2" w:rsidRPr="005150F2" w:rsidRDefault="005150F2" w:rsidP="005150F2">
      <w:pPr>
        <w:bidi/>
        <w:rPr>
          <w:rFonts w:cs="David" w:hint="cs"/>
          <w:rtl/>
        </w:rPr>
      </w:pPr>
    </w:p>
    <w:p w14:paraId="71593CF2" w14:textId="77777777" w:rsidR="005150F2" w:rsidRPr="005150F2" w:rsidRDefault="005150F2" w:rsidP="005150F2">
      <w:pPr>
        <w:bidi/>
        <w:rPr>
          <w:rFonts w:cs="David" w:hint="cs"/>
          <w:rtl/>
        </w:rPr>
      </w:pPr>
      <w:r w:rsidRPr="005150F2">
        <w:rPr>
          <w:rFonts w:cs="David" w:hint="cs"/>
          <w:rtl/>
        </w:rPr>
        <w:tab/>
        <w:t>זה מה שנהוג כיום. הייעוץ המשפטי אומר שניסוח לא מוצלח, ואם כבר נוגעים בסעיפים האלה כדאי להבהיר.</w:t>
      </w:r>
    </w:p>
    <w:p w14:paraId="07840D6C" w14:textId="77777777" w:rsidR="005150F2" w:rsidRPr="005150F2" w:rsidRDefault="005150F2" w:rsidP="005150F2">
      <w:pPr>
        <w:bidi/>
        <w:rPr>
          <w:rFonts w:cs="David" w:hint="cs"/>
          <w:rtl/>
        </w:rPr>
      </w:pPr>
    </w:p>
    <w:p w14:paraId="7003A54C" w14:textId="77777777" w:rsidR="005150F2" w:rsidRPr="005150F2" w:rsidRDefault="005150F2" w:rsidP="005150F2">
      <w:pPr>
        <w:bidi/>
        <w:rPr>
          <w:rFonts w:cs="David" w:hint="cs"/>
          <w:u w:val="single"/>
          <w:rtl/>
        </w:rPr>
      </w:pPr>
      <w:r w:rsidRPr="005150F2">
        <w:rPr>
          <w:rFonts w:cs="David" w:hint="cs"/>
          <w:u w:val="single"/>
          <w:rtl/>
        </w:rPr>
        <w:t>שלי יחימוביץ:</w:t>
      </w:r>
    </w:p>
    <w:p w14:paraId="56E9563C" w14:textId="77777777" w:rsidR="005150F2" w:rsidRPr="005150F2" w:rsidRDefault="005150F2" w:rsidP="005150F2">
      <w:pPr>
        <w:bidi/>
        <w:rPr>
          <w:rFonts w:cs="David" w:hint="cs"/>
          <w:u w:val="single"/>
          <w:rtl/>
        </w:rPr>
      </w:pPr>
    </w:p>
    <w:p w14:paraId="509E1EED" w14:textId="77777777" w:rsidR="005150F2" w:rsidRPr="005150F2" w:rsidRDefault="005150F2" w:rsidP="005150F2">
      <w:pPr>
        <w:bidi/>
        <w:rPr>
          <w:rFonts w:cs="David" w:hint="cs"/>
          <w:rtl/>
        </w:rPr>
      </w:pPr>
      <w:r w:rsidRPr="005150F2">
        <w:rPr>
          <w:rFonts w:cs="David" w:hint="cs"/>
          <w:rtl/>
        </w:rPr>
        <w:tab/>
        <w:t xml:space="preserve"> הייעוץ המשפטי, כשמו כן הוא, אף על פי שבמקרה הזה אני מאוד מכבדת את ארבל.</w:t>
      </w:r>
    </w:p>
    <w:p w14:paraId="5D154FD9" w14:textId="77777777" w:rsidR="005150F2" w:rsidRPr="005150F2" w:rsidRDefault="005150F2" w:rsidP="005150F2">
      <w:pPr>
        <w:bidi/>
        <w:rPr>
          <w:rFonts w:cs="David" w:hint="cs"/>
          <w:rtl/>
        </w:rPr>
      </w:pPr>
    </w:p>
    <w:p w14:paraId="15A52B4D"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7C7AD8EC" w14:textId="77777777" w:rsidR="005150F2" w:rsidRPr="005150F2" w:rsidRDefault="005150F2" w:rsidP="005150F2">
      <w:pPr>
        <w:bidi/>
        <w:rPr>
          <w:rFonts w:cs="David" w:hint="cs"/>
          <w:rtl/>
        </w:rPr>
      </w:pPr>
    </w:p>
    <w:p w14:paraId="0FE0DF88" w14:textId="77777777" w:rsidR="005150F2" w:rsidRPr="005150F2" w:rsidRDefault="005150F2" w:rsidP="005150F2">
      <w:pPr>
        <w:bidi/>
        <w:rPr>
          <w:rFonts w:cs="David" w:hint="cs"/>
          <w:rtl/>
        </w:rPr>
      </w:pPr>
      <w:r w:rsidRPr="005150F2">
        <w:rPr>
          <w:rFonts w:cs="David" w:hint="cs"/>
          <w:rtl/>
        </w:rPr>
        <w:tab/>
        <w:t xml:space="preserve"> זה הוקלט, מה שאמרת.</w:t>
      </w:r>
    </w:p>
    <w:p w14:paraId="40EC1961" w14:textId="77777777" w:rsidR="005150F2" w:rsidRPr="005150F2" w:rsidRDefault="005150F2" w:rsidP="005150F2">
      <w:pPr>
        <w:bidi/>
        <w:rPr>
          <w:rFonts w:cs="David" w:hint="cs"/>
          <w:rtl/>
        </w:rPr>
      </w:pPr>
    </w:p>
    <w:p w14:paraId="3C968830" w14:textId="77777777" w:rsidR="005150F2" w:rsidRPr="005150F2" w:rsidRDefault="005150F2" w:rsidP="005150F2">
      <w:pPr>
        <w:bidi/>
        <w:rPr>
          <w:rFonts w:cs="David" w:hint="cs"/>
          <w:u w:val="single"/>
          <w:rtl/>
        </w:rPr>
      </w:pPr>
      <w:r w:rsidRPr="005150F2">
        <w:rPr>
          <w:rFonts w:cs="David" w:hint="cs"/>
          <w:u w:val="single"/>
          <w:rtl/>
        </w:rPr>
        <w:t>שלי יחימוביץ:</w:t>
      </w:r>
    </w:p>
    <w:p w14:paraId="75F36D21" w14:textId="77777777" w:rsidR="005150F2" w:rsidRPr="005150F2" w:rsidRDefault="005150F2" w:rsidP="005150F2">
      <w:pPr>
        <w:bidi/>
        <w:rPr>
          <w:rFonts w:cs="David" w:hint="cs"/>
          <w:u w:val="single"/>
          <w:rtl/>
        </w:rPr>
      </w:pPr>
    </w:p>
    <w:p w14:paraId="16AE8713" w14:textId="77777777" w:rsidR="005150F2" w:rsidRPr="005150F2" w:rsidRDefault="005150F2" w:rsidP="005150F2">
      <w:pPr>
        <w:bidi/>
        <w:rPr>
          <w:rFonts w:cs="David" w:hint="cs"/>
          <w:rtl/>
        </w:rPr>
      </w:pPr>
      <w:r w:rsidRPr="005150F2">
        <w:rPr>
          <w:rFonts w:cs="David" w:hint="cs"/>
          <w:rtl/>
        </w:rPr>
        <w:tab/>
        <w:t xml:space="preserve"> אני מאוד מכבדת ומעריכה את ארבל, אבל זה ייעוץ משפטי, וכשמו כן הוא. </w:t>
      </w:r>
    </w:p>
    <w:p w14:paraId="40808F96" w14:textId="77777777" w:rsidR="005150F2" w:rsidRPr="005150F2" w:rsidRDefault="005150F2" w:rsidP="005150F2">
      <w:pPr>
        <w:bidi/>
        <w:rPr>
          <w:rFonts w:cs="David" w:hint="cs"/>
          <w:rtl/>
        </w:rPr>
      </w:pPr>
    </w:p>
    <w:p w14:paraId="1F11435D"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74520067" w14:textId="77777777" w:rsidR="005150F2" w:rsidRPr="005150F2" w:rsidRDefault="005150F2" w:rsidP="005150F2">
      <w:pPr>
        <w:bidi/>
        <w:rPr>
          <w:rFonts w:cs="David" w:hint="cs"/>
          <w:rtl/>
        </w:rPr>
      </w:pPr>
    </w:p>
    <w:p w14:paraId="08E66369" w14:textId="77777777" w:rsidR="005150F2" w:rsidRPr="005150F2" w:rsidRDefault="005150F2" w:rsidP="005150F2">
      <w:pPr>
        <w:bidi/>
        <w:rPr>
          <w:rFonts w:cs="David" w:hint="cs"/>
          <w:rtl/>
        </w:rPr>
      </w:pPr>
      <w:r w:rsidRPr="005150F2">
        <w:rPr>
          <w:rFonts w:cs="David" w:hint="cs"/>
          <w:rtl/>
        </w:rPr>
        <w:tab/>
        <w:t xml:space="preserve"> לכן הוא הביא לנו את זה.</w:t>
      </w:r>
    </w:p>
    <w:p w14:paraId="09806D84" w14:textId="77777777" w:rsidR="005150F2" w:rsidRPr="005150F2" w:rsidRDefault="005150F2" w:rsidP="005150F2">
      <w:pPr>
        <w:bidi/>
        <w:rPr>
          <w:rFonts w:cs="David" w:hint="cs"/>
          <w:rtl/>
        </w:rPr>
      </w:pPr>
    </w:p>
    <w:p w14:paraId="1EF6278A" w14:textId="77777777" w:rsidR="005150F2" w:rsidRDefault="005150F2" w:rsidP="005150F2">
      <w:pPr>
        <w:bidi/>
        <w:rPr>
          <w:rFonts w:cs="David" w:hint="cs"/>
          <w:u w:val="single"/>
          <w:rtl/>
        </w:rPr>
      </w:pPr>
    </w:p>
    <w:p w14:paraId="645790A7" w14:textId="77777777" w:rsidR="005150F2" w:rsidRDefault="005150F2" w:rsidP="005150F2">
      <w:pPr>
        <w:bidi/>
        <w:rPr>
          <w:rFonts w:cs="David" w:hint="cs"/>
          <w:u w:val="single"/>
          <w:rtl/>
        </w:rPr>
      </w:pPr>
    </w:p>
    <w:p w14:paraId="0E55475D" w14:textId="77777777" w:rsidR="005150F2" w:rsidRDefault="005150F2" w:rsidP="005150F2">
      <w:pPr>
        <w:bidi/>
        <w:rPr>
          <w:rFonts w:cs="David" w:hint="cs"/>
          <w:u w:val="single"/>
          <w:rtl/>
        </w:rPr>
      </w:pPr>
    </w:p>
    <w:p w14:paraId="789F7573" w14:textId="77777777" w:rsidR="005150F2" w:rsidRDefault="005150F2" w:rsidP="005150F2">
      <w:pPr>
        <w:bidi/>
        <w:rPr>
          <w:rFonts w:cs="David" w:hint="cs"/>
          <w:u w:val="single"/>
          <w:rtl/>
        </w:rPr>
      </w:pPr>
    </w:p>
    <w:p w14:paraId="1869C599" w14:textId="77777777" w:rsidR="005150F2" w:rsidRPr="005150F2" w:rsidRDefault="005150F2" w:rsidP="005150F2">
      <w:pPr>
        <w:bidi/>
        <w:rPr>
          <w:rFonts w:cs="David" w:hint="cs"/>
          <w:rtl/>
        </w:rPr>
      </w:pPr>
      <w:r w:rsidRPr="005150F2">
        <w:rPr>
          <w:rFonts w:cs="David" w:hint="cs"/>
          <w:u w:val="single"/>
          <w:rtl/>
        </w:rPr>
        <w:t>שלמה מולה:</w:t>
      </w:r>
    </w:p>
    <w:p w14:paraId="2CCE4C22" w14:textId="77777777" w:rsidR="005150F2" w:rsidRPr="005150F2" w:rsidRDefault="005150F2" w:rsidP="005150F2">
      <w:pPr>
        <w:bidi/>
        <w:rPr>
          <w:rFonts w:cs="David" w:hint="cs"/>
          <w:rtl/>
        </w:rPr>
      </w:pPr>
    </w:p>
    <w:p w14:paraId="014B8E1F" w14:textId="77777777" w:rsidR="005150F2" w:rsidRPr="005150F2" w:rsidRDefault="005150F2" w:rsidP="005150F2">
      <w:pPr>
        <w:bidi/>
        <w:rPr>
          <w:rFonts w:cs="David" w:hint="cs"/>
          <w:rtl/>
        </w:rPr>
      </w:pPr>
      <w:r w:rsidRPr="005150F2">
        <w:rPr>
          <w:rFonts w:cs="David" w:hint="cs"/>
          <w:rtl/>
        </w:rPr>
        <w:tab/>
        <w:t xml:space="preserve">לכן אנחנו מבקשים כרגע לא לקבל את דעתה של ארבל, גם כשאנחנו מכבדים אותה. </w:t>
      </w:r>
    </w:p>
    <w:p w14:paraId="4A97DF9A" w14:textId="77777777" w:rsidR="005150F2" w:rsidRPr="005150F2" w:rsidRDefault="005150F2" w:rsidP="005150F2">
      <w:pPr>
        <w:bidi/>
        <w:rPr>
          <w:rFonts w:cs="David" w:hint="cs"/>
          <w:rtl/>
        </w:rPr>
      </w:pPr>
    </w:p>
    <w:p w14:paraId="3F69F475"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5ED405D1" w14:textId="77777777" w:rsidR="005150F2" w:rsidRPr="005150F2" w:rsidRDefault="005150F2" w:rsidP="005150F2">
      <w:pPr>
        <w:bidi/>
        <w:rPr>
          <w:rFonts w:cs="David" w:hint="cs"/>
          <w:rtl/>
        </w:rPr>
      </w:pPr>
    </w:p>
    <w:p w14:paraId="06F0108D" w14:textId="77777777" w:rsidR="005150F2" w:rsidRPr="005150F2" w:rsidRDefault="005150F2" w:rsidP="005150F2">
      <w:pPr>
        <w:bidi/>
        <w:rPr>
          <w:rFonts w:cs="David" w:hint="cs"/>
          <w:rtl/>
        </w:rPr>
      </w:pPr>
      <w:r w:rsidRPr="005150F2">
        <w:rPr>
          <w:rFonts w:cs="David" w:hint="cs"/>
          <w:rtl/>
        </w:rPr>
        <w:tab/>
        <w:t xml:space="preserve"> אני חושב שזה לא נכון.</w:t>
      </w:r>
    </w:p>
    <w:p w14:paraId="42B79ABC" w14:textId="77777777" w:rsidR="005150F2" w:rsidRPr="005150F2" w:rsidRDefault="005150F2" w:rsidP="005150F2">
      <w:pPr>
        <w:bidi/>
        <w:rPr>
          <w:rFonts w:cs="David" w:hint="cs"/>
          <w:rtl/>
        </w:rPr>
      </w:pPr>
    </w:p>
    <w:p w14:paraId="18B7E9E7" w14:textId="77777777" w:rsidR="005150F2" w:rsidRPr="005150F2" w:rsidRDefault="005150F2" w:rsidP="005150F2">
      <w:pPr>
        <w:bidi/>
        <w:rPr>
          <w:rFonts w:cs="David"/>
          <w:rtl/>
        </w:rPr>
      </w:pPr>
      <w:r w:rsidRPr="005150F2">
        <w:rPr>
          <w:rFonts w:cs="David" w:hint="eastAsia"/>
          <w:u w:val="single"/>
          <w:rtl/>
        </w:rPr>
        <w:t>רוברט</w:t>
      </w:r>
      <w:r w:rsidRPr="005150F2">
        <w:rPr>
          <w:rFonts w:cs="David"/>
          <w:u w:val="single"/>
          <w:rtl/>
        </w:rPr>
        <w:t xml:space="preserve"> </w:t>
      </w:r>
      <w:proofErr w:type="spellStart"/>
      <w:r w:rsidRPr="005150F2">
        <w:rPr>
          <w:rFonts w:cs="David"/>
          <w:u w:val="single"/>
          <w:rtl/>
        </w:rPr>
        <w:t>אילטוב</w:t>
      </w:r>
      <w:proofErr w:type="spellEnd"/>
      <w:r w:rsidRPr="005150F2">
        <w:rPr>
          <w:rFonts w:cs="David"/>
          <w:u w:val="single"/>
          <w:rtl/>
        </w:rPr>
        <w:t>:</w:t>
      </w:r>
    </w:p>
    <w:p w14:paraId="629500F5" w14:textId="77777777" w:rsidR="005150F2" w:rsidRPr="005150F2" w:rsidRDefault="005150F2" w:rsidP="005150F2">
      <w:pPr>
        <w:bidi/>
        <w:rPr>
          <w:rFonts w:cs="David"/>
          <w:rtl/>
        </w:rPr>
      </w:pPr>
    </w:p>
    <w:p w14:paraId="0952A022" w14:textId="77777777" w:rsidR="005150F2" w:rsidRPr="005150F2" w:rsidRDefault="005150F2" w:rsidP="005150F2">
      <w:pPr>
        <w:bidi/>
        <w:rPr>
          <w:rFonts w:cs="David" w:hint="cs"/>
          <w:rtl/>
        </w:rPr>
      </w:pPr>
      <w:r w:rsidRPr="005150F2">
        <w:rPr>
          <w:rFonts w:cs="David"/>
          <w:rtl/>
        </w:rPr>
        <w:tab/>
      </w:r>
      <w:r w:rsidRPr="005150F2">
        <w:rPr>
          <w:rFonts w:cs="David" w:hint="cs"/>
          <w:rtl/>
        </w:rPr>
        <w:t>אני רוצה בנוגע לוועדת חוץ וביטחון. יש שם יותר ממלאי מקום מחברים- -</w:t>
      </w:r>
    </w:p>
    <w:p w14:paraId="41D5E5C2" w14:textId="77777777" w:rsidR="005150F2" w:rsidRPr="005150F2" w:rsidRDefault="005150F2" w:rsidP="005150F2">
      <w:pPr>
        <w:bidi/>
        <w:rPr>
          <w:rFonts w:cs="David" w:hint="cs"/>
          <w:rtl/>
        </w:rPr>
      </w:pPr>
    </w:p>
    <w:p w14:paraId="45DC202A"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28CAB92F" w14:textId="77777777" w:rsidR="005150F2" w:rsidRPr="005150F2" w:rsidRDefault="005150F2" w:rsidP="005150F2">
      <w:pPr>
        <w:bidi/>
        <w:rPr>
          <w:rFonts w:cs="David" w:hint="cs"/>
          <w:rtl/>
        </w:rPr>
      </w:pPr>
    </w:p>
    <w:p w14:paraId="042F1652" w14:textId="77777777" w:rsidR="005150F2" w:rsidRPr="005150F2" w:rsidRDefault="005150F2" w:rsidP="005150F2">
      <w:pPr>
        <w:bidi/>
        <w:rPr>
          <w:rFonts w:cs="David" w:hint="cs"/>
          <w:rtl/>
        </w:rPr>
      </w:pPr>
      <w:r w:rsidRPr="005150F2">
        <w:rPr>
          <w:rFonts w:cs="David" w:hint="cs"/>
          <w:rtl/>
        </w:rPr>
        <w:tab/>
        <w:t>לא, אין שם יותר מחברים.</w:t>
      </w:r>
    </w:p>
    <w:p w14:paraId="1D77FDE4" w14:textId="77777777" w:rsidR="005150F2" w:rsidRPr="005150F2" w:rsidRDefault="005150F2" w:rsidP="005150F2">
      <w:pPr>
        <w:bidi/>
        <w:rPr>
          <w:rFonts w:cs="David" w:hint="cs"/>
          <w:rtl/>
        </w:rPr>
      </w:pPr>
    </w:p>
    <w:p w14:paraId="1F53CCDA" w14:textId="77777777" w:rsidR="005150F2" w:rsidRPr="005150F2" w:rsidRDefault="005150F2" w:rsidP="005150F2">
      <w:pPr>
        <w:bidi/>
        <w:rPr>
          <w:rFonts w:cs="David"/>
          <w:rtl/>
        </w:rPr>
      </w:pPr>
      <w:r w:rsidRPr="005150F2">
        <w:rPr>
          <w:rFonts w:cs="David" w:hint="eastAsia"/>
          <w:u w:val="single"/>
          <w:rtl/>
        </w:rPr>
        <w:t>רוברט</w:t>
      </w:r>
      <w:r w:rsidRPr="005150F2">
        <w:rPr>
          <w:rFonts w:cs="David"/>
          <w:u w:val="single"/>
          <w:rtl/>
        </w:rPr>
        <w:t xml:space="preserve"> </w:t>
      </w:r>
      <w:proofErr w:type="spellStart"/>
      <w:r w:rsidRPr="005150F2">
        <w:rPr>
          <w:rFonts w:cs="David"/>
          <w:u w:val="single"/>
          <w:rtl/>
        </w:rPr>
        <w:t>אילטוב</w:t>
      </w:r>
      <w:proofErr w:type="spellEnd"/>
      <w:r w:rsidRPr="005150F2">
        <w:rPr>
          <w:rFonts w:cs="David"/>
          <w:u w:val="single"/>
          <w:rtl/>
        </w:rPr>
        <w:t>:</w:t>
      </w:r>
    </w:p>
    <w:p w14:paraId="6CE6836F" w14:textId="77777777" w:rsidR="005150F2" w:rsidRPr="005150F2" w:rsidRDefault="005150F2" w:rsidP="005150F2">
      <w:pPr>
        <w:bidi/>
        <w:rPr>
          <w:rFonts w:cs="David"/>
          <w:rtl/>
        </w:rPr>
      </w:pPr>
    </w:p>
    <w:p w14:paraId="624D3B06" w14:textId="77777777" w:rsidR="005150F2" w:rsidRPr="005150F2" w:rsidRDefault="005150F2" w:rsidP="005150F2">
      <w:pPr>
        <w:bidi/>
        <w:rPr>
          <w:rFonts w:cs="David" w:hint="cs"/>
          <w:rtl/>
        </w:rPr>
      </w:pPr>
      <w:r w:rsidRPr="005150F2">
        <w:rPr>
          <w:rFonts w:cs="David"/>
          <w:rtl/>
        </w:rPr>
        <w:tab/>
      </w:r>
      <w:r w:rsidRPr="005150F2">
        <w:rPr>
          <w:rFonts w:cs="David" w:hint="cs"/>
          <w:rtl/>
        </w:rPr>
        <w:t>אז שניים פחות, לא משנה. השאלה היא האם הם יושבים באותן ישיבות ביחד?</w:t>
      </w:r>
    </w:p>
    <w:p w14:paraId="47DE3F34" w14:textId="77777777" w:rsidR="005150F2" w:rsidRPr="005150F2" w:rsidRDefault="005150F2" w:rsidP="005150F2">
      <w:pPr>
        <w:bidi/>
        <w:rPr>
          <w:rFonts w:cs="David" w:hint="cs"/>
          <w:rtl/>
        </w:rPr>
      </w:pPr>
    </w:p>
    <w:p w14:paraId="342B888E"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05228130" w14:textId="77777777" w:rsidR="005150F2" w:rsidRPr="005150F2" w:rsidRDefault="005150F2" w:rsidP="005150F2">
      <w:pPr>
        <w:bidi/>
        <w:rPr>
          <w:rFonts w:cs="David" w:hint="cs"/>
          <w:rtl/>
        </w:rPr>
      </w:pPr>
    </w:p>
    <w:p w14:paraId="17C2BA80" w14:textId="77777777" w:rsidR="005150F2" w:rsidRPr="005150F2" w:rsidRDefault="005150F2" w:rsidP="005150F2">
      <w:pPr>
        <w:bidi/>
        <w:rPr>
          <w:rFonts w:cs="David" w:hint="cs"/>
          <w:rtl/>
        </w:rPr>
      </w:pPr>
      <w:r w:rsidRPr="005150F2">
        <w:rPr>
          <w:rFonts w:cs="David" w:hint="cs"/>
          <w:rtl/>
        </w:rPr>
        <w:tab/>
        <w:t>בוודאי.</w:t>
      </w:r>
    </w:p>
    <w:p w14:paraId="24796C7C" w14:textId="77777777" w:rsidR="005150F2" w:rsidRPr="005150F2" w:rsidRDefault="005150F2" w:rsidP="005150F2">
      <w:pPr>
        <w:bidi/>
        <w:rPr>
          <w:rFonts w:cs="David" w:hint="cs"/>
          <w:rtl/>
        </w:rPr>
      </w:pPr>
    </w:p>
    <w:p w14:paraId="61439C6C" w14:textId="77777777" w:rsidR="005150F2" w:rsidRPr="005150F2" w:rsidRDefault="005150F2" w:rsidP="005150F2">
      <w:pPr>
        <w:bidi/>
        <w:rPr>
          <w:rFonts w:cs="David" w:hint="cs"/>
          <w:u w:val="single"/>
          <w:rtl/>
        </w:rPr>
      </w:pPr>
      <w:r w:rsidRPr="005150F2">
        <w:rPr>
          <w:rFonts w:cs="David" w:hint="cs"/>
          <w:u w:val="single"/>
          <w:rtl/>
        </w:rPr>
        <w:t>ארבל אסטרחן:</w:t>
      </w:r>
    </w:p>
    <w:p w14:paraId="79D4D118" w14:textId="77777777" w:rsidR="005150F2" w:rsidRPr="005150F2" w:rsidRDefault="005150F2" w:rsidP="005150F2">
      <w:pPr>
        <w:bidi/>
        <w:rPr>
          <w:rFonts w:cs="David" w:hint="cs"/>
          <w:rtl/>
        </w:rPr>
      </w:pPr>
    </w:p>
    <w:p w14:paraId="74667B34" w14:textId="77777777" w:rsidR="005150F2" w:rsidRPr="005150F2" w:rsidRDefault="005150F2" w:rsidP="005150F2">
      <w:pPr>
        <w:bidi/>
        <w:rPr>
          <w:rFonts w:cs="David" w:hint="cs"/>
          <w:rtl/>
        </w:rPr>
      </w:pPr>
      <w:r w:rsidRPr="005150F2">
        <w:rPr>
          <w:rFonts w:cs="David" w:hint="cs"/>
          <w:rtl/>
        </w:rPr>
        <w:tab/>
        <w:t xml:space="preserve"> לשבת הם יכולים. </w:t>
      </w:r>
    </w:p>
    <w:p w14:paraId="1A9172E7" w14:textId="77777777" w:rsidR="005150F2" w:rsidRPr="005150F2" w:rsidRDefault="005150F2" w:rsidP="005150F2">
      <w:pPr>
        <w:bidi/>
        <w:rPr>
          <w:rFonts w:cs="David" w:hint="cs"/>
          <w:rtl/>
        </w:rPr>
      </w:pPr>
    </w:p>
    <w:p w14:paraId="58F1C8E1"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4EB44C16" w14:textId="77777777" w:rsidR="005150F2" w:rsidRPr="005150F2" w:rsidRDefault="005150F2" w:rsidP="005150F2">
      <w:pPr>
        <w:bidi/>
        <w:rPr>
          <w:rFonts w:cs="David" w:hint="cs"/>
          <w:rtl/>
        </w:rPr>
      </w:pPr>
    </w:p>
    <w:p w14:paraId="75D7B47E" w14:textId="77777777" w:rsidR="005150F2" w:rsidRPr="005150F2" w:rsidRDefault="005150F2" w:rsidP="005150F2">
      <w:pPr>
        <w:bidi/>
        <w:rPr>
          <w:rFonts w:cs="David" w:hint="cs"/>
          <w:rtl/>
        </w:rPr>
      </w:pPr>
      <w:r w:rsidRPr="005150F2">
        <w:rPr>
          <w:rFonts w:cs="David" w:hint="cs"/>
          <w:rtl/>
        </w:rPr>
        <w:tab/>
        <w:t xml:space="preserve"> משמעות של ממלא מקום קבוע בוועדת חוץ וביטחון זה זכות כניסה. </w:t>
      </w:r>
    </w:p>
    <w:p w14:paraId="6F343111" w14:textId="77777777" w:rsidR="005150F2" w:rsidRPr="005150F2" w:rsidRDefault="005150F2" w:rsidP="005150F2">
      <w:pPr>
        <w:bidi/>
        <w:rPr>
          <w:rFonts w:cs="David" w:hint="cs"/>
          <w:rtl/>
        </w:rPr>
      </w:pPr>
    </w:p>
    <w:p w14:paraId="404B5D93" w14:textId="77777777" w:rsidR="005150F2" w:rsidRPr="005150F2" w:rsidRDefault="005150F2" w:rsidP="005150F2">
      <w:pPr>
        <w:bidi/>
        <w:rPr>
          <w:rFonts w:cs="David"/>
          <w:rtl/>
        </w:rPr>
      </w:pPr>
      <w:r w:rsidRPr="005150F2">
        <w:rPr>
          <w:rFonts w:cs="David" w:hint="eastAsia"/>
          <w:u w:val="single"/>
          <w:rtl/>
        </w:rPr>
        <w:t>רוברט</w:t>
      </w:r>
      <w:r w:rsidRPr="005150F2">
        <w:rPr>
          <w:rFonts w:cs="David"/>
          <w:u w:val="single"/>
          <w:rtl/>
        </w:rPr>
        <w:t xml:space="preserve"> </w:t>
      </w:r>
      <w:proofErr w:type="spellStart"/>
      <w:r w:rsidRPr="005150F2">
        <w:rPr>
          <w:rFonts w:cs="David"/>
          <w:u w:val="single"/>
          <w:rtl/>
        </w:rPr>
        <w:t>אילטוב</w:t>
      </w:r>
      <w:proofErr w:type="spellEnd"/>
      <w:r w:rsidRPr="005150F2">
        <w:rPr>
          <w:rFonts w:cs="David"/>
          <w:u w:val="single"/>
          <w:rtl/>
        </w:rPr>
        <w:t>:</w:t>
      </w:r>
    </w:p>
    <w:p w14:paraId="2651A8BF" w14:textId="77777777" w:rsidR="005150F2" w:rsidRPr="005150F2" w:rsidRDefault="005150F2" w:rsidP="005150F2">
      <w:pPr>
        <w:bidi/>
        <w:rPr>
          <w:rFonts w:cs="David"/>
          <w:rtl/>
        </w:rPr>
      </w:pPr>
    </w:p>
    <w:p w14:paraId="25C360C9" w14:textId="77777777" w:rsidR="005150F2" w:rsidRPr="005150F2" w:rsidRDefault="005150F2" w:rsidP="005150F2">
      <w:pPr>
        <w:bidi/>
        <w:rPr>
          <w:rFonts w:cs="David" w:hint="cs"/>
          <w:rtl/>
        </w:rPr>
      </w:pPr>
      <w:r w:rsidRPr="005150F2">
        <w:rPr>
          <w:rFonts w:cs="David"/>
          <w:rtl/>
        </w:rPr>
        <w:tab/>
      </w:r>
      <w:r w:rsidRPr="005150F2">
        <w:rPr>
          <w:rFonts w:cs="David" w:hint="cs"/>
          <w:rtl/>
        </w:rPr>
        <w:t xml:space="preserve"> כמעט ועדה כפולה.</w:t>
      </w:r>
    </w:p>
    <w:p w14:paraId="5364B7BD" w14:textId="77777777" w:rsidR="005150F2" w:rsidRPr="005150F2" w:rsidRDefault="005150F2" w:rsidP="005150F2">
      <w:pPr>
        <w:bidi/>
        <w:rPr>
          <w:rFonts w:cs="David" w:hint="cs"/>
          <w:rtl/>
        </w:rPr>
      </w:pPr>
    </w:p>
    <w:p w14:paraId="59E9BAC1" w14:textId="77777777" w:rsidR="005150F2" w:rsidRPr="005150F2" w:rsidRDefault="005150F2" w:rsidP="005150F2">
      <w:pPr>
        <w:pStyle w:val="Heading5"/>
        <w:jc w:val="left"/>
        <w:rPr>
          <w:rFonts w:hint="cs"/>
          <w:sz w:val="24"/>
          <w:rtl/>
        </w:rPr>
      </w:pPr>
      <w:r w:rsidRPr="005150F2">
        <w:rPr>
          <w:rFonts w:hint="cs"/>
          <w:sz w:val="24"/>
          <w:u w:val="single"/>
          <w:rtl/>
        </w:rPr>
        <w:t>שלי יחימוביץ:</w:t>
      </w:r>
    </w:p>
    <w:p w14:paraId="76AE69EF" w14:textId="77777777" w:rsidR="005150F2" w:rsidRPr="005150F2" w:rsidRDefault="005150F2" w:rsidP="005150F2">
      <w:pPr>
        <w:pStyle w:val="Heading5"/>
        <w:jc w:val="left"/>
        <w:rPr>
          <w:rFonts w:hint="cs"/>
          <w:sz w:val="24"/>
          <w:rtl/>
        </w:rPr>
      </w:pPr>
    </w:p>
    <w:p w14:paraId="1C22DE47" w14:textId="77777777" w:rsidR="005150F2" w:rsidRPr="005150F2" w:rsidRDefault="005150F2" w:rsidP="005150F2">
      <w:pPr>
        <w:bidi/>
        <w:rPr>
          <w:rFonts w:cs="David" w:hint="cs"/>
          <w:rtl/>
        </w:rPr>
      </w:pPr>
      <w:r w:rsidRPr="005150F2">
        <w:rPr>
          <w:rFonts w:cs="David" w:hint="cs"/>
          <w:rtl/>
        </w:rPr>
        <w:tab/>
        <w:t xml:space="preserve"> התשובה היא כן.</w:t>
      </w:r>
    </w:p>
    <w:p w14:paraId="00B6055D" w14:textId="77777777" w:rsidR="005150F2" w:rsidRPr="005150F2" w:rsidRDefault="005150F2" w:rsidP="005150F2">
      <w:pPr>
        <w:bidi/>
        <w:rPr>
          <w:rFonts w:cs="David" w:hint="cs"/>
          <w:rtl/>
        </w:rPr>
      </w:pPr>
    </w:p>
    <w:p w14:paraId="61F883C5"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5E4053F" w14:textId="77777777" w:rsidR="005150F2" w:rsidRPr="005150F2" w:rsidRDefault="005150F2" w:rsidP="005150F2">
      <w:pPr>
        <w:bidi/>
        <w:rPr>
          <w:rFonts w:cs="David" w:hint="cs"/>
          <w:rtl/>
        </w:rPr>
      </w:pPr>
    </w:p>
    <w:p w14:paraId="67A9F74F" w14:textId="77777777" w:rsidR="005150F2" w:rsidRPr="005150F2" w:rsidRDefault="005150F2" w:rsidP="005150F2">
      <w:pPr>
        <w:bidi/>
        <w:rPr>
          <w:rFonts w:cs="David" w:hint="cs"/>
          <w:rtl/>
        </w:rPr>
      </w:pPr>
      <w:r w:rsidRPr="005150F2">
        <w:rPr>
          <w:rFonts w:cs="David" w:hint="cs"/>
          <w:rtl/>
        </w:rPr>
        <w:tab/>
        <w:t xml:space="preserve"> זה דווקא לא קשור לתיקון הזה.</w:t>
      </w:r>
    </w:p>
    <w:p w14:paraId="7E817F17" w14:textId="77777777" w:rsidR="005150F2" w:rsidRPr="005150F2" w:rsidRDefault="005150F2" w:rsidP="005150F2">
      <w:pPr>
        <w:bidi/>
        <w:rPr>
          <w:rFonts w:cs="David" w:hint="cs"/>
          <w:rtl/>
        </w:rPr>
      </w:pPr>
    </w:p>
    <w:p w14:paraId="48F59D0D" w14:textId="77777777" w:rsidR="005150F2" w:rsidRPr="005150F2" w:rsidRDefault="005150F2" w:rsidP="005150F2">
      <w:pPr>
        <w:bidi/>
        <w:rPr>
          <w:rFonts w:cs="David"/>
          <w:rtl/>
        </w:rPr>
      </w:pPr>
      <w:r w:rsidRPr="005150F2">
        <w:rPr>
          <w:rFonts w:cs="David" w:hint="eastAsia"/>
          <w:u w:val="single"/>
          <w:rtl/>
        </w:rPr>
        <w:t>רוברט</w:t>
      </w:r>
      <w:r w:rsidRPr="005150F2">
        <w:rPr>
          <w:rFonts w:cs="David"/>
          <w:u w:val="single"/>
          <w:rtl/>
        </w:rPr>
        <w:t xml:space="preserve"> </w:t>
      </w:r>
      <w:proofErr w:type="spellStart"/>
      <w:r w:rsidRPr="005150F2">
        <w:rPr>
          <w:rFonts w:cs="David"/>
          <w:u w:val="single"/>
          <w:rtl/>
        </w:rPr>
        <w:t>אילטוב</w:t>
      </w:r>
      <w:proofErr w:type="spellEnd"/>
      <w:r w:rsidRPr="005150F2">
        <w:rPr>
          <w:rFonts w:cs="David"/>
          <w:u w:val="single"/>
          <w:rtl/>
        </w:rPr>
        <w:t>:</w:t>
      </w:r>
    </w:p>
    <w:p w14:paraId="1196D3C4" w14:textId="77777777" w:rsidR="005150F2" w:rsidRPr="005150F2" w:rsidRDefault="005150F2" w:rsidP="005150F2">
      <w:pPr>
        <w:bidi/>
        <w:rPr>
          <w:rFonts w:cs="David"/>
          <w:rtl/>
        </w:rPr>
      </w:pPr>
    </w:p>
    <w:p w14:paraId="6246CA16" w14:textId="77777777" w:rsidR="005150F2" w:rsidRPr="005150F2" w:rsidRDefault="005150F2" w:rsidP="005150F2">
      <w:pPr>
        <w:bidi/>
        <w:rPr>
          <w:rFonts w:cs="David" w:hint="cs"/>
          <w:rtl/>
        </w:rPr>
      </w:pPr>
      <w:r w:rsidRPr="005150F2">
        <w:rPr>
          <w:rFonts w:cs="David"/>
          <w:rtl/>
        </w:rPr>
        <w:tab/>
      </w:r>
      <w:r w:rsidRPr="005150F2">
        <w:rPr>
          <w:rFonts w:cs="David" w:hint="cs"/>
          <w:rtl/>
        </w:rPr>
        <w:t>בוועדות משנה יכולים להיות רק חברים קבועים, נכון?</w:t>
      </w:r>
    </w:p>
    <w:p w14:paraId="50C39D8F" w14:textId="77777777" w:rsidR="005150F2" w:rsidRPr="005150F2" w:rsidRDefault="005150F2" w:rsidP="005150F2">
      <w:pPr>
        <w:bidi/>
        <w:rPr>
          <w:rFonts w:cs="David" w:hint="cs"/>
          <w:rtl/>
        </w:rPr>
      </w:pPr>
    </w:p>
    <w:p w14:paraId="7B80628B"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07516869" w14:textId="77777777" w:rsidR="005150F2" w:rsidRPr="005150F2" w:rsidRDefault="005150F2" w:rsidP="005150F2">
      <w:pPr>
        <w:bidi/>
        <w:rPr>
          <w:rFonts w:cs="David" w:hint="cs"/>
          <w:rtl/>
        </w:rPr>
      </w:pPr>
    </w:p>
    <w:p w14:paraId="591F25A3" w14:textId="77777777" w:rsidR="005150F2" w:rsidRPr="005150F2" w:rsidRDefault="005150F2" w:rsidP="005150F2">
      <w:pPr>
        <w:bidi/>
        <w:rPr>
          <w:rFonts w:cs="David" w:hint="cs"/>
          <w:rtl/>
        </w:rPr>
      </w:pPr>
      <w:r w:rsidRPr="005150F2">
        <w:rPr>
          <w:rFonts w:cs="David" w:hint="cs"/>
          <w:rtl/>
        </w:rPr>
        <w:tab/>
        <w:t>כן. אבל יושב ראש ועדת משנה  תמיד רשאי לזמן כמו יושב ראש ועדה. יש לו החלטות שלו, אבל יכולים להיות חברים קבועים.</w:t>
      </w:r>
    </w:p>
    <w:p w14:paraId="1AF3BF79" w14:textId="77777777" w:rsidR="005150F2" w:rsidRPr="005150F2" w:rsidRDefault="005150F2" w:rsidP="005150F2">
      <w:pPr>
        <w:bidi/>
        <w:rPr>
          <w:rFonts w:cs="David" w:hint="cs"/>
          <w:rtl/>
        </w:rPr>
      </w:pPr>
    </w:p>
    <w:p w14:paraId="140555F5" w14:textId="77777777" w:rsidR="005150F2" w:rsidRPr="005150F2" w:rsidRDefault="005150F2" w:rsidP="005150F2">
      <w:pPr>
        <w:bidi/>
        <w:rPr>
          <w:rFonts w:cs="David"/>
          <w:u w:val="single"/>
        </w:rPr>
      </w:pPr>
      <w:r w:rsidRPr="005150F2">
        <w:rPr>
          <w:rFonts w:cs="David" w:hint="cs"/>
          <w:u w:val="single"/>
          <w:rtl/>
        </w:rPr>
        <w:t>ארבל אסטרחן:</w:t>
      </w:r>
    </w:p>
    <w:p w14:paraId="2BBF590B" w14:textId="77777777" w:rsidR="005150F2" w:rsidRPr="005150F2" w:rsidRDefault="005150F2" w:rsidP="005150F2">
      <w:pPr>
        <w:bidi/>
        <w:rPr>
          <w:rFonts w:cs="David" w:hint="cs"/>
          <w:u w:val="single"/>
          <w:rtl/>
        </w:rPr>
      </w:pPr>
    </w:p>
    <w:p w14:paraId="66C7C7F2" w14:textId="77777777" w:rsidR="005150F2" w:rsidRPr="005150F2" w:rsidRDefault="005150F2" w:rsidP="005150F2">
      <w:pPr>
        <w:bidi/>
        <w:rPr>
          <w:rFonts w:cs="David" w:hint="cs"/>
          <w:rtl/>
        </w:rPr>
      </w:pPr>
      <w:r w:rsidRPr="005150F2">
        <w:rPr>
          <w:rFonts w:cs="David" w:hint="cs"/>
          <w:rtl/>
        </w:rPr>
        <w:tab/>
        <w:t>מי יכול להחליט על החלפת ממלא המקום הקבוע?</w:t>
      </w:r>
    </w:p>
    <w:p w14:paraId="194E7DA9" w14:textId="77777777" w:rsidR="005150F2" w:rsidRPr="005150F2" w:rsidRDefault="005150F2" w:rsidP="005150F2">
      <w:pPr>
        <w:bidi/>
        <w:rPr>
          <w:rFonts w:cs="David" w:hint="cs"/>
          <w:rtl/>
        </w:rPr>
      </w:pPr>
    </w:p>
    <w:p w14:paraId="733781B3" w14:textId="77777777" w:rsidR="005150F2" w:rsidRPr="005150F2" w:rsidRDefault="005150F2" w:rsidP="005150F2">
      <w:pPr>
        <w:bidi/>
        <w:rPr>
          <w:rFonts w:cs="David" w:hint="cs"/>
          <w:u w:val="single"/>
          <w:rtl/>
        </w:rPr>
      </w:pPr>
      <w:r w:rsidRPr="005150F2">
        <w:rPr>
          <w:rFonts w:cs="David" w:hint="cs"/>
          <w:u w:val="single"/>
          <w:rtl/>
        </w:rPr>
        <w:t>קריאה:</w:t>
      </w:r>
    </w:p>
    <w:p w14:paraId="3377B0E8" w14:textId="77777777" w:rsidR="005150F2" w:rsidRPr="005150F2" w:rsidRDefault="005150F2" w:rsidP="005150F2">
      <w:pPr>
        <w:bidi/>
        <w:rPr>
          <w:rFonts w:cs="David" w:hint="cs"/>
          <w:rtl/>
        </w:rPr>
      </w:pPr>
    </w:p>
    <w:p w14:paraId="11CA77F2" w14:textId="77777777" w:rsidR="005150F2" w:rsidRPr="005150F2" w:rsidRDefault="005150F2" w:rsidP="005150F2">
      <w:pPr>
        <w:bidi/>
        <w:rPr>
          <w:rFonts w:cs="David" w:hint="cs"/>
          <w:rtl/>
        </w:rPr>
      </w:pPr>
      <w:r w:rsidRPr="005150F2">
        <w:rPr>
          <w:rFonts w:cs="David" w:hint="cs"/>
          <w:rtl/>
        </w:rPr>
        <w:tab/>
        <w:t xml:space="preserve">יושב ראש סיעה. </w:t>
      </w:r>
    </w:p>
    <w:p w14:paraId="1F683337" w14:textId="77777777" w:rsidR="005150F2" w:rsidRPr="005150F2" w:rsidRDefault="005150F2" w:rsidP="005150F2">
      <w:pPr>
        <w:bidi/>
        <w:rPr>
          <w:rFonts w:cs="David" w:hint="cs"/>
          <w:rtl/>
        </w:rPr>
      </w:pPr>
    </w:p>
    <w:p w14:paraId="7B819693" w14:textId="77777777" w:rsidR="005150F2" w:rsidRPr="005150F2" w:rsidRDefault="005150F2" w:rsidP="005150F2">
      <w:pPr>
        <w:bidi/>
        <w:rPr>
          <w:rFonts w:cs="David" w:hint="cs"/>
          <w:u w:val="single"/>
          <w:rtl/>
        </w:rPr>
      </w:pPr>
      <w:r w:rsidRPr="005150F2">
        <w:rPr>
          <w:rFonts w:cs="David" w:hint="cs"/>
          <w:u w:val="single"/>
          <w:rtl/>
        </w:rPr>
        <w:t>ארבל אסטרחן:</w:t>
      </w:r>
    </w:p>
    <w:p w14:paraId="357A7E30" w14:textId="77777777" w:rsidR="005150F2" w:rsidRPr="005150F2" w:rsidRDefault="005150F2" w:rsidP="005150F2">
      <w:pPr>
        <w:bidi/>
        <w:rPr>
          <w:rFonts w:cs="David" w:hint="cs"/>
          <w:rtl/>
        </w:rPr>
      </w:pPr>
    </w:p>
    <w:p w14:paraId="3747C9C9" w14:textId="77777777" w:rsidR="005150F2" w:rsidRPr="005150F2" w:rsidRDefault="005150F2" w:rsidP="005150F2">
      <w:pPr>
        <w:bidi/>
        <w:rPr>
          <w:rFonts w:cs="David" w:hint="cs"/>
          <w:rtl/>
        </w:rPr>
      </w:pPr>
      <w:r w:rsidRPr="005150F2">
        <w:rPr>
          <w:rFonts w:cs="David" w:hint="cs"/>
          <w:rtl/>
        </w:rPr>
        <w:tab/>
        <w:t xml:space="preserve"> איזו סיעה?</w:t>
      </w:r>
    </w:p>
    <w:p w14:paraId="5814EF65" w14:textId="77777777" w:rsidR="005150F2" w:rsidRPr="005150F2" w:rsidRDefault="005150F2" w:rsidP="005150F2">
      <w:pPr>
        <w:bidi/>
        <w:rPr>
          <w:rFonts w:cs="David" w:hint="cs"/>
          <w:rtl/>
        </w:rPr>
      </w:pPr>
    </w:p>
    <w:p w14:paraId="3630EB8E" w14:textId="77777777" w:rsidR="005150F2" w:rsidRPr="005150F2" w:rsidRDefault="005150F2" w:rsidP="005150F2">
      <w:pPr>
        <w:bidi/>
        <w:rPr>
          <w:rFonts w:cs="David" w:hint="cs"/>
          <w:u w:val="single"/>
          <w:rtl/>
        </w:rPr>
      </w:pPr>
      <w:r w:rsidRPr="005150F2">
        <w:rPr>
          <w:rFonts w:cs="David" w:hint="cs"/>
          <w:u w:val="single"/>
          <w:rtl/>
        </w:rPr>
        <w:t>קריאות:</w:t>
      </w:r>
    </w:p>
    <w:p w14:paraId="0DC975B7" w14:textId="77777777" w:rsidR="005150F2" w:rsidRPr="005150F2" w:rsidRDefault="005150F2" w:rsidP="005150F2">
      <w:pPr>
        <w:bidi/>
        <w:rPr>
          <w:rFonts w:cs="David" w:hint="cs"/>
          <w:rtl/>
        </w:rPr>
      </w:pPr>
    </w:p>
    <w:p w14:paraId="04B599C4" w14:textId="77777777" w:rsidR="005150F2" w:rsidRPr="005150F2" w:rsidRDefault="005150F2" w:rsidP="005150F2">
      <w:pPr>
        <w:bidi/>
        <w:rPr>
          <w:rFonts w:cs="David" w:hint="cs"/>
          <w:rtl/>
        </w:rPr>
      </w:pPr>
      <w:r w:rsidRPr="005150F2">
        <w:rPr>
          <w:rFonts w:cs="David" w:hint="cs"/>
          <w:rtl/>
        </w:rPr>
        <w:tab/>
        <w:t>הסיעה הראשית.</w:t>
      </w:r>
    </w:p>
    <w:p w14:paraId="45D8B517" w14:textId="77777777" w:rsidR="005150F2" w:rsidRPr="005150F2" w:rsidRDefault="005150F2" w:rsidP="005150F2">
      <w:pPr>
        <w:bidi/>
        <w:rPr>
          <w:rFonts w:cs="David" w:hint="cs"/>
          <w:rtl/>
        </w:rPr>
      </w:pPr>
    </w:p>
    <w:p w14:paraId="25A818BC" w14:textId="77777777" w:rsidR="005150F2" w:rsidRPr="005150F2" w:rsidRDefault="005150F2" w:rsidP="005150F2">
      <w:pPr>
        <w:bidi/>
        <w:rPr>
          <w:rFonts w:cs="David" w:hint="cs"/>
          <w:rtl/>
        </w:rPr>
      </w:pPr>
      <w:r w:rsidRPr="005150F2">
        <w:rPr>
          <w:rFonts w:cs="David" w:hint="cs"/>
          <w:u w:val="single"/>
          <w:rtl/>
        </w:rPr>
        <w:t xml:space="preserve">יריב </w:t>
      </w:r>
      <w:proofErr w:type="spellStart"/>
      <w:r w:rsidRPr="005150F2">
        <w:rPr>
          <w:rFonts w:cs="David" w:hint="cs"/>
          <w:u w:val="single"/>
          <w:rtl/>
        </w:rPr>
        <w:t>לוין</w:t>
      </w:r>
      <w:proofErr w:type="spellEnd"/>
      <w:r w:rsidRPr="005150F2">
        <w:rPr>
          <w:rFonts w:cs="David" w:hint="cs"/>
          <w:u w:val="single"/>
          <w:rtl/>
        </w:rPr>
        <w:t>:</w:t>
      </w:r>
    </w:p>
    <w:p w14:paraId="3CC9B4EC" w14:textId="77777777" w:rsidR="005150F2" w:rsidRPr="005150F2" w:rsidRDefault="005150F2" w:rsidP="005150F2">
      <w:pPr>
        <w:bidi/>
        <w:rPr>
          <w:rFonts w:cs="David" w:hint="cs"/>
          <w:rtl/>
        </w:rPr>
      </w:pPr>
    </w:p>
    <w:p w14:paraId="212E864C" w14:textId="77777777" w:rsidR="005150F2" w:rsidRPr="005150F2" w:rsidRDefault="005150F2" w:rsidP="005150F2">
      <w:pPr>
        <w:bidi/>
        <w:rPr>
          <w:rFonts w:cs="David" w:hint="cs"/>
          <w:rtl/>
        </w:rPr>
      </w:pPr>
      <w:r w:rsidRPr="005150F2">
        <w:rPr>
          <w:rFonts w:cs="David" w:hint="cs"/>
          <w:rtl/>
        </w:rPr>
        <w:tab/>
        <w:t xml:space="preserve">להודיע על ההחלפה צריך להודיע זה שמונה. </w:t>
      </w:r>
    </w:p>
    <w:p w14:paraId="10E2CCCE" w14:textId="77777777" w:rsidR="005150F2" w:rsidRPr="005150F2" w:rsidRDefault="005150F2" w:rsidP="005150F2">
      <w:pPr>
        <w:bidi/>
        <w:rPr>
          <w:rFonts w:cs="David" w:hint="cs"/>
          <w:rtl/>
        </w:rPr>
      </w:pPr>
    </w:p>
    <w:p w14:paraId="67D7C157" w14:textId="77777777" w:rsidR="005150F2" w:rsidRPr="005150F2" w:rsidRDefault="005150F2" w:rsidP="005150F2">
      <w:pPr>
        <w:bidi/>
        <w:rPr>
          <w:rFonts w:cs="David" w:hint="cs"/>
          <w:u w:val="single"/>
          <w:rtl/>
        </w:rPr>
      </w:pP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5B2123E2" w14:textId="77777777" w:rsidR="005150F2" w:rsidRPr="005150F2" w:rsidRDefault="005150F2" w:rsidP="005150F2">
      <w:pPr>
        <w:bidi/>
        <w:rPr>
          <w:rFonts w:cs="David" w:hint="cs"/>
          <w:rtl/>
        </w:rPr>
      </w:pPr>
    </w:p>
    <w:p w14:paraId="216A89EB" w14:textId="77777777" w:rsidR="005150F2" w:rsidRPr="005150F2" w:rsidRDefault="005150F2" w:rsidP="005150F2">
      <w:pPr>
        <w:bidi/>
        <w:rPr>
          <w:rFonts w:cs="David" w:hint="cs"/>
          <w:rtl/>
        </w:rPr>
      </w:pPr>
      <w:r w:rsidRPr="005150F2">
        <w:rPr>
          <w:rFonts w:cs="David" w:hint="cs"/>
          <w:rtl/>
        </w:rPr>
        <w:tab/>
        <w:t>האם ממלא המקום הקבוע, דינו חבר ועדה לצורך זימונו לישיבות? כלומר, עכשיו מנגנון של ועדה צריך לקחת בחשבון שיש עוד אנשים שצריך ליידע אותם?</w:t>
      </w:r>
    </w:p>
    <w:p w14:paraId="0F39B6AB" w14:textId="77777777" w:rsidR="005150F2" w:rsidRPr="005150F2" w:rsidRDefault="005150F2" w:rsidP="005150F2">
      <w:pPr>
        <w:bidi/>
        <w:rPr>
          <w:rFonts w:cs="David" w:hint="cs"/>
          <w:rtl/>
        </w:rPr>
      </w:pPr>
    </w:p>
    <w:p w14:paraId="34217DBC" w14:textId="77777777" w:rsidR="005150F2" w:rsidRPr="005150F2" w:rsidRDefault="005150F2" w:rsidP="005150F2">
      <w:pPr>
        <w:bidi/>
        <w:rPr>
          <w:rFonts w:cs="David"/>
          <w:u w:val="single"/>
        </w:rPr>
      </w:pPr>
      <w:r w:rsidRPr="005150F2">
        <w:rPr>
          <w:rFonts w:cs="David" w:hint="cs"/>
          <w:u w:val="single"/>
          <w:rtl/>
        </w:rPr>
        <w:t>ארבל אסטרחן:</w:t>
      </w:r>
    </w:p>
    <w:p w14:paraId="03E1774F" w14:textId="77777777" w:rsidR="005150F2" w:rsidRPr="005150F2" w:rsidRDefault="005150F2" w:rsidP="005150F2">
      <w:pPr>
        <w:bidi/>
        <w:rPr>
          <w:rFonts w:cs="David" w:hint="cs"/>
          <w:u w:val="single"/>
          <w:rtl/>
        </w:rPr>
      </w:pPr>
    </w:p>
    <w:p w14:paraId="7BAAB549" w14:textId="77777777" w:rsidR="005150F2" w:rsidRPr="005150F2" w:rsidRDefault="005150F2" w:rsidP="005150F2">
      <w:pPr>
        <w:bidi/>
        <w:rPr>
          <w:rFonts w:cs="David" w:hint="cs"/>
          <w:rtl/>
        </w:rPr>
      </w:pPr>
      <w:r w:rsidRPr="005150F2">
        <w:rPr>
          <w:rFonts w:cs="David" w:hint="cs"/>
          <w:rtl/>
        </w:rPr>
        <w:tab/>
        <w:t>הנוהג הוא שמזמינים גם את ממלאי המקום הקבועים.</w:t>
      </w:r>
    </w:p>
    <w:p w14:paraId="5EF9BC6F" w14:textId="77777777" w:rsidR="005150F2" w:rsidRPr="005150F2" w:rsidRDefault="005150F2" w:rsidP="005150F2">
      <w:pPr>
        <w:bidi/>
        <w:rPr>
          <w:rFonts w:cs="David" w:hint="cs"/>
          <w:rtl/>
        </w:rPr>
      </w:pPr>
    </w:p>
    <w:p w14:paraId="2DBEE589" w14:textId="77777777" w:rsidR="005150F2" w:rsidRPr="005150F2" w:rsidRDefault="005150F2" w:rsidP="005150F2">
      <w:pPr>
        <w:bidi/>
        <w:rPr>
          <w:rFonts w:cs="David" w:hint="cs"/>
          <w:u w:val="single"/>
          <w:rtl/>
        </w:rPr>
      </w:pP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0F78923D" w14:textId="77777777" w:rsidR="005150F2" w:rsidRPr="005150F2" w:rsidRDefault="005150F2" w:rsidP="005150F2">
      <w:pPr>
        <w:bidi/>
        <w:rPr>
          <w:rFonts w:cs="David" w:hint="cs"/>
          <w:rtl/>
        </w:rPr>
      </w:pPr>
    </w:p>
    <w:p w14:paraId="1F8EDCFE" w14:textId="77777777" w:rsidR="005150F2" w:rsidRPr="005150F2" w:rsidRDefault="005150F2" w:rsidP="005150F2">
      <w:pPr>
        <w:bidi/>
        <w:rPr>
          <w:rFonts w:cs="David" w:hint="cs"/>
          <w:rtl/>
        </w:rPr>
      </w:pPr>
      <w:r w:rsidRPr="005150F2">
        <w:rPr>
          <w:rFonts w:cs="David" w:hint="cs"/>
          <w:rtl/>
        </w:rPr>
        <w:tab/>
        <w:t xml:space="preserve"> חשוב שזה יהיה כתוב בפרוטוקול כדי שכשזה יעבור לתקנון יינתן תדרוך למנהלות הוועדות.</w:t>
      </w:r>
    </w:p>
    <w:p w14:paraId="46C0C3E8" w14:textId="77777777" w:rsidR="005150F2" w:rsidRPr="005150F2" w:rsidRDefault="005150F2" w:rsidP="005150F2">
      <w:pPr>
        <w:bidi/>
        <w:rPr>
          <w:rFonts w:cs="David" w:hint="cs"/>
          <w:rtl/>
        </w:rPr>
      </w:pPr>
    </w:p>
    <w:p w14:paraId="6C2867A1"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651C8F36" w14:textId="77777777" w:rsidR="005150F2" w:rsidRPr="005150F2" w:rsidRDefault="005150F2" w:rsidP="005150F2">
      <w:pPr>
        <w:bidi/>
        <w:rPr>
          <w:rFonts w:cs="David" w:hint="cs"/>
          <w:rtl/>
        </w:rPr>
      </w:pPr>
    </w:p>
    <w:p w14:paraId="13AEF10C" w14:textId="77777777" w:rsidR="005150F2" w:rsidRPr="005150F2" w:rsidRDefault="005150F2" w:rsidP="005150F2">
      <w:pPr>
        <w:bidi/>
        <w:rPr>
          <w:rFonts w:cs="David" w:hint="cs"/>
          <w:rtl/>
        </w:rPr>
      </w:pPr>
      <w:r w:rsidRPr="005150F2">
        <w:rPr>
          <w:rFonts w:cs="David" w:hint="cs"/>
          <w:rtl/>
        </w:rPr>
        <w:tab/>
        <w:t xml:space="preserve"> כך הם נוהגים בוועדות.</w:t>
      </w:r>
    </w:p>
    <w:p w14:paraId="39621873" w14:textId="77777777" w:rsidR="005150F2" w:rsidRPr="005150F2" w:rsidRDefault="005150F2" w:rsidP="005150F2">
      <w:pPr>
        <w:bidi/>
        <w:rPr>
          <w:rFonts w:cs="David" w:hint="cs"/>
          <w:rtl/>
        </w:rPr>
      </w:pPr>
    </w:p>
    <w:p w14:paraId="0350CB5F" w14:textId="77777777" w:rsidR="005150F2" w:rsidRPr="005150F2" w:rsidRDefault="005150F2" w:rsidP="005150F2">
      <w:pPr>
        <w:bidi/>
        <w:rPr>
          <w:rFonts w:cs="David" w:hint="cs"/>
          <w:u w:val="single"/>
          <w:rtl/>
        </w:rPr>
      </w:pPr>
      <w:r w:rsidRPr="005150F2">
        <w:rPr>
          <w:rFonts w:cs="David" w:hint="cs"/>
          <w:u w:val="single"/>
          <w:rtl/>
        </w:rPr>
        <w:t xml:space="preserve">זבולון </w:t>
      </w:r>
      <w:proofErr w:type="spellStart"/>
      <w:r w:rsidRPr="005150F2">
        <w:rPr>
          <w:rFonts w:cs="David" w:hint="cs"/>
          <w:u w:val="single"/>
          <w:rtl/>
        </w:rPr>
        <w:t>אורלב</w:t>
      </w:r>
      <w:proofErr w:type="spellEnd"/>
      <w:r w:rsidRPr="005150F2">
        <w:rPr>
          <w:rFonts w:cs="David" w:hint="cs"/>
          <w:u w:val="single"/>
          <w:rtl/>
        </w:rPr>
        <w:t>:</w:t>
      </w:r>
    </w:p>
    <w:p w14:paraId="4D96BBF3" w14:textId="77777777" w:rsidR="005150F2" w:rsidRPr="005150F2" w:rsidRDefault="005150F2" w:rsidP="005150F2">
      <w:pPr>
        <w:bidi/>
        <w:rPr>
          <w:rFonts w:cs="David" w:hint="cs"/>
          <w:rtl/>
        </w:rPr>
      </w:pPr>
    </w:p>
    <w:p w14:paraId="2AB53B36" w14:textId="77777777" w:rsidR="005150F2" w:rsidRPr="005150F2" w:rsidRDefault="005150F2" w:rsidP="005150F2">
      <w:pPr>
        <w:bidi/>
        <w:rPr>
          <w:rFonts w:cs="David" w:hint="cs"/>
          <w:rtl/>
        </w:rPr>
      </w:pPr>
      <w:r w:rsidRPr="005150F2">
        <w:rPr>
          <w:rFonts w:cs="David" w:hint="cs"/>
          <w:rtl/>
        </w:rPr>
        <w:tab/>
        <w:t>אני מכיר הרבה ועדות שלא יודעות מה זה ממלא מקום קבוע, כי לא היה ולא יודעים.</w:t>
      </w:r>
    </w:p>
    <w:p w14:paraId="05AD609C" w14:textId="77777777" w:rsidR="005150F2" w:rsidRPr="005150F2" w:rsidRDefault="005150F2" w:rsidP="005150F2">
      <w:pPr>
        <w:bidi/>
        <w:rPr>
          <w:rFonts w:cs="David" w:hint="cs"/>
          <w:rtl/>
        </w:rPr>
      </w:pPr>
    </w:p>
    <w:p w14:paraId="675FF9EA"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68037D84" w14:textId="77777777" w:rsidR="005150F2" w:rsidRPr="005150F2" w:rsidRDefault="005150F2" w:rsidP="005150F2">
      <w:pPr>
        <w:bidi/>
        <w:rPr>
          <w:rFonts w:cs="David" w:hint="cs"/>
          <w:rtl/>
        </w:rPr>
      </w:pPr>
    </w:p>
    <w:p w14:paraId="68F3264A" w14:textId="77777777" w:rsidR="005150F2" w:rsidRPr="005150F2" w:rsidRDefault="005150F2" w:rsidP="005150F2">
      <w:pPr>
        <w:bidi/>
        <w:rPr>
          <w:rFonts w:cs="David" w:hint="cs"/>
          <w:rtl/>
        </w:rPr>
      </w:pPr>
      <w:r w:rsidRPr="005150F2">
        <w:rPr>
          <w:rFonts w:cs="David" w:hint="cs"/>
          <w:rtl/>
        </w:rPr>
        <w:tab/>
        <w:t xml:space="preserve"> אם יש סיטואציה שחבר קבוע בוועדה נעדר ולא מוצאים את ממלא המקום מהסיעה, ופונים לסיעה האחרת ומוצאים את ממלא המקום הקבוע השמי; תוך כדי הדיון עצמו לפני ההצבעה או תוך כדי ההצבעה מגיע החבר הקבוע של הוועדה </w:t>
      </w:r>
      <w:r w:rsidRPr="005150F2">
        <w:rPr>
          <w:rFonts w:cs="David"/>
          <w:rtl/>
        </w:rPr>
        <w:t>–</w:t>
      </w:r>
      <w:r w:rsidRPr="005150F2">
        <w:rPr>
          <w:rFonts w:cs="David" w:hint="cs"/>
          <w:rtl/>
        </w:rPr>
        <w:t xml:space="preserve"> מה קורה?</w:t>
      </w:r>
    </w:p>
    <w:p w14:paraId="5310CFF4" w14:textId="77777777" w:rsidR="005150F2" w:rsidRPr="005150F2" w:rsidRDefault="005150F2" w:rsidP="005150F2">
      <w:pPr>
        <w:bidi/>
        <w:rPr>
          <w:rFonts w:cs="David" w:hint="cs"/>
          <w:rtl/>
        </w:rPr>
      </w:pPr>
    </w:p>
    <w:p w14:paraId="4706B322" w14:textId="77777777" w:rsidR="005150F2" w:rsidRPr="005150F2" w:rsidRDefault="005150F2" w:rsidP="005150F2">
      <w:pPr>
        <w:bidi/>
        <w:rPr>
          <w:rFonts w:cs="David"/>
          <w:u w:val="single"/>
        </w:rPr>
      </w:pPr>
      <w:r w:rsidRPr="005150F2">
        <w:rPr>
          <w:rFonts w:cs="David" w:hint="cs"/>
          <w:u w:val="single"/>
          <w:rtl/>
        </w:rPr>
        <w:t>ארבל אסטרחן:</w:t>
      </w:r>
    </w:p>
    <w:p w14:paraId="671303FA" w14:textId="77777777" w:rsidR="005150F2" w:rsidRPr="005150F2" w:rsidRDefault="005150F2" w:rsidP="005150F2">
      <w:pPr>
        <w:bidi/>
        <w:rPr>
          <w:rFonts w:cs="David" w:hint="cs"/>
          <w:u w:val="single"/>
          <w:rtl/>
        </w:rPr>
      </w:pPr>
    </w:p>
    <w:p w14:paraId="5F8C8BD9" w14:textId="77777777" w:rsidR="005150F2" w:rsidRPr="005150F2" w:rsidRDefault="005150F2" w:rsidP="005150F2">
      <w:pPr>
        <w:bidi/>
        <w:rPr>
          <w:rFonts w:cs="David" w:hint="cs"/>
          <w:rtl/>
        </w:rPr>
      </w:pPr>
      <w:r w:rsidRPr="005150F2">
        <w:rPr>
          <w:rFonts w:cs="David" w:hint="cs"/>
          <w:rtl/>
        </w:rPr>
        <w:tab/>
        <w:t>הוא גובר על כולם.</w:t>
      </w:r>
    </w:p>
    <w:p w14:paraId="2DDDF19A" w14:textId="77777777" w:rsidR="005150F2" w:rsidRPr="005150F2" w:rsidRDefault="005150F2" w:rsidP="005150F2">
      <w:pPr>
        <w:bidi/>
        <w:rPr>
          <w:rFonts w:cs="David" w:hint="cs"/>
          <w:rtl/>
        </w:rPr>
      </w:pPr>
    </w:p>
    <w:p w14:paraId="368A7EC2" w14:textId="77777777" w:rsidR="005150F2" w:rsidRPr="005150F2" w:rsidRDefault="005150F2" w:rsidP="005150F2">
      <w:pPr>
        <w:pStyle w:val="Heading5"/>
        <w:jc w:val="left"/>
        <w:rPr>
          <w:rFonts w:hint="cs"/>
          <w:sz w:val="24"/>
          <w:rtl/>
        </w:rPr>
      </w:pPr>
      <w:r w:rsidRPr="005150F2">
        <w:rPr>
          <w:rFonts w:hint="cs"/>
          <w:sz w:val="24"/>
          <w:u w:val="single"/>
          <w:rtl/>
        </w:rPr>
        <w:t>שלי יחימוביץ:</w:t>
      </w:r>
    </w:p>
    <w:p w14:paraId="7A2D9BD5" w14:textId="77777777" w:rsidR="005150F2" w:rsidRPr="005150F2" w:rsidRDefault="005150F2" w:rsidP="005150F2">
      <w:pPr>
        <w:pStyle w:val="Heading5"/>
        <w:jc w:val="left"/>
        <w:rPr>
          <w:rFonts w:hint="cs"/>
          <w:sz w:val="24"/>
          <w:rtl/>
        </w:rPr>
      </w:pPr>
    </w:p>
    <w:p w14:paraId="42C045E5" w14:textId="77777777" w:rsidR="005150F2" w:rsidRPr="005150F2" w:rsidRDefault="005150F2" w:rsidP="005150F2">
      <w:pPr>
        <w:bidi/>
        <w:rPr>
          <w:rFonts w:cs="David" w:hint="cs"/>
          <w:rtl/>
        </w:rPr>
      </w:pPr>
      <w:r w:rsidRPr="005150F2">
        <w:rPr>
          <w:rFonts w:cs="David" w:hint="cs"/>
          <w:rtl/>
        </w:rPr>
        <w:tab/>
        <w:t xml:space="preserve"> יש עוד סוגיה שלא ליבנו, ואין עליה הסכמה פה: אני רוצה שנקבל החלטה, ברשותך, על התוספת של ל"נתפנה" שהציעה היועצת המשפטית. אני מתנגדת לתוספת הזאת. </w:t>
      </w:r>
    </w:p>
    <w:p w14:paraId="6546446C" w14:textId="77777777" w:rsidR="005150F2" w:rsidRDefault="005150F2" w:rsidP="005150F2">
      <w:pPr>
        <w:bidi/>
        <w:rPr>
          <w:rFonts w:cs="David" w:hint="cs"/>
          <w:rtl/>
        </w:rPr>
      </w:pPr>
    </w:p>
    <w:p w14:paraId="53BBC218" w14:textId="77777777" w:rsidR="005150F2" w:rsidRDefault="005150F2" w:rsidP="005150F2">
      <w:pPr>
        <w:bidi/>
        <w:rPr>
          <w:rFonts w:cs="David" w:hint="cs"/>
          <w:rtl/>
        </w:rPr>
      </w:pPr>
    </w:p>
    <w:p w14:paraId="6511EAE8" w14:textId="77777777" w:rsidR="005150F2" w:rsidRDefault="005150F2" w:rsidP="005150F2">
      <w:pPr>
        <w:bidi/>
        <w:rPr>
          <w:rFonts w:cs="David" w:hint="cs"/>
          <w:rtl/>
        </w:rPr>
      </w:pPr>
    </w:p>
    <w:p w14:paraId="7B6DBE77" w14:textId="77777777" w:rsidR="005150F2" w:rsidRDefault="005150F2" w:rsidP="005150F2">
      <w:pPr>
        <w:bidi/>
        <w:rPr>
          <w:rFonts w:cs="David" w:hint="cs"/>
          <w:rtl/>
        </w:rPr>
      </w:pPr>
    </w:p>
    <w:p w14:paraId="3C30C28F" w14:textId="77777777" w:rsidR="005150F2" w:rsidRDefault="005150F2" w:rsidP="005150F2">
      <w:pPr>
        <w:bidi/>
        <w:rPr>
          <w:rFonts w:cs="David" w:hint="cs"/>
          <w:rtl/>
        </w:rPr>
      </w:pPr>
    </w:p>
    <w:p w14:paraId="35A4AE02" w14:textId="77777777" w:rsidR="005150F2" w:rsidRDefault="005150F2" w:rsidP="005150F2">
      <w:pPr>
        <w:bidi/>
        <w:rPr>
          <w:rFonts w:cs="David" w:hint="cs"/>
          <w:rtl/>
        </w:rPr>
      </w:pPr>
    </w:p>
    <w:p w14:paraId="09B45633" w14:textId="77777777" w:rsidR="005150F2" w:rsidRDefault="005150F2" w:rsidP="005150F2">
      <w:pPr>
        <w:bidi/>
        <w:rPr>
          <w:rFonts w:cs="David" w:hint="cs"/>
          <w:rtl/>
        </w:rPr>
      </w:pPr>
    </w:p>
    <w:p w14:paraId="665BA357" w14:textId="77777777" w:rsidR="005150F2" w:rsidRPr="005150F2" w:rsidRDefault="005150F2" w:rsidP="005150F2">
      <w:pPr>
        <w:bidi/>
        <w:rPr>
          <w:rFonts w:cs="David" w:hint="cs"/>
          <w:rtl/>
        </w:rPr>
      </w:pPr>
    </w:p>
    <w:p w14:paraId="64961F03" w14:textId="77777777" w:rsidR="005150F2" w:rsidRPr="005150F2" w:rsidRDefault="005150F2" w:rsidP="005150F2">
      <w:pPr>
        <w:bidi/>
        <w:rPr>
          <w:rFonts w:cs="David" w:hint="cs"/>
          <w:rtl/>
        </w:rPr>
      </w:pPr>
      <w:r w:rsidRPr="005150F2">
        <w:rPr>
          <w:rFonts w:cs="David" w:hint="cs"/>
          <w:u w:val="single"/>
          <w:rtl/>
        </w:rPr>
        <w:t>שלמה מולה:</w:t>
      </w:r>
    </w:p>
    <w:p w14:paraId="6E30B132" w14:textId="77777777" w:rsidR="005150F2" w:rsidRPr="005150F2" w:rsidRDefault="005150F2" w:rsidP="005150F2">
      <w:pPr>
        <w:bidi/>
        <w:rPr>
          <w:rFonts w:cs="David" w:hint="cs"/>
          <w:rtl/>
        </w:rPr>
      </w:pPr>
    </w:p>
    <w:p w14:paraId="5D0AB5B6" w14:textId="77777777" w:rsidR="005150F2" w:rsidRPr="005150F2" w:rsidRDefault="005150F2" w:rsidP="005150F2">
      <w:pPr>
        <w:bidi/>
        <w:rPr>
          <w:rFonts w:cs="David" w:hint="cs"/>
          <w:rtl/>
        </w:rPr>
      </w:pPr>
      <w:r w:rsidRPr="005150F2">
        <w:rPr>
          <w:rFonts w:cs="David" w:hint="cs"/>
          <w:rtl/>
        </w:rPr>
        <w:tab/>
        <w:t xml:space="preserve"> גם אנחנו.</w:t>
      </w:r>
    </w:p>
    <w:p w14:paraId="7EE9EC57" w14:textId="77777777" w:rsidR="005150F2" w:rsidRPr="005150F2" w:rsidRDefault="005150F2" w:rsidP="005150F2">
      <w:pPr>
        <w:bidi/>
        <w:rPr>
          <w:rFonts w:cs="David" w:hint="cs"/>
          <w:rtl/>
        </w:rPr>
      </w:pPr>
    </w:p>
    <w:p w14:paraId="6F1CD504"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4024EDC5" w14:textId="77777777" w:rsidR="005150F2" w:rsidRPr="005150F2" w:rsidRDefault="005150F2" w:rsidP="005150F2">
      <w:pPr>
        <w:bidi/>
        <w:rPr>
          <w:rFonts w:cs="David" w:hint="cs"/>
          <w:rtl/>
        </w:rPr>
      </w:pPr>
    </w:p>
    <w:p w14:paraId="63C26705" w14:textId="77777777" w:rsidR="005150F2" w:rsidRPr="005150F2" w:rsidRDefault="005150F2" w:rsidP="005150F2">
      <w:pPr>
        <w:bidi/>
        <w:rPr>
          <w:rFonts w:cs="David" w:hint="cs"/>
          <w:rtl/>
        </w:rPr>
      </w:pPr>
      <w:r w:rsidRPr="005150F2">
        <w:rPr>
          <w:rFonts w:cs="David" w:hint="cs"/>
          <w:rtl/>
        </w:rPr>
        <w:tab/>
        <w:t xml:space="preserve">מי אמר שלא מעלים את זה? אתם אמרתם שאתם מתנגדים, זאת זכותכם, וזכותי להעביר את זה להצבעה. </w:t>
      </w:r>
    </w:p>
    <w:p w14:paraId="33F71D75" w14:textId="77777777" w:rsidR="005150F2" w:rsidRPr="005150F2" w:rsidRDefault="005150F2" w:rsidP="005150F2">
      <w:pPr>
        <w:bidi/>
        <w:rPr>
          <w:rFonts w:cs="David" w:hint="cs"/>
          <w:rtl/>
        </w:rPr>
      </w:pPr>
    </w:p>
    <w:p w14:paraId="2A31E7E6" w14:textId="77777777" w:rsidR="005150F2" w:rsidRPr="005150F2" w:rsidRDefault="005150F2" w:rsidP="005150F2">
      <w:pPr>
        <w:bidi/>
        <w:rPr>
          <w:rFonts w:cs="David" w:hint="cs"/>
          <w:u w:val="single"/>
          <w:rtl/>
        </w:rPr>
      </w:pPr>
      <w:r w:rsidRPr="005150F2">
        <w:rPr>
          <w:rFonts w:cs="David" w:hint="cs"/>
          <w:u w:val="single"/>
          <w:rtl/>
        </w:rPr>
        <w:t>שלי יחימוביץ:</w:t>
      </w:r>
    </w:p>
    <w:p w14:paraId="579A2697" w14:textId="77777777" w:rsidR="005150F2" w:rsidRPr="005150F2" w:rsidRDefault="005150F2" w:rsidP="005150F2">
      <w:pPr>
        <w:bidi/>
        <w:rPr>
          <w:rFonts w:cs="David" w:hint="cs"/>
          <w:u w:val="single"/>
          <w:rtl/>
        </w:rPr>
      </w:pPr>
    </w:p>
    <w:p w14:paraId="4FC745FF" w14:textId="77777777" w:rsidR="005150F2" w:rsidRPr="005150F2" w:rsidRDefault="005150F2" w:rsidP="005150F2">
      <w:pPr>
        <w:bidi/>
        <w:rPr>
          <w:rFonts w:cs="David" w:hint="cs"/>
          <w:rtl/>
        </w:rPr>
      </w:pPr>
      <w:r w:rsidRPr="005150F2">
        <w:rPr>
          <w:rFonts w:cs="David" w:hint="cs"/>
          <w:rtl/>
        </w:rPr>
        <w:tab/>
        <w:t xml:space="preserve"> כן.</w:t>
      </w:r>
    </w:p>
    <w:p w14:paraId="2AD52AFE" w14:textId="77777777" w:rsidR="005150F2" w:rsidRPr="005150F2" w:rsidRDefault="005150F2" w:rsidP="005150F2">
      <w:pPr>
        <w:bidi/>
        <w:rPr>
          <w:rFonts w:cs="David" w:hint="cs"/>
          <w:rtl/>
        </w:rPr>
      </w:pPr>
    </w:p>
    <w:p w14:paraId="4EDF2691"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61D76FC6" w14:textId="77777777" w:rsidR="005150F2" w:rsidRPr="005150F2" w:rsidRDefault="005150F2" w:rsidP="005150F2">
      <w:pPr>
        <w:bidi/>
        <w:rPr>
          <w:rFonts w:cs="David" w:hint="cs"/>
          <w:rtl/>
        </w:rPr>
      </w:pPr>
    </w:p>
    <w:p w14:paraId="20E7FCBD" w14:textId="77777777" w:rsidR="005150F2" w:rsidRPr="005150F2" w:rsidRDefault="005150F2" w:rsidP="005150F2">
      <w:pPr>
        <w:bidi/>
        <w:rPr>
          <w:rFonts w:cs="David" w:hint="cs"/>
          <w:rtl/>
        </w:rPr>
      </w:pPr>
      <w:r w:rsidRPr="005150F2">
        <w:rPr>
          <w:rFonts w:cs="David" w:hint="cs"/>
          <w:rtl/>
        </w:rPr>
        <w:tab/>
        <w:t>כשיש נוהג בכנסת, והייעוץ המשפטי אומר שכדי שהנוהג הזה יהיה ברור לחלוטין מהכתוב,  ראוי שוועדת הכנסת תיתן גיבוי לייעוץ המשפטי.</w:t>
      </w:r>
    </w:p>
    <w:p w14:paraId="7ED79129" w14:textId="77777777" w:rsidR="005150F2" w:rsidRPr="005150F2" w:rsidRDefault="005150F2" w:rsidP="005150F2">
      <w:pPr>
        <w:bidi/>
        <w:rPr>
          <w:rFonts w:cs="David" w:hint="cs"/>
          <w:rtl/>
        </w:rPr>
      </w:pPr>
    </w:p>
    <w:p w14:paraId="2EE8BC12"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3183C0DA" w14:textId="77777777" w:rsidR="005150F2" w:rsidRPr="005150F2" w:rsidRDefault="005150F2" w:rsidP="005150F2">
      <w:pPr>
        <w:bidi/>
        <w:rPr>
          <w:rFonts w:cs="David" w:hint="cs"/>
          <w:rtl/>
        </w:rPr>
      </w:pPr>
    </w:p>
    <w:p w14:paraId="268A3B85" w14:textId="77777777" w:rsidR="005150F2" w:rsidRPr="005150F2" w:rsidRDefault="005150F2" w:rsidP="005150F2">
      <w:pPr>
        <w:bidi/>
        <w:rPr>
          <w:rFonts w:cs="David" w:hint="cs"/>
          <w:rtl/>
        </w:rPr>
      </w:pPr>
      <w:r w:rsidRPr="005150F2">
        <w:rPr>
          <w:rFonts w:cs="David" w:hint="cs"/>
          <w:rtl/>
        </w:rPr>
        <w:tab/>
        <w:t xml:space="preserve"> בדרך הזאת תביאו לעוד עשרות שינויים בתקנון. זה לא היה המצב מראש, זה לא היה על סדר היום.</w:t>
      </w:r>
    </w:p>
    <w:p w14:paraId="201A2C5E" w14:textId="77777777" w:rsidR="005150F2" w:rsidRPr="005150F2" w:rsidRDefault="005150F2" w:rsidP="005150F2">
      <w:pPr>
        <w:bidi/>
        <w:rPr>
          <w:rFonts w:cs="David" w:hint="cs"/>
          <w:rtl/>
        </w:rPr>
      </w:pPr>
    </w:p>
    <w:p w14:paraId="2724DDD4"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4C5ED306" w14:textId="77777777" w:rsidR="005150F2" w:rsidRPr="005150F2" w:rsidRDefault="005150F2" w:rsidP="005150F2">
      <w:pPr>
        <w:bidi/>
        <w:rPr>
          <w:rFonts w:cs="David" w:hint="cs"/>
          <w:rtl/>
        </w:rPr>
      </w:pPr>
    </w:p>
    <w:p w14:paraId="6CD2722E" w14:textId="77777777" w:rsidR="005150F2" w:rsidRPr="005150F2" w:rsidRDefault="005150F2" w:rsidP="005150F2">
      <w:pPr>
        <w:bidi/>
        <w:rPr>
          <w:rFonts w:cs="David" w:hint="cs"/>
          <w:rtl/>
        </w:rPr>
      </w:pPr>
      <w:r w:rsidRPr="005150F2">
        <w:rPr>
          <w:rFonts w:cs="David" w:hint="cs"/>
          <w:rtl/>
        </w:rPr>
        <w:tab/>
        <w:t xml:space="preserve">זה היה על סדר היום, זה הופץ מראש, וזה היה בשבוע שעבר. ביקשתם להמתין שבוע, כיבדתי את הבקשה. </w:t>
      </w:r>
    </w:p>
    <w:p w14:paraId="60734938" w14:textId="77777777" w:rsidR="005150F2" w:rsidRPr="005150F2" w:rsidRDefault="005150F2" w:rsidP="005150F2">
      <w:pPr>
        <w:bidi/>
        <w:rPr>
          <w:rFonts w:cs="David" w:hint="cs"/>
          <w:rtl/>
        </w:rPr>
      </w:pPr>
    </w:p>
    <w:p w14:paraId="41CCC295"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6751B4C7" w14:textId="77777777" w:rsidR="005150F2" w:rsidRPr="005150F2" w:rsidRDefault="005150F2" w:rsidP="005150F2">
      <w:pPr>
        <w:bidi/>
        <w:rPr>
          <w:rFonts w:cs="David" w:hint="cs"/>
          <w:rtl/>
        </w:rPr>
      </w:pPr>
    </w:p>
    <w:p w14:paraId="449130A7" w14:textId="77777777" w:rsidR="005150F2" w:rsidRPr="005150F2" w:rsidRDefault="005150F2" w:rsidP="005150F2">
      <w:pPr>
        <w:bidi/>
        <w:rPr>
          <w:rFonts w:cs="David" w:hint="cs"/>
          <w:rtl/>
        </w:rPr>
      </w:pPr>
      <w:r w:rsidRPr="005150F2">
        <w:rPr>
          <w:rFonts w:cs="David" w:hint="cs"/>
          <w:rtl/>
        </w:rPr>
        <w:tab/>
        <w:t xml:space="preserve"> זה היה בשבוע שעבר?</w:t>
      </w:r>
    </w:p>
    <w:p w14:paraId="110441E6" w14:textId="77777777" w:rsidR="005150F2" w:rsidRPr="005150F2" w:rsidRDefault="005150F2" w:rsidP="005150F2">
      <w:pPr>
        <w:bidi/>
        <w:rPr>
          <w:rFonts w:cs="David" w:hint="cs"/>
          <w:rtl/>
        </w:rPr>
      </w:pPr>
    </w:p>
    <w:p w14:paraId="6B60D61D"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7D031443" w14:textId="77777777" w:rsidR="005150F2" w:rsidRPr="005150F2" w:rsidRDefault="005150F2" w:rsidP="005150F2">
      <w:pPr>
        <w:bidi/>
        <w:rPr>
          <w:rFonts w:cs="David" w:hint="cs"/>
          <w:rtl/>
        </w:rPr>
      </w:pPr>
    </w:p>
    <w:p w14:paraId="7A2D46BF" w14:textId="77777777" w:rsidR="005150F2" w:rsidRPr="005150F2" w:rsidRDefault="005150F2" w:rsidP="005150F2">
      <w:pPr>
        <w:bidi/>
        <w:rPr>
          <w:rFonts w:cs="David" w:hint="cs"/>
          <w:rtl/>
        </w:rPr>
      </w:pPr>
      <w:r w:rsidRPr="005150F2">
        <w:rPr>
          <w:rFonts w:cs="David" w:hint="cs"/>
          <w:rtl/>
        </w:rPr>
        <w:tab/>
        <w:t xml:space="preserve"> כן. כיבדתי את הבקשה ונתתי שבוע. לא הייתי חייב, היה לי גם רוב לפני שבוע. כיבדתי את בקשתה של חברת הכנסת יחימוביץ לשנות את מה שהבאנו כדי לפתור בעיה ספציפית שקיימת בסיעה מסוימת ולא לשם כך נועד מנגנון של ממלא מקום, ולכן זה שונה. </w:t>
      </w:r>
    </w:p>
    <w:p w14:paraId="360009B2" w14:textId="77777777" w:rsidR="005150F2" w:rsidRPr="005150F2" w:rsidRDefault="005150F2" w:rsidP="005150F2">
      <w:pPr>
        <w:bidi/>
        <w:rPr>
          <w:rFonts w:cs="David" w:hint="cs"/>
          <w:rtl/>
        </w:rPr>
      </w:pPr>
    </w:p>
    <w:p w14:paraId="3A80B254"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764610FC" w14:textId="77777777" w:rsidR="005150F2" w:rsidRPr="005150F2" w:rsidRDefault="005150F2" w:rsidP="005150F2">
      <w:pPr>
        <w:bidi/>
        <w:rPr>
          <w:rFonts w:cs="David" w:hint="cs"/>
          <w:rtl/>
        </w:rPr>
      </w:pPr>
    </w:p>
    <w:p w14:paraId="790696E5" w14:textId="77777777" w:rsidR="005150F2" w:rsidRPr="005150F2" w:rsidRDefault="005150F2" w:rsidP="005150F2">
      <w:pPr>
        <w:bidi/>
        <w:rPr>
          <w:rFonts w:cs="David" w:hint="cs"/>
          <w:rtl/>
        </w:rPr>
      </w:pPr>
      <w:r w:rsidRPr="005150F2">
        <w:rPr>
          <w:rFonts w:cs="David" w:hint="cs"/>
          <w:rtl/>
        </w:rPr>
        <w:tab/>
        <w:t xml:space="preserve"> אני מאוד מעריכה שדחית את כל הנושא בשבוע. יחד עם זה חשוב שאם התחלנו את הוועדה ברגל ימין, בהסכמות, לדעתי, זה לא עניין כל-כך קריטי שיובא לשינוי בתקנון. שמעת כאן את מרבית החברים- -</w:t>
      </w:r>
    </w:p>
    <w:p w14:paraId="0CD7B912" w14:textId="77777777" w:rsidR="005150F2" w:rsidRPr="005150F2" w:rsidRDefault="005150F2" w:rsidP="005150F2">
      <w:pPr>
        <w:bidi/>
        <w:rPr>
          <w:rFonts w:cs="David" w:hint="cs"/>
          <w:rtl/>
        </w:rPr>
      </w:pPr>
    </w:p>
    <w:p w14:paraId="4AE38DFA"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16CA90A1" w14:textId="77777777" w:rsidR="005150F2" w:rsidRPr="005150F2" w:rsidRDefault="005150F2" w:rsidP="005150F2">
      <w:pPr>
        <w:bidi/>
        <w:rPr>
          <w:rFonts w:cs="David" w:hint="cs"/>
          <w:rtl/>
        </w:rPr>
      </w:pPr>
    </w:p>
    <w:p w14:paraId="741B3E09" w14:textId="77777777" w:rsidR="005150F2" w:rsidRPr="005150F2" w:rsidRDefault="005150F2" w:rsidP="005150F2">
      <w:pPr>
        <w:bidi/>
        <w:rPr>
          <w:rFonts w:cs="David" w:hint="cs"/>
          <w:rtl/>
        </w:rPr>
      </w:pPr>
      <w:r w:rsidRPr="005150F2">
        <w:rPr>
          <w:rFonts w:cs="David" w:hint="cs"/>
          <w:rtl/>
        </w:rPr>
        <w:tab/>
        <w:t>את מרבית החברים לא שמעתי. שמעתי שסיעת קדימה מתנגדת ושמעתי שחברת הכנסת יחימוביץ מתנגדת.</w:t>
      </w:r>
    </w:p>
    <w:p w14:paraId="5427DF65" w14:textId="77777777" w:rsidR="005150F2" w:rsidRPr="005150F2" w:rsidRDefault="005150F2" w:rsidP="005150F2">
      <w:pPr>
        <w:bidi/>
        <w:rPr>
          <w:rFonts w:cs="David" w:hint="cs"/>
          <w:rtl/>
        </w:rPr>
      </w:pPr>
    </w:p>
    <w:p w14:paraId="18B216E9" w14:textId="77777777" w:rsidR="005150F2" w:rsidRPr="005150F2" w:rsidRDefault="005150F2" w:rsidP="005150F2">
      <w:pPr>
        <w:bidi/>
        <w:rPr>
          <w:rFonts w:cs="David" w:hint="cs"/>
          <w:u w:val="single"/>
          <w:rtl/>
        </w:rPr>
      </w:pPr>
      <w:r w:rsidRPr="005150F2">
        <w:rPr>
          <w:rFonts w:cs="David" w:hint="cs"/>
          <w:u w:val="single"/>
          <w:rtl/>
        </w:rPr>
        <w:t xml:space="preserve">רוחמה אברהם </w:t>
      </w:r>
      <w:proofErr w:type="spellStart"/>
      <w:r w:rsidRPr="005150F2">
        <w:rPr>
          <w:rFonts w:cs="David" w:hint="cs"/>
          <w:u w:val="single"/>
          <w:rtl/>
        </w:rPr>
        <w:t>בלילא</w:t>
      </w:r>
      <w:proofErr w:type="spellEnd"/>
      <w:r w:rsidRPr="005150F2">
        <w:rPr>
          <w:rFonts w:cs="David" w:hint="cs"/>
          <w:u w:val="single"/>
          <w:rtl/>
        </w:rPr>
        <w:t>:</w:t>
      </w:r>
    </w:p>
    <w:p w14:paraId="0325ADBC" w14:textId="77777777" w:rsidR="005150F2" w:rsidRPr="005150F2" w:rsidRDefault="005150F2" w:rsidP="005150F2">
      <w:pPr>
        <w:bidi/>
        <w:rPr>
          <w:rFonts w:cs="David" w:hint="cs"/>
          <w:rtl/>
        </w:rPr>
      </w:pPr>
    </w:p>
    <w:p w14:paraId="5786A48A" w14:textId="77777777" w:rsidR="005150F2" w:rsidRPr="005150F2" w:rsidRDefault="005150F2" w:rsidP="005150F2">
      <w:pPr>
        <w:bidi/>
        <w:rPr>
          <w:rFonts w:cs="David" w:hint="cs"/>
          <w:rtl/>
        </w:rPr>
      </w:pPr>
      <w:r w:rsidRPr="005150F2">
        <w:rPr>
          <w:rFonts w:cs="David" w:hint="cs"/>
          <w:rtl/>
        </w:rPr>
        <w:tab/>
        <w:t xml:space="preserve"> גם סיעת ש"ס.</w:t>
      </w:r>
    </w:p>
    <w:p w14:paraId="63633885" w14:textId="77777777" w:rsidR="005150F2" w:rsidRPr="005150F2" w:rsidRDefault="005150F2" w:rsidP="005150F2">
      <w:pPr>
        <w:bidi/>
        <w:rPr>
          <w:rFonts w:cs="David" w:hint="cs"/>
          <w:rtl/>
        </w:rPr>
      </w:pPr>
    </w:p>
    <w:p w14:paraId="707C36DB" w14:textId="77777777" w:rsidR="005150F2" w:rsidRDefault="005150F2" w:rsidP="005150F2">
      <w:pPr>
        <w:bidi/>
        <w:rPr>
          <w:rFonts w:cs="David" w:hint="cs"/>
          <w:u w:val="single"/>
          <w:rtl/>
        </w:rPr>
      </w:pPr>
    </w:p>
    <w:p w14:paraId="68516904" w14:textId="77777777" w:rsidR="005150F2" w:rsidRDefault="005150F2" w:rsidP="005150F2">
      <w:pPr>
        <w:bidi/>
        <w:rPr>
          <w:rFonts w:cs="David" w:hint="cs"/>
          <w:u w:val="single"/>
          <w:rtl/>
        </w:rPr>
      </w:pPr>
    </w:p>
    <w:p w14:paraId="1636A93B" w14:textId="77777777" w:rsidR="005150F2" w:rsidRDefault="005150F2" w:rsidP="005150F2">
      <w:pPr>
        <w:bidi/>
        <w:rPr>
          <w:rFonts w:cs="David" w:hint="cs"/>
          <w:u w:val="single"/>
          <w:rtl/>
        </w:rPr>
      </w:pPr>
    </w:p>
    <w:p w14:paraId="4A06E9B1"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063FFA0E" w14:textId="77777777" w:rsidR="005150F2" w:rsidRPr="005150F2" w:rsidRDefault="005150F2" w:rsidP="005150F2">
      <w:pPr>
        <w:bidi/>
        <w:rPr>
          <w:rFonts w:cs="David" w:hint="cs"/>
          <w:rtl/>
        </w:rPr>
      </w:pPr>
    </w:p>
    <w:p w14:paraId="5F689AE3" w14:textId="77777777" w:rsidR="005150F2" w:rsidRPr="005150F2" w:rsidRDefault="005150F2" w:rsidP="005150F2">
      <w:pPr>
        <w:bidi/>
        <w:rPr>
          <w:rFonts w:cs="David" w:hint="cs"/>
          <w:rtl/>
        </w:rPr>
      </w:pPr>
      <w:r w:rsidRPr="005150F2">
        <w:rPr>
          <w:rFonts w:cs="David" w:hint="cs"/>
          <w:rtl/>
        </w:rPr>
        <w:tab/>
        <w:t xml:space="preserve"> אני אהיה לארג' - אני אחלק את זה לשתי הצבעות </w:t>
      </w:r>
      <w:r w:rsidRPr="005150F2">
        <w:rPr>
          <w:rFonts w:cs="David"/>
          <w:rtl/>
        </w:rPr>
        <w:t>–</w:t>
      </w:r>
      <w:r w:rsidRPr="005150F2">
        <w:rPr>
          <w:rFonts w:cs="David" w:hint="cs"/>
          <w:rtl/>
        </w:rPr>
        <w:t xml:space="preserve"> תהיה הצבעה נפרדת על העניין של ממלא המקום והצבעה נפרדת על הבקשה של הייעוץ המשפטי לתקן את הסעיף. חברים יכריעו. האמיני לי, גם הסעיף הזה הוא לא בנשמתי, לא נוגע אליי, אבל אני רוצה לתת גיבוי לייעוץ המשפטי.</w:t>
      </w:r>
    </w:p>
    <w:p w14:paraId="4B0AF252" w14:textId="77777777" w:rsidR="005150F2" w:rsidRPr="005150F2" w:rsidRDefault="005150F2" w:rsidP="005150F2">
      <w:pPr>
        <w:bidi/>
        <w:rPr>
          <w:rFonts w:cs="David" w:hint="cs"/>
          <w:rtl/>
        </w:rPr>
      </w:pPr>
    </w:p>
    <w:p w14:paraId="7DFF174A" w14:textId="77777777" w:rsidR="005150F2" w:rsidRPr="005150F2" w:rsidRDefault="005150F2" w:rsidP="005150F2">
      <w:pPr>
        <w:bidi/>
        <w:rPr>
          <w:rFonts w:cs="David" w:hint="cs"/>
          <w:rtl/>
        </w:rPr>
      </w:pPr>
      <w:r w:rsidRPr="005150F2">
        <w:rPr>
          <w:rFonts w:cs="David" w:hint="cs"/>
          <w:rtl/>
        </w:rPr>
        <w:tab/>
        <w:t xml:space="preserve">ארבל תקריא את הניסוח של ממלא המקום. </w:t>
      </w:r>
    </w:p>
    <w:p w14:paraId="3E2D7A7A" w14:textId="77777777" w:rsidR="005150F2" w:rsidRPr="005150F2" w:rsidRDefault="005150F2" w:rsidP="005150F2">
      <w:pPr>
        <w:bidi/>
        <w:rPr>
          <w:rFonts w:cs="David" w:hint="cs"/>
          <w:rtl/>
        </w:rPr>
      </w:pPr>
    </w:p>
    <w:p w14:paraId="71C07940" w14:textId="77777777" w:rsidR="005150F2" w:rsidRPr="005150F2" w:rsidRDefault="005150F2" w:rsidP="005150F2">
      <w:pPr>
        <w:bidi/>
        <w:rPr>
          <w:rFonts w:cs="David"/>
          <w:u w:val="single"/>
        </w:rPr>
      </w:pPr>
      <w:r w:rsidRPr="005150F2">
        <w:rPr>
          <w:rFonts w:cs="David" w:hint="cs"/>
          <w:u w:val="single"/>
          <w:rtl/>
        </w:rPr>
        <w:t>ארבל אסטרחן:</w:t>
      </w:r>
    </w:p>
    <w:p w14:paraId="7FF891C5" w14:textId="77777777" w:rsidR="005150F2" w:rsidRPr="005150F2" w:rsidRDefault="005150F2" w:rsidP="005150F2">
      <w:pPr>
        <w:bidi/>
        <w:rPr>
          <w:rFonts w:cs="David" w:hint="cs"/>
          <w:u w:val="single"/>
          <w:rtl/>
        </w:rPr>
      </w:pPr>
    </w:p>
    <w:p w14:paraId="7DFD26C7" w14:textId="77777777" w:rsidR="005150F2" w:rsidRPr="005150F2" w:rsidRDefault="005150F2" w:rsidP="005150F2">
      <w:pPr>
        <w:bidi/>
        <w:rPr>
          <w:ins w:id="0" w:author="ארבל" w:date="2009-05-07T12:25:00Z"/>
          <w:rFonts w:cs="David" w:hint="cs"/>
          <w:rtl/>
        </w:rPr>
      </w:pPr>
      <w:r w:rsidRPr="005150F2">
        <w:rPr>
          <w:rFonts w:cs="David" w:hint="cs"/>
          <w:rtl/>
        </w:rPr>
        <w:tab/>
        <w:t xml:space="preserve">בסעיף 9ב מוצעים תיקונים לשלושה סעיפים קטנים: בסעיף קטן (א) מוצע למחוק את המילה "מסיעתם", ומוצע שיחולו הוראות סעיף 9 כולו, שזה הסעיף שמאפשר לסיעה למנות ממלא מקום על חשבון סיעה אחרת; סעיף קטן (ב) שמוסף יהיה כך: </w:t>
      </w:r>
      <w:ins w:id="1" w:author="ארבל" w:date="2009-05-07T12:23:00Z">
        <w:r w:rsidRPr="005150F2">
          <w:rPr>
            <w:rFonts w:cs="David" w:hint="cs"/>
            <w:rtl/>
          </w:rPr>
          <w:t xml:space="preserve">הודעה על מינוי ממלא מקום קבוע </w:t>
        </w:r>
      </w:ins>
      <w:ins w:id="2" w:author="ארבל" w:date="2009-05-07T12:59:00Z">
        <w:r w:rsidRPr="005150F2">
          <w:rPr>
            <w:rFonts w:cs="David" w:hint="cs"/>
            <w:rtl/>
          </w:rPr>
          <w:t>במקומו של</w:t>
        </w:r>
      </w:ins>
      <w:ins w:id="3" w:author="ארבל" w:date="2009-05-07T12:23:00Z">
        <w:r w:rsidRPr="005150F2">
          <w:rPr>
            <w:rFonts w:cs="David" w:hint="cs"/>
            <w:rtl/>
          </w:rPr>
          <w:t xml:space="preserve"> ממלא מקום קבוע אחר, לפי סעיף </w:t>
        </w:r>
      </w:ins>
      <w:ins w:id="4" w:author="ארבל" w:date="2009-05-07T12:24:00Z">
        <w:r w:rsidRPr="005150F2">
          <w:rPr>
            <w:rFonts w:cs="David" w:hint="cs"/>
            <w:rtl/>
          </w:rPr>
          <w:t xml:space="preserve">9(ב), תימסר על ידי </w:t>
        </w:r>
      </w:ins>
      <w:ins w:id="5" w:author="ארבל" w:date="2009-05-07T12:25:00Z">
        <w:r w:rsidRPr="005150F2">
          <w:rPr>
            <w:rFonts w:cs="David" w:hint="cs"/>
            <w:rtl/>
          </w:rPr>
          <w:t>סיעתו של חבר הוועדה, אף אם</w:t>
        </w:r>
      </w:ins>
      <w:ins w:id="6" w:author="ארבל" w:date="2009-05-07T12:59:00Z">
        <w:r w:rsidRPr="005150F2">
          <w:rPr>
            <w:rFonts w:cs="David" w:hint="cs"/>
            <w:rtl/>
          </w:rPr>
          <w:t xml:space="preserve"> מונה </w:t>
        </w:r>
      </w:ins>
      <w:ins w:id="7" w:author="ארבל" w:date="2009-05-07T12:25:00Z">
        <w:r w:rsidRPr="005150F2">
          <w:rPr>
            <w:rFonts w:cs="David" w:hint="cs"/>
            <w:rtl/>
          </w:rPr>
          <w:t>ממלא המקום הקבוע מ</w:t>
        </w:r>
      </w:ins>
      <w:ins w:id="8" w:author="ארבל" w:date="2009-05-07T12:59:00Z">
        <w:r w:rsidRPr="005150F2">
          <w:rPr>
            <w:rFonts w:cs="David" w:hint="cs"/>
            <w:rtl/>
          </w:rPr>
          <w:t xml:space="preserve">בין חבריה של </w:t>
        </w:r>
      </w:ins>
      <w:ins w:id="9" w:author="ארבל" w:date="2009-05-07T12:25:00Z">
        <w:r w:rsidRPr="005150F2">
          <w:rPr>
            <w:rFonts w:cs="David" w:hint="cs"/>
            <w:rtl/>
          </w:rPr>
          <w:t>סיעה אחרת</w:t>
        </w:r>
      </w:ins>
      <w:r w:rsidRPr="005150F2">
        <w:rPr>
          <w:rFonts w:cs="David" w:hint="cs"/>
          <w:rtl/>
        </w:rPr>
        <w:t xml:space="preserve"> </w:t>
      </w:r>
      <w:r w:rsidRPr="005150F2">
        <w:rPr>
          <w:rFonts w:cs="David"/>
          <w:rtl/>
        </w:rPr>
        <w:t>–</w:t>
      </w:r>
      <w:r w:rsidRPr="005150F2">
        <w:rPr>
          <w:rFonts w:cs="David" w:hint="cs"/>
          <w:rtl/>
        </w:rPr>
        <w:t xml:space="preserve"> זה בעניין שאמרנו שמי שיכול להחליף את ממלא המקום הקבוע זאת תמיד הסיעה שזה המקום שלה. </w:t>
      </w:r>
    </w:p>
    <w:p w14:paraId="73C59601" w14:textId="77777777" w:rsidR="005150F2" w:rsidRPr="005150F2" w:rsidRDefault="005150F2" w:rsidP="005150F2">
      <w:pPr>
        <w:bidi/>
        <w:rPr>
          <w:rFonts w:cs="David" w:hint="cs"/>
          <w:rtl/>
        </w:rPr>
      </w:pPr>
      <w:r w:rsidRPr="005150F2">
        <w:rPr>
          <w:rFonts w:cs="David" w:hint="cs"/>
          <w:rtl/>
        </w:rPr>
        <w:tab/>
      </w:r>
    </w:p>
    <w:p w14:paraId="7E188BFC" w14:textId="77777777" w:rsidR="005150F2" w:rsidRPr="005150F2" w:rsidRDefault="005150F2" w:rsidP="005150F2">
      <w:pPr>
        <w:bidi/>
        <w:rPr>
          <w:rFonts w:cs="David" w:hint="cs"/>
          <w:rtl/>
        </w:rPr>
      </w:pPr>
      <w:r w:rsidRPr="005150F2">
        <w:rPr>
          <w:rFonts w:cs="David" w:hint="cs"/>
          <w:rtl/>
        </w:rPr>
        <w:t xml:space="preserve">הסעיף המרכזי אומר כך: </w:t>
      </w:r>
    </w:p>
    <w:p w14:paraId="0EBF4AD8" w14:textId="77777777" w:rsidR="005150F2" w:rsidRPr="005150F2" w:rsidRDefault="005150F2" w:rsidP="005150F2">
      <w:pPr>
        <w:bidi/>
        <w:rPr>
          <w:rFonts w:cs="David" w:hint="cs"/>
          <w:rtl/>
        </w:rPr>
      </w:pPr>
    </w:p>
    <w:tbl>
      <w:tblPr>
        <w:bidiVisual/>
        <w:tblW w:w="9875" w:type="dxa"/>
        <w:tblCellMar>
          <w:left w:w="57" w:type="dxa"/>
          <w:right w:w="57" w:type="dxa"/>
        </w:tblCellMar>
        <w:tblLook w:val="0000" w:firstRow="0" w:lastRow="0" w:firstColumn="0" w:lastColumn="0" w:noHBand="0" w:noVBand="0"/>
      </w:tblPr>
      <w:tblGrid>
        <w:gridCol w:w="699"/>
        <w:gridCol w:w="740"/>
        <w:gridCol w:w="8436"/>
      </w:tblGrid>
      <w:tr w:rsidR="005150F2" w:rsidRPr="005150F2" w14:paraId="257C3981" w14:textId="77777777">
        <w:tblPrEx>
          <w:tblCellMar>
            <w:top w:w="0" w:type="dxa"/>
            <w:bottom w:w="0" w:type="dxa"/>
          </w:tblCellMar>
        </w:tblPrEx>
        <w:trPr>
          <w:cantSplit/>
        </w:trPr>
        <w:tc>
          <w:tcPr>
            <w:tcW w:w="567" w:type="dxa"/>
          </w:tcPr>
          <w:p w14:paraId="5BA70387" w14:textId="77777777" w:rsidR="005150F2" w:rsidRPr="005150F2" w:rsidRDefault="005150F2" w:rsidP="005150F2">
            <w:pPr>
              <w:bidi/>
              <w:rPr>
                <w:rFonts w:cs="David" w:hint="cs"/>
                <w:rtl/>
              </w:rPr>
            </w:pPr>
            <w:r w:rsidRPr="005150F2">
              <w:rPr>
                <w:rFonts w:cs="David" w:hint="cs"/>
                <w:rtl/>
              </w:rPr>
              <w:t>(ג)</w:t>
            </w:r>
          </w:p>
        </w:tc>
        <w:tc>
          <w:tcPr>
            <w:tcW w:w="600" w:type="dxa"/>
          </w:tcPr>
          <w:p w14:paraId="313F41B0" w14:textId="77777777" w:rsidR="005150F2" w:rsidRPr="005150F2" w:rsidRDefault="005150F2" w:rsidP="005150F2">
            <w:pPr>
              <w:bidi/>
              <w:rPr>
                <w:rFonts w:cs="David" w:hint="cs"/>
                <w:rtl/>
              </w:rPr>
            </w:pPr>
            <w:r w:rsidRPr="005150F2">
              <w:rPr>
                <w:rFonts w:cs="David" w:hint="cs"/>
                <w:rtl/>
              </w:rPr>
              <w:t>(1)</w:t>
            </w:r>
          </w:p>
        </w:tc>
        <w:tc>
          <w:tcPr>
            <w:tcW w:w="6839" w:type="dxa"/>
          </w:tcPr>
          <w:p w14:paraId="62C7C923" w14:textId="77777777" w:rsidR="005150F2" w:rsidRPr="005150F2" w:rsidRDefault="005150F2" w:rsidP="005150F2">
            <w:pPr>
              <w:bidi/>
              <w:rPr>
                <w:rFonts w:cs="David" w:hint="cs"/>
                <w:rtl/>
              </w:rPr>
            </w:pPr>
            <w:r w:rsidRPr="005150F2">
              <w:rPr>
                <w:rFonts w:cs="David" w:hint="cs"/>
                <w:rtl/>
              </w:rPr>
              <w:t>נעדר חבר ועדה באופן ארעי, והיה לו ממלא מקום קבוע מסיעתו - רשאי למלא את מקומו ממלא מקומו הקבוע, והוראות סעיף 9א [בדבר מ"מ זמני] יחולו רק אם נעדר גם ממלא המקום הקבוע.</w:t>
            </w:r>
          </w:p>
        </w:tc>
      </w:tr>
    </w:tbl>
    <w:p w14:paraId="29B6D205" w14:textId="77777777" w:rsidR="005150F2" w:rsidRPr="005150F2" w:rsidRDefault="005150F2" w:rsidP="005150F2">
      <w:pPr>
        <w:bidi/>
        <w:rPr>
          <w:rFonts w:cs="David" w:hint="cs"/>
          <w:rtl/>
        </w:rPr>
      </w:pPr>
    </w:p>
    <w:p w14:paraId="65A3E095" w14:textId="77777777" w:rsidR="005150F2" w:rsidRPr="005150F2" w:rsidRDefault="005150F2" w:rsidP="005150F2">
      <w:pPr>
        <w:bidi/>
        <w:rPr>
          <w:rFonts w:cs="David" w:hint="cs"/>
          <w:rtl/>
        </w:rPr>
      </w:pPr>
      <w:r w:rsidRPr="005150F2">
        <w:rPr>
          <w:rFonts w:cs="David" w:hint="cs"/>
          <w:rtl/>
        </w:rPr>
        <w:t>זה המצב היום כשחבר וממלא המקום הם מאותה סיעה.</w:t>
      </w:r>
    </w:p>
    <w:p w14:paraId="5AEB9B01" w14:textId="77777777" w:rsidR="005150F2" w:rsidRPr="005150F2" w:rsidRDefault="005150F2" w:rsidP="005150F2">
      <w:pPr>
        <w:bidi/>
        <w:rPr>
          <w:rFonts w:cs="David" w:hint="cs"/>
          <w:rtl/>
        </w:rPr>
      </w:pPr>
    </w:p>
    <w:p w14:paraId="1BA65E44" w14:textId="77777777" w:rsidR="005150F2" w:rsidRPr="005150F2" w:rsidRDefault="005150F2" w:rsidP="005150F2">
      <w:pPr>
        <w:bidi/>
        <w:rPr>
          <w:rFonts w:cs="David" w:hint="cs"/>
          <w:rtl/>
        </w:rPr>
      </w:pPr>
      <w:r w:rsidRPr="005150F2">
        <w:rPr>
          <w:rFonts w:cs="David" w:hint="cs"/>
          <w:rtl/>
        </w:rPr>
        <w:t>החידוש:</w:t>
      </w:r>
    </w:p>
    <w:p w14:paraId="587B1591" w14:textId="77777777" w:rsidR="005150F2" w:rsidRPr="005150F2" w:rsidRDefault="005150F2" w:rsidP="005150F2">
      <w:pPr>
        <w:bidi/>
        <w:rPr>
          <w:rFonts w:cs="David" w:hint="cs"/>
          <w:rtl/>
        </w:rPr>
      </w:pPr>
    </w:p>
    <w:tbl>
      <w:tblPr>
        <w:bidiVisual/>
        <w:tblW w:w="9875" w:type="dxa"/>
        <w:tblCellMar>
          <w:left w:w="57" w:type="dxa"/>
          <w:right w:w="57" w:type="dxa"/>
        </w:tblCellMar>
        <w:tblLook w:val="0000" w:firstRow="0" w:lastRow="0" w:firstColumn="0" w:lastColumn="0" w:noHBand="0" w:noVBand="0"/>
      </w:tblPr>
      <w:tblGrid>
        <w:gridCol w:w="796"/>
        <w:gridCol w:w="9079"/>
      </w:tblGrid>
      <w:tr w:rsidR="005150F2" w:rsidRPr="005150F2" w14:paraId="31C1FD52" w14:textId="77777777">
        <w:tblPrEx>
          <w:tblCellMar>
            <w:top w:w="0" w:type="dxa"/>
            <w:bottom w:w="0" w:type="dxa"/>
          </w:tblCellMar>
        </w:tblPrEx>
        <w:trPr>
          <w:cantSplit/>
        </w:trPr>
        <w:tc>
          <w:tcPr>
            <w:tcW w:w="600" w:type="dxa"/>
          </w:tcPr>
          <w:p w14:paraId="04F744BB" w14:textId="77777777" w:rsidR="005150F2" w:rsidRPr="005150F2" w:rsidRDefault="005150F2" w:rsidP="005150F2">
            <w:pPr>
              <w:bidi/>
              <w:rPr>
                <w:rFonts w:cs="David" w:hint="cs"/>
                <w:rtl/>
              </w:rPr>
            </w:pPr>
            <w:r w:rsidRPr="005150F2">
              <w:rPr>
                <w:rFonts w:cs="David" w:hint="cs"/>
                <w:rtl/>
              </w:rPr>
              <w:t>(2)</w:t>
            </w:r>
          </w:p>
        </w:tc>
        <w:tc>
          <w:tcPr>
            <w:tcW w:w="6839" w:type="dxa"/>
          </w:tcPr>
          <w:p w14:paraId="1D146060" w14:textId="77777777" w:rsidR="005150F2" w:rsidRPr="005150F2" w:rsidRDefault="005150F2" w:rsidP="005150F2">
            <w:pPr>
              <w:bidi/>
              <w:rPr>
                <w:rFonts w:cs="David" w:hint="cs"/>
                <w:rtl/>
              </w:rPr>
            </w:pPr>
            <w:r w:rsidRPr="005150F2">
              <w:rPr>
                <w:rFonts w:cs="David" w:hint="cs"/>
                <w:rtl/>
              </w:rPr>
              <w:t xml:space="preserve">נעדר חבר ועדה באופן ארעי, והיה ממלא מקומו הקבוע מסיעה אחרת - רשאי למלא את מקומו בוועדה חבר אחר מסיעתו או מסיעה מיוצגת כאמור בסעיף </w:t>
            </w:r>
            <w:proofErr w:type="spellStart"/>
            <w:r w:rsidRPr="005150F2">
              <w:rPr>
                <w:rFonts w:cs="David" w:hint="cs"/>
                <w:rtl/>
              </w:rPr>
              <w:t>9א</w:t>
            </w:r>
            <w:proofErr w:type="spellEnd"/>
            <w:r w:rsidRPr="005150F2">
              <w:rPr>
                <w:rFonts w:cs="David" w:hint="cs"/>
                <w:rtl/>
              </w:rPr>
              <w:t xml:space="preserve">; לא מילא  את מקומו של חבר הוועדה חבר מסיעתו - רשאי למלא את המקום ממלא המקום הקבוע. </w:t>
            </w:r>
          </w:p>
        </w:tc>
      </w:tr>
    </w:tbl>
    <w:p w14:paraId="7A200056" w14:textId="77777777" w:rsidR="005150F2" w:rsidRPr="005150F2" w:rsidRDefault="005150F2" w:rsidP="005150F2">
      <w:pPr>
        <w:bidi/>
        <w:rPr>
          <w:rFonts w:cs="David" w:hint="cs"/>
          <w:rtl/>
        </w:rPr>
      </w:pPr>
    </w:p>
    <w:p w14:paraId="38B9E35F" w14:textId="77777777" w:rsidR="005150F2" w:rsidRPr="005150F2" w:rsidRDefault="005150F2" w:rsidP="005150F2">
      <w:pPr>
        <w:bidi/>
        <w:rPr>
          <w:rFonts w:cs="David" w:hint="cs"/>
          <w:rtl/>
        </w:rPr>
      </w:pPr>
      <w:r w:rsidRPr="005150F2">
        <w:rPr>
          <w:rFonts w:cs="David" w:hint="cs"/>
          <w:rtl/>
        </w:rPr>
        <w:t xml:space="preserve">הוספתי כאן את המילים "או מסיעה מיוצגת". וכן אין כאן הקומה הרביעית </w:t>
      </w:r>
      <w:r w:rsidRPr="005150F2">
        <w:rPr>
          <w:rFonts w:cs="David"/>
          <w:rtl/>
        </w:rPr>
        <w:t>–</w:t>
      </w:r>
      <w:r w:rsidRPr="005150F2">
        <w:rPr>
          <w:rFonts w:cs="David" w:hint="cs"/>
          <w:rtl/>
        </w:rPr>
        <w:t xml:space="preserve"> "בהיעדרו". </w:t>
      </w:r>
    </w:p>
    <w:p w14:paraId="4E547E5D" w14:textId="77777777" w:rsidR="005150F2" w:rsidRPr="005150F2" w:rsidRDefault="005150F2" w:rsidP="005150F2">
      <w:pPr>
        <w:bidi/>
        <w:rPr>
          <w:rFonts w:cs="David" w:hint="cs"/>
          <w:u w:val="single"/>
          <w:rtl/>
        </w:rPr>
      </w:pPr>
      <w:r w:rsidRPr="005150F2">
        <w:rPr>
          <w:rFonts w:cs="David" w:hint="cs"/>
          <w:u w:val="single"/>
          <w:rtl/>
        </w:rPr>
        <w:t>שלי יחימוביץ:</w:t>
      </w:r>
    </w:p>
    <w:p w14:paraId="1A80A13C" w14:textId="77777777" w:rsidR="005150F2" w:rsidRPr="005150F2" w:rsidRDefault="005150F2" w:rsidP="005150F2">
      <w:pPr>
        <w:bidi/>
        <w:rPr>
          <w:rFonts w:cs="David" w:hint="cs"/>
          <w:u w:val="single"/>
          <w:rtl/>
        </w:rPr>
      </w:pPr>
    </w:p>
    <w:p w14:paraId="53B64068" w14:textId="77777777" w:rsidR="005150F2" w:rsidRPr="005150F2" w:rsidRDefault="005150F2" w:rsidP="005150F2">
      <w:pPr>
        <w:bidi/>
        <w:rPr>
          <w:rFonts w:cs="David" w:hint="cs"/>
          <w:rtl/>
        </w:rPr>
      </w:pPr>
      <w:r w:rsidRPr="005150F2">
        <w:rPr>
          <w:rFonts w:cs="David" w:hint="cs"/>
          <w:rtl/>
        </w:rPr>
        <w:tab/>
        <w:t xml:space="preserve"> בסדר גמור.</w:t>
      </w:r>
    </w:p>
    <w:p w14:paraId="11D1A5CF" w14:textId="77777777" w:rsidR="005150F2" w:rsidRPr="005150F2" w:rsidRDefault="005150F2" w:rsidP="005150F2">
      <w:pPr>
        <w:bidi/>
        <w:rPr>
          <w:rFonts w:cs="David" w:hint="cs"/>
          <w:u w:val="single"/>
          <w:rtl/>
        </w:rPr>
      </w:pPr>
    </w:p>
    <w:p w14:paraId="32D2A960"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56B8A409" w14:textId="77777777" w:rsidR="005150F2" w:rsidRPr="005150F2" w:rsidRDefault="005150F2" w:rsidP="005150F2">
      <w:pPr>
        <w:bidi/>
        <w:rPr>
          <w:rFonts w:cs="David" w:hint="cs"/>
          <w:rtl/>
        </w:rPr>
      </w:pPr>
    </w:p>
    <w:p w14:paraId="0479D726" w14:textId="77777777" w:rsidR="005150F2" w:rsidRPr="005150F2" w:rsidRDefault="005150F2" w:rsidP="005150F2">
      <w:pPr>
        <w:bidi/>
        <w:rPr>
          <w:rFonts w:cs="David" w:hint="cs"/>
          <w:rtl/>
        </w:rPr>
      </w:pPr>
      <w:r w:rsidRPr="005150F2">
        <w:rPr>
          <w:rFonts w:cs="David" w:hint="cs"/>
          <w:rtl/>
        </w:rPr>
        <w:tab/>
        <w:t>יש עוד שאלות? אין.</w:t>
      </w:r>
    </w:p>
    <w:p w14:paraId="513F732B" w14:textId="77777777" w:rsidR="005150F2" w:rsidRPr="005150F2" w:rsidRDefault="005150F2" w:rsidP="005150F2">
      <w:pPr>
        <w:bidi/>
        <w:rPr>
          <w:rFonts w:cs="David" w:hint="cs"/>
          <w:rtl/>
        </w:rPr>
      </w:pPr>
    </w:p>
    <w:p w14:paraId="0A321277" w14:textId="77777777" w:rsidR="005150F2" w:rsidRPr="005150F2" w:rsidRDefault="005150F2" w:rsidP="005150F2">
      <w:pPr>
        <w:bidi/>
        <w:ind w:firstLine="567"/>
        <w:rPr>
          <w:rFonts w:cs="David" w:hint="cs"/>
          <w:rtl/>
        </w:rPr>
      </w:pPr>
      <w:r w:rsidRPr="005150F2">
        <w:rPr>
          <w:rFonts w:cs="David" w:hint="cs"/>
          <w:rtl/>
        </w:rPr>
        <w:t xml:space="preserve">אני מביא להצבעה את עניין ממלא המקום הקבוע כפי שהוקרא כרגע: מי בעד? רוב; מי נגד? אין; מי נמנע? אין. </w:t>
      </w:r>
    </w:p>
    <w:p w14:paraId="3DFB0A8A" w14:textId="77777777" w:rsidR="005150F2" w:rsidRPr="005150F2" w:rsidRDefault="005150F2" w:rsidP="005150F2">
      <w:pPr>
        <w:bidi/>
        <w:ind w:firstLine="567"/>
        <w:rPr>
          <w:rFonts w:cs="David" w:hint="cs"/>
          <w:rtl/>
        </w:rPr>
      </w:pPr>
    </w:p>
    <w:p w14:paraId="62D02985" w14:textId="77777777" w:rsidR="005150F2" w:rsidRPr="005150F2" w:rsidRDefault="005150F2" w:rsidP="005150F2">
      <w:pPr>
        <w:bidi/>
        <w:ind w:firstLine="567"/>
        <w:rPr>
          <w:rFonts w:cs="David" w:hint="cs"/>
          <w:rtl/>
        </w:rPr>
      </w:pPr>
      <w:r w:rsidRPr="005150F2">
        <w:rPr>
          <w:rFonts w:cs="David" w:hint="cs"/>
          <w:rtl/>
        </w:rPr>
        <w:t xml:space="preserve">הסעיף אושר. </w:t>
      </w:r>
    </w:p>
    <w:p w14:paraId="66D5C7E7" w14:textId="77777777" w:rsidR="005150F2" w:rsidRPr="005150F2" w:rsidRDefault="005150F2" w:rsidP="005150F2">
      <w:pPr>
        <w:bidi/>
        <w:rPr>
          <w:rFonts w:cs="David" w:hint="cs"/>
          <w:rtl/>
        </w:rPr>
      </w:pPr>
    </w:p>
    <w:p w14:paraId="3262DB09" w14:textId="77777777" w:rsidR="005150F2" w:rsidRPr="005150F2" w:rsidRDefault="005150F2" w:rsidP="005150F2">
      <w:pPr>
        <w:bidi/>
        <w:rPr>
          <w:rFonts w:cs="David" w:hint="cs"/>
          <w:rtl/>
        </w:rPr>
      </w:pPr>
      <w:r w:rsidRPr="005150F2">
        <w:rPr>
          <w:rFonts w:cs="David" w:hint="cs"/>
          <w:rtl/>
        </w:rPr>
        <w:tab/>
        <w:t xml:space="preserve">העניין השני </w:t>
      </w:r>
      <w:r w:rsidRPr="005150F2">
        <w:rPr>
          <w:rFonts w:cs="David"/>
          <w:rtl/>
        </w:rPr>
        <w:t>–</w:t>
      </w:r>
      <w:r w:rsidRPr="005150F2">
        <w:rPr>
          <w:rFonts w:cs="David" w:hint="cs"/>
          <w:rtl/>
        </w:rPr>
        <w:t xml:space="preserve"> בקשת הייעוץ המשפטי להבהיר את סעיף 9 עם התוספת שרשומה בפניכם. כאן אין שינוי שנרשם, אז אני מביא את זה להצבעה.</w:t>
      </w:r>
    </w:p>
    <w:p w14:paraId="1579B440" w14:textId="77777777" w:rsidR="005150F2" w:rsidRPr="005150F2" w:rsidRDefault="005150F2" w:rsidP="005150F2">
      <w:pPr>
        <w:bidi/>
        <w:rPr>
          <w:rFonts w:cs="David" w:hint="cs"/>
          <w:rtl/>
        </w:rPr>
      </w:pPr>
    </w:p>
    <w:p w14:paraId="7904B5C4" w14:textId="77777777" w:rsidR="005150F2" w:rsidRPr="005150F2" w:rsidRDefault="005150F2" w:rsidP="005150F2">
      <w:pPr>
        <w:bidi/>
        <w:rPr>
          <w:rFonts w:cs="David" w:hint="cs"/>
          <w:rtl/>
        </w:rPr>
      </w:pPr>
      <w:r w:rsidRPr="005150F2">
        <w:rPr>
          <w:rFonts w:cs="David" w:hint="cs"/>
          <w:u w:val="single"/>
          <w:rtl/>
        </w:rPr>
        <w:t xml:space="preserve">אברהם </w:t>
      </w:r>
      <w:proofErr w:type="spellStart"/>
      <w:r w:rsidRPr="005150F2">
        <w:rPr>
          <w:rFonts w:cs="David" w:hint="cs"/>
          <w:u w:val="single"/>
          <w:rtl/>
        </w:rPr>
        <w:t>מיכאלי</w:t>
      </w:r>
      <w:proofErr w:type="spellEnd"/>
      <w:r w:rsidRPr="005150F2">
        <w:rPr>
          <w:rFonts w:cs="David" w:hint="cs"/>
          <w:u w:val="single"/>
          <w:rtl/>
        </w:rPr>
        <w:t>:</w:t>
      </w:r>
    </w:p>
    <w:p w14:paraId="44BE1B16" w14:textId="77777777" w:rsidR="005150F2" w:rsidRPr="005150F2" w:rsidRDefault="005150F2" w:rsidP="005150F2">
      <w:pPr>
        <w:bidi/>
        <w:rPr>
          <w:rFonts w:cs="David" w:hint="cs"/>
          <w:rtl/>
        </w:rPr>
      </w:pPr>
    </w:p>
    <w:p w14:paraId="4C21F0A3" w14:textId="77777777" w:rsidR="005150F2" w:rsidRPr="005150F2" w:rsidRDefault="005150F2" w:rsidP="005150F2">
      <w:pPr>
        <w:bidi/>
        <w:rPr>
          <w:rFonts w:cs="David" w:hint="cs"/>
          <w:rtl/>
        </w:rPr>
      </w:pPr>
      <w:r w:rsidRPr="005150F2">
        <w:rPr>
          <w:rFonts w:cs="David" w:hint="cs"/>
          <w:rtl/>
        </w:rPr>
        <w:tab/>
        <w:t xml:space="preserve"> איפה כתוב על הדחה?</w:t>
      </w:r>
    </w:p>
    <w:p w14:paraId="4D19684B" w14:textId="77777777" w:rsidR="005150F2" w:rsidRDefault="005150F2" w:rsidP="005150F2">
      <w:pPr>
        <w:bidi/>
        <w:rPr>
          <w:rFonts w:cs="David" w:hint="cs"/>
          <w:rtl/>
        </w:rPr>
      </w:pPr>
    </w:p>
    <w:p w14:paraId="62C2DF3C" w14:textId="77777777" w:rsidR="005150F2" w:rsidRDefault="005150F2" w:rsidP="005150F2">
      <w:pPr>
        <w:bidi/>
        <w:rPr>
          <w:rFonts w:cs="David" w:hint="cs"/>
          <w:rtl/>
        </w:rPr>
      </w:pPr>
    </w:p>
    <w:p w14:paraId="68FAE067" w14:textId="77777777" w:rsidR="005150F2" w:rsidRDefault="005150F2" w:rsidP="005150F2">
      <w:pPr>
        <w:bidi/>
        <w:rPr>
          <w:rFonts w:cs="David" w:hint="cs"/>
          <w:rtl/>
        </w:rPr>
      </w:pPr>
    </w:p>
    <w:p w14:paraId="7B7FC6ED" w14:textId="77777777" w:rsidR="005150F2" w:rsidRDefault="005150F2" w:rsidP="005150F2">
      <w:pPr>
        <w:bidi/>
        <w:rPr>
          <w:rFonts w:cs="David" w:hint="cs"/>
          <w:rtl/>
        </w:rPr>
      </w:pPr>
    </w:p>
    <w:p w14:paraId="6FFF676F" w14:textId="77777777" w:rsidR="005150F2" w:rsidRDefault="005150F2" w:rsidP="005150F2">
      <w:pPr>
        <w:bidi/>
        <w:rPr>
          <w:rFonts w:cs="David" w:hint="cs"/>
          <w:rtl/>
        </w:rPr>
      </w:pPr>
    </w:p>
    <w:p w14:paraId="342FF88C" w14:textId="77777777" w:rsidR="005150F2" w:rsidRDefault="005150F2" w:rsidP="005150F2">
      <w:pPr>
        <w:bidi/>
        <w:rPr>
          <w:rFonts w:cs="David" w:hint="cs"/>
          <w:rtl/>
        </w:rPr>
      </w:pPr>
    </w:p>
    <w:p w14:paraId="2F5EEA01" w14:textId="77777777" w:rsidR="005150F2" w:rsidRDefault="005150F2" w:rsidP="005150F2">
      <w:pPr>
        <w:bidi/>
        <w:rPr>
          <w:rFonts w:cs="David" w:hint="cs"/>
          <w:rtl/>
        </w:rPr>
      </w:pPr>
    </w:p>
    <w:p w14:paraId="6743E55A" w14:textId="77777777" w:rsidR="005150F2" w:rsidRPr="005150F2" w:rsidRDefault="005150F2" w:rsidP="005150F2">
      <w:pPr>
        <w:bidi/>
        <w:rPr>
          <w:rFonts w:cs="David" w:hint="cs"/>
          <w:rtl/>
        </w:rPr>
      </w:pPr>
    </w:p>
    <w:p w14:paraId="32C2A85B" w14:textId="77777777" w:rsidR="005150F2" w:rsidRPr="005150F2" w:rsidRDefault="005150F2" w:rsidP="005150F2">
      <w:pPr>
        <w:bidi/>
        <w:rPr>
          <w:rFonts w:cs="David"/>
          <w:u w:val="single"/>
        </w:rPr>
      </w:pPr>
      <w:r w:rsidRPr="005150F2">
        <w:rPr>
          <w:rFonts w:cs="David" w:hint="cs"/>
          <w:u w:val="single"/>
          <w:rtl/>
        </w:rPr>
        <w:t>ארבל אסטרחן:</w:t>
      </w:r>
    </w:p>
    <w:p w14:paraId="70C16BCB" w14:textId="77777777" w:rsidR="005150F2" w:rsidRPr="005150F2" w:rsidRDefault="005150F2" w:rsidP="005150F2">
      <w:pPr>
        <w:bidi/>
        <w:rPr>
          <w:rFonts w:cs="David" w:hint="cs"/>
          <w:u w:val="single"/>
          <w:rtl/>
        </w:rPr>
      </w:pPr>
    </w:p>
    <w:p w14:paraId="4751488D" w14:textId="77777777" w:rsidR="005150F2" w:rsidRPr="005150F2" w:rsidRDefault="005150F2" w:rsidP="005150F2">
      <w:pPr>
        <w:bidi/>
        <w:rPr>
          <w:rFonts w:cs="David" w:hint="cs"/>
          <w:rtl/>
        </w:rPr>
      </w:pPr>
      <w:r w:rsidRPr="005150F2">
        <w:rPr>
          <w:rFonts w:cs="David" w:hint="cs"/>
          <w:rtl/>
        </w:rPr>
        <w:tab/>
        <w:t xml:space="preserve">"החליטה סיעה על שינוי נציג מטעמה </w:t>
      </w:r>
      <w:r w:rsidRPr="005150F2">
        <w:rPr>
          <w:rFonts w:cs="David"/>
          <w:rtl/>
        </w:rPr>
        <w:t>–</w:t>
      </w:r>
      <w:r w:rsidRPr="005150F2">
        <w:rPr>
          <w:rFonts w:cs="David" w:hint="cs"/>
          <w:rtl/>
        </w:rPr>
        <w:t xml:space="preserve"> שבכל עת סיעה יכולה להחליף נציג. זה מוסף באדום.</w:t>
      </w:r>
    </w:p>
    <w:p w14:paraId="1459222A" w14:textId="77777777" w:rsidR="005150F2" w:rsidRPr="005150F2" w:rsidRDefault="005150F2" w:rsidP="005150F2">
      <w:pPr>
        <w:bidi/>
        <w:rPr>
          <w:rFonts w:cs="David" w:hint="cs"/>
          <w:rtl/>
        </w:rPr>
      </w:pPr>
    </w:p>
    <w:p w14:paraId="3A807009" w14:textId="77777777" w:rsidR="005150F2" w:rsidRPr="005150F2" w:rsidRDefault="005150F2" w:rsidP="005150F2">
      <w:pPr>
        <w:pStyle w:val="Heading5"/>
        <w:jc w:val="left"/>
        <w:rPr>
          <w:rFonts w:hint="cs"/>
          <w:sz w:val="24"/>
          <w:rtl/>
        </w:rPr>
      </w:pPr>
      <w:r w:rsidRPr="005150F2">
        <w:rPr>
          <w:rFonts w:hint="cs"/>
          <w:sz w:val="24"/>
          <w:u w:val="single"/>
          <w:rtl/>
        </w:rPr>
        <w:t>שלי יחימוביץ:</w:t>
      </w:r>
    </w:p>
    <w:p w14:paraId="6C56EDBF" w14:textId="77777777" w:rsidR="005150F2" w:rsidRPr="005150F2" w:rsidRDefault="005150F2" w:rsidP="005150F2">
      <w:pPr>
        <w:pStyle w:val="Heading5"/>
        <w:jc w:val="left"/>
        <w:rPr>
          <w:rFonts w:hint="cs"/>
          <w:sz w:val="24"/>
          <w:rtl/>
        </w:rPr>
      </w:pPr>
    </w:p>
    <w:p w14:paraId="5DEBA87A" w14:textId="77777777" w:rsidR="005150F2" w:rsidRPr="005150F2" w:rsidRDefault="005150F2" w:rsidP="005150F2">
      <w:pPr>
        <w:bidi/>
        <w:rPr>
          <w:rFonts w:cs="David" w:hint="cs"/>
          <w:rtl/>
        </w:rPr>
      </w:pPr>
      <w:r w:rsidRPr="005150F2">
        <w:rPr>
          <w:rFonts w:cs="David" w:hint="cs"/>
          <w:rtl/>
        </w:rPr>
        <w:tab/>
        <w:t>- - -</w:t>
      </w:r>
    </w:p>
    <w:p w14:paraId="34AB4655" w14:textId="77777777" w:rsidR="005150F2" w:rsidRPr="005150F2" w:rsidRDefault="005150F2" w:rsidP="005150F2">
      <w:pPr>
        <w:bidi/>
        <w:rPr>
          <w:rFonts w:cs="David" w:hint="cs"/>
          <w:rtl/>
        </w:rPr>
      </w:pPr>
    </w:p>
    <w:p w14:paraId="29B607F1" w14:textId="77777777" w:rsidR="005150F2" w:rsidRPr="005150F2" w:rsidRDefault="005150F2" w:rsidP="005150F2">
      <w:pPr>
        <w:bidi/>
        <w:rPr>
          <w:rFonts w:cs="David" w:hint="cs"/>
          <w:rtl/>
        </w:rPr>
      </w:pPr>
      <w:r w:rsidRPr="005150F2">
        <w:rPr>
          <w:rFonts w:cs="David" w:hint="cs"/>
          <w:u w:val="single"/>
          <w:rtl/>
        </w:rPr>
        <w:t>היו</w:t>
      </w:r>
      <w:r w:rsidRPr="005150F2">
        <w:rPr>
          <w:rFonts w:cs="David"/>
          <w:u w:val="single"/>
          <w:rtl/>
        </w:rPr>
        <w:t>"</w:t>
      </w:r>
      <w:r w:rsidRPr="005150F2">
        <w:rPr>
          <w:rFonts w:cs="David" w:hint="cs"/>
          <w:u w:val="single"/>
          <w:rtl/>
        </w:rPr>
        <w:t xml:space="preserve">ר זאב </w:t>
      </w:r>
      <w:proofErr w:type="spellStart"/>
      <w:r w:rsidRPr="005150F2">
        <w:rPr>
          <w:rFonts w:cs="David" w:hint="cs"/>
          <w:u w:val="single"/>
          <w:rtl/>
        </w:rPr>
        <w:t>אלקין</w:t>
      </w:r>
      <w:proofErr w:type="spellEnd"/>
      <w:r w:rsidRPr="005150F2">
        <w:rPr>
          <w:rFonts w:cs="David" w:hint="cs"/>
          <w:u w:val="single"/>
          <w:rtl/>
        </w:rPr>
        <w:t>:</w:t>
      </w:r>
    </w:p>
    <w:p w14:paraId="475B72F4" w14:textId="77777777" w:rsidR="005150F2" w:rsidRPr="005150F2" w:rsidRDefault="005150F2" w:rsidP="005150F2">
      <w:pPr>
        <w:bidi/>
        <w:rPr>
          <w:rFonts w:cs="David" w:hint="cs"/>
          <w:rtl/>
        </w:rPr>
      </w:pPr>
    </w:p>
    <w:p w14:paraId="1A55E2A5" w14:textId="77777777" w:rsidR="005150F2" w:rsidRPr="005150F2" w:rsidRDefault="005150F2" w:rsidP="005150F2">
      <w:pPr>
        <w:bidi/>
        <w:rPr>
          <w:rFonts w:cs="David" w:hint="cs"/>
          <w:rtl/>
        </w:rPr>
      </w:pPr>
      <w:r w:rsidRPr="005150F2">
        <w:rPr>
          <w:rFonts w:cs="David" w:hint="cs"/>
          <w:rtl/>
        </w:rPr>
        <w:tab/>
        <w:t xml:space="preserve">אני מביא את זה להצבעה: מי בעד הניסוח הזה? אין נגד </w:t>
      </w:r>
      <w:r w:rsidRPr="005150F2">
        <w:rPr>
          <w:rFonts w:cs="David"/>
          <w:rtl/>
        </w:rPr>
        <w:t>–</w:t>
      </w:r>
      <w:r w:rsidRPr="005150F2">
        <w:rPr>
          <w:rFonts w:cs="David" w:hint="cs"/>
          <w:rtl/>
        </w:rPr>
        <w:t xml:space="preserve"> רוב; אין נמנעים.</w:t>
      </w:r>
    </w:p>
    <w:p w14:paraId="6BE48BE9" w14:textId="77777777" w:rsidR="005150F2" w:rsidRPr="005150F2" w:rsidRDefault="005150F2" w:rsidP="005150F2">
      <w:pPr>
        <w:bidi/>
        <w:rPr>
          <w:rFonts w:cs="David" w:hint="cs"/>
          <w:rtl/>
        </w:rPr>
      </w:pPr>
    </w:p>
    <w:p w14:paraId="39D85DC9" w14:textId="77777777" w:rsidR="005150F2" w:rsidRPr="005150F2" w:rsidRDefault="005150F2" w:rsidP="005150F2">
      <w:pPr>
        <w:bidi/>
        <w:rPr>
          <w:rFonts w:cs="David" w:hint="cs"/>
          <w:rtl/>
        </w:rPr>
      </w:pPr>
      <w:r w:rsidRPr="005150F2">
        <w:rPr>
          <w:rFonts w:cs="David" w:hint="cs"/>
          <w:rtl/>
        </w:rPr>
        <w:tab/>
        <w:t>התיקון לא התקבל.</w:t>
      </w:r>
    </w:p>
    <w:p w14:paraId="3C92B07A" w14:textId="77777777" w:rsidR="005150F2" w:rsidRPr="005150F2" w:rsidRDefault="005150F2" w:rsidP="005150F2">
      <w:pPr>
        <w:bidi/>
        <w:rPr>
          <w:rFonts w:cs="David" w:hint="cs"/>
          <w:rtl/>
        </w:rPr>
      </w:pPr>
    </w:p>
    <w:p w14:paraId="62890498" w14:textId="77777777" w:rsidR="005150F2" w:rsidRPr="005150F2" w:rsidRDefault="005150F2" w:rsidP="005150F2">
      <w:pPr>
        <w:bidi/>
        <w:rPr>
          <w:rFonts w:cs="David" w:hint="cs"/>
          <w:rtl/>
        </w:rPr>
      </w:pPr>
      <w:r w:rsidRPr="005150F2">
        <w:rPr>
          <w:rFonts w:cs="David" w:hint="cs"/>
          <w:rtl/>
        </w:rPr>
        <w:tab/>
        <w:t>תודה רבה, הישיבה נעולה.</w:t>
      </w:r>
    </w:p>
    <w:p w14:paraId="3D8237FA" w14:textId="77777777" w:rsidR="005150F2" w:rsidRPr="005150F2" w:rsidRDefault="005150F2" w:rsidP="005150F2">
      <w:pPr>
        <w:bidi/>
        <w:rPr>
          <w:rFonts w:cs="David" w:hint="cs"/>
          <w:rtl/>
        </w:rPr>
      </w:pPr>
    </w:p>
    <w:p w14:paraId="47AA35DB" w14:textId="77777777" w:rsidR="005150F2" w:rsidRPr="005150F2" w:rsidRDefault="005150F2" w:rsidP="005150F2">
      <w:pPr>
        <w:bidi/>
        <w:rPr>
          <w:rFonts w:cs="David" w:hint="cs"/>
          <w:rtl/>
        </w:rPr>
      </w:pPr>
    </w:p>
    <w:p w14:paraId="67E0E9B3" w14:textId="77777777" w:rsidR="005150F2" w:rsidRPr="005150F2" w:rsidRDefault="005150F2" w:rsidP="005150F2">
      <w:pPr>
        <w:bidi/>
        <w:rPr>
          <w:rFonts w:cs="David" w:hint="cs"/>
          <w:b/>
          <w:bCs/>
          <w:u w:val="single"/>
          <w:rtl/>
        </w:rPr>
      </w:pPr>
      <w:r w:rsidRPr="005150F2">
        <w:rPr>
          <w:rFonts w:cs="David" w:hint="cs"/>
          <w:b/>
          <w:bCs/>
          <w:u w:val="single"/>
          <w:rtl/>
        </w:rPr>
        <w:t>הישיבה ננעלה ב-11:50</w:t>
      </w:r>
    </w:p>
    <w:p w14:paraId="3A725B62" w14:textId="77777777" w:rsidR="00552A80" w:rsidRPr="005150F2" w:rsidRDefault="00552A80" w:rsidP="005150F2">
      <w:pPr>
        <w:bidi/>
        <w:rPr>
          <w:rFonts w:cs="David"/>
        </w:rPr>
      </w:pPr>
    </w:p>
    <w:sectPr w:rsidR="00552A80" w:rsidRPr="005150F2" w:rsidSect="005150F2">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FF8A5" w14:textId="77777777" w:rsidR="005150F2" w:rsidRDefault="005150F2">
      <w:r>
        <w:separator/>
      </w:r>
    </w:p>
  </w:endnote>
  <w:endnote w:type="continuationSeparator" w:id="0">
    <w:p w14:paraId="265B2FDA" w14:textId="77777777" w:rsidR="005150F2" w:rsidRDefault="00515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892E5" w14:textId="77777777" w:rsidR="005150F2" w:rsidRDefault="005150F2">
      <w:r>
        <w:separator/>
      </w:r>
    </w:p>
  </w:footnote>
  <w:footnote w:type="continuationSeparator" w:id="0">
    <w:p w14:paraId="4F340EB0" w14:textId="77777777" w:rsidR="005150F2" w:rsidRDefault="00515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08E74" w14:textId="77777777" w:rsidR="005150F2" w:rsidRDefault="005150F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985C0AD" w14:textId="77777777" w:rsidR="005150F2" w:rsidRDefault="005150F2">
    <w:pPr>
      <w:pStyle w:val="Header"/>
      <w:ind w:right="360"/>
      <w:jc w:val="both"/>
      <w:rPr>
        <w:rtl/>
      </w:rPr>
    </w:pPr>
  </w:p>
  <w:p w14:paraId="3B3D59BB" w14:textId="77777777" w:rsidR="005150F2" w:rsidRDefault="005150F2"/>
  <w:p w14:paraId="3BA82D35" w14:textId="77777777" w:rsidR="005150F2" w:rsidRDefault="005150F2"/>
  <w:p w14:paraId="3DDB0EAA" w14:textId="77777777" w:rsidR="005150F2" w:rsidRDefault="005150F2"/>
  <w:p w14:paraId="17CE6361" w14:textId="77777777" w:rsidR="005150F2" w:rsidRDefault="005150F2"/>
  <w:p w14:paraId="63C74EFC" w14:textId="77777777" w:rsidR="005150F2" w:rsidRDefault="005150F2"/>
  <w:p w14:paraId="702E1613" w14:textId="77777777" w:rsidR="005150F2" w:rsidRDefault="005150F2"/>
  <w:p w14:paraId="3311D2C3" w14:textId="77777777" w:rsidR="005150F2" w:rsidRDefault="005150F2"/>
  <w:p w14:paraId="4DCF400E" w14:textId="77777777" w:rsidR="005150F2" w:rsidRDefault="005150F2"/>
  <w:p w14:paraId="22D9424A" w14:textId="77777777" w:rsidR="005150F2" w:rsidRDefault="005150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C4D8A" w14:textId="77777777" w:rsidR="005150F2" w:rsidRDefault="005150F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41</w:t>
    </w:r>
    <w:r>
      <w:rPr>
        <w:rStyle w:val="PageNumber"/>
        <w:rtl/>
      </w:rPr>
      <w:fldChar w:fldCharType="end"/>
    </w:r>
  </w:p>
  <w:p w14:paraId="6DA79BCB" w14:textId="77777777" w:rsidR="005150F2" w:rsidRDefault="005150F2" w:rsidP="005150F2">
    <w:pPr>
      <w:pStyle w:val="Header"/>
      <w:ind w:right="360"/>
      <w:jc w:val="both"/>
      <w:rPr>
        <w:rStyle w:val="PageNumbe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8723A"/>
    <w:multiLevelType w:val="hybridMultilevel"/>
    <w:tmpl w:val="310AAC7E"/>
    <w:lvl w:ilvl="0" w:tplc="B5C6F99A">
      <w:start w:val="12"/>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55473CA8"/>
    <w:multiLevelType w:val="hybridMultilevel"/>
    <w:tmpl w:val="0D6C3056"/>
    <w:lvl w:ilvl="0" w:tplc="F072D3A6">
      <w:start w:val="31"/>
      <w:numFmt w:val="bullet"/>
      <w:lvlText w:val=""/>
      <w:lvlJc w:val="left"/>
      <w:pPr>
        <w:tabs>
          <w:tab w:val="num" w:pos="930"/>
        </w:tabs>
        <w:ind w:left="930" w:hanging="360"/>
      </w:pPr>
      <w:rPr>
        <w:rFonts w:ascii="Wingdings" w:eastAsia="Times New Roman" w:hAnsi="Wingdings"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num w:numId="1" w16cid:durableId="2091540831">
    <w:abstractNumId w:val="0"/>
  </w:num>
  <w:num w:numId="2" w16cid:durableId="904805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3326פרוטוקול_ישיבת_ועדה.doc"/>
    <w:docVar w:name="StartMode" w:val="3"/>
  </w:docVars>
  <w:rsids>
    <w:rsidRoot w:val="0086403E"/>
    <w:rsid w:val="00153738"/>
    <w:rsid w:val="005150F2"/>
    <w:rsid w:val="00552A80"/>
    <w:rsid w:val="0086403E"/>
    <w:rsid w:val="00965806"/>
    <w:rsid w:val="00C137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518B12E"/>
  <w15:chartTrackingRefBased/>
  <w15:docId w15:val="{D9A90502-617E-46F3-8129-021FE8784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5150F2"/>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5150F2"/>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5150F2"/>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5150F2"/>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150F2"/>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5150F2"/>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15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7535</Words>
  <Characters>42953</Characters>
  <Application>Microsoft Office Word</Application>
  <DocSecurity>0</DocSecurity>
  <Lines>357</Lines>
  <Paragraphs>100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