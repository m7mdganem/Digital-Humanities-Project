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6E9DA" w14:textId="77777777" w:rsidR="009D4CCC" w:rsidRPr="009D4CCC" w:rsidRDefault="009D4CCC" w:rsidP="009D4CCC">
      <w:pPr>
        <w:pStyle w:val="Heading5"/>
        <w:rPr>
          <w:b/>
          <w:bCs/>
          <w:sz w:val="24"/>
          <w:rtl/>
        </w:rPr>
      </w:pPr>
      <w:r w:rsidRPr="009D4CCC">
        <w:rPr>
          <w:b/>
          <w:bCs/>
          <w:sz w:val="24"/>
          <w:rtl/>
        </w:rPr>
        <w:t xml:space="preserve">הכנסת </w:t>
      </w:r>
      <w:r w:rsidRPr="009D4CCC">
        <w:rPr>
          <w:rFonts w:hint="cs"/>
          <w:b/>
          <w:bCs/>
          <w:sz w:val="24"/>
          <w:rtl/>
        </w:rPr>
        <w:t>השמונה-עשרה</w:t>
      </w:r>
      <w:r w:rsidRPr="009D4CCC">
        <w:rPr>
          <w:b/>
          <w:bCs/>
          <w:sz w:val="24"/>
          <w:rtl/>
        </w:rPr>
        <w:tab/>
      </w:r>
      <w:r w:rsidRPr="009D4CCC">
        <w:rPr>
          <w:b/>
          <w:bCs/>
          <w:sz w:val="24"/>
          <w:rtl/>
        </w:rPr>
        <w:tab/>
      </w:r>
      <w:r w:rsidRPr="009D4CCC">
        <w:rPr>
          <w:b/>
          <w:bCs/>
          <w:sz w:val="24"/>
          <w:rtl/>
        </w:rPr>
        <w:tab/>
      </w:r>
      <w:r w:rsidRPr="009D4CCC">
        <w:rPr>
          <w:b/>
          <w:bCs/>
          <w:sz w:val="24"/>
          <w:rtl/>
        </w:rPr>
        <w:tab/>
      </w:r>
      <w:r w:rsidRPr="009D4CCC">
        <w:rPr>
          <w:b/>
          <w:bCs/>
          <w:sz w:val="24"/>
          <w:rtl/>
        </w:rPr>
        <w:tab/>
      </w:r>
      <w:r w:rsidRPr="009D4CCC">
        <w:rPr>
          <w:b/>
          <w:bCs/>
          <w:sz w:val="24"/>
          <w:rtl/>
        </w:rPr>
        <w:tab/>
        <w:t>נוסח לא מתוקן</w:t>
      </w:r>
    </w:p>
    <w:p w14:paraId="66861A5F" w14:textId="77777777" w:rsidR="009D4CCC" w:rsidRPr="009D4CCC" w:rsidRDefault="009D4CCC" w:rsidP="009D4CCC">
      <w:pPr>
        <w:bidi/>
        <w:jc w:val="both"/>
        <w:rPr>
          <w:rFonts w:cs="David" w:hint="cs"/>
          <w:b/>
          <w:bCs/>
          <w:rtl/>
        </w:rPr>
      </w:pPr>
      <w:r w:rsidRPr="009D4CCC">
        <w:rPr>
          <w:rFonts w:cs="David"/>
          <w:b/>
          <w:bCs/>
          <w:rtl/>
        </w:rPr>
        <w:t xml:space="preserve">מושב </w:t>
      </w:r>
      <w:r w:rsidRPr="009D4CCC">
        <w:rPr>
          <w:rFonts w:cs="David" w:hint="cs"/>
          <w:b/>
          <w:bCs/>
          <w:rtl/>
        </w:rPr>
        <w:t>שני</w:t>
      </w:r>
    </w:p>
    <w:p w14:paraId="41AEA7F8" w14:textId="77777777" w:rsidR="009D4CCC" w:rsidRPr="009D4CCC" w:rsidRDefault="009D4CCC" w:rsidP="009D4CCC">
      <w:pPr>
        <w:bidi/>
        <w:jc w:val="both"/>
        <w:rPr>
          <w:rFonts w:cs="David"/>
          <w:b/>
          <w:bCs/>
          <w:rtl/>
        </w:rPr>
      </w:pPr>
    </w:p>
    <w:p w14:paraId="646EBFCA" w14:textId="77777777" w:rsidR="009D4CCC" w:rsidRPr="009D4CCC" w:rsidRDefault="009D4CCC" w:rsidP="009D4CCC">
      <w:pPr>
        <w:bidi/>
        <w:jc w:val="both"/>
        <w:rPr>
          <w:rFonts w:cs="David"/>
          <w:b/>
          <w:bCs/>
          <w:rtl/>
        </w:rPr>
      </w:pPr>
    </w:p>
    <w:p w14:paraId="07C09B67" w14:textId="77777777" w:rsidR="009D4CCC" w:rsidRPr="009D4CCC" w:rsidRDefault="009D4CCC" w:rsidP="009D4CCC">
      <w:pPr>
        <w:bidi/>
        <w:jc w:val="both"/>
        <w:rPr>
          <w:rFonts w:cs="David"/>
          <w:b/>
          <w:bCs/>
          <w:rtl/>
        </w:rPr>
      </w:pPr>
    </w:p>
    <w:p w14:paraId="03166AEE" w14:textId="77777777" w:rsidR="009D4CCC" w:rsidRPr="009D4CCC" w:rsidRDefault="009D4CCC" w:rsidP="009D4CCC">
      <w:pPr>
        <w:bidi/>
        <w:jc w:val="center"/>
        <w:rPr>
          <w:rFonts w:cs="David"/>
          <w:b/>
          <w:bCs/>
          <w:rtl/>
        </w:rPr>
      </w:pPr>
    </w:p>
    <w:p w14:paraId="0E10DBE5" w14:textId="77777777" w:rsidR="009D4CCC" w:rsidRPr="009D4CCC" w:rsidRDefault="009D4CCC" w:rsidP="009D4CCC">
      <w:pPr>
        <w:bidi/>
        <w:jc w:val="center"/>
        <w:rPr>
          <w:rFonts w:cs="David" w:hint="cs"/>
          <w:b/>
          <w:bCs/>
          <w:rtl/>
        </w:rPr>
      </w:pPr>
      <w:r w:rsidRPr="009D4CCC">
        <w:rPr>
          <w:rFonts w:cs="David"/>
          <w:b/>
          <w:bCs/>
          <w:rtl/>
        </w:rPr>
        <w:t>פרוטוקול מס'</w:t>
      </w:r>
      <w:r w:rsidRPr="009D4CCC">
        <w:rPr>
          <w:rFonts w:cs="David" w:hint="cs"/>
          <w:b/>
          <w:bCs/>
          <w:rtl/>
        </w:rPr>
        <w:t xml:space="preserve"> 4</w:t>
      </w:r>
    </w:p>
    <w:p w14:paraId="37D092D9" w14:textId="77777777" w:rsidR="009D4CCC" w:rsidRPr="009D4CCC" w:rsidRDefault="009D4CCC" w:rsidP="009D4CCC">
      <w:pPr>
        <w:bidi/>
        <w:jc w:val="center"/>
        <w:rPr>
          <w:rFonts w:cs="David" w:hint="cs"/>
          <w:b/>
          <w:bCs/>
          <w:rtl/>
        </w:rPr>
      </w:pPr>
      <w:r w:rsidRPr="009D4CCC">
        <w:rPr>
          <w:rFonts w:cs="David" w:hint="cs"/>
          <w:b/>
          <w:bCs/>
          <w:rtl/>
        </w:rPr>
        <w:t>מישיבת הוועדה המשותפת לוועדת הכנסת ולוועדת החוקה, חוק ומשפט</w:t>
      </w:r>
    </w:p>
    <w:p w14:paraId="579E5138" w14:textId="77777777" w:rsidR="009D4CCC" w:rsidRPr="009D4CCC" w:rsidRDefault="009D4CCC" w:rsidP="009D4CCC">
      <w:pPr>
        <w:bidi/>
        <w:jc w:val="center"/>
        <w:rPr>
          <w:rFonts w:cs="David" w:hint="cs"/>
          <w:b/>
          <w:bCs/>
          <w:u w:val="single"/>
          <w:rtl/>
        </w:rPr>
      </w:pPr>
      <w:r w:rsidRPr="009D4CCC">
        <w:rPr>
          <w:rFonts w:cs="David" w:hint="cs"/>
          <w:b/>
          <w:bCs/>
          <w:u w:val="single"/>
          <w:rtl/>
        </w:rPr>
        <w:t>שהתקיימה ביום שני י' בשבט התש"ע (25 בינואר 2010) בשעה 13:00</w:t>
      </w:r>
    </w:p>
    <w:p w14:paraId="6F9EA8A2" w14:textId="77777777" w:rsidR="009D4CCC" w:rsidRPr="009D4CCC" w:rsidRDefault="009D4CCC" w:rsidP="009D4CCC">
      <w:pPr>
        <w:bidi/>
        <w:jc w:val="both"/>
        <w:rPr>
          <w:rFonts w:cs="David"/>
          <w:b/>
          <w:bCs/>
          <w:rtl/>
        </w:rPr>
      </w:pPr>
    </w:p>
    <w:p w14:paraId="34B84025" w14:textId="77777777" w:rsidR="009D4CCC" w:rsidRPr="009D4CCC" w:rsidRDefault="009D4CCC" w:rsidP="009D4CCC">
      <w:pPr>
        <w:bidi/>
        <w:jc w:val="both"/>
        <w:rPr>
          <w:rFonts w:cs="David"/>
          <w:b/>
          <w:bCs/>
          <w:rtl/>
        </w:rPr>
      </w:pPr>
    </w:p>
    <w:p w14:paraId="1B81977F" w14:textId="77777777" w:rsidR="009D4CCC" w:rsidRPr="009D4CCC" w:rsidRDefault="009D4CCC" w:rsidP="009D4CCC">
      <w:pPr>
        <w:tabs>
          <w:tab w:val="left" w:pos="1221"/>
        </w:tabs>
        <w:bidi/>
        <w:jc w:val="both"/>
        <w:rPr>
          <w:rFonts w:cs="David" w:hint="cs"/>
          <w:b/>
          <w:bCs/>
          <w:u w:val="single"/>
          <w:rtl/>
        </w:rPr>
      </w:pPr>
    </w:p>
    <w:p w14:paraId="559DA4A0" w14:textId="77777777" w:rsidR="009D4CCC" w:rsidRPr="009D4CCC" w:rsidRDefault="009D4CCC" w:rsidP="009D4CCC">
      <w:pPr>
        <w:tabs>
          <w:tab w:val="left" w:pos="1221"/>
        </w:tabs>
        <w:bidi/>
        <w:jc w:val="both"/>
        <w:rPr>
          <w:rFonts w:cs="David" w:hint="cs"/>
          <w:b/>
          <w:bCs/>
          <w:rtl/>
        </w:rPr>
      </w:pPr>
      <w:r w:rsidRPr="009D4CCC">
        <w:rPr>
          <w:rFonts w:cs="David"/>
          <w:b/>
          <w:bCs/>
          <w:u w:val="single"/>
          <w:rtl/>
        </w:rPr>
        <w:t>סדר היום</w:t>
      </w:r>
      <w:r w:rsidRPr="009D4CCC">
        <w:rPr>
          <w:rFonts w:cs="David"/>
          <w:rtl/>
        </w:rPr>
        <w:t>:</w:t>
      </w:r>
      <w:r w:rsidRPr="009D4CCC">
        <w:rPr>
          <w:rFonts w:cs="David" w:hint="cs"/>
          <w:b/>
          <w:bCs/>
          <w:rtl/>
        </w:rPr>
        <w:t xml:space="preserve"> הצעת חוק סדרי השלטון והמשפט (ביטול החלת המשפט, השיפוט והמנהל) (תיקון) </w:t>
      </w:r>
    </w:p>
    <w:p w14:paraId="1BC15E87" w14:textId="77777777" w:rsidR="009D4CCC" w:rsidRPr="009D4CCC" w:rsidRDefault="009D4CCC" w:rsidP="009D4CCC">
      <w:pPr>
        <w:tabs>
          <w:tab w:val="left" w:pos="1221"/>
        </w:tabs>
        <w:bidi/>
        <w:ind w:left="1221"/>
        <w:jc w:val="both"/>
        <w:rPr>
          <w:rFonts w:cs="David" w:hint="cs"/>
          <w:b/>
          <w:bCs/>
          <w:rtl/>
        </w:rPr>
      </w:pPr>
      <w:r w:rsidRPr="009D4CCC">
        <w:rPr>
          <w:rFonts w:cs="David" w:hint="cs"/>
          <w:b/>
          <w:bCs/>
          <w:rtl/>
        </w:rPr>
        <w:t xml:space="preserve">                  (עריכת משאל עם), התשס"ח-2008 (פ/238) </w:t>
      </w:r>
      <w:r w:rsidRPr="009D4CCC">
        <w:rPr>
          <w:rFonts w:cs="David"/>
          <w:b/>
          <w:bCs/>
          <w:rtl/>
        </w:rPr>
        <w:t>–</w:t>
      </w:r>
      <w:r w:rsidRPr="009D4CCC">
        <w:rPr>
          <w:rFonts w:cs="David" w:hint="cs"/>
          <w:b/>
          <w:bCs/>
          <w:rtl/>
        </w:rPr>
        <w:t xml:space="preserve"> הכנה לקריאה שנייה ושלישית, לאחר   שהוחל דין רציפות.</w:t>
      </w:r>
    </w:p>
    <w:p w14:paraId="645410B2" w14:textId="77777777" w:rsidR="009D4CCC" w:rsidRPr="009D4CCC" w:rsidRDefault="009D4CCC" w:rsidP="009D4CCC">
      <w:pPr>
        <w:bidi/>
        <w:jc w:val="both"/>
        <w:rPr>
          <w:rFonts w:cs="David" w:hint="cs"/>
          <w:b/>
          <w:bCs/>
          <w:rtl/>
        </w:rPr>
      </w:pPr>
    </w:p>
    <w:p w14:paraId="08116A96" w14:textId="77777777" w:rsidR="009D4CCC" w:rsidRPr="009D4CCC" w:rsidRDefault="00B562C7" w:rsidP="009D4CCC">
      <w:pPr>
        <w:bidi/>
        <w:jc w:val="both"/>
        <w:rPr>
          <w:rFonts w:cs="David" w:hint="cs"/>
          <w:rtl/>
        </w:rPr>
      </w:pPr>
      <w:r>
        <w:rPr>
          <w:rFonts w:cs="David" w:hint="cs"/>
          <w:rtl/>
        </w:rPr>
        <w:t xml:space="preserve"> </w:t>
      </w:r>
    </w:p>
    <w:p w14:paraId="1F32C1E1" w14:textId="77777777" w:rsidR="009D4CCC" w:rsidRPr="009D4CCC" w:rsidRDefault="009D4CCC" w:rsidP="009D4CCC">
      <w:pPr>
        <w:bidi/>
        <w:jc w:val="both"/>
        <w:rPr>
          <w:rFonts w:cs="David"/>
          <w:rtl/>
        </w:rPr>
      </w:pPr>
    </w:p>
    <w:p w14:paraId="79448FDB" w14:textId="77777777" w:rsidR="009D4CCC" w:rsidRPr="009D4CCC" w:rsidRDefault="009D4CCC" w:rsidP="009D4CCC">
      <w:pPr>
        <w:bidi/>
        <w:jc w:val="both"/>
        <w:rPr>
          <w:rFonts w:cs="David"/>
          <w:b/>
          <w:bCs/>
          <w:u w:val="single"/>
          <w:rtl/>
        </w:rPr>
      </w:pPr>
      <w:r w:rsidRPr="009D4CCC">
        <w:rPr>
          <w:rFonts w:cs="David"/>
          <w:b/>
          <w:bCs/>
          <w:u w:val="single"/>
          <w:rtl/>
        </w:rPr>
        <w:t>נכחו</w:t>
      </w:r>
      <w:r w:rsidRPr="009D4CCC">
        <w:rPr>
          <w:rFonts w:cs="David"/>
          <w:rtl/>
        </w:rPr>
        <w:t>:</w:t>
      </w:r>
    </w:p>
    <w:p w14:paraId="564FAA76" w14:textId="77777777" w:rsidR="009D4CCC" w:rsidRPr="009D4CCC" w:rsidRDefault="009D4CCC" w:rsidP="009D4CCC">
      <w:pPr>
        <w:bidi/>
        <w:jc w:val="both"/>
        <w:rPr>
          <w:rFonts w:cs="David"/>
          <w:rtl/>
        </w:rPr>
      </w:pPr>
    </w:p>
    <w:p w14:paraId="494B4BE8" w14:textId="77777777" w:rsidR="009D4CCC" w:rsidRPr="009D4CCC" w:rsidRDefault="009D4CCC" w:rsidP="009D4CCC">
      <w:pPr>
        <w:tabs>
          <w:tab w:val="left" w:pos="1788"/>
        </w:tabs>
        <w:bidi/>
        <w:jc w:val="both"/>
        <w:rPr>
          <w:rFonts w:cs="David"/>
          <w:rtl/>
        </w:rPr>
      </w:pPr>
      <w:r w:rsidRPr="009D4CCC">
        <w:rPr>
          <w:rFonts w:cs="David"/>
          <w:b/>
          <w:bCs/>
          <w:u w:val="single"/>
          <w:rtl/>
        </w:rPr>
        <w:t>חברי הוועדה</w:t>
      </w:r>
      <w:r w:rsidRPr="009D4CCC">
        <w:rPr>
          <w:rFonts w:cs="David"/>
          <w:rtl/>
        </w:rPr>
        <w:t>:</w:t>
      </w:r>
    </w:p>
    <w:p w14:paraId="68ABD15B" w14:textId="77777777" w:rsidR="009D4CCC" w:rsidRPr="009D4CCC" w:rsidRDefault="009D4CCC" w:rsidP="009D4CCC">
      <w:pPr>
        <w:bidi/>
        <w:jc w:val="both"/>
        <w:rPr>
          <w:rFonts w:cs="David" w:hint="cs"/>
          <w:rtl/>
        </w:rPr>
      </w:pPr>
      <w:r w:rsidRPr="009D4CCC">
        <w:rPr>
          <w:rFonts w:cs="David" w:hint="cs"/>
          <w:rtl/>
        </w:rPr>
        <w:t xml:space="preserve">יריב לוין </w:t>
      </w:r>
      <w:r w:rsidRPr="009D4CCC">
        <w:rPr>
          <w:rFonts w:cs="David"/>
          <w:rtl/>
        </w:rPr>
        <w:t>–</w:t>
      </w:r>
      <w:r w:rsidRPr="009D4CCC">
        <w:rPr>
          <w:rFonts w:cs="David" w:hint="cs"/>
          <w:rtl/>
        </w:rPr>
        <w:t xml:space="preserve"> היו"ר</w:t>
      </w:r>
    </w:p>
    <w:p w14:paraId="228B743D" w14:textId="77777777" w:rsidR="009D4CCC" w:rsidRPr="009D4CCC" w:rsidRDefault="009D4CCC" w:rsidP="009D4CCC">
      <w:pPr>
        <w:bidi/>
        <w:jc w:val="both"/>
        <w:rPr>
          <w:rFonts w:cs="David" w:hint="cs"/>
          <w:rtl/>
        </w:rPr>
      </w:pPr>
      <w:r w:rsidRPr="009D4CCC">
        <w:rPr>
          <w:rFonts w:cs="David" w:hint="cs"/>
          <w:rtl/>
        </w:rPr>
        <w:t>דוד רותם</w:t>
      </w:r>
    </w:p>
    <w:p w14:paraId="5AF71C61" w14:textId="77777777" w:rsidR="009D4CCC" w:rsidRPr="009D4CCC" w:rsidRDefault="009D4CCC" w:rsidP="009D4CCC">
      <w:pPr>
        <w:bidi/>
        <w:jc w:val="both"/>
        <w:rPr>
          <w:rFonts w:cs="David"/>
          <w:rtl/>
        </w:rPr>
      </w:pPr>
    </w:p>
    <w:p w14:paraId="5508955F" w14:textId="77777777" w:rsidR="009D4CCC" w:rsidRPr="009D4CCC" w:rsidRDefault="009D4CCC" w:rsidP="009D4CCC">
      <w:pPr>
        <w:tabs>
          <w:tab w:val="left" w:pos="1788"/>
          <w:tab w:val="left" w:pos="3631"/>
        </w:tabs>
        <w:bidi/>
        <w:jc w:val="both"/>
        <w:rPr>
          <w:rFonts w:cs="David" w:hint="cs"/>
          <w:rtl/>
        </w:rPr>
      </w:pPr>
      <w:r w:rsidRPr="009D4CCC">
        <w:rPr>
          <w:rFonts w:cs="David"/>
          <w:b/>
          <w:bCs/>
          <w:u w:val="single"/>
          <w:rtl/>
        </w:rPr>
        <w:t>מוזמנים</w:t>
      </w:r>
      <w:r w:rsidRPr="009D4CCC">
        <w:rPr>
          <w:rFonts w:cs="David"/>
          <w:rtl/>
        </w:rPr>
        <w:t>:</w:t>
      </w:r>
    </w:p>
    <w:p w14:paraId="45573913" w14:textId="77777777" w:rsidR="009D4CCC" w:rsidRPr="009D4CCC" w:rsidRDefault="009D4CCC" w:rsidP="009D4CCC">
      <w:pPr>
        <w:bidi/>
        <w:jc w:val="both"/>
        <w:rPr>
          <w:rFonts w:cs="David" w:hint="cs"/>
          <w:rtl/>
        </w:rPr>
      </w:pPr>
      <w:r w:rsidRPr="009D4CCC">
        <w:rPr>
          <w:rFonts w:cs="David" w:hint="cs"/>
          <w:rtl/>
        </w:rPr>
        <w:t xml:space="preserve">הדס אגמון </w:t>
      </w:r>
      <w:r w:rsidRPr="009D4CCC">
        <w:rPr>
          <w:rFonts w:cs="David"/>
          <w:rtl/>
        </w:rPr>
        <w:t>–</w:t>
      </w:r>
      <w:r w:rsidRPr="009D4CCC">
        <w:rPr>
          <w:rFonts w:cs="David" w:hint="cs"/>
          <w:rtl/>
        </w:rPr>
        <w:t xml:space="preserve"> מחלקת ייעוץ וחקיקה, משרד המשפטים</w:t>
      </w:r>
    </w:p>
    <w:p w14:paraId="3E356665" w14:textId="77777777" w:rsidR="009D4CCC" w:rsidRPr="009D4CCC" w:rsidRDefault="009D4CCC" w:rsidP="009D4CCC">
      <w:pPr>
        <w:bidi/>
        <w:jc w:val="both"/>
        <w:rPr>
          <w:rFonts w:cs="David" w:hint="cs"/>
          <w:rtl/>
        </w:rPr>
      </w:pPr>
      <w:r w:rsidRPr="009D4CCC">
        <w:rPr>
          <w:rFonts w:cs="David" w:hint="cs"/>
          <w:rtl/>
        </w:rPr>
        <w:t xml:space="preserve">איל זנדברג </w:t>
      </w:r>
      <w:r w:rsidRPr="009D4CCC">
        <w:rPr>
          <w:rFonts w:cs="David"/>
          <w:rtl/>
        </w:rPr>
        <w:t>–</w:t>
      </w:r>
      <w:r w:rsidRPr="009D4CCC">
        <w:rPr>
          <w:rFonts w:cs="David" w:hint="cs"/>
          <w:rtl/>
        </w:rPr>
        <w:t xml:space="preserve"> מחלקת ייעוץ וחקיקה, משרד המשפטים</w:t>
      </w:r>
    </w:p>
    <w:p w14:paraId="21A5F806" w14:textId="77777777" w:rsidR="009D4CCC" w:rsidRPr="009D4CCC" w:rsidRDefault="009D4CCC" w:rsidP="009D4CCC">
      <w:pPr>
        <w:bidi/>
        <w:jc w:val="both"/>
        <w:rPr>
          <w:rFonts w:cs="David" w:hint="cs"/>
          <w:rtl/>
        </w:rPr>
      </w:pPr>
      <w:r w:rsidRPr="009D4CCC">
        <w:rPr>
          <w:rFonts w:cs="David" w:hint="cs"/>
          <w:rtl/>
        </w:rPr>
        <w:t xml:space="preserve">עו"ד עמי ברקוביץ' </w:t>
      </w:r>
      <w:r w:rsidRPr="009D4CCC">
        <w:rPr>
          <w:rFonts w:cs="David"/>
          <w:rtl/>
        </w:rPr>
        <w:t>–</w:t>
      </w:r>
      <w:r w:rsidRPr="009D4CCC">
        <w:rPr>
          <w:rFonts w:cs="David" w:hint="cs"/>
          <w:rtl/>
        </w:rPr>
        <w:t xml:space="preserve"> מחלקת ייעוץ וחקיקה, משרד המשפטים</w:t>
      </w:r>
    </w:p>
    <w:p w14:paraId="7728D505" w14:textId="77777777" w:rsidR="009D4CCC" w:rsidRPr="009D4CCC" w:rsidRDefault="009D4CCC" w:rsidP="009D4CCC">
      <w:pPr>
        <w:bidi/>
        <w:jc w:val="both"/>
        <w:rPr>
          <w:rFonts w:cs="David" w:hint="cs"/>
          <w:rtl/>
        </w:rPr>
      </w:pPr>
      <w:r w:rsidRPr="009D4CCC">
        <w:rPr>
          <w:rFonts w:cs="David" w:hint="cs"/>
          <w:rtl/>
        </w:rPr>
        <w:t xml:space="preserve">אסתר אפרת סמילג </w:t>
      </w:r>
      <w:r w:rsidRPr="009D4CCC">
        <w:rPr>
          <w:rFonts w:cs="David"/>
          <w:rtl/>
        </w:rPr>
        <w:t>–</w:t>
      </w:r>
      <w:r w:rsidRPr="009D4CCC">
        <w:rPr>
          <w:rFonts w:cs="David" w:hint="cs"/>
          <w:rtl/>
        </w:rPr>
        <w:t xml:space="preserve"> סגן יועץ משפטי ומנהלת מחלקת אמנות, משרד החוץ</w:t>
      </w:r>
    </w:p>
    <w:p w14:paraId="74810EA9" w14:textId="77777777" w:rsidR="009D4CCC" w:rsidRPr="009D4CCC" w:rsidRDefault="009D4CCC" w:rsidP="009D4CCC">
      <w:pPr>
        <w:bidi/>
        <w:jc w:val="both"/>
        <w:rPr>
          <w:rFonts w:cs="David" w:hint="cs"/>
          <w:rtl/>
        </w:rPr>
      </w:pPr>
      <w:r w:rsidRPr="009D4CCC">
        <w:rPr>
          <w:rFonts w:cs="David" w:hint="cs"/>
          <w:rtl/>
        </w:rPr>
        <w:t xml:space="preserve">נעמה חסון </w:t>
      </w:r>
      <w:r w:rsidRPr="009D4CCC">
        <w:rPr>
          <w:rFonts w:cs="David"/>
          <w:rtl/>
        </w:rPr>
        <w:t>–</w:t>
      </w:r>
      <w:r w:rsidRPr="009D4CCC">
        <w:rPr>
          <w:rFonts w:cs="David" w:hint="cs"/>
          <w:rtl/>
        </w:rPr>
        <w:t xml:space="preserve"> מחלקת אמנות, משרד החוץ</w:t>
      </w:r>
    </w:p>
    <w:p w14:paraId="161C4E53" w14:textId="77777777" w:rsidR="009D4CCC" w:rsidRPr="009D4CCC" w:rsidRDefault="009D4CCC" w:rsidP="009D4CCC">
      <w:pPr>
        <w:bidi/>
        <w:jc w:val="both"/>
        <w:rPr>
          <w:rFonts w:cs="David" w:hint="cs"/>
          <w:rtl/>
        </w:rPr>
      </w:pPr>
      <w:r w:rsidRPr="009D4CCC">
        <w:rPr>
          <w:rFonts w:cs="David" w:hint="cs"/>
          <w:rtl/>
        </w:rPr>
        <w:t xml:space="preserve">עו"ד אורלי עדס </w:t>
      </w:r>
      <w:r w:rsidRPr="009D4CCC">
        <w:rPr>
          <w:rFonts w:cs="David"/>
          <w:rtl/>
        </w:rPr>
        <w:t>–</w:t>
      </w:r>
      <w:r w:rsidRPr="009D4CCC">
        <w:rPr>
          <w:rFonts w:cs="David" w:hint="cs"/>
          <w:rtl/>
        </w:rPr>
        <w:t xml:space="preserve"> מנהלת כללית בפועל, ועדת הבחירות המרכזית</w:t>
      </w:r>
    </w:p>
    <w:p w14:paraId="56F59367" w14:textId="77777777" w:rsidR="009D4CCC" w:rsidRPr="009D4CCC" w:rsidRDefault="009D4CCC" w:rsidP="009D4CCC">
      <w:pPr>
        <w:bidi/>
        <w:jc w:val="both"/>
        <w:rPr>
          <w:rFonts w:cs="David" w:hint="cs"/>
          <w:rtl/>
        </w:rPr>
      </w:pPr>
      <w:r w:rsidRPr="009D4CCC">
        <w:rPr>
          <w:rFonts w:cs="David" w:hint="cs"/>
          <w:rtl/>
        </w:rPr>
        <w:t xml:space="preserve">אילת פישמן </w:t>
      </w:r>
      <w:r w:rsidRPr="009D4CCC">
        <w:rPr>
          <w:rFonts w:cs="David"/>
          <w:rtl/>
        </w:rPr>
        <w:t>–</w:t>
      </w:r>
      <w:r w:rsidRPr="009D4CCC">
        <w:rPr>
          <w:rFonts w:cs="David" w:hint="cs"/>
          <w:rtl/>
        </w:rPr>
        <w:t xml:space="preserve"> סגן המפקח על הבחירות, משרד הפנים</w:t>
      </w:r>
    </w:p>
    <w:p w14:paraId="2624BAAD" w14:textId="77777777" w:rsidR="009D4CCC" w:rsidRPr="009D4CCC" w:rsidRDefault="009D4CCC" w:rsidP="009D4CCC">
      <w:pPr>
        <w:bidi/>
        <w:jc w:val="both"/>
        <w:rPr>
          <w:rFonts w:cs="David" w:hint="cs"/>
          <w:rtl/>
        </w:rPr>
      </w:pPr>
      <w:r w:rsidRPr="009D4CCC">
        <w:rPr>
          <w:rFonts w:cs="David" w:hint="cs"/>
          <w:rtl/>
        </w:rPr>
        <w:t xml:space="preserve">עו"ד אהוד שילת </w:t>
      </w:r>
      <w:r w:rsidRPr="009D4CCC">
        <w:rPr>
          <w:rFonts w:cs="David"/>
          <w:rtl/>
        </w:rPr>
        <w:t>–</w:t>
      </w:r>
      <w:r w:rsidRPr="009D4CCC">
        <w:rPr>
          <w:rFonts w:cs="David" w:hint="cs"/>
          <w:rtl/>
        </w:rPr>
        <w:t xml:space="preserve"> יועץ משפטי, ועדת הבחירות המרכזית</w:t>
      </w:r>
    </w:p>
    <w:p w14:paraId="6A1A33AB" w14:textId="77777777" w:rsidR="009D4CCC" w:rsidRDefault="009D4CCC" w:rsidP="009D4CCC">
      <w:pPr>
        <w:bidi/>
        <w:jc w:val="both"/>
        <w:rPr>
          <w:rFonts w:cs="David" w:hint="cs"/>
          <w:rtl/>
        </w:rPr>
      </w:pPr>
    </w:p>
    <w:p w14:paraId="0A3D2980" w14:textId="77777777" w:rsidR="009D4CCC" w:rsidRDefault="009D4CCC" w:rsidP="009D4CCC">
      <w:pPr>
        <w:bidi/>
        <w:jc w:val="both"/>
        <w:rPr>
          <w:rFonts w:cs="David" w:hint="cs"/>
          <w:rtl/>
        </w:rPr>
      </w:pPr>
    </w:p>
    <w:p w14:paraId="676DC912" w14:textId="77777777" w:rsidR="009D4CCC" w:rsidRPr="009D4CCC" w:rsidRDefault="009D4CCC" w:rsidP="009D4CCC">
      <w:pPr>
        <w:bidi/>
        <w:jc w:val="both"/>
        <w:rPr>
          <w:rFonts w:cs="David" w:hint="cs"/>
          <w:rtl/>
        </w:rPr>
      </w:pPr>
    </w:p>
    <w:p w14:paraId="79C7B2DE" w14:textId="77777777" w:rsidR="009D4CCC" w:rsidRPr="009D4CCC" w:rsidRDefault="009D4CCC" w:rsidP="009D4CCC">
      <w:pPr>
        <w:bidi/>
        <w:jc w:val="both"/>
        <w:rPr>
          <w:rFonts w:cs="David" w:hint="cs"/>
          <w:rtl/>
        </w:rPr>
      </w:pPr>
    </w:p>
    <w:p w14:paraId="7D25EE19" w14:textId="77777777" w:rsidR="009D4CCC" w:rsidRPr="009D4CCC" w:rsidRDefault="009D4CCC" w:rsidP="009D4CCC">
      <w:pPr>
        <w:tabs>
          <w:tab w:val="left" w:pos="1930"/>
        </w:tabs>
        <w:bidi/>
        <w:jc w:val="both"/>
        <w:rPr>
          <w:rFonts w:cs="David" w:hint="cs"/>
          <w:rtl/>
        </w:rPr>
      </w:pPr>
      <w:r w:rsidRPr="009D4CCC">
        <w:rPr>
          <w:rFonts w:cs="David" w:hint="cs"/>
          <w:b/>
          <w:bCs/>
          <w:u w:val="single"/>
          <w:rtl/>
        </w:rPr>
        <w:t xml:space="preserve">ייעוץ </w:t>
      </w:r>
      <w:r w:rsidRPr="009D4CCC">
        <w:rPr>
          <w:rFonts w:cs="David"/>
          <w:b/>
          <w:bCs/>
          <w:u w:val="single"/>
          <w:rtl/>
        </w:rPr>
        <w:t>משפטי</w:t>
      </w:r>
      <w:r w:rsidRPr="009D4CCC">
        <w:rPr>
          <w:rFonts w:cs="David"/>
          <w:rtl/>
        </w:rPr>
        <w:t>:</w:t>
      </w:r>
      <w:r w:rsidRPr="009D4CCC">
        <w:rPr>
          <w:rFonts w:cs="David" w:hint="cs"/>
          <w:rtl/>
        </w:rPr>
        <w:t xml:space="preserve"> ארבל אסטרחן</w:t>
      </w:r>
    </w:p>
    <w:p w14:paraId="332C343D" w14:textId="77777777" w:rsidR="009D4CCC" w:rsidRPr="009D4CCC" w:rsidRDefault="009D4CCC" w:rsidP="009D4CCC">
      <w:pPr>
        <w:bidi/>
        <w:jc w:val="both"/>
        <w:rPr>
          <w:rFonts w:cs="David"/>
          <w:rtl/>
        </w:rPr>
      </w:pPr>
    </w:p>
    <w:p w14:paraId="41DCC514" w14:textId="77777777" w:rsidR="009D4CCC" w:rsidRPr="009D4CCC" w:rsidRDefault="009D4CCC" w:rsidP="009D4CCC">
      <w:pPr>
        <w:tabs>
          <w:tab w:val="left" w:pos="1930"/>
        </w:tabs>
        <w:bidi/>
        <w:jc w:val="both"/>
        <w:rPr>
          <w:rFonts w:cs="David" w:hint="cs"/>
          <w:b/>
          <w:bCs/>
          <w:rtl/>
        </w:rPr>
      </w:pPr>
      <w:r w:rsidRPr="009D4CCC">
        <w:rPr>
          <w:rFonts w:cs="David"/>
          <w:b/>
          <w:bCs/>
          <w:u w:val="single"/>
          <w:rtl/>
        </w:rPr>
        <w:t>מנהלת הוועדה</w:t>
      </w:r>
      <w:r w:rsidRPr="009D4CCC">
        <w:rPr>
          <w:rFonts w:cs="David"/>
          <w:rtl/>
        </w:rPr>
        <w:t>:</w:t>
      </w:r>
      <w:r w:rsidRPr="009D4CCC">
        <w:rPr>
          <w:rFonts w:cs="David" w:hint="cs"/>
          <w:rtl/>
        </w:rPr>
        <w:t xml:space="preserve"> אתי בן יוסף</w:t>
      </w:r>
    </w:p>
    <w:p w14:paraId="4D815D97" w14:textId="77777777" w:rsidR="009D4CCC" w:rsidRPr="009D4CCC" w:rsidRDefault="009D4CCC" w:rsidP="009D4CCC">
      <w:pPr>
        <w:bidi/>
        <w:jc w:val="both"/>
        <w:rPr>
          <w:rFonts w:cs="David"/>
          <w:rtl/>
        </w:rPr>
      </w:pPr>
    </w:p>
    <w:p w14:paraId="76F05513" w14:textId="77777777" w:rsidR="009D4CCC" w:rsidRPr="009D4CCC" w:rsidRDefault="009D4CCC" w:rsidP="009D4CCC">
      <w:pPr>
        <w:tabs>
          <w:tab w:val="left" w:pos="1930"/>
        </w:tabs>
        <w:bidi/>
        <w:jc w:val="both"/>
        <w:rPr>
          <w:rFonts w:cs="David" w:hint="cs"/>
          <w:rtl/>
        </w:rPr>
      </w:pPr>
      <w:r w:rsidRPr="009D4CCC">
        <w:rPr>
          <w:rFonts w:cs="David" w:hint="cs"/>
          <w:b/>
          <w:bCs/>
          <w:u w:val="single"/>
          <w:rtl/>
        </w:rPr>
        <w:t>רשמת פרלמנטרית</w:t>
      </w:r>
      <w:r w:rsidRPr="009D4CCC">
        <w:rPr>
          <w:rFonts w:cs="David"/>
          <w:rtl/>
        </w:rPr>
        <w:t>:</w:t>
      </w:r>
      <w:r w:rsidRPr="009D4CCC">
        <w:rPr>
          <w:rFonts w:cs="David" w:hint="cs"/>
          <w:rtl/>
        </w:rPr>
        <w:t xml:space="preserve"> שרון רפאלי</w:t>
      </w:r>
    </w:p>
    <w:p w14:paraId="7CFCB754" w14:textId="77777777" w:rsidR="009D4CCC" w:rsidRPr="009D4CCC" w:rsidRDefault="009D4CCC" w:rsidP="009D4CCC">
      <w:pPr>
        <w:bidi/>
        <w:jc w:val="both"/>
        <w:rPr>
          <w:rFonts w:cs="David" w:hint="cs"/>
          <w:b/>
          <w:bCs/>
          <w:rtl/>
        </w:rPr>
      </w:pPr>
    </w:p>
    <w:p w14:paraId="0612146B" w14:textId="77777777" w:rsidR="009D4CCC" w:rsidRPr="009D4CCC" w:rsidRDefault="009D4CCC" w:rsidP="009D4CCC">
      <w:pPr>
        <w:pStyle w:val="Heading5"/>
        <w:rPr>
          <w:rFonts w:hint="cs"/>
          <w:sz w:val="24"/>
          <w:rtl/>
        </w:rPr>
      </w:pPr>
    </w:p>
    <w:p w14:paraId="7EA60CEE" w14:textId="77777777" w:rsidR="009D4CCC" w:rsidRPr="009D4CCC" w:rsidRDefault="009D4CCC" w:rsidP="009D4CCC">
      <w:pPr>
        <w:pStyle w:val="Heading5"/>
        <w:rPr>
          <w:sz w:val="24"/>
          <w:rtl/>
        </w:rPr>
      </w:pPr>
      <w:r w:rsidRPr="009D4CCC">
        <w:rPr>
          <w:sz w:val="24"/>
          <w:rtl/>
        </w:rPr>
        <w:t xml:space="preserve"> </w:t>
      </w:r>
    </w:p>
    <w:p w14:paraId="434B1247" w14:textId="77777777" w:rsidR="009D4CCC" w:rsidRPr="009D4CCC" w:rsidRDefault="009D4CCC" w:rsidP="009D4CCC">
      <w:pPr>
        <w:bidi/>
        <w:jc w:val="both"/>
        <w:rPr>
          <w:rFonts w:cs="David" w:hint="cs"/>
          <w:rtl/>
        </w:rPr>
      </w:pPr>
    </w:p>
    <w:p w14:paraId="32090589" w14:textId="77777777" w:rsidR="009D4CCC" w:rsidRDefault="009D4CCC" w:rsidP="009D4CCC">
      <w:pPr>
        <w:tabs>
          <w:tab w:val="left" w:pos="1221"/>
        </w:tabs>
        <w:bidi/>
        <w:jc w:val="center"/>
        <w:rPr>
          <w:rFonts w:cs="David" w:hint="cs"/>
          <w:b/>
          <w:bCs/>
          <w:u w:val="single"/>
          <w:rtl/>
        </w:rPr>
      </w:pPr>
      <w:r w:rsidRPr="009D4CCC">
        <w:rPr>
          <w:rFonts w:cs="David"/>
          <w:rtl/>
        </w:rPr>
        <w:br w:type="page"/>
      </w:r>
    </w:p>
    <w:p w14:paraId="1F262726" w14:textId="77777777" w:rsidR="009D4CCC" w:rsidRDefault="009D4CCC" w:rsidP="009D4CCC">
      <w:pPr>
        <w:tabs>
          <w:tab w:val="left" w:pos="1221"/>
        </w:tabs>
        <w:bidi/>
        <w:jc w:val="center"/>
        <w:rPr>
          <w:rFonts w:cs="David" w:hint="cs"/>
          <w:b/>
          <w:bCs/>
          <w:u w:val="single"/>
          <w:rtl/>
        </w:rPr>
      </w:pPr>
    </w:p>
    <w:p w14:paraId="15B89022" w14:textId="77777777" w:rsidR="009D4CCC" w:rsidRDefault="009D4CCC" w:rsidP="009D4CCC">
      <w:pPr>
        <w:tabs>
          <w:tab w:val="left" w:pos="1221"/>
        </w:tabs>
        <w:bidi/>
        <w:jc w:val="center"/>
        <w:rPr>
          <w:rFonts w:cs="David" w:hint="cs"/>
          <w:b/>
          <w:bCs/>
          <w:u w:val="single"/>
          <w:rtl/>
        </w:rPr>
      </w:pPr>
    </w:p>
    <w:p w14:paraId="647E2C16" w14:textId="77777777" w:rsidR="009D4CCC" w:rsidRPr="009D4CCC" w:rsidRDefault="009D4CCC" w:rsidP="009D4CCC">
      <w:pPr>
        <w:tabs>
          <w:tab w:val="left" w:pos="1221"/>
        </w:tabs>
        <w:bidi/>
        <w:jc w:val="center"/>
        <w:rPr>
          <w:rFonts w:cs="David" w:hint="cs"/>
          <w:b/>
          <w:bCs/>
          <w:rtl/>
        </w:rPr>
      </w:pPr>
      <w:r w:rsidRPr="009D4CCC">
        <w:rPr>
          <w:rFonts w:cs="David" w:hint="cs"/>
          <w:b/>
          <w:bCs/>
          <w:rtl/>
        </w:rPr>
        <w:t>הצעת חוק סדרי השלטון והמשפט (ביטול החלת המשפט, השיפוט והמנהל) (תיקון)</w:t>
      </w:r>
    </w:p>
    <w:p w14:paraId="576E299F" w14:textId="77777777" w:rsidR="009D4CCC" w:rsidRDefault="009D4CCC" w:rsidP="009D4CCC">
      <w:pPr>
        <w:tabs>
          <w:tab w:val="left" w:pos="1221"/>
        </w:tabs>
        <w:bidi/>
        <w:jc w:val="center"/>
        <w:rPr>
          <w:rFonts w:cs="David" w:hint="cs"/>
          <w:b/>
          <w:bCs/>
          <w:rtl/>
        </w:rPr>
      </w:pPr>
      <w:r w:rsidRPr="009D4CCC">
        <w:rPr>
          <w:rFonts w:cs="David" w:hint="cs"/>
          <w:b/>
          <w:bCs/>
          <w:rtl/>
        </w:rPr>
        <w:t xml:space="preserve">(עריכת משאל עם), התשס"ח-2008 (פ/238) </w:t>
      </w:r>
      <w:r w:rsidRPr="009D4CCC">
        <w:rPr>
          <w:rFonts w:cs="David"/>
          <w:b/>
          <w:bCs/>
          <w:rtl/>
        </w:rPr>
        <w:t>–</w:t>
      </w:r>
      <w:r w:rsidRPr="009D4CCC">
        <w:rPr>
          <w:rFonts w:cs="David" w:hint="cs"/>
          <w:b/>
          <w:bCs/>
          <w:rtl/>
        </w:rPr>
        <w:t xml:space="preserve"> הכנה לקריאה שנייה ושלישית, </w:t>
      </w:r>
    </w:p>
    <w:p w14:paraId="383FAC9A" w14:textId="77777777" w:rsidR="009D4CCC" w:rsidRPr="009D4CCC" w:rsidRDefault="009D4CCC" w:rsidP="009D4CCC">
      <w:pPr>
        <w:tabs>
          <w:tab w:val="left" w:pos="1221"/>
        </w:tabs>
        <w:bidi/>
        <w:jc w:val="center"/>
        <w:rPr>
          <w:rFonts w:cs="David" w:hint="cs"/>
          <w:u w:val="single"/>
          <w:rtl/>
        </w:rPr>
      </w:pPr>
      <w:r w:rsidRPr="009D4CCC">
        <w:rPr>
          <w:rFonts w:cs="David" w:hint="cs"/>
          <w:b/>
          <w:bCs/>
          <w:u w:val="single"/>
          <w:rtl/>
        </w:rPr>
        <w:t>לאחר שהוחל דין רציפות</w:t>
      </w:r>
    </w:p>
    <w:p w14:paraId="7DCD62BD" w14:textId="77777777" w:rsidR="009D4CCC" w:rsidRPr="009D4CCC" w:rsidRDefault="009D4CCC" w:rsidP="009D4CCC">
      <w:pPr>
        <w:bidi/>
        <w:jc w:val="center"/>
        <w:rPr>
          <w:rFonts w:cs="David" w:hint="cs"/>
          <w:u w:val="single"/>
          <w:rtl/>
        </w:rPr>
      </w:pPr>
    </w:p>
    <w:p w14:paraId="4B51E1D9" w14:textId="77777777" w:rsidR="009D4CCC" w:rsidRDefault="009D4CCC" w:rsidP="009D4CCC">
      <w:pPr>
        <w:bidi/>
        <w:jc w:val="both"/>
        <w:rPr>
          <w:rFonts w:cs="David" w:hint="cs"/>
          <w:u w:val="single"/>
          <w:rtl/>
        </w:rPr>
      </w:pPr>
    </w:p>
    <w:p w14:paraId="1F521EF8" w14:textId="77777777" w:rsidR="009D4CCC" w:rsidRDefault="009D4CCC" w:rsidP="009D4CCC">
      <w:pPr>
        <w:bidi/>
        <w:jc w:val="both"/>
        <w:rPr>
          <w:rFonts w:cs="David" w:hint="cs"/>
          <w:u w:val="single"/>
          <w:rtl/>
        </w:rPr>
      </w:pPr>
    </w:p>
    <w:p w14:paraId="2C7AE178" w14:textId="77777777" w:rsidR="009D4CCC" w:rsidRPr="009D4CCC" w:rsidRDefault="009D4CCC" w:rsidP="009D4CCC">
      <w:pPr>
        <w:bidi/>
        <w:jc w:val="both"/>
        <w:rPr>
          <w:rFonts w:cs="David" w:hint="cs"/>
          <w:u w:val="single"/>
          <w:rtl/>
        </w:rPr>
      </w:pPr>
    </w:p>
    <w:p w14:paraId="0128761D" w14:textId="77777777" w:rsidR="009D4CCC" w:rsidRPr="009D4CCC" w:rsidRDefault="009D4CCC" w:rsidP="009D4CCC">
      <w:pPr>
        <w:bidi/>
        <w:jc w:val="both"/>
        <w:rPr>
          <w:rFonts w:cs="David" w:hint="cs"/>
          <w:u w:val="single"/>
          <w:rtl/>
        </w:rPr>
      </w:pPr>
      <w:r w:rsidRPr="009D4CCC">
        <w:rPr>
          <w:rFonts w:cs="David" w:hint="cs"/>
          <w:u w:val="single"/>
          <w:rtl/>
        </w:rPr>
        <w:t>היו</w:t>
      </w:r>
      <w:r w:rsidRPr="009D4CCC">
        <w:rPr>
          <w:rFonts w:cs="David"/>
          <w:u w:val="single"/>
          <w:rtl/>
        </w:rPr>
        <w:t>"</w:t>
      </w:r>
      <w:r w:rsidRPr="009D4CCC">
        <w:rPr>
          <w:rFonts w:cs="David" w:hint="cs"/>
          <w:u w:val="single"/>
          <w:rtl/>
        </w:rPr>
        <w:t>ר יריב לוין:</w:t>
      </w:r>
    </w:p>
    <w:p w14:paraId="0847EEE3" w14:textId="77777777" w:rsidR="009D4CCC" w:rsidRPr="009D4CCC" w:rsidRDefault="009D4CCC" w:rsidP="009D4CCC">
      <w:pPr>
        <w:bidi/>
        <w:jc w:val="both"/>
        <w:rPr>
          <w:rFonts w:cs="David" w:hint="cs"/>
          <w:u w:val="single"/>
          <w:rtl/>
        </w:rPr>
      </w:pPr>
    </w:p>
    <w:p w14:paraId="4AA41E5B" w14:textId="77777777" w:rsidR="009D4CCC" w:rsidRPr="009D4CCC" w:rsidRDefault="009D4CCC" w:rsidP="009D4CCC">
      <w:pPr>
        <w:bidi/>
        <w:jc w:val="both"/>
        <w:rPr>
          <w:rFonts w:cs="David" w:hint="cs"/>
          <w:rtl/>
        </w:rPr>
      </w:pPr>
      <w:r w:rsidRPr="009D4CCC">
        <w:rPr>
          <w:rFonts w:cs="David" w:hint="cs"/>
          <w:rtl/>
        </w:rPr>
        <w:tab/>
        <w:t xml:space="preserve">צהריים טובים. אני פותח את ישיבת הוועדה המשותפת לוועדת הכנסת ולוועדת החוקה, חוק ומשפט בעניין הצעת חוק סדרי השלטון והמשפט (ביטול החלת המשפט, השיפוט והמנהל) (תיקון) (עריכת משאל עם), התשס"ח-2008. </w:t>
      </w:r>
    </w:p>
    <w:p w14:paraId="152D6EA0" w14:textId="77777777" w:rsidR="009D4CCC" w:rsidRPr="009D4CCC" w:rsidRDefault="009D4CCC" w:rsidP="009D4CCC">
      <w:pPr>
        <w:bidi/>
        <w:jc w:val="both"/>
        <w:rPr>
          <w:rFonts w:cs="David" w:hint="cs"/>
          <w:rtl/>
        </w:rPr>
      </w:pPr>
    </w:p>
    <w:p w14:paraId="0AF9BEF4" w14:textId="77777777" w:rsidR="009D4CCC" w:rsidRPr="009D4CCC" w:rsidRDefault="009D4CCC" w:rsidP="009D4CCC">
      <w:pPr>
        <w:bidi/>
        <w:jc w:val="both"/>
        <w:rPr>
          <w:rFonts w:cs="David" w:hint="cs"/>
          <w:rtl/>
        </w:rPr>
      </w:pPr>
      <w:r w:rsidRPr="009D4CCC">
        <w:rPr>
          <w:rFonts w:cs="David" w:hint="cs"/>
          <w:rtl/>
        </w:rPr>
        <w:tab/>
        <w:t xml:space="preserve">ארבל, בבקשה. </w:t>
      </w:r>
    </w:p>
    <w:p w14:paraId="2A1F4D6A" w14:textId="77777777" w:rsidR="009D4CCC" w:rsidRPr="009D4CCC" w:rsidRDefault="009D4CCC" w:rsidP="009D4CCC">
      <w:pPr>
        <w:bidi/>
        <w:jc w:val="both"/>
        <w:rPr>
          <w:rFonts w:cs="David" w:hint="cs"/>
          <w:rtl/>
        </w:rPr>
      </w:pPr>
    </w:p>
    <w:p w14:paraId="0DE9ACE2" w14:textId="77777777" w:rsidR="009D4CCC" w:rsidRPr="009D4CCC" w:rsidRDefault="009D4CCC" w:rsidP="009D4CCC">
      <w:pPr>
        <w:bidi/>
        <w:jc w:val="both"/>
        <w:rPr>
          <w:rFonts w:cs="David" w:hint="cs"/>
          <w:u w:val="single"/>
          <w:rtl/>
        </w:rPr>
      </w:pPr>
      <w:r w:rsidRPr="009D4CCC">
        <w:rPr>
          <w:rFonts w:cs="David" w:hint="cs"/>
          <w:u w:val="single"/>
          <w:rtl/>
        </w:rPr>
        <w:t>ארבל אסטרחן:</w:t>
      </w:r>
    </w:p>
    <w:p w14:paraId="589A179E" w14:textId="77777777" w:rsidR="009D4CCC" w:rsidRPr="009D4CCC" w:rsidRDefault="009D4CCC" w:rsidP="009D4CCC">
      <w:pPr>
        <w:bidi/>
        <w:jc w:val="both"/>
        <w:rPr>
          <w:rFonts w:cs="David" w:hint="cs"/>
          <w:rtl/>
        </w:rPr>
      </w:pPr>
    </w:p>
    <w:p w14:paraId="2A88E71C" w14:textId="77777777" w:rsidR="009D4CCC" w:rsidRPr="009D4CCC" w:rsidRDefault="009D4CCC" w:rsidP="009D4CCC">
      <w:pPr>
        <w:bidi/>
        <w:jc w:val="both"/>
        <w:rPr>
          <w:rFonts w:cs="David" w:hint="cs"/>
          <w:rtl/>
        </w:rPr>
      </w:pPr>
      <w:r w:rsidRPr="009D4CCC">
        <w:rPr>
          <w:rFonts w:cs="David" w:hint="cs"/>
          <w:rtl/>
        </w:rPr>
        <w:tab/>
        <w:t xml:space="preserve">אנחנו עכשיו בנוסח מתאריך 20 בינואר שכתוב עליו שהוא כולל גם הערות מהישיבה שהתקיימה ב-17 בינואר. </w:t>
      </w:r>
    </w:p>
    <w:p w14:paraId="6116E76D" w14:textId="77777777" w:rsidR="009D4CCC" w:rsidRPr="009D4CCC" w:rsidRDefault="009D4CCC" w:rsidP="009D4CCC">
      <w:pPr>
        <w:bidi/>
        <w:jc w:val="both"/>
        <w:rPr>
          <w:rFonts w:cs="David" w:hint="cs"/>
          <w:rtl/>
        </w:rPr>
      </w:pPr>
    </w:p>
    <w:p w14:paraId="46B91AA9" w14:textId="77777777" w:rsidR="009D4CCC" w:rsidRPr="009D4CCC" w:rsidRDefault="009D4CCC" w:rsidP="009D4CCC">
      <w:pPr>
        <w:bidi/>
        <w:jc w:val="both"/>
        <w:rPr>
          <w:rFonts w:cs="David"/>
          <w:u w:val="single"/>
        </w:rPr>
      </w:pPr>
      <w:r w:rsidRPr="009D4CCC">
        <w:rPr>
          <w:rFonts w:cs="David" w:hint="cs"/>
          <w:u w:val="single"/>
          <w:rtl/>
        </w:rPr>
        <w:t>היו"ר יריב לוין:</w:t>
      </w:r>
    </w:p>
    <w:p w14:paraId="4640ABF9" w14:textId="77777777" w:rsidR="009D4CCC" w:rsidRPr="009D4CCC" w:rsidRDefault="009D4CCC" w:rsidP="009D4CCC">
      <w:pPr>
        <w:bidi/>
        <w:jc w:val="both"/>
        <w:rPr>
          <w:rFonts w:cs="David" w:hint="cs"/>
          <w:u w:val="single"/>
          <w:rtl/>
        </w:rPr>
      </w:pPr>
    </w:p>
    <w:p w14:paraId="3A123C7C" w14:textId="77777777" w:rsidR="009D4CCC" w:rsidRPr="009D4CCC" w:rsidRDefault="009D4CCC" w:rsidP="009D4CCC">
      <w:pPr>
        <w:bidi/>
        <w:jc w:val="both"/>
        <w:rPr>
          <w:rFonts w:cs="David" w:hint="cs"/>
          <w:rtl/>
        </w:rPr>
      </w:pPr>
      <w:r w:rsidRPr="009D4CCC">
        <w:rPr>
          <w:rFonts w:cs="David" w:hint="cs"/>
          <w:rtl/>
        </w:rPr>
        <w:tab/>
        <w:t>אז נעבור בקצרה על התיקונים שהכנסת, ואז נמשיך משם למקום שהגענו אליו.</w:t>
      </w:r>
    </w:p>
    <w:p w14:paraId="68A73065" w14:textId="77777777" w:rsidR="009D4CCC" w:rsidRPr="009D4CCC" w:rsidRDefault="009D4CCC" w:rsidP="009D4CCC">
      <w:pPr>
        <w:bidi/>
        <w:jc w:val="both"/>
        <w:rPr>
          <w:rFonts w:cs="David" w:hint="cs"/>
          <w:rtl/>
        </w:rPr>
      </w:pPr>
    </w:p>
    <w:p w14:paraId="70F87A3D" w14:textId="77777777" w:rsidR="009D4CCC" w:rsidRPr="009D4CCC" w:rsidRDefault="009D4CCC" w:rsidP="009D4CCC">
      <w:pPr>
        <w:bidi/>
        <w:jc w:val="both"/>
        <w:rPr>
          <w:rFonts w:cs="David" w:hint="cs"/>
          <w:u w:val="single"/>
          <w:rtl/>
        </w:rPr>
      </w:pPr>
      <w:r w:rsidRPr="009D4CCC">
        <w:rPr>
          <w:rFonts w:cs="David" w:hint="cs"/>
          <w:u w:val="single"/>
          <w:rtl/>
        </w:rPr>
        <w:t>ארבל אסטרחן:</w:t>
      </w:r>
    </w:p>
    <w:p w14:paraId="0776776A" w14:textId="77777777" w:rsidR="009D4CCC" w:rsidRPr="009D4CCC" w:rsidRDefault="009D4CCC" w:rsidP="009D4CCC">
      <w:pPr>
        <w:bidi/>
        <w:jc w:val="both"/>
        <w:rPr>
          <w:rFonts w:cs="David" w:hint="cs"/>
          <w:rtl/>
        </w:rPr>
      </w:pPr>
    </w:p>
    <w:p w14:paraId="66CFDDB8" w14:textId="77777777" w:rsidR="009D4CCC" w:rsidRPr="009D4CCC" w:rsidRDefault="009D4CCC" w:rsidP="009D4CCC">
      <w:pPr>
        <w:bidi/>
        <w:jc w:val="both"/>
        <w:rPr>
          <w:rFonts w:cs="David" w:hint="cs"/>
          <w:rtl/>
        </w:rPr>
      </w:pPr>
      <w:r w:rsidRPr="009D4CCC">
        <w:rPr>
          <w:rFonts w:cs="David" w:hint="cs"/>
          <w:rtl/>
        </w:rPr>
        <w:tab/>
        <w:t>את התיקונים שדובר בהם על החדרים של הקלפיות הכנסנו בהמשך, אז נגיע לזה עוד מעט.</w:t>
      </w:r>
    </w:p>
    <w:p w14:paraId="4F79CF3C" w14:textId="77777777" w:rsidR="009D4CCC" w:rsidRPr="009D4CCC" w:rsidRDefault="009D4CCC" w:rsidP="009D4CCC">
      <w:pPr>
        <w:bidi/>
        <w:jc w:val="both"/>
        <w:rPr>
          <w:rFonts w:cs="David" w:hint="cs"/>
          <w:rtl/>
        </w:rPr>
      </w:pPr>
    </w:p>
    <w:p w14:paraId="0F100026" w14:textId="77777777" w:rsidR="009D4CCC" w:rsidRPr="009D4CCC" w:rsidRDefault="009D4CCC" w:rsidP="009D4CCC">
      <w:pPr>
        <w:bidi/>
        <w:ind w:firstLine="567"/>
        <w:jc w:val="both"/>
        <w:rPr>
          <w:rFonts w:cs="David" w:hint="cs"/>
          <w:rtl/>
        </w:rPr>
      </w:pPr>
      <w:r w:rsidRPr="009D4CCC">
        <w:rPr>
          <w:rFonts w:cs="David" w:hint="cs"/>
          <w:rtl/>
        </w:rPr>
        <w:t xml:space="preserve">אנחנו עכשיו בסעיף 9. בפסקה 3 שמתקנת את סעיף 21 לחוק הבחירות, לפי הערות אנשי ועדת הבחירות, תוקן שעדיין יהיה קבוע כמו היום  שיהיו מיוצגות לא פחות משלוש סיעות. </w:t>
      </w:r>
    </w:p>
    <w:p w14:paraId="73E272FD" w14:textId="77777777" w:rsidR="009D4CCC" w:rsidRPr="009D4CCC" w:rsidRDefault="009D4CCC" w:rsidP="009D4CCC">
      <w:pPr>
        <w:bidi/>
        <w:ind w:firstLine="567"/>
        <w:jc w:val="both"/>
        <w:rPr>
          <w:rFonts w:cs="David" w:hint="cs"/>
          <w:rtl/>
        </w:rPr>
      </w:pPr>
    </w:p>
    <w:p w14:paraId="51625529" w14:textId="77777777" w:rsidR="009D4CCC" w:rsidRPr="009D4CCC" w:rsidRDefault="009D4CCC" w:rsidP="009D4CCC">
      <w:pPr>
        <w:bidi/>
        <w:ind w:firstLine="567"/>
        <w:jc w:val="both"/>
        <w:rPr>
          <w:rFonts w:cs="David" w:hint="cs"/>
          <w:rtl/>
        </w:rPr>
      </w:pPr>
      <w:r w:rsidRPr="009D4CCC">
        <w:rPr>
          <w:rFonts w:cs="David" w:hint="cs"/>
          <w:rtl/>
        </w:rPr>
        <w:t>בפסקה (5) שמתקנת את סעיף 25 התוסף שיושב ראש הכנסת יודיע לשר הפנים וליושב ראש ועדת הבחירות המרכזית מיהן הסיעות בכנסת אחרי ההצבעה במליאה, לרבות עמדתן "בעד" או "נגד".</w:t>
      </w:r>
    </w:p>
    <w:p w14:paraId="4469EC79" w14:textId="77777777" w:rsidR="009D4CCC" w:rsidRPr="009D4CCC" w:rsidRDefault="009D4CCC" w:rsidP="009D4CCC">
      <w:pPr>
        <w:bidi/>
        <w:jc w:val="both"/>
        <w:rPr>
          <w:rFonts w:cs="David" w:hint="cs"/>
          <w:rtl/>
        </w:rPr>
      </w:pPr>
    </w:p>
    <w:p w14:paraId="2EA1AAFC" w14:textId="77777777" w:rsidR="009D4CCC" w:rsidRPr="009D4CCC" w:rsidRDefault="009D4CCC" w:rsidP="009D4CCC">
      <w:pPr>
        <w:bidi/>
        <w:jc w:val="both"/>
        <w:rPr>
          <w:rFonts w:cs="David" w:hint="cs"/>
          <w:u w:val="single"/>
          <w:rtl/>
        </w:rPr>
      </w:pPr>
      <w:r w:rsidRPr="009D4CCC">
        <w:rPr>
          <w:rFonts w:cs="David" w:hint="cs"/>
          <w:u w:val="single"/>
          <w:rtl/>
        </w:rPr>
        <w:t>היו</w:t>
      </w:r>
      <w:r w:rsidRPr="009D4CCC">
        <w:rPr>
          <w:rFonts w:cs="David"/>
          <w:u w:val="single"/>
          <w:rtl/>
        </w:rPr>
        <w:t>"</w:t>
      </w:r>
      <w:r w:rsidRPr="009D4CCC">
        <w:rPr>
          <w:rFonts w:cs="David" w:hint="cs"/>
          <w:u w:val="single"/>
          <w:rtl/>
        </w:rPr>
        <w:t>ר יריב לוין:</w:t>
      </w:r>
    </w:p>
    <w:p w14:paraId="0B2954E6" w14:textId="77777777" w:rsidR="009D4CCC" w:rsidRPr="009D4CCC" w:rsidRDefault="009D4CCC" w:rsidP="009D4CCC">
      <w:pPr>
        <w:bidi/>
        <w:jc w:val="both"/>
        <w:rPr>
          <w:rFonts w:cs="David" w:hint="cs"/>
          <w:u w:val="single"/>
          <w:rtl/>
        </w:rPr>
      </w:pPr>
    </w:p>
    <w:p w14:paraId="4BAABCBE" w14:textId="77777777" w:rsidR="009D4CCC" w:rsidRPr="009D4CCC" w:rsidRDefault="009D4CCC" w:rsidP="009D4CCC">
      <w:pPr>
        <w:bidi/>
        <w:jc w:val="both"/>
        <w:rPr>
          <w:rFonts w:cs="David" w:hint="cs"/>
          <w:rtl/>
        </w:rPr>
      </w:pPr>
      <w:r w:rsidRPr="009D4CCC">
        <w:rPr>
          <w:rFonts w:cs="David" w:hint="cs"/>
          <w:rtl/>
        </w:rPr>
        <w:tab/>
        <w:t>זה בסעיף (ג)(2).</w:t>
      </w:r>
    </w:p>
    <w:p w14:paraId="70179FE9" w14:textId="77777777" w:rsidR="009D4CCC" w:rsidRPr="009D4CCC" w:rsidRDefault="009D4CCC" w:rsidP="009D4CCC">
      <w:pPr>
        <w:bidi/>
        <w:jc w:val="both"/>
        <w:rPr>
          <w:rFonts w:cs="David" w:hint="cs"/>
          <w:rtl/>
        </w:rPr>
      </w:pPr>
    </w:p>
    <w:p w14:paraId="555E9425" w14:textId="77777777" w:rsidR="009D4CCC" w:rsidRPr="009D4CCC" w:rsidRDefault="009D4CCC" w:rsidP="009D4CCC">
      <w:pPr>
        <w:bidi/>
        <w:jc w:val="both"/>
        <w:rPr>
          <w:rFonts w:cs="David" w:hint="cs"/>
          <w:rtl/>
        </w:rPr>
      </w:pPr>
      <w:r w:rsidRPr="009D4CCC">
        <w:rPr>
          <w:rFonts w:cs="David" w:hint="cs"/>
          <w:u w:val="single"/>
          <w:rtl/>
        </w:rPr>
        <w:t>ארבל אסטרחן:</w:t>
      </w:r>
    </w:p>
    <w:p w14:paraId="28663BDD" w14:textId="77777777" w:rsidR="009D4CCC" w:rsidRPr="009D4CCC" w:rsidRDefault="009D4CCC" w:rsidP="009D4CCC">
      <w:pPr>
        <w:bidi/>
        <w:jc w:val="both"/>
        <w:rPr>
          <w:rFonts w:cs="David" w:hint="cs"/>
          <w:rtl/>
        </w:rPr>
      </w:pPr>
    </w:p>
    <w:p w14:paraId="751360C1" w14:textId="77777777" w:rsidR="009D4CCC" w:rsidRPr="009D4CCC" w:rsidRDefault="009D4CCC" w:rsidP="009D4CCC">
      <w:pPr>
        <w:bidi/>
        <w:jc w:val="both"/>
        <w:rPr>
          <w:rFonts w:cs="David" w:hint="cs"/>
          <w:rtl/>
        </w:rPr>
      </w:pPr>
      <w:r w:rsidRPr="009D4CCC">
        <w:rPr>
          <w:rFonts w:cs="David" w:hint="cs"/>
          <w:rtl/>
        </w:rPr>
        <w:tab/>
        <w:t>נכון.</w:t>
      </w:r>
    </w:p>
    <w:p w14:paraId="0373B34B" w14:textId="77777777" w:rsidR="009D4CCC" w:rsidRPr="009D4CCC" w:rsidRDefault="009D4CCC" w:rsidP="009D4CCC">
      <w:pPr>
        <w:bidi/>
        <w:jc w:val="both"/>
        <w:rPr>
          <w:rFonts w:cs="David" w:hint="cs"/>
          <w:rtl/>
        </w:rPr>
      </w:pPr>
    </w:p>
    <w:p w14:paraId="08B1FC5F" w14:textId="77777777" w:rsidR="009D4CCC" w:rsidRPr="009D4CCC" w:rsidRDefault="009D4CCC" w:rsidP="009D4CCC">
      <w:pPr>
        <w:bidi/>
        <w:ind w:firstLine="567"/>
        <w:jc w:val="both"/>
        <w:rPr>
          <w:rFonts w:cs="David" w:hint="cs"/>
          <w:rtl/>
        </w:rPr>
      </w:pPr>
      <w:r w:rsidRPr="009D4CCC">
        <w:rPr>
          <w:rFonts w:cs="David" w:hint="cs"/>
          <w:rtl/>
        </w:rPr>
        <w:t>התיקון לגבי העובדה שהקלפיות יועמדו לרשות ועדת הבחירות שעתיים לפני פתיחת הקלפיות נראה בהמשך כי זה הוכנס לחוק הבחירות בסעיף שעוד מעט נגיע אליו. זהו.</w:t>
      </w:r>
    </w:p>
    <w:p w14:paraId="2F2B7DDD" w14:textId="77777777" w:rsidR="009D4CCC" w:rsidRPr="009D4CCC" w:rsidRDefault="009D4CCC" w:rsidP="009D4CCC">
      <w:pPr>
        <w:bidi/>
        <w:jc w:val="both"/>
        <w:rPr>
          <w:rFonts w:cs="David" w:hint="cs"/>
          <w:rtl/>
        </w:rPr>
      </w:pPr>
    </w:p>
    <w:p w14:paraId="3288475A" w14:textId="77777777" w:rsidR="009D4CCC" w:rsidRPr="009D4CCC" w:rsidRDefault="009D4CCC" w:rsidP="009D4CCC">
      <w:pPr>
        <w:bidi/>
        <w:jc w:val="both"/>
        <w:rPr>
          <w:rFonts w:cs="David"/>
          <w:u w:val="single"/>
        </w:rPr>
      </w:pPr>
      <w:r w:rsidRPr="009D4CCC">
        <w:rPr>
          <w:rFonts w:cs="David" w:hint="cs"/>
          <w:u w:val="single"/>
          <w:rtl/>
        </w:rPr>
        <w:t>היו"ר יריב לוין:</w:t>
      </w:r>
    </w:p>
    <w:p w14:paraId="312606C9" w14:textId="77777777" w:rsidR="009D4CCC" w:rsidRPr="009D4CCC" w:rsidRDefault="009D4CCC" w:rsidP="009D4CCC">
      <w:pPr>
        <w:bidi/>
        <w:jc w:val="both"/>
        <w:rPr>
          <w:rFonts w:cs="David" w:hint="cs"/>
          <w:u w:val="single"/>
          <w:rtl/>
        </w:rPr>
      </w:pPr>
    </w:p>
    <w:p w14:paraId="1ADF249D" w14:textId="77777777" w:rsidR="009D4CCC" w:rsidRPr="009D4CCC" w:rsidRDefault="009D4CCC" w:rsidP="009D4CCC">
      <w:pPr>
        <w:bidi/>
        <w:jc w:val="both"/>
        <w:rPr>
          <w:rFonts w:cs="David" w:hint="cs"/>
          <w:rtl/>
        </w:rPr>
      </w:pPr>
      <w:r w:rsidRPr="009D4CCC">
        <w:rPr>
          <w:rFonts w:cs="David" w:hint="cs"/>
          <w:rtl/>
        </w:rPr>
        <w:tab/>
        <w:t>אז אנחנו יכולים להמשיך.</w:t>
      </w:r>
    </w:p>
    <w:p w14:paraId="7D8C5B78" w14:textId="77777777" w:rsidR="009D4CCC" w:rsidRPr="009D4CCC" w:rsidRDefault="009D4CCC" w:rsidP="009D4CCC">
      <w:pPr>
        <w:bidi/>
        <w:jc w:val="both"/>
        <w:rPr>
          <w:rFonts w:cs="David" w:hint="cs"/>
          <w:rtl/>
        </w:rPr>
      </w:pPr>
    </w:p>
    <w:p w14:paraId="0C9E12E4" w14:textId="77777777" w:rsidR="009D4CCC" w:rsidRPr="009D4CCC" w:rsidRDefault="009D4CCC" w:rsidP="009D4CCC">
      <w:pPr>
        <w:bidi/>
        <w:jc w:val="both"/>
        <w:rPr>
          <w:rFonts w:cs="David" w:hint="cs"/>
          <w:u w:val="single"/>
          <w:rtl/>
        </w:rPr>
      </w:pPr>
      <w:r w:rsidRPr="009D4CCC">
        <w:rPr>
          <w:rFonts w:cs="David" w:hint="cs"/>
          <w:rtl/>
        </w:rPr>
        <w:t xml:space="preserve"> </w:t>
      </w:r>
      <w:r w:rsidRPr="009D4CCC">
        <w:rPr>
          <w:rFonts w:cs="David" w:hint="cs"/>
          <w:u w:val="single"/>
          <w:rtl/>
        </w:rPr>
        <w:t>ארבל אסטרחן:</w:t>
      </w:r>
    </w:p>
    <w:p w14:paraId="274777E4" w14:textId="77777777" w:rsidR="009D4CCC" w:rsidRPr="009D4CCC" w:rsidRDefault="009D4CCC" w:rsidP="009D4CCC">
      <w:pPr>
        <w:bidi/>
        <w:jc w:val="both"/>
        <w:rPr>
          <w:rFonts w:cs="David" w:hint="cs"/>
          <w:rtl/>
        </w:rPr>
      </w:pPr>
    </w:p>
    <w:p w14:paraId="7BCF2F1B" w14:textId="77777777" w:rsidR="009D4CCC" w:rsidRPr="009D4CCC" w:rsidRDefault="009D4CCC" w:rsidP="009D4CCC">
      <w:pPr>
        <w:bidi/>
        <w:jc w:val="both"/>
        <w:rPr>
          <w:rFonts w:cs="David" w:hint="cs"/>
          <w:rtl/>
        </w:rPr>
      </w:pPr>
      <w:r w:rsidRPr="009D4CCC">
        <w:rPr>
          <w:rFonts w:cs="David" w:hint="cs"/>
          <w:rtl/>
        </w:rPr>
        <w:tab/>
        <w:t xml:space="preserve"> בנוסח של היום אנחנו בעמוד 7, החל בפסקה (7) שמתקנת את סעיף 40 לחוק הבחירות. </w:t>
      </w:r>
    </w:p>
    <w:p w14:paraId="564F115F" w14:textId="77777777" w:rsidR="009D4CCC" w:rsidRPr="009D4CCC" w:rsidRDefault="009D4CCC" w:rsidP="009D4CCC">
      <w:pPr>
        <w:bidi/>
        <w:jc w:val="both"/>
        <w:rPr>
          <w:rFonts w:cs="David" w:hint="cs"/>
          <w:rtl/>
        </w:rPr>
      </w:pPr>
    </w:p>
    <w:p w14:paraId="325A5F60" w14:textId="77777777" w:rsidR="009D4CCC" w:rsidRPr="009D4CCC" w:rsidRDefault="009D4CCC" w:rsidP="009D4CCC">
      <w:pPr>
        <w:bidi/>
        <w:ind w:firstLine="567"/>
        <w:jc w:val="both"/>
        <w:rPr>
          <w:rFonts w:cs="David" w:hint="cs"/>
          <w:rtl/>
        </w:rPr>
      </w:pPr>
      <w:r w:rsidRPr="009D4CCC">
        <w:rPr>
          <w:rFonts w:cs="David" w:hint="cs"/>
          <w:rtl/>
        </w:rPr>
        <w:lastRenderedPageBreak/>
        <w:t>סעיף 40 עוסק בבקשות ובעררים לתיקון הפרטים בפנקס הבוחרים. מוצע לתקן את סעיף 40ד, פסקות (1), (2). זה הסעיף שקובע עד מתי ניתן להגיש לשר הפנים בקשה לתקן פרטים בפנקס הבוחרים, בין אם זאת בקשה של אדם ובין אם זאת בקשה של חבר ועדת הבחירות לגבי אדם אחר. זה עניין של מועדים. היום כתוב בסעיף 40ד, כאמור, שאפשר להגיש את הבקשה לא יאוחר מהיום ה-35 לפני היום האחרון להגשת רשומות המועמדים,אם זה אדם; ומהיום ה-40 שלפני היום האחרון להגשת רשימות מועמדים, אם זה חבר ועדת הבחירות. פה מוצע שבשני המקרים ייכתב שהבקשה תוגש לא יאוחר מהיום ה-80 שלפני יום עריכת משאל העם. זה נעשה גם בהתאמה לעומת היום האחרון להגשת רשימות המועמדים וזה גם נוסחים שתיאמנו עם אנשי ועדת הבחירות במשרד הפנים, ונאמר לנו שאלה מועדים שאפשר לעמוד בהם.</w:t>
      </w:r>
    </w:p>
    <w:p w14:paraId="5009B500" w14:textId="77777777" w:rsidR="009D4CCC" w:rsidRPr="009D4CCC" w:rsidRDefault="009D4CCC" w:rsidP="009D4CCC">
      <w:pPr>
        <w:bidi/>
        <w:jc w:val="both"/>
        <w:rPr>
          <w:rFonts w:cs="David" w:hint="cs"/>
          <w:rtl/>
        </w:rPr>
      </w:pPr>
    </w:p>
    <w:p w14:paraId="1F7193A6" w14:textId="77777777" w:rsidR="009D4CCC" w:rsidRPr="009D4CCC" w:rsidRDefault="009D4CCC" w:rsidP="009D4CCC">
      <w:pPr>
        <w:bidi/>
        <w:jc w:val="both"/>
        <w:rPr>
          <w:rFonts w:cs="David"/>
          <w:u w:val="single"/>
        </w:rPr>
      </w:pPr>
      <w:r w:rsidRPr="009D4CCC">
        <w:rPr>
          <w:rFonts w:cs="David" w:hint="cs"/>
          <w:u w:val="single"/>
          <w:rtl/>
        </w:rPr>
        <w:t>היו"ר יריב לוין:</w:t>
      </w:r>
    </w:p>
    <w:p w14:paraId="633A0831" w14:textId="77777777" w:rsidR="009D4CCC" w:rsidRPr="009D4CCC" w:rsidRDefault="009D4CCC" w:rsidP="009D4CCC">
      <w:pPr>
        <w:bidi/>
        <w:jc w:val="both"/>
        <w:rPr>
          <w:rFonts w:cs="David" w:hint="cs"/>
          <w:u w:val="single"/>
          <w:rtl/>
        </w:rPr>
      </w:pPr>
    </w:p>
    <w:p w14:paraId="4459252E" w14:textId="77777777" w:rsidR="009D4CCC" w:rsidRPr="009D4CCC" w:rsidRDefault="009D4CCC" w:rsidP="009D4CCC">
      <w:pPr>
        <w:bidi/>
        <w:jc w:val="both"/>
        <w:rPr>
          <w:rFonts w:cs="David" w:hint="cs"/>
          <w:rtl/>
        </w:rPr>
      </w:pPr>
      <w:r w:rsidRPr="009D4CCC">
        <w:rPr>
          <w:rFonts w:cs="David" w:hint="cs"/>
          <w:rtl/>
        </w:rPr>
        <w:tab/>
        <w:t>זה מקובל עליכם? יופי.</w:t>
      </w:r>
    </w:p>
    <w:p w14:paraId="2AF42656" w14:textId="77777777" w:rsidR="009D4CCC" w:rsidRPr="009D4CCC" w:rsidRDefault="009D4CCC" w:rsidP="009D4CCC">
      <w:pPr>
        <w:bidi/>
        <w:jc w:val="both"/>
        <w:rPr>
          <w:rFonts w:cs="David" w:hint="cs"/>
          <w:rtl/>
        </w:rPr>
      </w:pPr>
    </w:p>
    <w:p w14:paraId="736F75CC" w14:textId="77777777" w:rsidR="009D4CCC" w:rsidRPr="009D4CCC" w:rsidRDefault="009D4CCC" w:rsidP="009D4CCC">
      <w:pPr>
        <w:bidi/>
        <w:jc w:val="both"/>
        <w:rPr>
          <w:rFonts w:cs="David" w:hint="cs"/>
          <w:u w:val="single"/>
          <w:rtl/>
        </w:rPr>
      </w:pPr>
      <w:r w:rsidRPr="009D4CCC">
        <w:rPr>
          <w:rFonts w:cs="David" w:hint="cs"/>
          <w:u w:val="single"/>
          <w:rtl/>
        </w:rPr>
        <w:t>אסתר אפרת סמילג:</w:t>
      </w:r>
    </w:p>
    <w:p w14:paraId="16071B08" w14:textId="77777777" w:rsidR="009D4CCC" w:rsidRPr="009D4CCC" w:rsidRDefault="009D4CCC" w:rsidP="009D4CCC">
      <w:pPr>
        <w:bidi/>
        <w:jc w:val="both"/>
        <w:rPr>
          <w:rFonts w:cs="David" w:hint="cs"/>
          <w:rtl/>
        </w:rPr>
      </w:pPr>
    </w:p>
    <w:p w14:paraId="29A4C891" w14:textId="77777777" w:rsidR="009D4CCC" w:rsidRPr="009D4CCC" w:rsidRDefault="009D4CCC" w:rsidP="009D4CCC">
      <w:pPr>
        <w:bidi/>
        <w:jc w:val="both"/>
        <w:rPr>
          <w:rFonts w:cs="David" w:hint="cs"/>
          <w:rtl/>
        </w:rPr>
      </w:pPr>
      <w:r w:rsidRPr="009D4CCC">
        <w:rPr>
          <w:rFonts w:cs="David" w:hint="cs"/>
          <w:rtl/>
        </w:rPr>
        <w:tab/>
        <w:t xml:space="preserve">אני ממשרד החוץ. אנחנו מדברים באופן כללי על התאמות, שהן דברים טכניים, אבל השאלה היא אם זה חייב להיות זהה כאן. אני לא מבינה את החשבון </w:t>
      </w:r>
      <w:r w:rsidRPr="009D4CCC">
        <w:rPr>
          <w:rFonts w:cs="David"/>
          <w:rtl/>
        </w:rPr>
        <w:t>–</w:t>
      </w:r>
      <w:r w:rsidRPr="009D4CCC">
        <w:rPr>
          <w:rFonts w:cs="David" w:hint="cs"/>
          <w:rtl/>
        </w:rPr>
        <w:t xml:space="preserve"> איך מ-35 - -</w:t>
      </w:r>
    </w:p>
    <w:p w14:paraId="31AF212B" w14:textId="77777777" w:rsidR="009D4CCC" w:rsidRPr="009D4CCC" w:rsidRDefault="009D4CCC" w:rsidP="009D4CCC">
      <w:pPr>
        <w:bidi/>
        <w:jc w:val="both"/>
        <w:rPr>
          <w:rFonts w:cs="David" w:hint="cs"/>
          <w:rtl/>
        </w:rPr>
      </w:pPr>
    </w:p>
    <w:p w14:paraId="269834D5" w14:textId="77777777" w:rsidR="009D4CCC" w:rsidRPr="009D4CCC" w:rsidRDefault="009D4CCC" w:rsidP="009D4CCC">
      <w:pPr>
        <w:bidi/>
        <w:jc w:val="both"/>
        <w:rPr>
          <w:rFonts w:cs="David" w:hint="cs"/>
          <w:rtl/>
        </w:rPr>
      </w:pPr>
      <w:r w:rsidRPr="009D4CCC">
        <w:rPr>
          <w:rFonts w:cs="David" w:hint="cs"/>
          <w:u w:val="single"/>
          <w:rtl/>
        </w:rPr>
        <w:t>ארבל אסטרחן:</w:t>
      </w:r>
    </w:p>
    <w:p w14:paraId="382F8A6C" w14:textId="77777777" w:rsidR="009D4CCC" w:rsidRPr="009D4CCC" w:rsidRDefault="009D4CCC" w:rsidP="009D4CCC">
      <w:pPr>
        <w:bidi/>
        <w:jc w:val="both"/>
        <w:rPr>
          <w:rFonts w:cs="David" w:hint="cs"/>
          <w:rtl/>
        </w:rPr>
      </w:pPr>
    </w:p>
    <w:p w14:paraId="12DE302C" w14:textId="77777777" w:rsidR="009D4CCC" w:rsidRPr="009D4CCC" w:rsidRDefault="009D4CCC" w:rsidP="009D4CCC">
      <w:pPr>
        <w:bidi/>
        <w:jc w:val="both"/>
        <w:rPr>
          <w:rFonts w:cs="David" w:hint="cs"/>
          <w:rtl/>
        </w:rPr>
      </w:pPr>
      <w:r w:rsidRPr="009D4CCC">
        <w:rPr>
          <w:rFonts w:cs="David" w:hint="cs"/>
          <w:rtl/>
        </w:rPr>
        <w:tab/>
        <w:t>היום האחרון להגשת מועמדים הוא 47 ימים לפני יום הבחירות. היום אפשר להגיש ערר לשר הפנים 47 יום ועוד 35 יום. כלומר תוספת של עוד 35 יום. אם אדם רואה שהשם שלו לא מופיע בפנקס הבוחרים או שאחד הפרטים שרשומים בפנקס הבוחרים לא מדויק, הוא יכול להגיש בקשה לשר הפנים לתיקון. היום כתוב שהוא יכול להגיש את זה לא יאוחר מהיום ה-35 לפני היום האחרון להגשת רשימת המועמדים, כלומר 35 לפני 47. כאן מוצע שזה יהיה היום ה-80 לפני יום עריכת משאל העם.</w:t>
      </w:r>
    </w:p>
    <w:p w14:paraId="70EAC0C7" w14:textId="77777777" w:rsidR="009D4CCC" w:rsidRPr="009D4CCC" w:rsidRDefault="009D4CCC" w:rsidP="009D4CCC">
      <w:pPr>
        <w:bidi/>
        <w:jc w:val="both"/>
        <w:rPr>
          <w:rFonts w:cs="David" w:hint="cs"/>
          <w:rtl/>
        </w:rPr>
      </w:pPr>
    </w:p>
    <w:p w14:paraId="78F2865B" w14:textId="77777777" w:rsidR="009D4CCC" w:rsidRPr="009D4CCC" w:rsidRDefault="009D4CCC" w:rsidP="009D4CCC">
      <w:pPr>
        <w:bidi/>
        <w:jc w:val="both"/>
        <w:rPr>
          <w:rFonts w:cs="David" w:hint="cs"/>
          <w:rtl/>
        </w:rPr>
      </w:pPr>
      <w:r w:rsidRPr="009D4CCC">
        <w:rPr>
          <w:rFonts w:cs="David" w:hint="cs"/>
          <w:u w:val="single"/>
          <w:rtl/>
        </w:rPr>
        <w:t>אסתר אפרת סמילג:</w:t>
      </w:r>
    </w:p>
    <w:p w14:paraId="0B1938D6" w14:textId="77777777" w:rsidR="009D4CCC" w:rsidRPr="009D4CCC" w:rsidRDefault="009D4CCC" w:rsidP="009D4CCC">
      <w:pPr>
        <w:bidi/>
        <w:jc w:val="both"/>
        <w:rPr>
          <w:rFonts w:cs="David" w:hint="cs"/>
          <w:rtl/>
        </w:rPr>
      </w:pPr>
    </w:p>
    <w:p w14:paraId="61A6333F" w14:textId="77777777" w:rsidR="009D4CCC" w:rsidRPr="009D4CCC" w:rsidRDefault="009D4CCC" w:rsidP="009D4CCC">
      <w:pPr>
        <w:bidi/>
        <w:jc w:val="both"/>
        <w:rPr>
          <w:rFonts w:cs="David" w:hint="cs"/>
          <w:rtl/>
        </w:rPr>
      </w:pPr>
      <w:r w:rsidRPr="009D4CCC">
        <w:rPr>
          <w:rFonts w:cs="David" w:hint="cs"/>
          <w:rtl/>
        </w:rPr>
        <w:tab/>
        <w:t>האם זה חייב להיות אותו אורך זמן כמו בבחירות? כי כאשר אנחנו מדברים על בחירות, לפחות תיאורטית בחירות נעשות אחת ל-4 שנים, וזאת ודאי הזדמנות וצריך את כל ההליך הזה. במקרה הזה של משאל עם או שזה יהיה צמוד לבחירות, ואז יש נוהל אחר או שלא, ואז בוודאי זה יהיה יותר קרוב לבחירות הקודמות. לכן השאלה היא האם צריך כל כך הרבה זמן, כי בכל זאת כל דבר כזה דוחה.</w:t>
      </w:r>
    </w:p>
    <w:p w14:paraId="4008D8FE" w14:textId="77777777" w:rsidR="009D4CCC" w:rsidRPr="009D4CCC" w:rsidRDefault="009D4CCC" w:rsidP="009D4CCC">
      <w:pPr>
        <w:bidi/>
        <w:jc w:val="both"/>
        <w:rPr>
          <w:rFonts w:cs="David" w:hint="cs"/>
          <w:rtl/>
        </w:rPr>
      </w:pPr>
    </w:p>
    <w:p w14:paraId="2E7971B3" w14:textId="77777777" w:rsidR="009D4CCC" w:rsidRPr="009D4CCC" w:rsidRDefault="009D4CCC" w:rsidP="009D4CCC">
      <w:pPr>
        <w:bidi/>
        <w:jc w:val="both"/>
        <w:rPr>
          <w:rFonts w:cs="David" w:hint="cs"/>
          <w:u w:val="single"/>
          <w:rtl/>
        </w:rPr>
      </w:pPr>
      <w:r w:rsidRPr="009D4CCC">
        <w:rPr>
          <w:rFonts w:cs="David" w:hint="cs"/>
          <w:u w:val="single"/>
          <w:rtl/>
        </w:rPr>
        <w:t>אורלי עדס:</w:t>
      </w:r>
    </w:p>
    <w:p w14:paraId="040BA950" w14:textId="77777777" w:rsidR="009D4CCC" w:rsidRPr="009D4CCC" w:rsidRDefault="009D4CCC" w:rsidP="009D4CCC">
      <w:pPr>
        <w:bidi/>
        <w:jc w:val="both"/>
        <w:rPr>
          <w:rFonts w:cs="David" w:hint="cs"/>
          <w:rtl/>
        </w:rPr>
      </w:pPr>
    </w:p>
    <w:p w14:paraId="4E6B07E7" w14:textId="77777777" w:rsidR="009D4CCC" w:rsidRPr="009D4CCC" w:rsidRDefault="009D4CCC" w:rsidP="009D4CCC">
      <w:pPr>
        <w:bidi/>
        <w:jc w:val="both"/>
        <w:rPr>
          <w:rFonts w:cs="David" w:hint="cs"/>
          <w:rtl/>
        </w:rPr>
      </w:pPr>
      <w:r w:rsidRPr="009D4CCC">
        <w:rPr>
          <w:rFonts w:cs="David" w:hint="cs"/>
          <w:rtl/>
        </w:rPr>
        <w:tab/>
        <w:t>אבל ממילא הוחלט שלוח הזמנים של בחירות יהיה 90 ימים. זה לא מוסיף ימים.</w:t>
      </w:r>
    </w:p>
    <w:p w14:paraId="7B1AF857" w14:textId="77777777" w:rsidR="009D4CCC" w:rsidRPr="009D4CCC" w:rsidRDefault="009D4CCC" w:rsidP="009D4CCC">
      <w:pPr>
        <w:bidi/>
        <w:jc w:val="both"/>
        <w:rPr>
          <w:rFonts w:cs="David" w:hint="cs"/>
          <w:rtl/>
        </w:rPr>
      </w:pPr>
    </w:p>
    <w:p w14:paraId="54B61020" w14:textId="77777777" w:rsidR="009D4CCC" w:rsidRPr="009D4CCC" w:rsidRDefault="009D4CCC" w:rsidP="009D4CCC">
      <w:pPr>
        <w:bidi/>
        <w:jc w:val="both"/>
        <w:rPr>
          <w:rFonts w:cs="David" w:hint="cs"/>
          <w:u w:val="single"/>
          <w:rtl/>
        </w:rPr>
      </w:pPr>
      <w:r w:rsidRPr="009D4CCC">
        <w:rPr>
          <w:rFonts w:cs="David" w:hint="cs"/>
          <w:u w:val="single"/>
          <w:rtl/>
        </w:rPr>
        <w:t>אילת פישמן:</w:t>
      </w:r>
    </w:p>
    <w:p w14:paraId="67957277" w14:textId="77777777" w:rsidR="009D4CCC" w:rsidRPr="009D4CCC" w:rsidRDefault="009D4CCC" w:rsidP="009D4CCC">
      <w:pPr>
        <w:bidi/>
        <w:jc w:val="both"/>
        <w:rPr>
          <w:rFonts w:cs="David" w:hint="cs"/>
          <w:rtl/>
        </w:rPr>
      </w:pPr>
    </w:p>
    <w:p w14:paraId="6B552D13" w14:textId="77777777" w:rsidR="009D4CCC" w:rsidRPr="009D4CCC" w:rsidRDefault="009D4CCC" w:rsidP="009D4CCC">
      <w:pPr>
        <w:bidi/>
        <w:jc w:val="both"/>
        <w:rPr>
          <w:rFonts w:cs="David" w:hint="cs"/>
          <w:rtl/>
        </w:rPr>
      </w:pPr>
      <w:r w:rsidRPr="009D4CCC">
        <w:rPr>
          <w:rFonts w:cs="David" w:hint="cs"/>
          <w:rtl/>
        </w:rPr>
        <w:tab/>
        <w:t xml:space="preserve">אנחנו חיים במסגרת של 90 ימים, ואנחנו לא מוסיפים אפילו יום אחד. </w:t>
      </w:r>
    </w:p>
    <w:p w14:paraId="3DAF16AE" w14:textId="77777777" w:rsidR="009D4CCC" w:rsidRPr="009D4CCC" w:rsidRDefault="009D4CCC" w:rsidP="009D4CCC">
      <w:pPr>
        <w:bidi/>
        <w:jc w:val="both"/>
        <w:rPr>
          <w:rFonts w:cs="David" w:hint="cs"/>
          <w:rtl/>
        </w:rPr>
      </w:pPr>
    </w:p>
    <w:p w14:paraId="0105F6E5" w14:textId="77777777" w:rsidR="009D4CCC" w:rsidRPr="009D4CCC" w:rsidRDefault="009D4CCC" w:rsidP="009D4CCC">
      <w:pPr>
        <w:bidi/>
        <w:jc w:val="both"/>
        <w:rPr>
          <w:rFonts w:cs="David" w:hint="cs"/>
          <w:rtl/>
        </w:rPr>
      </w:pPr>
      <w:r w:rsidRPr="009D4CCC">
        <w:rPr>
          <w:rFonts w:cs="David" w:hint="cs"/>
          <w:u w:val="single"/>
          <w:rtl/>
        </w:rPr>
        <w:t>אורלי עדס:</w:t>
      </w:r>
    </w:p>
    <w:p w14:paraId="5CDD4EF6" w14:textId="77777777" w:rsidR="009D4CCC" w:rsidRPr="009D4CCC" w:rsidRDefault="009D4CCC" w:rsidP="009D4CCC">
      <w:pPr>
        <w:bidi/>
        <w:jc w:val="both"/>
        <w:rPr>
          <w:rFonts w:cs="David" w:hint="cs"/>
          <w:rtl/>
        </w:rPr>
      </w:pPr>
    </w:p>
    <w:p w14:paraId="312B0DCF" w14:textId="77777777" w:rsidR="009D4CCC" w:rsidRPr="009D4CCC" w:rsidRDefault="009D4CCC" w:rsidP="009D4CCC">
      <w:pPr>
        <w:bidi/>
        <w:jc w:val="both"/>
        <w:rPr>
          <w:rFonts w:cs="David" w:hint="cs"/>
          <w:rtl/>
        </w:rPr>
      </w:pPr>
      <w:r w:rsidRPr="009D4CCC">
        <w:rPr>
          <w:rFonts w:cs="David" w:hint="cs"/>
          <w:rtl/>
        </w:rPr>
        <w:tab/>
        <w:t>אני מבינה שהמגמה היא לעשות שינויים רק בדברים שממש חייבים לעשות אותם כדי להיצמד לנוסח המקורי.</w:t>
      </w:r>
    </w:p>
    <w:p w14:paraId="5BBD865B" w14:textId="77777777" w:rsidR="009D4CCC" w:rsidRPr="009D4CCC" w:rsidRDefault="009D4CCC" w:rsidP="009D4CCC">
      <w:pPr>
        <w:bidi/>
        <w:jc w:val="both"/>
        <w:rPr>
          <w:rFonts w:cs="David" w:hint="cs"/>
          <w:rtl/>
        </w:rPr>
      </w:pPr>
    </w:p>
    <w:p w14:paraId="10D827D4" w14:textId="77777777" w:rsidR="009D4CCC" w:rsidRPr="009D4CCC" w:rsidRDefault="009D4CCC" w:rsidP="009D4CCC">
      <w:pPr>
        <w:bidi/>
        <w:jc w:val="both"/>
        <w:rPr>
          <w:rFonts w:cs="David" w:hint="cs"/>
          <w:rtl/>
        </w:rPr>
      </w:pPr>
      <w:r w:rsidRPr="009D4CCC">
        <w:rPr>
          <w:rFonts w:cs="David" w:hint="cs"/>
          <w:u w:val="single"/>
          <w:rtl/>
        </w:rPr>
        <w:t>אילת פישמן:</w:t>
      </w:r>
    </w:p>
    <w:p w14:paraId="4F7CB087" w14:textId="77777777" w:rsidR="009D4CCC" w:rsidRPr="009D4CCC" w:rsidRDefault="009D4CCC" w:rsidP="009D4CCC">
      <w:pPr>
        <w:bidi/>
        <w:jc w:val="both"/>
        <w:rPr>
          <w:rFonts w:cs="David" w:hint="cs"/>
          <w:rtl/>
        </w:rPr>
      </w:pPr>
    </w:p>
    <w:p w14:paraId="7D8D13F0" w14:textId="77777777" w:rsidR="009D4CCC" w:rsidRPr="009D4CCC" w:rsidRDefault="009D4CCC" w:rsidP="009D4CCC">
      <w:pPr>
        <w:bidi/>
        <w:jc w:val="both"/>
        <w:rPr>
          <w:rFonts w:cs="David" w:hint="cs"/>
          <w:rtl/>
        </w:rPr>
      </w:pPr>
      <w:r w:rsidRPr="009D4CCC">
        <w:rPr>
          <w:rFonts w:cs="David" w:hint="cs"/>
          <w:rtl/>
        </w:rPr>
        <w:tab/>
        <w:t xml:space="preserve">אנחנו מדינה דמוקרטית </w:t>
      </w:r>
      <w:r w:rsidRPr="009D4CCC">
        <w:rPr>
          <w:rFonts w:cs="David"/>
          <w:rtl/>
        </w:rPr>
        <w:t>–</w:t>
      </w:r>
      <w:r w:rsidRPr="009D4CCC">
        <w:rPr>
          <w:rFonts w:cs="David" w:hint="cs"/>
          <w:rtl/>
        </w:rPr>
        <w:t xml:space="preserve"> אני לא אומרת כלום על הצד השני </w:t>
      </w:r>
      <w:r w:rsidRPr="009D4CCC">
        <w:rPr>
          <w:rFonts w:cs="David"/>
          <w:rtl/>
        </w:rPr>
        <w:t>–</w:t>
      </w:r>
      <w:r w:rsidRPr="009D4CCC">
        <w:rPr>
          <w:rFonts w:cs="David" w:hint="cs"/>
          <w:rtl/>
        </w:rPr>
        <w:t xml:space="preserve"> ואנחנו עושים הליך חוקי מסודר מסוים במהלך הכנת פנקס הבוחרים. חלק הוא הצגת הפנקס לעיון הציבור ואפשרות לאדם לערער על עצמו ואפשרות מסוימת גם לערער על הזולת. לדעתנו, לא נכון לוותר על הדבר הזה כל עוד אנחנו לא חורגים מאותה מסגרת זמן של 90 ימים שהוגדרה מראש.</w:t>
      </w:r>
    </w:p>
    <w:p w14:paraId="2842E9C8" w14:textId="77777777" w:rsidR="009D4CCC" w:rsidRPr="009D4CCC" w:rsidRDefault="009D4CCC" w:rsidP="009D4CCC">
      <w:pPr>
        <w:bidi/>
        <w:jc w:val="both"/>
        <w:rPr>
          <w:rFonts w:cs="David" w:hint="cs"/>
          <w:rtl/>
        </w:rPr>
      </w:pPr>
    </w:p>
    <w:p w14:paraId="2A0F606B" w14:textId="77777777" w:rsidR="009D4CCC" w:rsidRPr="009D4CCC" w:rsidRDefault="009D4CCC" w:rsidP="009D4CCC">
      <w:pPr>
        <w:keepLines/>
        <w:bidi/>
        <w:jc w:val="both"/>
        <w:rPr>
          <w:rFonts w:cs="David" w:hint="cs"/>
          <w:rtl/>
        </w:rPr>
      </w:pPr>
      <w:r w:rsidRPr="009D4CCC">
        <w:rPr>
          <w:rFonts w:cs="David" w:hint="cs"/>
          <w:u w:val="single"/>
          <w:rtl/>
        </w:rPr>
        <w:t>אורלי עדס:</w:t>
      </w:r>
    </w:p>
    <w:p w14:paraId="2AF2BCA4" w14:textId="77777777" w:rsidR="009D4CCC" w:rsidRPr="009D4CCC" w:rsidRDefault="009D4CCC" w:rsidP="009D4CCC">
      <w:pPr>
        <w:keepLines/>
        <w:bidi/>
        <w:jc w:val="both"/>
        <w:rPr>
          <w:rFonts w:cs="David" w:hint="cs"/>
          <w:rtl/>
        </w:rPr>
      </w:pPr>
    </w:p>
    <w:p w14:paraId="3D3BBC44" w14:textId="77777777" w:rsidR="009D4CCC" w:rsidRPr="009D4CCC" w:rsidRDefault="009D4CCC" w:rsidP="009D4CCC">
      <w:pPr>
        <w:keepLines/>
        <w:bidi/>
        <w:jc w:val="both"/>
        <w:rPr>
          <w:rFonts w:cs="David" w:hint="cs"/>
          <w:rtl/>
        </w:rPr>
      </w:pPr>
      <w:r w:rsidRPr="009D4CCC">
        <w:rPr>
          <w:rFonts w:cs="David" w:hint="cs"/>
          <w:rtl/>
        </w:rPr>
        <w:tab/>
        <w:t>זה לא מוסיף פרק זמן נוסף מעבר ל-90 יום. החשש שלך הוא שזה יגרור למעלה מ-90 יום שממילא היה כך? אז זה לא חורג.</w:t>
      </w:r>
    </w:p>
    <w:p w14:paraId="37B24AA1" w14:textId="77777777" w:rsidR="009D4CCC" w:rsidRPr="009D4CCC" w:rsidRDefault="009D4CCC" w:rsidP="009D4CCC">
      <w:pPr>
        <w:bidi/>
        <w:jc w:val="both"/>
        <w:rPr>
          <w:rFonts w:cs="David" w:hint="cs"/>
          <w:rtl/>
        </w:rPr>
      </w:pPr>
    </w:p>
    <w:p w14:paraId="4DE5D8BB" w14:textId="77777777" w:rsidR="009D4CCC" w:rsidRPr="009D4CCC" w:rsidRDefault="009D4CCC" w:rsidP="009D4CCC">
      <w:pPr>
        <w:bidi/>
        <w:jc w:val="both"/>
        <w:rPr>
          <w:rFonts w:cs="David"/>
        </w:rPr>
      </w:pPr>
      <w:r w:rsidRPr="009D4CCC">
        <w:rPr>
          <w:rFonts w:cs="David" w:hint="cs"/>
          <w:u w:val="single"/>
          <w:rtl/>
        </w:rPr>
        <w:t>אילת פישמן:</w:t>
      </w:r>
    </w:p>
    <w:p w14:paraId="05B85A66" w14:textId="77777777" w:rsidR="009D4CCC" w:rsidRPr="009D4CCC" w:rsidRDefault="009D4CCC" w:rsidP="009D4CCC">
      <w:pPr>
        <w:bidi/>
        <w:jc w:val="both"/>
        <w:rPr>
          <w:rFonts w:cs="David" w:hint="cs"/>
          <w:rtl/>
        </w:rPr>
      </w:pPr>
    </w:p>
    <w:p w14:paraId="0C70B414" w14:textId="77777777" w:rsidR="009D4CCC" w:rsidRPr="009D4CCC" w:rsidRDefault="009D4CCC" w:rsidP="009D4CCC">
      <w:pPr>
        <w:bidi/>
        <w:jc w:val="both"/>
        <w:rPr>
          <w:rFonts w:cs="David" w:hint="cs"/>
          <w:rtl/>
        </w:rPr>
      </w:pPr>
      <w:r w:rsidRPr="009D4CCC">
        <w:rPr>
          <w:rFonts w:cs="David" w:hint="cs"/>
          <w:rtl/>
        </w:rPr>
        <w:tab/>
        <w:t>זה לא 80 בנוסף ל-90, זה הכול בתוך אותם 90 ימים.</w:t>
      </w:r>
    </w:p>
    <w:p w14:paraId="5AB91F82" w14:textId="77777777" w:rsidR="009D4CCC" w:rsidRPr="009D4CCC" w:rsidRDefault="009D4CCC" w:rsidP="009D4CCC">
      <w:pPr>
        <w:bidi/>
        <w:jc w:val="both"/>
        <w:rPr>
          <w:rFonts w:cs="David" w:hint="cs"/>
          <w:rtl/>
        </w:rPr>
      </w:pPr>
    </w:p>
    <w:p w14:paraId="0AFA9991" w14:textId="77777777" w:rsidR="009D4CCC" w:rsidRPr="009D4CCC" w:rsidRDefault="009D4CCC" w:rsidP="009D4CCC">
      <w:pPr>
        <w:bidi/>
        <w:jc w:val="both"/>
        <w:rPr>
          <w:rFonts w:cs="David" w:hint="cs"/>
          <w:u w:val="single"/>
          <w:rtl/>
        </w:rPr>
      </w:pPr>
      <w:r w:rsidRPr="009D4CCC">
        <w:rPr>
          <w:rFonts w:cs="David" w:hint="cs"/>
          <w:u w:val="single"/>
          <w:rtl/>
        </w:rPr>
        <w:t>היו</w:t>
      </w:r>
      <w:r w:rsidRPr="009D4CCC">
        <w:rPr>
          <w:rFonts w:cs="David"/>
          <w:u w:val="single"/>
          <w:rtl/>
        </w:rPr>
        <w:t>"</w:t>
      </w:r>
      <w:r w:rsidRPr="009D4CCC">
        <w:rPr>
          <w:rFonts w:cs="David" w:hint="cs"/>
          <w:u w:val="single"/>
          <w:rtl/>
        </w:rPr>
        <w:t>ר יריב לוין:</w:t>
      </w:r>
    </w:p>
    <w:p w14:paraId="4AE21343" w14:textId="77777777" w:rsidR="009D4CCC" w:rsidRPr="009D4CCC" w:rsidRDefault="009D4CCC" w:rsidP="009D4CCC">
      <w:pPr>
        <w:bidi/>
        <w:jc w:val="both"/>
        <w:rPr>
          <w:rFonts w:cs="David" w:hint="cs"/>
          <w:u w:val="single"/>
          <w:rtl/>
        </w:rPr>
      </w:pPr>
    </w:p>
    <w:p w14:paraId="5E09C509" w14:textId="77777777" w:rsidR="009D4CCC" w:rsidRPr="009D4CCC" w:rsidRDefault="009D4CCC" w:rsidP="009D4CCC">
      <w:pPr>
        <w:bidi/>
        <w:jc w:val="both"/>
        <w:rPr>
          <w:rFonts w:cs="David" w:hint="cs"/>
          <w:rtl/>
        </w:rPr>
      </w:pPr>
      <w:r w:rsidRPr="009D4CCC">
        <w:rPr>
          <w:rFonts w:cs="David" w:hint="cs"/>
          <w:rtl/>
        </w:rPr>
        <w:tab/>
        <w:t xml:space="preserve"> יש שאלה עקרונית האם אנחנו רוצים ליצור לוח זמנים קצר יותר. בדיונים הקודמים הייתה דעה שהדבר הזה בעייתית עד בלתי ישים טכנית, לפחות מהזווית של ועדת הבחירות, והוא כנראה, גם לא כל כך נכון גם מבחינות אחרות. לכן החלטנו שאנחנו מתכנסים למסגרת הזמן שקבועה בהליכי הבחירות ה"רגילים", ומשכך אנחנו צריכים לעשות התאמות של המועדים בגלל השינוי באופי בין שאין הגשת רשימות מועמדים וכדומה, אבל אין פה קביעה חדשה או הסדר חדש. גם אם זה יעלה לנו בעוד 20 או 30 יום לעומת הרעיון לקצר את המועד, וכל עוד היא מתכנסת ללוח הזמנים שהיא עובדת בו בבחירות סדירות </w:t>
      </w:r>
      <w:r w:rsidRPr="009D4CCC">
        <w:rPr>
          <w:rFonts w:cs="David"/>
          <w:rtl/>
        </w:rPr>
        <w:t>–</w:t>
      </w:r>
      <w:r w:rsidRPr="009D4CCC">
        <w:rPr>
          <w:rFonts w:cs="David" w:hint="cs"/>
          <w:rtl/>
        </w:rPr>
        <w:t xml:space="preserve"> אני בהחלט בעד לאפשר לוועדת הבחירות להכין את העניין בצורה מסודרת ומאורגנת כמו שצריך. אין לי ספק שלא על זה יקום וייפול שום דבר. כלומר השאלה האם משאל העם ייערך בחודש אוגוסט או בחודש ספטמבר היא בוודאי לא משהו שישנה ברמה המהותית, ומנגד זה עלול לשנות המון ברמה הארגונית. כמו שכבר דובר בישיבות הקודמות, בעניין הזה נכון לאמץ את הגישה המקצועית של ועדת הבחירות ולאפשר להם את פרק הזמן שכבר מצאו קודמינו כשדנו בענייני בחירות, שהוא המתאים והרצוי והראוי לארגן מערכת מהסוג הזה כמו שצריך.</w:t>
      </w:r>
    </w:p>
    <w:p w14:paraId="37D8BFFD" w14:textId="77777777" w:rsidR="009D4CCC" w:rsidRPr="009D4CCC" w:rsidRDefault="009D4CCC" w:rsidP="009D4CCC">
      <w:pPr>
        <w:bidi/>
        <w:jc w:val="both"/>
        <w:rPr>
          <w:rFonts w:cs="David" w:hint="cs"/>
          <w:rtl/>
        </w:rPr>
      </w:pPr>
    </w:p>
    <w:p w14:paraId="114A1EF6" w14:textId="77777777" w:rsidR="009D4CCC" w:rsidRPr="009D4CCC" w:rsidRDefault="009D4CCC" w:rsidP="009D4CCC">
      <w:pPr>
        <w:bidi/>
        <w:jc w:val="both"/>
        <w:rPr>
          <w:rFonts w:cs="David" w:hint="cs"/>
          <w:rtl/>
        </w:rPr>
      </w:pPr>
      <w:r w:rsidRPr="009D4CCC">
        <w:rPr>
          <w:rFonts w:cs="David" w:hint="cs"/>
          <w:u w:val="single"/>
          <w:rtl/>
        </w:rPr>
        <w:t>אסתר אפרת סמילג:</w:t>
      </w:r>
    </w:p>
    <w:p w14:paraId="639272DF" w14:textId="77777777" w:rsidR="009D4CCC" w:rsidRPr="009D4CCC" w:rsidRDefault="009D4CCC" w:rsidP="009D4CCC">
      <w:pPr>
        <w:bidi/>
        <w:jc w:val="both"/>
        <w:rPr>
          <w:rFonts w:cs="David" w:hint="cs"/>
          <w:rtl/>
        </w:rPr>
      </w:pPr>
    </w:p>
    <w:p w14:paraId="044DB500" w14:textId="77777777" w:rsidR="009D4CCC" w:rsidRPr="009D4CCC" w:rsidRDefault="009D4CCC" w:rsidP="009D4CCC">
      <w:pPr>
        <w:bidi/>
        <w:jc w:val="both"/>
        <w:rPr>
          <w:rFonts w:cs="David" w:hint="cs"/>
          <w:rtl/>
        </w:rPr>
      </w:pPr>
      <w:r w:rsidRPr="009D4CCC">
        <w:rPr>
          <w:rFonts w:cs="David" w:hint="cs"/>
          <w:rtl/>
        </w:rPr>
        <w:tab/>
        <w:t>אני מבקשת שיירשם שזה בכל זאת לא ממש אותו דבר.</w:t>
      </w:r>
    </w:p>
    <w:p w14:paraId="34256843" w14:textId="77777777" w:rsidR="009D4CCC" w:rsidRPr="009D4CCC" w:rsidRDefault="009D4CCC" w:rsidP="009D4CCC">
      <w:pPr>
        <w:bidi/>
        <w:jc w:val="both"/>
        <w:rPr>
          <w:rFonts w:cs="David" w:hint="cs"/>
          <w:rtl/>
        </w:rPr>
      </w:pPr>
    </w:p>
    <w:p w14:paraId="1A1DB313" w14:textId="77777777" w:rsidR="009D4CCC" w:rsidRPr="009D4CCC" w:rsidRDefault="009D4CCC" w:rsidP="009D4CCC">
      <w:pPr>
        <w:bidi/>
        <w:jc w:val="both"/>
        <w:rPr>
          <w:rFonts w:cs="David" w:hint="cs"/>
          <w:u w:val="single"/>
          <w:rtl/>
        </w:rPr>
      </w:pPr>
      <w:r w:rsidRPr="009D4CCC">
        <w:rPr>
          <w:rFonts w:cs="David" w:hint="cs"/>
          <w:u w:val="single"/>
          <w:rtl/>
        </w:rPr>
        <w:t>היו</w:t>
      </w:r>
      <w:r w:rsidRPr="009D4CCC">
        <w:rPr>
          <w:rFonts w:cs="David"/>
          <w:u w:val="single"/>
          <w:rtl/>
        </w:rPr>
        <w:t>"</w:t>
      </w:r>
      <w:r w:rsidRPr="009D4CCC">
        <w:rPr>
          <w:rFonts w:cs="David" w:hint="cs"/>
          <w:u w:val="single"/>
          <w:rtl/>
        </w:rPr>
        <w:t>ר יריב לוין:</w:t>
      </w:r>
    </w:p>
    <w:p w14:paraId="006BA67D" w14:textId="77777777" w:rsidR="009D4CCC" w:rsidRPr="009D4CCC" w:rsidRDefault="009D4CCC" w:rsidP="009D4CCC">
      <w:pPr>
        <w:bidi/>
        <w:jc w:val="both"/>
        <w:rPr>
          <w:rFonts w:cs="David" w:hint="cs"/>
          <w:u w:val="single"/>
          <w:rtl/>
        </w:rPr>
      </w:pPr>
    </w:p>
    <w:p w14:paraId="3CDEC0EF" w14:textId="77777777" w:rsidR="009D4CCC" w:rsidRPr="009D4CCC" w:rsidRDefault="009D4CCC" w:rsidP="009D4CCC">
      <w:pPr>
        <w:bidi/>
        <w:jc w:val="both"/>
        <w:rPr>
          <w:rFonts w:cs="David" w:hint="cs"/>
          <w:rtl/>
        </w:rPr>
      </w:pPr>
      <w:r w:rsidRPr="009D4CCC">
        <w:rPr>
          <w:rFonts w:cs="David" w:hint="cs"/>
          <w:rtl/>
        </w:rPr>
        <w:tab/>
        <w:t>זה לא ממש אותו דבר, זה נכון, אבל לפחות בצד הארגוני הייתי אומר שזה כמעט ממש אותו דבר, אם לא אותו דבר בדיוק. בצד המהותי אני לא רואה קושי מהותי של ממש.</w:t>
      </w:r>
    </w:p>
    <w:p w14:paraId="489C5B27" w14:textId="77777777" w:rsidR="009D4CCC" w:rsidRPr="009D4CCC" w:rsidRDefault="009D4CCC" w:rsidP="009D4CCC">
      <w:pPr>
        <w:bidi/>
        <w:jc w:val="both"/>
        <w:rPr>
          <w:rFonts w:cs="David" w:hint="cs"/>
          <w:rtl/>
        </w:rPr>
      </w:pPr>
    </w:p>
    <w:p w14:paraId="3161D3AA" w14:textId="77777777" w:rsidR="009D4CCC" w:rsidRPr="009D4CCC" w:rsidRDefault="009D4CCC" w:rsidP="009D4CCC">
      <w:pPr>
        <w:bidi/>
        <w:jc w:val="both"/>
        <w:rPr>
          <w:rFonts w:cs="David" w:hint="cs"/>
          <w:rtl/>
        </w:rPr>
      </w:pPr>
      <w:r w:rsidRPr="009D4CCC">
        <w:rPr>
          <w:rFonts w:cs="David" w:hint="cs"/>
          <w:u w:val="single"/>
          <w:rtl/>
        </w:rPr>
        <w:t>ארבל אסטרחן:</w:t>
      </w:r>
    </w:p>
    <w:p w14:paraId="1101FB33" w14:textId="77777777" w:rsidR="009D4CCC" w:rsidRPr="009D4CCC" w:rsidRDefault="009D4CCC" w:rsidP="009D4CCC">
      <w:pPr>
        <w:bidi/>
        <w:jc w:val="both"/>
        <w:rPr>
          <w:rFonts w:cs="David" w:hint="cs"/>
          <w:rtl/>
        </w:rPr>
      </w:pPr>
    </w:p>
    <w:p w14:paraId="140E9039" w14:textId="77777777" w:rsidR="009D4CCC" w:rsidRPr="009D4CCC" w:rsidRDefault="009D4CCC" w:rsidP="009D4CCC">
      <w:pPr>
        <w:bidi/>
        <w:jc w:val="both"/>
        <w:rPr>
          <w:rFonts w:cs="David" w:hint="cs"/>
          <w:rtl/>
        </w:rPr>
      </w:pPr>
      <w:r w:rsidRPr="009D4CCC">
        <w:rPr>
          <w:rFonts w:cs="David" w:hint="cs"/>
          <w:rtl/>
        </w:rPr>
        <w:tab/>
        <w:t>נמשיך עם התאמות:</w:t>
      </w:r>
    </w:p>
    <w:p w14:paraId="0DBF9322" w14:textId="77777777" w:rsidR="009D4CCC" w:rsidRPr="009D4CCC" w:rsidRDefault="009D4CCC" w:rsidP="009D4CCC">
      <w:pPr>
        <w:bidi/>
        <w:jc w:val="both"/>
        <w:rPr>
          <w:rFonts w:cs="David" w:hint="cs"/>
          <w:rtl/>
        </w:rPr>
      </w:pPr>
    </w:p>
    <w:p w14:paraId="097C2A37" w14:textId="77777777" w:rsidR="009D4CCC" w:rsidRPr="009D4CCC" w:rsidRDefault="009D4CCC" w:rsidP="009D4CCC">
      <w:pPr>
        <w:bidi/>
        <w:ind w:firstLine="567"/>
        <w:jc w:val="both"/>
        <w:rPr>
          <w:rFonts w:cs="David" w:hint="cs"/>
          <w:rtl/>
        </w:rPr>
      </w:pPr>
      <w:r w:rsidRPr="009D4CCC">
        <w:rPr>
          <w:rFonts w:cs="David" w:hint="cs"/>
          <w:rtl/>
        </w:rPr>
        <w:t xml:space="preserve">הסעיף הבא שמתקנים הוא סעיף 44 בנושא הגשות שהוגשו לשר הפנים לתיקון פנקס הבוחרים. זה סעיף שמדבר על המועדים שניתנים לשר להכריע בבקשות. מוצע לקבוע שהוא יודיע על ההחלטה שלו בתוך 10 ימים מיום שהוגשה לו בקשה, בין אם זאת בקשה של אדם לגבי עצמו ובין אם זאת בקשה של אחר. היום צריך להגיש את הבקשה לא יאוחר מהיום ה-25 לפני הגשת הרשימות, ואנחנו קובעים מהיום ה-70 לפני יום עריכת משאל עם. </w:t>
      </w:r>
    </w:p>
    <w:p w14:paraId="7B6C2F8E" w14:textId="77777777" w:rsidR="009D4CCC" w:rsidRPr="009D4CCC" w:rsidRDefault="009D4CCC" w:rsidP="009D4CCC">
      <w:pPr>
        <w:bidi/>
        <w:ind w:firstLine="567"/>
        <w:jc w:val="both"/>
        <w:rPr>
          <w:rFonts w:cs="David" w:hint="cs"/>
          <w:rtl/>
        </w:rPr>
      </w:pPr>
    </w:p>
    <w:p w14:paraId="006967E8" w14:textId="77777777" w:rsidR="009D4CCC" w:rsidRPr="009D4CCC" w:rsidRDefault="009D4CCC" w:rsidP="009D4CCC">
      <w:pPr>
        <w:bidi/>
        <w:ind w:firstLine="567"/>
        <w:jc w:val="both"/>
        <w:rPr>
          <w:rFonts w:cs="David" w:hint="cs"/>
          <w:rtl/>
        </w:rPr>
      </w:pPr>
      <w:r w:rsidRPr="009D4CCC">
        <w:rPr>
          <w:rFonts w:cs="David" w:hint="cs"/>
          <w:rtl/>
        </w:rPr>
        <w:t>הסעיף הבא הוא סעיף 46, שמדבר על עתירה של מי שהבקשה שלו נדחתה. היום כתוב שהעתירה תוגש לא יאוחר מהיום ה-17 לפני היום האחרון להגשת רשימת המועמדים, ומוצע שיהיה כתוב: "מהיום ה-60 לפני יום עריכת משאל עם".</w:t>
      </w:r>
    </w:p>
    <w:p w14:paraId="66C3D292" w14:textId="77777777" w:rsidR="009D4CCC" w:rsidRPr="009D4CCC" w:rsidRDefault="009D4CCC" w:rsidP="009D4CCC">
      <w:pPr>
        <w:bidi/>
        <w:jc w:val="both"/>
        <w:rPr>
          <w:rFonts w:cs="David" w:hint="cs"/>
          <w:rtl/>
        </w:rPr>
      </w:pPr>
    </w:p>
    <w:p w14:paraId="01721A17" w14:textId="77777777" w:rsidR="009D4CCC" w:rsidRPr="009D4CCC" w:rsidRDefault="009D4CCC" w:rsidP="009D4CCC">
      <w:pPr>
        <w:bidi/>
        <w:jc w:val="both"/>
        <w:rPr>
          <w:rFonts w:cs="David"/>
        </w:rPr>
      </w:pPr>
      <w:r w:rsidRPr="009D4CCC">
        <w:rPr>
          <w:rFonts w:cs="David" w:hint="cs"/>
          <w:u w:val="single"/>
          <w:rtl/>
        </w:rPr>
        <w:t>אילת פישמן:</w:t>
      </w:r>
    </w:p>
    <w:p w14:paraId="115F8733" w14:textId="77777777" w:rsidR="009D4CCC" w:rsidRPr="009D4CCC" w:rsidRDefault="009D4CCC" w:rsidP="009D4CCC">
      <w:pPr>
        <w:bidi/>
        <w:jc w:val="both"/>
        <w:rPr>
          <w:rFonts w:cs="David" w:hint="cs"/>
          <w:rtl/>
        </w:rPr>
      </w:pPr>
    </w:p>
    <w:p w14:paraId="18D274C4" w14:textId="77777777" w:rsidR="009D4CCC" w:rsidRPr="009D4CCC" w:rsidRDefault="009D4CCC" w:rsidP="009D4CCC">
      <w:pPr>
        <w:bidi/>
        <w:jc w:val="both"/>
        <w:rPr>
          <w:rFonts w:cs="David" w:hint="cs"/>
          <w:rtl/>
        </w:rPr>
      </w:pPr>
      <w:r w:rsidRPr="009D4CCC">
        <w:rPr>
          <w:rFonts w:cs="David" w:hint="cs"/>
          <w:rtl/>
        </w:rPr>
        <w:tab/>
        <w:t>65.</w:t>
      </w:r>
    </w:p>
    <w:p w14:paraId="5CD63BE3" w14:textId="77777777" w:rsidR="009D4CCC" w:rsidRPr="009D4CCC" w:rsidRDefault="009D4CCC" w:rsidP="009D4CCC">
      <w:pPr>
        <w:bidi/>
        <w:jc w:val="both"/>
        <w:rPr>
          <w:rFonts w:cs="David" w:hint="cs"/>
          <w:rtl/>
        </w:rPr>
      </w:pPr>
    </w:p>
    <w:p w14:paraId="21C449E6" w14:textId="77777777" w:rsidR="009D4CCC" w:rsidRPr="009D4CCC" w:rsidRDefault="009D4CCC" w:rsidP="009D4CCC">
      <w:pPr>
        <w:bidi/>
        <w:jc w:val="both"/>
        <w:rPr>
          <w:rFonts w:cs="David" w:hint="cs"/>
          <w:rtl/>
        </w:rPr>
      </w:pPr>
      <w:r w:rsidRPr="009D4CCC">
        <w:rPr>
          <w:rFonts w:cs="David" w:hint="cs"/>
          <w:u w:val="single"/>
          <w:rtl/>
        </w:rPr>
        <w:t>אורלי עדס:</w:t>
      </w:r>
    </w:p>
    <w:p w14:paraId="0253B0DC" w14:textId="77777777" w:rsidR="009D4CCC" w:rsidRPr="009D4CCC" w:rsidRDefault="009D4CCC" w:rsidP="009D4CCC">
      <w:pPr>
        <w:bidi/>
        <w:jc w:val="both"/>
        <w:rPr>
          <w:rFonts w:cs="David" w:hint="cs"/>
          <w:rtl/>
        </w:rPr>
      </w:pPr>
    </w:p>
    <w:p w14:paraId="5FB49327" w14:textId="77777777" w:rsidR="009D4CCC" w:rsidRPr="009D4CCC" w:rsidRDefault="009D4CCC" w:rsidP="009D4CCC">
      <w:pPr>
        <w:bidi/>
        <w:jc w:val="both"/>
        <w:rPr>
          <w:rFonts w:cs="David" w:hint="cs"/>
          <w:rtl/>
        </w:rPr>
      </w:pPr>
      <w:r w:rsidRPr="009D4CCC">
        <w:rPr>
          <w:rFonts w:cs="David" w:hint="cs"/>
          <w:rtl/>
        </w:rPr>
        <w:tab/>
        <w:t xml:space="preserve">זה היה 65. </w:t>
      </w:r>
    </w:p>
    <w:p w14:paraId="2D7E37F5" w14:textId="77777777" w:rsidR="009D4CCC" w:rsidRPr="009D4CCC" w:rsidRDefault="009D4CCC" w:rsidP="009D4CCC">
      <w:pPr>
        <w:bidi/>
        <w:jc w:val="both"/>
        <w:rPr>
          <w:rFonts w:cs="David" w:hint="cs"/>
          <w:rtl/>
        </w:rPr>
      </w:pPr>
    </w:p>
    <w:p w14:paraId="5E3574FD" w14:textId="77777777" w:rsidR="009D4CCC" w:rsidRPr="009D4CCC" w:rsidRDefault="009D4CCC" w:rsidP="009D4CCC">
      <w:pPr>
        <w:bidi/>
        <w:jc w:val="both"/>
        <w:rPr>
          <w:rFonts w:cs="David" w:hint="cs"/>
          <w:u w:val="single"/>
          <w:rtl/>
        </w:rPr>
      </w:pPr>
      <w:r w:rsidRPr="009D4CCC">
        <w:rPr>
          <w:rFonts w:cs="David" w:hint="cs"/>
          <w:u w:val="single"/>
          <w:rtl/>
        </w:rPr>
        <w:t>ארבל אסטרחן:</w:t>
      </w:r>
    </w:p>
    <w:p w14:paraId="43D5F696" w14:textId="77777777" w:rsidR="009D4CCC" w:rsidRPr="009D4CCC" w:rsidRDefault="009D4CCC" w:rsidP="009D4CCC">
      <w:pPr>
        <w:bidi/>
        <w:jc w:val="both"/>
        <w:rPr>
          <w:rFonts w:cs="David" w:hint="cs"/>
          <w:rtl/>
        </w:rPr>
      </w:pPr>
    </w:p>
    <w:p w14:paraId="0261A8D2" w14:textId="77777777" w:rsidR="009D4CCC" w:rsidRPr="009D4CCC" w:rsidRDefault="009D4CCC" w:rsidP="009D4CCC">
      <w:pPr>
        <w:bidi/>
        <w:jc w:val="both"/>
        <w:rPr>
          <w:rFonts w:cs="David" w:hint="cs"/>
          <w:rtl/>
        </w:rPr>
      </w:pPr>
      <w:r w:rsidRPr="009D4CCC">
        <w:rPr>
          <w:rFonts w:cs="David" w:hint="cs"/>
          <w:rtl/>
        </w:rPr>
        <w:tab/>
        <w:t xml:space="preserve"> באמת?</w:t>
      </w:r>
    </w:p>
    <w:p w14:paraId="779628F9" w14:textId="77777777" w:rsidR="009D4CCC" w:rsidRPr="009D4CCC" w:rsidRDefault="009D4CCC" w:rsidP="009D4CCC">
      <w:pPr>
        <w:bidi/>
        <w:jc w:val="both"/>
        <w:rPr>
          <w:rFonts w:cs="David" w:hint="cs"/>
          <w:rtl/>
        </w:rPr>
      </w:pPr>
    </w:p>
    <w:p w14:paraId="56AECA80" w14:textId="77777777" w:rsidR="009D4CCC" w:rsidRPr="009D4CCC" w:rsidRDefault="009D4CCC" w:rsidP="009D4CCC">
      <w:pPr>
        <w:bidi/>
        <w:jc w:val="both"/>
        <w:rPr>
          <w:rFonts w:cs="David" w:hint="cs"/>
          <w:rtl/>
        </w:rPr>
      </w:pPr>
      <w:r w:rsidRPr="009D4CCC">
        <w:rPr>
          <w:rFonts w:cs="David" w:hint="cs"/>
          <w:u w:val="single"/>
          <w:rtl/>
        </w:rPr>
        <w:t>אילת פישמן:</w:t>
      </w:r>
    </w:p>
    <w:p w14:paraId="0A9B6C97" w14:textId="77777777" w:rsidR="009D4CCC" w:rsidRPr="009D4CCC" w:rsidRDefault="009D4CCC" w:rsidP="009D4CCC">
      <w:pPr>
        <w:bidi/>
        <w:jc w:val="both"/>
        <w:rPr>
          <w:rFonts w:cs="David" w:hint="cs"/>
          <w:rtl/>
        </w:rPr>
      </w:pPr>
    </w:p>
    <w:p w14:paraId="07A19967" w14:textId="77777777" w:rsidR="009D4CCC" w:rsidRPr="009D4CCC" w:rsidRDefault="009D4CCC" w:rsidP="009D4CCC">
      <w:pPr>
        <w:bidi/>
        <w:jc w:val="both"/>
        <w:rPr>
          <w:rFonts w:cs="David" w:hint="cs"/>
          <w:rtl/>
        </w:rPr>
      </w:pPr>
      <w:r w:rsidRPr="009D4CCC">
        <w:rPr>
          <w:rFonts w:cs="David" w:hint="cs"/>
          <w:rtl/>
        </w:rPr>
        <w:tab/>
        <w:t>כן, אנחנו לא מסתדרים עם פסק הדין.</w:t>
      </w:r>
    </w:p>
    <w:p w14:paraId="5D86AEE7" w14:textId="77777777" w:rsidR="009D4CCC" w:rsidRPr="009D4CCC" w:rsidRDefault="009D4CCC" w:rsidP="009D4CCC">
      <w:pPr>
        <w:bidi/>
        <w:jc w:val="both"/>
        <w:rPr>
          <w:rFonts w:cs="David" w:hint="cs"/>
          <w:rtl/>
        </w:rPr>
      </w:pPr>
    </w:p>
    <w:p w14:paraId="12F0AD63" w14:textId="77777777" w:rsidR="009D4CCC" w:rsidRPr="009D4CCC" w:rsidRDefault="009D4CCC" w:rsidP="009D4CCC">
      <w:pPr>
        <w:bidi/>
        <w:jc w:val="both"/>
        <w:rPr>
          <w:rFonts w:cs="David" w:hint="cs"/>
          <w:rtl/>
        </w:rPr>
      </w:pPr>
      <w:r w:rsidRPr="009D4CCC">
        <w:rPr>
          <w:rFonts w:cs="David" w:hint="cs"/>
          <w:u w:val="single"/>
          <w:rtl/>
        </w:rPr>
        <w:t>ארבל אסטרחן:</w:t>
      </w:r>
    </w:p>
    <w:p w14:paraId="36385DCC" w14:textId="77777777" w:rsidR="009D4CCC" w:rsidRPr="009D4CCC" w:rsidRDefault="009D4CCC" w:rsidP="009D4CCC">
      <w:pPr>
        <w:bidi/>
        <w:jc w:val="both"/>
        <w:rPr>
          <w:rFonts w:cs="David" w:hint="cs"/>
          <w:rtl/>
        </w:rPr>
      </w:pPr>
    </w:p>
    <w:p w14:paraId="2B7322BE" w14:textId="77777777" w:rsidR="009D4CCC" w:rsidRPr="009D4CCC" w:rsidRDefault="009D4CCC" w:rsidP="009D4CCC">
      <w:pPr>
        <w:bidi/>
        <w:jc w:val="both"/>
        <w:rPr>
          <w:rFonts w:cs="David" w:hint="cs"/>
          <w:rtl/>
        </w:rPr>
      </w:pPr>
      <w:r w:rsidRPr="009D4CCC">
        <w:rPr>
          <w:rFonts w:cs="David" w:hint="cs"/>
          <w:rtl/>
        </w:rPr>
        <w:tab/>
        <w:t xml:space="preserve">מוצע למחוק פרק שלם שעניינו רשימות המועמדים, כל ההוראות באשר למי שלא יהיה מועמד לכנסת, החלטות לעניין קלון והגשת הרשימות, התקשרויות בין רשימות </w:t>
      </w:r>
      <w:r w:rsidRPr="009D4CCC">
        <w:rPr>
          <w:rFonts w:cs="David"/>
          <w:rtl/>
        </w:rPr>
        <w:t>–</w:t>
      </w:r>
      <w:r w:rsidRPr="009D4CCC">
        <w:rPr>
          <w:rFonts w:cs="David" w:hint="cs"/>
          <w:rtl/>
        </w:rPr>
        <w:t xml:space="preserve"> סעיפים 56 עד 64. זה בעצם עד 67, אבל באמצע מוצע להוסיף סעיף שמופיע אצלכם בפסקה 11. היום סעיף 65 קובע שהוועדה תפרסם את רשימות המועמדים, ופה מוצע לקבוע הוראה לגבי העמדת ההסכם לעיון הציבור.</w:t>
      </w:r>
    </w:p>
    <w:p w14:paraId="7B089F5F" w14:textId="77777777" w:rsidR="009D4CCC" w:rsidRPr="009D4CCC" w:rsidRDefault="009D4CCC" w:rsidP="009D4CCC">
      <w:pPr>
        <w:bidi/>
        <w:jc w:val="both"/>
        <w:rPr>
          <w:rFonts w:cs="David" w:hint="cs"/>
          <w:rtl/>
        </w:rPr>
      </w:pPr>
    </w:p>
    <w:p w14:paraId="14D7033D" w14:textId="77777777" w:rsidR="009D4CCC" w:rsidRPr="009D4CCC" w:rsidRDefault="009D4CCC" w:rsidP="009D4CCC">
      <w:pPr>
        <w:bidi/>
        <w:jc w:val="both"/>
        <w:rPr>
          <w:rFonts w:cs="David" w:hint="cs"/>
          <w:u w:val="single"/>
          <w:rtl/>
        </w:rPr>
      </w:pPr>
      <w:r w:rsidRPr="009D4CCC">
        <w:rPr>
          <w:rFonts w:cs="David" w:hint="cs"/>
          <w:u w:val="single"/>
          <w:rtl/>
        </w:rPr>
        <w:t>היו</w:t>
      </w:r>
      <w:r w:rsidRPr="009D4CCC">
        <w:rPr>
          <w:rFonts w:cs="David"/>
          <w:u w:val="single"/>
          <w:rtl/>
        </w:rPr>
        <w:t>"</w:t>
      </w:r>
      <w:r w:rsidRPr="009D4CCC">
        <w:rPr>
          <w:rFonts w:cs="David" w:hint="cs"/>
          <w:u w:val="single"/>
          <w:rtl/>
        </w:rPr>
        <w:t>ר יריב לוין:</w:t>
      </w:r>
    </w:p>
    <w:p w14:paraId="17A3FB3A" w14:textId="77777777" w:rsidR="009D4CCC" w:rsidRPr="009D4CCC" w:rsidRDefault="009D4CCC" w:rsidP="009D4CCC">
      <w:pPr>
        <w:bidi/>
        <w:jc w:val="both"/>
        <w:rPr>
          <w:rFonts w:cs="David" w:hint="cs"/>
          <w:u w:val="single"/>
          <w:rtl/>
        </w:rPr>
      </w:pPr>
    </w:p>
    <w:p w14:paraId="08E99F2A" w14:textId="77777777" w:rsidR="009D4CCC" w:rsidRPr="009D4CCC" w:rsidRDefault="009D4CCC" w:rsidP="009D4CCC">
      <w:pPr>
        <w:bidi/>
        <w:jc w:val="both"/>
        <w:rPr>
          <w:rFonts w:cs="David" w:hint="cs"/>
          <w:rtl/>
        </w:rPr>
      </w:pPr>
      <w:r w:rsidRPr="009D4CCC">
        <w:rPr>
          <w:rFonts w:cs="David" w:hint="cs"/>
          <w:rtl/>
        </w:rPr>
        <w:tab/>
        <w:t>או החלטה. כלומר מה אנחנו בדיוק מעמידים חוזר לשאלה שעדיין צריך יהיה להכריע בה ולסכם אותה בהתחלה, וזה יקרין גם פה.</w:t>
      </w:r>
    </w:p>
    <w:p w14:paraId="058BBF7D" w14:textId="77777777" w:rsidR="009D4CCC" w:rsidRPr="009D4CCC" w:rsidRDefault="009D4CCC" w:rsidP="009D4CCC">
      <w:pPr>
        <w:bidi/>
        <w:jc w:val="both"/>
        <w:rPr>
          <w:rFonts w:cs="David" w:hint="cs"/>
          <w:rtl/>
        </w:rPr>
      </w:pPr>
    </w:p>
    <w:p w14:paraId="5D3DDED9" w14:textId="77777777" w:rsidR="009D4CCC" w:rsidRPr="009D4CCC" w:rsidRDefault="009D4CCC" w:rsidP="009D4CCC">
      <w:pPr>
        <w:bidi/>
        <w:jc w:val="both"/>
        <w:rPr>
          <w:rFonts w:cs="David" w:hint="cs"/>
          <w:u w:val="single"/>
          <w:rtl/>
        </w:rPr>
      </w:pPr>
      <w:r w:rsidRPr="009D4CCC">
        <w:rPr>
          <w:rFonts w:cs="David" w:hint="cs"/>
          <w:u w:val="single"/>
          <w:rtl/>
        </w:rPr>
        <w:t>עמי ברקוביץ':</w:t>
      </w:r>
    </w:p>
    <w:p w14:paraId="299B0CC4" w14:textId="77777777" w:rsidR="009D4CCC" w:rsidRPr="009D4CCC" w:rsidRDefault="009D4CCC" w:rsidP="009D4CCC">
      <w:pPr>
        <w:bidi/>
        <w:jc w:val="both"/>
        <w:rPr>
          <w:rFonts w:cs="David" w:hint="cs"/>
          <w:rtl/>
        </w:rPr>
      </w:pPr>
    </w:p>
    <w:p w14:paraId="3C457E31" w14:textId="77777777" w:rsidR="009D4CCC" w:rsidRPr="009D4CCC" w:rsidRDefault="009D4CCC" w:rsidP="009D4CCC">
      <w:pPr>
        <w:bidi/>
        <w:jc w:val="both"/>
        <w:rPr>
          <w:rFonts w:cs="David" w:hint="cs"/>
          <w:rtl/>
        </w:rPr>
      </w:pPr>
      <w:r w:rsidRPr="009D4CCC">
        <w:rPr>
          <w:rFonts w:cs="David" w:hint="cs"/>
          <w:rtl/>
        </w:rPr>
        <w:tab/>
        <w:t>כיוון שההחלטה תפנה להסכם- - -</w:t>
      </w:r>
    </w:p>
    <w:p w14:paraId="5106E01D" w14:textId="77777777" w:rsidR="009D4CCC" w:rsidRPr="009D4CCC" w:rsidRDefault="009D4CCC" w:rsidP="009D4CCC">
      <w:pPr>
        <w:bidi/>
        <w:jc w:val="both"/>
        <w:rPr>
          <w:rFonts w:cs="David" w:hint="cs"/>
          <w:rtl/>
        </w:rPr>
      </w:pPr>
    </w:p>
    <w:p w14:paraId="0FD088DD" w14:textId="77777777" w:rsidR="009D4CCC" w:rsidRPr="009D4CCC" w:rsidRDefault="009D4CCC" w:rsidP="009D4CCC">
      <w:pPr>
        <w:bidi/>
        <w:jc w:val="both"/>
        <w:rPr>
          <w:rFonts w:cs="David" w:hint="cs"/>
          <w:u w:val="single"/>
          <w:rtl/>
        </w:rPr>
      </w:pPr>
      <w:r w:rsidRPr="009D4CCC">
        <w:rPr>
          <w:rFonts w:cs="David" w:hint="cs"/>
          <w:u w:val="single"/>
          <w:rtl/>
        </w:rPr>
        <w:t>היו</w:t>
      </w:r>
      <w:r w:rsidRPr="009D4CCC">
        <w:rPr>
          <w:rFonts w:cs="David"/>
          <w:u w:val="single"/>
          <w:rtl/>
        </w:rPr>
        <w:t>"</w:t>
      </w:r>
      <w:r w:rsidRPr="009D4CCC">
        <w:rPr>
          <w:rFonts w:cs="David" w:hint="cs"/>
          <w:u w:val="single"/>
          <w:rtl/>
        </w:rPr>
        <w:t>ר יריב לוין:</w:t>
      </w:r>
    </w:p>
    <w:p w14:paraId="4E1F2EF8" w14:textId="77777777" w:rsidR="009D4CCC" w:rsidRPr="009D4CCC" w:rsidRDefault="009D4CCC" w:rsidP="009D4CCC">
      <w:pPr>
        <w:bidi/>
        <w:jc w:val="both"/>
        <w:rPr>
          <w:rFonts w:cs="David" w:hint="cs"/>
          <w:u w:val="single"/>
          <w:rtl/>
        </w:rPr>
      </w:pPr>
    </w:p>
    <w:p w14:paraId="1D59D223" w14:textId="77777777" w:rsidR="009D4CCC" w:rsidRPr="009D4CCC" w:rsidRDefault="009D4CCC" w:rsidP="009D4CCC">
      <w:pPr>
        <w:bidi/>
        <w:jc w:val="both"/>
        <w:rPr>
          <w:rFonts w:cs="David" w:hint="cs"/>
          <w:rtl/>
        </w:rPr>
      </w:pPr>
      <w:r w:rsidRPr="009D4CCC">
        <w:rPr>
          <w:rFonts w:cs="David" w:hint="cs"/>
          <w:rtl/>
        </w:rPr>
        <w:tab/>
        <w:t>בסדר. אני רק מעיר שאנחנו צריכים הגדרה על מה אנחנו מצביעים. אני גם מבקש שהעניין הזה יסוכם איכשהו. אני מבין שנדרש כאן סיוע של משרד החוץ בגיבוש כל המסגרות האפשריות. חשוב שהדבר הזה יהיה מסודר.</w:t>
      </w:r>
    </w:p>
    <w:p w14:paraId="19DF4DBA" w14:textId="77777777" w:rsidR="009D4CCC" w:rsidRPr="009D4CCC" w:rsidRDefault="009D4CCC" w:rsidP="009D4CCC">
      <w:pPr>
        <w:bidi/>
        <w:jc w:val="both"/>
        <w:rPr>
          <w:rFonts w:cs="David" w:hint="cs"/>
          <w:rtl/>
        </w:rPr>
      </w:pPr>
    </w:p>
    <w:p w14:paraId="26B59736" w14:textId="77777777" w:rsidR="009D4CCC" w:rsidRPr="009D4CCC" w:rsidRDefault="009D4CCC" w:rsidP="009D4CCC">
      <w:pPr>
        <w:bidi/>
        <w:jc w:val="both"/>
        <w:rPr>
          <w:rFonts w:cs="David" w:hint="cs"/>
          <w:rtl/>
        </w:rPr>
      </w:pPr>
      <w:r w:rsidRPr="009D4CCC">
        <w:rPr>
          <w:rFonts w:cs="David" w:hint="cs"/>
          <w:u w:val="single"/>
          <w:rtl/>
        </w:rPr>
        <w:t>ארבל אסטרחן:</w:t>
      </w:r>
    </w:p>
    <w:p w14:paraId="1F76C6C4" w14:textId="77777777" w:rsidR="009D4CCC" w:rsidRPr="009D4CCC" w:rsidRDefault="009D4CCC" w:rsidP="009D4CCC">
      <w:pPr>
        <w:bidi/>
        <w:jc w:val="both"/>
        <w:rPr>
          <w:rFonts w:cs="David" w:hint="cs"/>
          <w:rtl/>
        </w:rPr>
      </w:pPr>
    </w:p>
    <w:p w14:paraId="2AB40002" w14:textId="77777777" w:rsidR="009D4CCC" w:rsidRPr="009D4CCC" w:rsidRDefault="009D4CCC" w:rsidP="009D4CCC">
      <w:pPr>
        <w:bidi/>
        <w:jc w:val="both"/>
        <w:rPr>
          <w:rFonts w:cs="David" w:hint="cs"/>
          <w:rtl/>
        </w:rPr>
      </w:pPr>
      <w:r w:rsidRPr="009D4CCC">
        <w:rPr>
          <w:rFonts w:cs="David" w:hint="cs"/>
          <w:rtl/>
        </w:rPr>
        <w:tab/>
        <w:t>זה סעיף שבנוסח הקודם מוצע לכלול אותו לא בתוך חוק הבחירות, אבל אחר כך חשבנו שהוא מתאים להתאמות של חוק הבחירות. לכן מוצע לקבוע אותו בסעיף 65, והתוסף סעיף שכותרתו תהיה "העמדת ההסכם לעיון הציבור", ולפיו, "ההסכם שיובא לאישור במשאל עם יועמד לעיון הציבור בהתאם להוראות חוק זה ובדרך שיורה יושב ראש הוועדה המרכזית, והוא רשאי, בין היתר, להורות על הצגת העתקים מההסכם בספריות ציבוריות כהגדרתן בחוק הספריות הציבוריות ובמשרדי רשויות מקומיות, לרבות בשפות שבהם נערך נוסף על השפה העברית; ההסכם יפורסם באתר האינטרנט של הוועדה המרכזית בסמוך לאחר אישורו על ידי הכנסת". זה סעיף שדיברו עליו בכנסת הקודמת בעניין ספריות ציבוריות ומשרדי רשויות מקומיות. מוצע ש"השר הממונה על חוק הספריות הציבוריות ימסור ליושב ראש ועדת הבחירות המרכזית רשימה של הספריות מוקדם ככל האפשר לאחר שנוצרה העילה לקיום משאל עם, לפי החוק".</w:t>
      </w:r>
    </w:p>
    <w:p w14:paraId="5671060C" w14:textId="77777777" w:rsidR="009D4CCC" w:rsidRPr="009D4CCC" w:rsidRDefault="009D4CCC" w:rsidP="009D4CCC">
      <w:pPr>
        <w:bidi/>
        <w:jc w:val="both"/>
        <w:rPr>
          <w:rFonts w:cs="David" w:hint="cs"/>
          <w:rtl/>
        </w:rPr>
      </w:pPr>
    </w:p>
    <w:p w14:paraId="4901D27A" w14:textId="77777777" w:rsidR="009D4CCC" w:rsidRPr="009D4CCC" w:rsidRDefault="009D4CCC" w:rsidP="009D4CCC">
      <w:pPr>
        <w:bidi/>
        <w:jc w:val="both"/>
        <w:rPr>
          <w:rFonts w:cs="David" w:hint="cs"/>
          <w:rtl/>
        </w:rPr>
      </w:pPr>
      <w:r w:rsidRPr="009D4CCC">
        <w:rPr>
          <w:rFonts w:cs="David" w:hint="cs"/>
          <w:u w:val="single"/>
          <w:rtl/>
        </w:rPr>
        <w:t>אורלי עדס:</w:t>
      </w:r>
    </w:p>
    <w:p w14:paraId="65F45D2C" w14:textId="77777777" w:rsidR="009D4CCC" w:rsidRPr="009D4CCC" w:rsidRDefault="009D4CCC" w:rsidP="009D4CCC">
      <w:pPr>
        <w:bidi/>
        <w:jc w:val="both"/>
        <w:rPr>
          <w:rFonts w:cs="David" w:hint="cs"/>
          <w:rtl/>
        </w:rPr>
      </w:pPr>
    </w:p>
    <w:p w14:paraId="6AA74C6E" w14:textId="77777777" w:rsidR="009D4CCC" w:rsidRPr="009D4CCC" w:rsidRDefault="009D4CCC" w:rsidP="009D4CCC">
      <w:pPr>
        <w:bidi/>
        <w:jc w:val="both"/>
        <w:rPr>
          <w:rFonts w:cs="David" w:hint="cs"/>
          <w:rtl/>
        </w:rPr>
      </w:pPr>
      <w:r w:rsidRPr="009D4CCC">
        <w:rPr>
          <w:rFonts w:cs="David" w:hint="cs"/>
          <w:rtl/>
        </w:rPr>
        <w:tab/>
        <w:t xml:space="preserve">אנחנו רוצים לבקש לקבל את הרשימה תוך 14 יום מיום שנוצרה העילה, כי זזה דורש היערכות. זה משהו בכל רחבי הארץ, והרשימה בוודאי זמינה. </w:t>
      </w:r>
    </w:p>
    <w:p w14:paraId="2F2C03EF" w14:textId="77777777" w:rsidR="009D4CCC" w:rsidRPr="009D4CCC" w:rsidRDefault="009D4CCC" w:rsidP="009D4CCC">
      <w:pPr>
        <w:bidi/>
        <w:jc w:val="both"/>
        <w:rPr>
          <w:rFonts w:cs="David" w:hint="cs"/>
          <w:rtl/>
        </w:rPr>
      </w:pPr>
    </w:p>
    <w:p w14:paraId="469FB7D9" w14:textId="77777777" w:rsidR="009D4CCC" w:rsidRPr="009D4CCC" w:rsidRDefault="009D4CCC" w:rsidP="009D4CCC">
      <w:pPr>
        <w:bidi/>
        <w:jc w:val="both"/>
        <w:rPr>
          <w:rFonts w:cs="David" w:hint="cs"/>
          <w:rtl/>
        </w:rPr>
      </w:pPr>
      <w:r w:rsidRPr="009D4CCC">
        <w:rPr>
          <w:rFonts w:cs="David" w:hint="cs"/>
          <w:u w:val="single"/>
          <w:rtl/>
        </w:rPr>
        <w:t>אילת פישמן:</w:t>
      </w:r>
    </w:p>
    <w:p w14:paraId="785CD95E" w14:textId="77777777" w:rsidR="009D4CCC" w:rsidRPr="009D4CCC" w:rsidRDefault="009D4CCC" w:rsidP="009D4CCC">
      <w:pPr>
        <w:bidi/>
        <w:jc w:val="both"/>
        <w:rPr>
          <w:rFonts w:cs="David" w:hint="cs"/>
          <w:rtl/>
        </w:rPr>
      </w:pPr>
    </w:p>
    <w:p w14:paraId="1D0BEDAD" w14:textId="77777777" w:rsidR="009D4CCC" w:rsidRPr="009D4CCC" w:rsidRDefault="009D4CCC" w:rsidP="009D4CCC">
      <w:pPr>
        <w:bidi/>
        <w:jc w:val="both"/>
        <w:rPr>
          <w:rFonts w:cs="David" w:hint="cs"/>
          <w:rtl/>
        </w:rPr>
      </w:pPr>
      <w:r w:rsidRPr="009D4CCC">
        <w:rPr>
          <w:rFonts w:cs="David" w:hint="cs"/>
          <w:rtl/>
        </w:rPr>
        <w:tab/>
        <w:t>נוסף לזה שר הפנים צריך להעביר לוועדה את רשימת הכתובות של משרדי הרשויות המקומיות.</w:t>
      </w:r>
    </w:p>
    <w:p w14:paraId="6DA9C981" w14:textId="77777777" w:rsidR="009D4CCC" w:rsidRPr="009D4CCC" w:rsidRDefault="009D4CCC" w:rsidP="009D4CCC">
      <w:pPr>
        <w:bidi/>
        <w:jc w:val="both"/>
        <w:rPr>
          <w:rFonts w:cs="David" w:hint="cs"/>
          <w:rtl/>
        </w:rPr>
      </w:pPr>
    </w:p>
    <w:p w14:paraId="25A45AE4" w14:textId="77777777" w:rsidR="009D4CCC" w:rsidRPr="009D4CCC" w:rsidRDefault="009D4CCC" w:rsidP="009D4CCC">
      <w:pPr>
        <w:bidi/>
        <w:jc w:val="both"/>
        <w:rPr>
          <w:rFonts w:cs="David" w:hint="cs"/>
          <w:rtl/>
        </w:rPr>
      </w:pPr>
      <w:r w:rsidRPr="009D4CCC">
        <w:rPr>
          <w:rFonts w:cs="David" w:hint="cs"/>
          <w:u w:val="single"/>
          <w:rtl/>
        </w:rPr>
        <w:t>ארבל אסטרחן:</w:t>
      </w:r>
    </w:p>
    <w:p w14:paraId="2D3FAE94" w14:textId="77777777" w:rsidR="009D4CCC" w:rsidRPr="009D4CCC" w:rsidRDefault="009D4CCC" w:rsidP="009D4CCC">
      <w:pPr>
        <w:bidi/>
        <w:jc w:val="both"/>
        <w:rPr>
          <w:rFonts w:cs="David" w:hint="cs"/>
          <w:rtl/>
        </w:rPr>
      </w:pPr>
    </w:p>
    <w:p w14:paraId="7F191DC2" w14:textId="77777777" w:rsidR="009D4CCC" w:rsidRPr="009D4CCC" w:rsidRDefault="009D4CCC" w:rsidP="009D4CCC">
      <w:pPr>
        <w:bidi/>
        <w:jc w:val="both"/>
        <w:rPr>
          <w:rFonts w:cs="David" w:hint="cs"/>
          <w:rtl/>
        </w:rPr>
      </w:pPr>
      <w:r w:rsidRPr="009D4CCC">
        <w:rPr>
          <w:rFonts w:cs="David" w:hint="cs"/>
          <w:rtl/>
        </w:rPr>
        <w:tab/>
        <w:t>אבל צריך לכתוב את זה בחוק? הרי שר הפנים ממונה על כל העריכה של הבחירות.</w:t>
      </w:r>
    </w:p>
    <w:p w14:paraId="01978BF3" w14:textId="77777777" w:rsidR="009D4CCC" w:rsidRPr="009D4CCC" w:rsidRDefault="009D4CCC" w:rsidP="009D4CCC">
      <w:pPr>
        <w:bidi/>
        <w:jc w:val="both"/>
        <w:rPr>
          <w:rFonts w:cs="David" w:hint="cs"/>
          <w:rtl/>
        </w:rPr>
      </w:pPr>
    </w:p>
    <w:p w14:paraId="2DE08F1E" w14:textId="77777777" w:rsidR="009D4CCC" w:rsidRPr="009D4CCC" w:rsidRDefault="009D4CCC" w:rsidP="009D4CCC">
      <w:pPr>
        <w:bidi/>
        <w:jc w:val="both"/>
        <w:rPr>
          <w:rFonts w:cs="David" w:hint="cs"/>
          <w:rtl/>
        </w:rPr>
      </w:pPr>
      <w:r w:rsidRPr="009D4CCC">
        <w:rPr>
          <w:rFonts w:cs="David" w:hint="cs"/>
          <w:u w:val="single"/>
          <w:rtl/>
        </w:rPr>
        <w:t>אורלי עדס:</w:t>
      </w:r>
    </w:p>
    <w:p w14:paraId="1ADF4154" w14:textId="77777777" w:rsidR="009D4CCC" w:rsidRPr="009D4CCC" w:rsidRDefault="009D4CCC" w:rsidP="009D4CCC">
      <w:pPr>
        <w:bidi/>
        <w:jc w:val="both"/>
        <w:rPr>
          <w:rFonts w:cs="David" w:hint="cs"/>
          <w:rtl/>
        </w:rPr>
      </w:pPr>
    </w:p>
    <w:p w14:paraId="01D9E0D0" w14:textId="77777777" w:rsidR="009D4CCC" w:rsidRPr="009D4CCC" w:rsidRDefault="009D4CCC" w:rsidP="009D4CCC">
      <w:pPr>
        <w:bidi/>
        <w:jc w:val="both"/>
        <w:rPr>
          <w:rFonts w:cs="David" w:hint="cs"/>
          <w:rtl/>
        </w:rPr>
      </w:pPr>
      <w:r w:rsidRPr="009D4CCC">
        <w:rPr>
          <w:rFonts w:cs="David" w:hint="cs"/>
          <w:rtl/>
        </w:rPr>
        <w:tab/>
        <w:t>אנחנו צריכים שיהיו מועדים, אחרת לא נקבל במועד.</w:t>
      </w:r>
    </w:p>
    <w:p w14:paraId="1E924A9E" w14:textId="77777777" w:rsidR="009D4CCC" w:rsidRPr="009D4CCC" w:rsidRDefault="009D4CCC" w:rsidP="009D4CCC">
      <w:pPr>
        <w:bidi/>
        <w:jc w:val="both"/>
        <w:rPr>
          <w:rFonts w:cs="David" w:hint="cs"/>
          <w:rtl/>
        </w:rPr>
      </w:pPr>
    </w:p>
    <w:p w14:paraId="6D455053" w14:textId="77777777" w:rsidR="009D4CCC" w:rsidRPr="009D4CCC" w:rsidRDefault="009D4CCC" w:rsidP="009D4CCC">
      <w:pPr>
        <w:bidi/>
        <w:jc w:val="both"/>
        <w:rPr>
          <w:rFonts w:cs="David" w:hint="cs"/>
          <w:rtl/>
        </w:rPr>
      </w:pPr>
      <w:r w:rsidRPr="009D4CCC">
        <w:rPr>
          <w:rFonts w:cs="David" w:hint="cs"/>
          <w:u w:val="single"/>
          <w:rtl/>
        </w:rPr>
        <w:t>אילת פישמן:</w:t>
      </w:r>
    </w:p>
    <w:p w14:paraId="17276CD7" w14:textId="77777777" w:rsidR="009D4CCC" w:rsidRPr="009D4CCC" w:rsidRDefault="009D4CCC" w:rsidP="009D4CCC">
      <w:pPr>
        <w:bidi/>
        <w:jc w:val="both"/>
        <w:rPr>
          <w:rFonts w:cs="David" w:hint="cs"/>
          <w:rtl/>
        </w:rPr>
      </w:pPr>
    </w:p>
    <w:p w14:paraId="5E872688" w14:textId="77777777" w:rsidR="009D4CCC" w:rsidRPr="009D4CCC" w:rsidRDefault="009D4CCC" w:rsidP="009D4CCC">
      <w:pPr>
        <w:bidi/>
        <w:jc w:val="both"/>
        <w:rPr>
          <w:rFonts w:cs="David" w:hint="cs"/>
          <w:rtl/>
        </w:rPr>
      </w:pPr>
      <w:r w:rsidRPr="009D4CCC">
        <w:rPr>
          <w:rFonts w:cs="David" w:hint="cs"/>
          <w:rtl/>
        </w:rPr>
        <w:tab/>
        <w:t>זה בעיקר בגלל עניין הזמן.</w:t>
      </w:r>
    </w:p>
    <w:p w14:paraId="01DE129E" w14:textId="77777777" w:rsidR="009D4CCC" w:rsidRPr="009D4CCC" w:rsidRDefault="009D4CCC" w:rsidP="009D4CCC">
      <w:pPr>
        <w:bidi/>
        <w:jc w:val="both"/>
        <w:rPr>
          <w:rFonts w:cs="David" w:hint="cs"/>
          <w:rtl/>
        </w:rPr>
      </w:pPr>
    </w:p>
    <w:p w14:paraId="3F7CD765" w14:textId="77777777" w:rsidR="009D4CCC" w:rsidRPr="009D4CCC" w:rsidRDefault="009D4CCC" w:rsidP="009D4CCC">
      <w:pPr>
        <w:bidi/>
        <w:jc w:val="both"/>
        <w:rPr>
          <w:rFonts w:cs="David"/>
        </w:rPr>
      </w:pPr>
      <w:r w:rsidRPr="009D4CCC">
        <w:rPr>
          <w:rFonts w:cs="David" w:hint="cs"/>
          <w:u w:val="single"/>
          <w:rtl/>
        </w:rPr>
        <w:t>אורלי עדס:</w:t>
      </w:r>
    </w:p>
    <w:p w14:paraId="336006AD" w14:textId="77777777" w:rsidR="009D4CCC" w:rsidRPr="009D4CCC" w:rsidRDefault="009D4CCC" w:rsidP="009D4CCC">
      <w:pPr>
        <w:bidi/>
        <w:jc w:val="both"/>
        <w:rPr>
          <w:rFonts w:cs="David" w:hint="cs"/>
          <w:rtl/>
        </w:rPr>
      </w:pPr>
    </w:p>
    <w:p w14:paraId="05ECE22F" w14:textId="77777777" w:rsidR="009D4CCC" w:rsidRPr="009D4CCC" w:rsidRDefault="009D4CCC" w:rsidP="009D4CCC">
      <w:pPr>
        <w:bidi/>
        <w:jc w:val="both"/>
        <w:rPr>
          <w:rFonts w:cs="David" w:hint="cs"/>
          <w:rtl/>
        </w:rPr>
      </w:pPr>
      <w:r w:rsidRPr="009D4CCC">
        <w:rPr>
          <w:rFonts w:cs="David" w:hint="cs"/>
          <w:rtl/>
        </w:rPr>
        <w:tab/>
        <w:t>סביר להניח שמדובר במאות נקודות- -</w:t>
      </w:r>
    </w:p>
    <w:p w14:paraId="6BADD58D" w14:textId="77777777" w:rsidR="009D4CCC" w:rsidRPr="009D4CCC" w:rsidRDefault="009D4CCC" w:rsidP="009D4CCC">
      <w:pPr>
        <w:bidi/>
        <w:jc w:val="both"/>
        <w:rPr>
          <w:rFonts w:cs="David" w:hint="cs"/>
          <w:rtl/>
        </w:rPr>
      </w:pPr>
    </w:p>
    <w:p w14:paraId="06E67012" w14:textId="77777777" w:rsidR="009D4CCC" w:rsidRPr="009D4CCC" w:rsidRDefault="009D4CCC" w:rsidP="009D4CCC">
      <w:pPr>
        <w:bidi/>
        <w:jc w:val="both"/>
        <w:rPr>
          <w:rFonts w:cs="David"/>
        </w:rPr>
      </w:pPr>
      <w:r w:rsidRPr="009D4CCC">
        <w:rPr>
          <w:rFonts w:cs="David" w:hint="cs"/>
          <w:u w:val="single"/>
          <w:rtl/>
        </w:rPr>
        <w:t>אילת פישמן:</w:t>
      </w:r>
    </w:p>
    <w:p w14:paraId="5166211A" w14:textId="77777777" w:rsidR="009D4CCC" w:rsidRPr="009D4CCC" w:rsidRDefault="009D4CCC" w:rsidP="009D4CCC">
      <w:pPr>
        <w:bidi/>
        <w:jc w:val="both"/>
        <w:rPr>
          <w:rFonts w:cs="David" w:hint="cs"/>
          <w:rtl/>
        </w:rPr>
      </w:pPr>
    </w:p>
    <w:p w14:paraId="5610D5FC" w14:textId="77777777" w:rsidR="009D4CCC" w:rsidRPr="009D4CCC" w:rsidRDefault="009D4CCC" w:rsidP="009D4CCC">
      <w:pPr>
        <w:bidi/>
        <w:jc w:val="both"/>
        <w:rPr>
          <w:rFonts w:cs="David" w:hint="cs"/>
          <w:rtl/>
        </w:rPr>
      </w:pPr>
      <w:r w:rsidRPr="009D4CCC">
        <w:rPr>
          <w:rFonts w:cs="David" w:hint="cs"/>
          <w:rtl/>
        </w:rPr>
        <w:tab/>
        <w:t>ברור ששר הפנים יעביר, אבל יותר בריא שיהיה כתוב.</w:t>
      </w:r>
    </w:p>
    <w:p w14:paraId="5EEE01D5" w14:textId="77777777" w:rsidR="009D4CCC" w:rsidRPr="009D4CCC" w:rsidRDefault="009D4CCC" w:rsidP="009D4CCC">
      <w:pPr>
        <w:bidi/>
        <w:jc w:val="both"/>
        <w:rPr>
          <w:rFonts w:cs="David" w:hint="cs"/>
          <w:rtl/>
        </w:rPr>
      </w:pPr>
    </w:p>
    <w:p w14:paraId="6BC927AF" w14:textId="77777777" w:rsidR="009D4CCC" w:rsidRPr="009D4CCC" w:rsidRDefault="009D4CCC" w:rsidP="009D4CCC">
      <w:pPr>
        <w:bidi/>
        <w:jc w:val="both"/>
        <w:rPr>
          <w:rFonts w:cs="David" w:hint="cs"/>
          <w:rtl/>
        </w:rPr>
      </w:pPr>
      <w:r w:rsidRPr="009D4CCC">
        <w:rPr>
          <w:rFonts w:cs="David" w:hint="cs"/>
          <w:u w:val="single"/>
          <w:rtl/>
        </w:rPr>
        <w:t>ארבל אסטרחן:</w:t>
      </w:r>
    </w:p>
    <w:p w14:paraId="1F046694" w14:textId="77777777" w:rsidR="009D4CCC" w:rsidRPr="009D4CCC" w:rsidRDefault="009D4CCC" w:rsidP="009D4CCC">
      <w:pPr>
        <w:bidi/>
        <w:jc w:val="both"/>
        <w:rPr>
          <w:rFonts w:cs="David" w:hint="cs"/>
          <w:rtl/>
        </w:rPr>
      </w:pPr>
    </w:p>
    <w:p w14:paraId="06DFF4F1" w14:textId="77777777" w:rsidR="009D4CCC" w:rsidRPr="009D4CCC" w:rsidRDefault="009D4CCC" w:rsidP="009D4CCC">
      <w:pPr>
        <w:bidi/>
        <w:jc w:val="both"/>
        <w:rPr>
          <w:rFonts w:cs="David" w:hint="cs"/>
          <w:rtl/>
        </w:rPr>
      </w:pPr>
      <w:r w:rsidRPr="009D4CCC">
        <w:rPr>
          <w:rFonts w:cs="David" w:hint="cs"/>
          <w:rtl/>
        </w:rPr>
        <w:tab/>
        <w:t>אז השר הממונה על הספריות יעביר את זה לא יאוחר מ-14 יום לאחר שנוצרה העילה.</w:t>
      </w:r>
    </w:p>
    <w:p w14:paraId="58C4655E" w14:textId="77777777" w:rsidR="009D4CCC" w:rsidRPr="009D4CCC" w:rsidRDefault="009D4CCC" w:rsidP="009D4CCC">
      <w:pPr>
        <w:bidi/>
        <w:jc w:val="both"/>
        <w:rPr>
          <w:rFonts w:cs="David" w:hint="cs"/>
          <w:rtl/>
        </w:rPr>
      </w:pPr>
    </w:p>
    <w:p w14:paraId="01719A40" w14:textId="77777777" w:rsidR="009D4CCC" w:rsidRPr="009D4CCC" w:rsidRDefault="009D4CCC" w:rsidP="009D4CCC">
      <w:pPr>
        <w:bidi/>
        <w:jc w:val="both"/>
        <w:rPr>
          <w:rFonts w:cs="David" w:hint="cs"/>
          <w:rtl/>
        </w:rPr>
      </w:pPr>
      <w:r w:rsidRPr="009D4CCC">
        <w:rPr>
          <w:rFonts w:cs="David" w:hint="cs"/>
          <w:u w:val="single"/>
          <w:rtl/>
        </w:rPr>
        <w:t>אורלי עדס:</w:t>
      </w:r>
    </w:p>
    <w:p w14:paraId="7E372738" w14:textId="77777777" w:rsidR="009D4CCC" w:rsidRPr="009D4CCC" w:rsidRDefault="009D4CCC" w:rsidP="009D4CCC">
      <w:pPr>
        <w:bidi/>
        <w:jc w:val="both"/>
        <w:rPr>
          <w:rFonts w:cs="David" w:hint="cs"/>
          <w:rtl/>
        </w:rPr>
      </w:pPr>
    </w:p>
    <w:p w14:paraId="24E8825D" w14:textId="77777777" w:rsidR="009D4CCC" w:rsidRPr="009D4CCC" w:rsidRDefault="009D4CCC" w:rsidP="009D4CCC">
      <w:pPr>
        <w:bidi/>
        <w:jc w:val="both"/>
        <w:rPr>
          <w:rFonts w:cs="David" w:hint="cs"/>
          <w:rtl/>
        </w:rPr>
      </w:pPr>
      <w:r w:rsidRPr="009D4CCC">
        <w:rPr>
          <w:rFonts w:cs="David" w:hint="cs"/>
          <w:rtl/>
        </w:rPr>
        <w:tab/>
        <w:t xml:space="preserve">אני מבינה שוועדת הבחירות תהיה אחראית על ההדפסה של זה, על ההפצה, על כל מה שכרוך בהסכם. </w:t>
      </w:r>
    </w:p>
    <w:p w14:paraId="06DDE1E9" w14:textId="77777777" w:rsidR="009D4CCC" w:rsidRPr="009D4CCC" w:rsidRDefault="009D4CCC" w:rsidP="009D4CCC">
      <w:pPr>
        <w:bidi/>
        <w:jc w:val="both"/>
        <w:rPr>
          <w:rFonts w:cs="David" w:hint="cs"/>
          <w:rtl/>
        </w:rPr>
      </w:pPr>
    </w:p>
    <w:p w14:paraId="09305CFF" w14:textId="77777777" w:rsidR="009D4CCC" w:rsidRPr="009D4CCC" w:rsidRDefault="009D4CCC" w:rsidP="009D4CCC">
      <w:pPr>
        <w:bidi/>
        <w:jc w:val="both"/>
        <w:rPr>
          <w:rFonts w:cs="David" w:hint="cs"/>
          <w:u w:val="single"/>
          <w:rtl/>
        </w:rPr>
      </w:pPr>
      <w:r w:rsidRPr="009D4CCC">
        <w:rPr>
          <w:rFonts w:cs="David" w:hint="cs"/>
          <w:u w:val="single"/>
          <w:rtl/>
        </w:rPr>
        <w:t>ארבל אסטרחן:</w:t>
      </w:r>
    </w:p>
    <w:p w14:paraId="1F6C62B4" w14:textId="77777777" w:rsidR="009D4CCC" w:rsidRPr="009D4CCC" w:rsidRDefault="009D4CCC" w:rsidP="009D4CCC">
      <w:pPr>
        <w:bidi/>
        <w:jc w:val="both"/>
        <w:rPr>
          <w:rFonts w:cs="David" w:hint="cs"/>
          <w:rtl/>
        </w:rPr>
      </w:pPr>
    </w:p>
    <w:p w14:paraId="1C13527C" w14:textId="77777777" w:rsidR="009D4CCC" w:rsidRPr="009D4CCC" w:rsidRDefault="009D4CCC" w:rsidP="009D4CCC">
      <w:pPr>
        <w:bidi/>
        <w:jc w:val="both"/>
        <w:rPr>
          <w:rFonts w:cs="David" w:hint="cs"/>
          <w:rtl/>
        </w:rPr>
      </w:pPr>
      <w:r w:rsidRPr="009D4CCC">
        <w:rPr>
          <w:rFonts w:cs="David" w:hint="cs"/>
          <w:rtl/>
        </w:rPr>
        <w:tab/>
        <w:t xml:space="preserve"> זה כתוב ב-(ג).</w:t>
      </w:r>
    </w:p>
    <w:p w14:paraId="2C501047" w14:textId="77777777" w:rsidR="009D4CCC" w:rsidRPr="009D4CCC" w:rsidRDefault="009D4CCC" w:rsidP="009D4CCC">
      <w:pPr>
        <w:bidi/>
        <w:jc w:val="both"/>
        <w:rPr>
          <w:rFonts w:cs="David" w:hint="cs"/>
          <w:rtl/>
        </w:rPr>
      </w:pPr>
    </w:p>
    <w:p w14:paraId="168D343C" w14:textId="77777777" w:rsidR="009D4CCC" w:rsidRPr="009D4CCC" w:rsidRDefault="009D4CCC" w:rsidP="009D4CCC">
      <w:pPr>
        <w:bidi/>
        <w:jc w:val="both"/>
        <w:rPr>
          <w:rFonts w:cs="David"/>
        </w:rPr>
      </w:pPr>
      <w:r w:rsidRPr="009D4CCC">
        <w:rPr>
          <w:rFonts w:cs="David" w:hint="cs"/>
          <w:u w:val="single"/>
          <w:rtl/>
        </w:rPr>
        <w:t>אילת פישמן:</w:t>
      </w:r>
    </w:p>
    <w:p w14:paraId="42199D5D" w14:textId="77777777" w:rsidR="009D4CCC" w:rsidRPr="009D4CCC" w:rsidRDefault="009D4CCC" w:rsidP="009D4CCC">
      <w:pPr>
        <w:bidi/>
        <w:jc w:val="both"/>
        <w:rPr>
          <w:rFonts w:cs="David" w:hint="cs"/>
          <w:rtl/>
        </w:rPr>
      </w:pPr>
    </w:p>
    <w:p w14:paraId="6BB6E222" w14:textId="77777777" w:rsidR="009D4CCC" w:rsidRPr="009D4CCC" w:rsidRDefault="009D4CCC" w:rsidP="009D4CCC">
      <w:pPr>
        <w:bidi/>
        <w:jc w:val="both"/>
        <w:rPr>
          <w:rFonts w:cs="David" w:hint="cs"/>
          <w:rtl/>
        </w:rPr>
      </w:pPr>
      <w:r w:rsidRPr="009D4CCC">
        <w:rPr>
          <w:rFonts w:cs="David" w:hint="cs"/>
          <w:rtl/>
        </w:rPr>
        <w:tab/>
        <w:t>מה זה אומר "ההסכם"?</w:t>
      </w:r>
    </w:p>
    <w:p w14:paraId="620E1B06" w14:textId="77777777" w:rsidR="009D4CCC" w:rsidRPr="009D4CCC" w:rsidRDefault="009D4CCC" w:rsidP="009D4CCC">
      <w:pPr>
        <w:bidi/>
        <w:jc w:val="both"/>
        <w:rPr>
          <w:rFonts w:cs="David" w:hint="cs"/>
          <w:rtl/>
        </w:rPr>
      </w:pPr>
    </w:p>
    <w:p w14:paraId="522FABF1" w14:textId="77777777" w:rsidR="009D4CCC" w:rsidRPr="009D4CCC" w:rsidRDefault="009D4CCC" w:rsidP="009D4CCC">
      <w:pPr>
        <w:bidi/>
        <w:jc w:val="both"/>
        <w:rPr>
          <w:rFonts w:cs="David"/>
        </w:rPr>
      </w:pPr>
      <w:r w:rsidRPr="009D4CCC">
        <w:rPr>
          <w:rFonts w:cs="David" w:hint="cs"/>
          <w:u w:val="single"/>
          <w:rtl/>
        </w:rPr>
        <w:t>אורלי עדס:</w:t>
      </w:r>
    </w:p>
    <w:p w14:paraId="09E41292" w14:textId="77777777" w:rsidR="009D4CCC" w:rsidRPr="009D4CCC" w:rsidRDefault="009D4CCC" w:rsidP="009D4CCC">
      <w:pPr>
        <w:bidi/>
        <w:jc w:val="both"/>
        <w:rPr>
          <w:rFonts w:cs="David" w:hint="cs"/>
          <w:rtl/>
        </w:rPr>
      </w:pPr>
    </w:p>
    <w:p w14:paraId="0DA93299" w14:textId="77777777" w:rsidR="009D4CCC" w:rsidRPr="009D4CCC" w:rsidRDefault="009D4CCC" w:rsidP="009D4CCC">
      <w:pPr>
        <w:bidi/>
        <w:jc w:val="both"/>
        <w:rPr>
          <w:rFonts w:cs="David" w:hint="cs"/>
          <w:rtl/>
        </w:rPr>
      </w:pPr>
      <w:r w:rsidRPr="009D4CCC">
        <w:rPr>
          <w:rFonts w:cs="David" w:hint="cs"/>
          <w:rtl/>
        </w:rPr>
        <w:tab/>
        <w:t>זה יכול להיות מאות עמודים.</w:t>
      </w:r>
    </w:p>
    <w:p w14:paraId="2F06DCF8" w14:textId="77777777" w:rsidR="009D4CCC" w:rsidRPr="009D4CCC" w:rsidRDefault="009D4CCC" w:rsidP="009D4CCC">
      <w:pPr>
        <w:bidi/>
        <w:jc w:val="both"/>
        <w:rPr>
          <w:rFonts w:cs="David" w:hint="cs"/>
          <w:rtl/>
        </w:rPr>
      </w:pPr>
    </w:p>
    <w:p w14:paraId="3557D137" w14:textId="77777777" w:rsidR="009D4CCC" w:rsidRPr="009D4CCC" w:rsidRDefault="009D4CCC" w:rsidP="009D4CCC">
      <w:pPr>
        <w:bidi/>
        <w:jc w:val="both"/>
        <w:rPr>
          <w:rFonts w:cs="David" w:hint="cs"/>
          <w:rtl/>
        </w:rPr>
      </w:pPr>
      <w:r w:rsidRPr="009D4CCC">
        <w:rPr>
          <w:rFonts w:cs="David" w:hint="cs"/>
          <w:u w:val="single"/>
          <w:rtl/>
        </w:rPr>
        <w:t>ארבל אסטרחן:</w:t>
      </w:r>
    </w:p>
    <w:p w14:paraId="0501EA86" w14:textId="77777777" w:rsidR="009D4CCC" w:rsidRPr="009D4CCC" w:rsidRDefault="009D4CCC" w:rsidP="009D4CCC">
      <w:pPr>
        <w:bidi/>
        <w:jc w:val="both"/>
        <w:rPr>
          <w:rFonts w:cs="David" w:hint="cs"/>
          <w:rtl/>
        </w:rPr>
      </w:pPr>
    </w:p>
    <w:p w14:paraId="358ECB5B" w14:textId="77777777" w:rsidR="009D4CCC" w:rsidRPr="009D4CCC" w:rsidRDefault="009D4CCC" w:rsidP="009D4CCC">
      <w:pPr>
        <w:bidi/>
        <w:jc w:val="both"/>
        <w:rPr>
          <w:rFonts w:cs="David" w:hint="cs"/>
          <w:rtl/>
        </w:rPr>
      </w:pPr>
      <w:r w:rsidRPr="009D4CCC">
        <w:rPr>
          <w:rFonts w:cs="David" w:hint="cs"/>
          <w:rtl/>
        </w:rPr>
        <w:tab/>
        <w:t xml:space="preserve">נכון. </w:t>
      </w:r>
    </w:p>
    <w:p w14:paraId="421C3022" w14:textId="77777777" w:rsidR="009D4CCC" w:rsidRPr="009D4CCC" w:rsidRDefault="009D4CCC" w:rsidP="009D4CCC">
      <w:pPr>
        <w:bidi/>
        <w:jc w:val="both"/>
        <w:rPr>
          <w:rFonts w:cs="David" w:hint="cs"/>
          <w:rtl/>
        </w:rPr>
      </w:pPr>
    </w:p>
    <w:p w14:paraId="4E6F6C88" w14:textId="77777777" w:rsidR="009D4CCC" w:rsidRPr="009D4CCC" w:rsidRDefault="009D4CCC" w:rsidP="009D4CCC">
      <w:pPr>
        <w:bidi/>
        <w:ind w:firstLine="567"/>
        <w:jc w:val="both"/>
        <w:rPr>
          <w:rFonts w:cs="David" w:hint="cs"/>
          <w:rtl/>
        </w:rPr>
      </w:pPr>
      <w:r w:rsidRPr="009D4CCC">
        <w:rPr>
          <w:rFonts w:cs="David" w:hint="cs"/>
          <w:rtl/>
        </w:rPr>
        <w:t xml:space="preserve">יונחו בספריות וברשויות המקומיות. </w:t>
      </w:r>
    </w:p>
    <w:p w14:paraId="23A371A1" w14:textId="77777777" w:rsidR="009D4CCC" w:rsidRPr="009D4CCC" w:rsidRDefault="009D4CCC" w:rsidP="009D4CCC">
      <w:pPr>
        <w:bidi/>
        <w:ind w:firstLine="567"/>
        <w:jc w:val="both"/>
        <w:rPr>
          <w:rFonts w:cs="David" w:hint="cs"/>
          <w:rtl/>
        </w:rPr>
      </w:pPr>
    </w:p>
    <w:p w14:paraId="504AE742" w14:textId="77777777" w:rsidR="009D4CCC" w:rsidRPr="009D4CCC" w:rsidRDefault="009D4CCC" w:rsidP="009D4CCC">
      <w:pPr>
        <w:bidi/>
        <w:ind w:firstLine="567"/>
        <w:jc w:val="both"/>
        <w:rPr>
          <w:rFonts w:cs="David" w:hint="cs"/>
          <w:rtl/>
        </w:rPr>
      </w:pPr>
      <w:r w:rsidRPr="009D4CCC">
        <w:rPr>
          <w:rFonts w:cs="David" w:hint="cs"/>
          <w:rtl/>
        </w:rPr>
        <w:t>אתם רוצים שהשר הממונה יעביר על הספריות לא יאוחר מ-14 יום לאחר היווצרות עילה, ושר הפנים יעביר לא יאוחר מ-14 ימים את רשימת הרשויות המקומיות? זה לא משהו שנמצא- -</w:t>
      </w:r>
    </w:p>
    <w:p w14:paraId="6496AA89" w14:textId="77777777" w:rsidR="009D4CCC" w:rsidRPr="009D4CCC" w:rsidRDefault="009D4CCC" w:rsidP="009D4CCC">
      <w:pPr>
        <w:bidi/>
        <w:jc w:val="both"/>
        <w:rPr>
          <w:rFonts w:cs="David" w:hint="cs"/>
          <w:rtl/>
        </w:rPr>
      </w:pPr>
    </w:p>
    <w:p w14:paraId="031948A1" w14:textId="77777777" w:rsidR="009D4CCC" w:rsidRPr="009D4CCC" w:rsidRDefault="009D4CCC" w:rsidP="009D4CCC">
      <w:pPr>
        <w:bidi/>
        <w:jc w:val="both"/>
        <w:rPr>
          <w:rFonts w:cs="David" w:hint="cs"/>
          <w:rtl/>
        </w:rPr>
      </w:pPr>
      <w:r w:rsidRPr="009D4CCC">
        <w:rPr>
          <w:rFonts w:cs="David" w:hint="cs"/>
          <w:u w:val="single"/>
          <w:rtl/>
        </w:rPr>
        <w:t>אילת פישמן:</w:t>
      </w:r>
    </w:p>
    <w:p w14:paraId="7C03E974" w14:textId="77777777" w:rsidR="009D4CCC" w:rsidRPr="009D4CCC" w:rsidRDefault="009D4CCC" w:rsidP="009D4CCC">
      <w:pPr>
        <w:bidi/>
        <w:jc w:val="both"/>
        <w:rPr>
          <w:rFonts w:cs="David" w:hint="cs"/>
          <w:rtl/>
        </w:rPr>
      </w:pPr>
    </w:p>
    <w:p w14:paraId="3D200459" w14:textId="77777777" w:rsidR="009D4CCC" w:rsidRPr="009D4CCC" w:rsidRDefault="009D4CCC" w:rsidP="009D4CCC">
      <w:pPr>
        <w:bidi/>
        <w:jc w:val="both"/>
        <w:rPr>
          <w:rFonts w:cs="David" w:hint="cs"/>
          <w:rtl/>
        </w:rPr>
      </w:pPr>
      <w:r w:rsidRPr="009D4CCC">
        <w:rPr>
          <w:rFonts w:cs="David" w:hint="cs"/>
          <w:rtl/>
        </w:rPr>
        <w:tab/>
        <w:t>לא רשימת הרשויות המקומיות, אלא הכתובות שבהם נמצאים משרדי העירייה. נכון כולם יודעים שעיריית תל-אביב נמצאת בכיכר רבין- -</w:t>
      </w:r>
    </w:p>
    <w:p w14:paraId="1053A8D2" w14:textId="77777777" w:rsidR="009D4CCC" w:rsidRPr="009D4CCC" w:rsidRDefault="009D4CCC" w:rsidP="009D4CCC">
      <w:pPr>
        <w:bidi/>
        <w:jc w:val="both"/>
        <w:rPr>
          <w:rFonts w:cs="David" w:hint="cs"/>
          <w:rtl/>
        </w:rPr>
      </w:pPr>
    </w:p>
    <w:p w14:paraId="748035A3" w14:textId="77777777" w:rsidR="009D4CCC" w:rsidRPr="009D4CCC" w:rsidRDefault="009D4CCC" w:rsidP="009D4CCC">
      <w:pPr>
        <w:bidi/>
        <w:jc w:val="both"/>
        <w:rPr>
          <w:rFonts w:cs="David" w:hint="cs"/>
          <w:u w:val="single"/>
          <w:rtl/>
        </w:rPr>
      </w:pPr>
      <w:r w:rsidRPr="009D4CCC">
        <w:rPr>
          <w:rFonts w:cs="David" w:hint="cs"/>
          <w:u w:val="single"/>
          <w:rtl/>
        </w:rPr>
        <w:t>ארבל אסטרחן:</w:t>
      </w:r>
    </w:p>
    <w:p w14:paraId="759694A4" w14:textId="77777777" w:rsidR="009D4CCC" w:rsidRPr="009D4CCC" w:rsidRDefault="009D4CCC" w:rsidP="009D4CCC">
      <w:pPr>
        <w:bidi/>
        <w:jc w:val="both"/>
        <w:rPr>
          <w:rFonts w:cs="David" w:hint="cs"/>
          <w:rtl/>
        </w:rPr>
      </w:pPr>
    </w:p>
    <w:p w14:paraId="2CD13D1C" w14:textId="77777777" w:rsidR="009D4CCC" w:rsidRPr="009D4CCC" w:rsidRDefault="009D4CCC" w:rsidP="009D4CCC">
      <w:pPr>
        <w:bidi/>
        <w:jc w:val="both"/>
        <w:rPr>
          <w:rFonts w:cs="David" w:hint="cs"/>
          <w:rtl/>
        </w:rPr>
      </w:pPr>
      <w:r w:rsidRPr="009D4CCC">
        <w:rPr>
          <w:rFonts w:cs="David" w:hint="cs"/>
          <w:rtl/>
        </w:rPr>
        <w:tab/>
        <w:t xml:space="preserve"> אבל זה לא מידע שנמצא בידי ועדת הבחירות?</w:t>
      </w:r>
    </w:p>
    <w:p w14:paraId="72221371" w14:textId="77777777" w:rsidR="009D4CCC" w:rsidRPr="009D4CCC" w:rsidRDefault="009D4CCC" w:rsidP="009D4CCC">
      <w:pPr>
        <w:bidi/>
        <w:jc w:val="both"/>
        <w:rPr>
          <w:rFonts w:cs="David" w:hint="cs"/>
          <w:rtl/>
        </w:rPr>
      </w:pPr>
    </w:p>
    <w:p w14:paraId="2050BFB4" w14:textId="77777777" w:rsidR="009D4CCC" w:rsidRPr="009D4CCC" w:rsidRDefault="009D4CCC" w:rsidP="009D4CCC">
      <w:pPr>
        <w:bidi/>
        <w:jc w:val="both"/>
        <w:rPr>
          <w:rFonts w:cs="David"/>
        </w:rPr>
      </w:pPr>
      <w:r w:rsidRPr="009D4CCC">
        <w:rPr>
          <w:rFonts w:cs="David" w:hint="cs"/>
          <w:u w:val="single"/>
          <w:rtl/>
        </w:rPr>
        <w:t>אילת פישמן:</w:t>
      </w:r>
    </w:p>
    <w:p w14:paraId="54D7145C" w14:textId="77777777" w:rsidR="009D4CCC" w:rsidRPr="009D4CCC" w:rsidRDefault="009D4CCC" w:rsidP="009D4CCC">
      <w:pPr>
        <w:bidi/>
        <w:jc w:val="both"/>
        <w:rPr>
          <w:rFonts w:cs="David" w:hint="cs"/>
          <w:rtl/>
        </w:rPr>
      </w:pPr>
    </w:p>
    <w:p w14:paraId="5A35018F" w14:textId="77777777" w:rsidR="009D4CCC" w:rsidRPr="009D4CCC" w:rsidRDefault="009D4CCC" w:rsidP="009D4CCC">
      <w:pPr>
        <w:bidi/>
        <w:jc w:val="both"/>
        <w:rPr>
          <w:rFonts w:cs="David" w:hint="cs"/>
          <w:rtl/>
        </w:rPr>
      </w:pPr>
      <w:r w:rsidRPr="009D4CCC">
        <w:rPr>
          <w:rFonts w:cs="David" w:hint="cs"/>
          <w:rtl/>
        </w:rPr>
        <w:tab/>
        <w:t xml:space="preserve">ממש לא. </w:t>
      </w:r>
    </w:p>
    <w:p w14:paraId="3E89B99E" w14:textId="77777777" w:rsidR="009D4CCC" w:rsidRPr="009D4CCC" w:rsidRDefault="009D4CCC" w:rsidP="009D4CCC">
      <w:pPr>
        <w:bidi/>
        <w:jc w:val="both"/>
        <w:rPr>
          <w:rFonts w:cs="David" w:hint="cs"/>
          <w:rtl/>
        </w:rPr>
      </w:pPr>
    </w:p>
    <w:p w14:paraId="44A2C71A" w14:textId="77777777" w:rsidR="009D4CCC" w:rsidRPr="009D4CCC" w:rsidRDefault="009D4CCC" w:rsidP="009D4CCC">
      <w:pPr>
        <w:keepLines/>
        <w:bidi/>
        <w:jc w:val="both"/>
        <w:rPr>
          <w:rFonts w:cs="David" w:hint="cs"/>
          <w:u w:val="single"/>
          <w:rtl/>
        </w:rPr>
      </w:pPr>
      <w:r w:rsidRPr="009D4CCC">
        <w:rPr>
          <w:rFonts w:cs="David" w:hint="cs"/>
          <w:u w:val="single"/>
          <w:rtl/>
        </w:rPr>
        <w:t>ארבל אסטרחן:</w:t>
      </w:r>
    </w:p>
    <w:p w14:paraId="33BD0F15" w14:textId="77777777" w:rsidR="009D4CCC" w:rsidRPr="009D4CCC" w:rsidRDefault="009D4CCC" w:rsidP="009D4CCC">
      <w:pPr>
        <w:keepLines/>
        <w:bidi/>
        <w:jc w:val="both"/>
        <w:rPr>
          <w:rFonts w:cs="David" w:hint="cs"/>
          <w:rtl/>
        </w:rPr>
      </w:pPr>
    </w:p>
    <w:p w14:paraId="76F85BE9" w14:textId="77777777" w:rsidR="009D4CCC" w:rsidRPr="009D4CCC" w:rsidRDefault="009D4CCC" w:rsidP="009D4CCC">
      <w:pPr>
        <w:keepLines/>
        <w:bidi/>
        <w:jc w:val="both"/>
        <w:rPr>
          <w:rFonts w:cs="David" w:hint="cs"/>
          <w:rtl/>
        </w:rPr>
      </w:pPr>
      <w:r w:rsidRPr="009D4CCC">
        <w:rPr>
          <w:rFonts w:cs="David" w:hint="cs"/>
          <w:rtl/>
        </w:rPr>
        <w:tab/>
        <w:t xml:space="preserve"> בסדר, כתובות משרדי הרשויות.</w:t>
      </w:r>
    </w:p>
    <w:p w14:paraId="30EAFE32" w14:textId="77777777" w:rsidR="009D4CCC" w:rsidRPr="009D4CCC" w:rsidRDefault="009D4CCC" w:rsidP="009D4CCC">
      <w:pPr>
        <w:bidi/>
        <w:jc w:val="both"/>
        <w:rPr>
          <w:rFonts w:cs="David" w:hint="cs"/>
          <w:rtl/>
        </w:rPr>
      </w:pPr>
    </w:p>
    <w:p w14:paraId="42268414" w14:textId="77777777" w:rsidR="009D4CCC" w:rsidRPr="009D4CCC" w:rsidRDefault="009D4CCC" w:rsidP="009D4CCC">
      <w:pPr>
        <w:bidi/>
        <w:jc w:val="both"/>
        <w:rPr>
          <w:rFonts w:cs="David" w:hint="cs"/>
          <w:u w:val="single"/>
          <w:rtl/>
        </w:rPr>
      </w:pPr>
      <w:r w:rsidRPr="009D4CCC">
        <w:rPr>
          <w:rFonts w:cs="David" w:hint="cs"/>
          <w:u w:val="single"/>
          <w:rtl/>
        </w:rPr>
        <w:t>איל זנדברג:</w:t>
      </w:r>
    </w:p>
    <w:p w14:paraId="5AA5CAC8" w14:textId="77777777" w:rsidR="009D4CCC" w:rsidRPr="009D4CCC" w:rsidRDefault="009D4CCC" w:rsidP="009D4CCC">
      <w:pPr>
        <w:bidi/>
        <w:jc w:val="both"/>
        <w:rPr>
          <w:rFonts w:cs="David" w:hint="cs"/>
          <w:rtl/>
        </w:rPr>
      </w:pPr>
    </w:p>
    <w:p w14:paraId="25613A7E" w14:textId="77777777" w:rsidR="009D4CCC" w:rsidRPr="009D4CCC" w:rsidRDefault="009D4CCC" w:rsidP="009D4CCC">
      <w:pPr>
        <w:bidi/>
        <w:jc w:val="both"/>
        <w:rPr>
          <w:rFonts w:cs="David" w:hint="cs"/>
          <w:rtl/>
        </w:rPr>
      </w:pPr>
      <w:r w:rsidRPr="009D4CCC">
        <w:rPr>
          <w:rFonts w:cs="David" w:hint="cs"/>
          <w:rtl/>
        </w:rPr>
        <w:tab/>
        <w:t>ברור שהעיון הוא חינם. לא צריך לכתוב את זה.</w:t>
      </w:r>
    </w:p>
    <w:p w14:paraId="1E0DB377" w14:textId="77777777" w:rsidR="009D4CCC" w:rsidRPr="009D4CCC" w:rsidRDefault="009D4CCC" w:rsidP="009D4CCC">
      <w:pPr>
        <w:bidi/>
        <w:jc w:val="both"/>
        <w:rPr>
          <w:rFonts w:cs="David" w:hint="cs"/>
          <w:rtl/>
        </w:rPr>
      </w:pPr>
    </w:p>
    <w:p w14:paraId="0EAA9ED8" w14:textId="77777777" w:rsidR="009D4CCC" w:rsidRPr="009D4CCC" w:rsidRDefault="009D4CCC" w:rsidP="009D4CCC">
      <w:pPr>
        <w:bidi/>
        <w:jc w:val="both"/>
        <w:rPr>
          <w:rFonts w:cs="David"/>
          <w:u w:val="single"/>
        </w:rPr>
      </w:pPr>
      <w:r w:rsidRPr="009D4CCC">
        <w:rPr>
          <w:rFonts w:cs="David" w:hint="cs"/>
          <w:u w:val="single"/>
          <w:rtl/>
        </w:rPr>
        <w:t>היו"ר יריב לוין:</w:t>
      </w:r>
    </w:p>
    <w:p w14:paraId="429C8A4D" w14:textId="77777777" w:rsidR="009D4CCC" w:rsidRPr="009D4CCC" w:rsidRDefault="009D4CCC" w:rsidP="009D4CCC">
      <w:pPr>
        <w:bidi/>
        <w:jc w:val="both"/>
        <w:rPr>
          <w:rFonts w:cs="David" w:hint="cs"/>
          <w:u w:val="single"/>
          <w:rtl/>
        </w:rPr>
      </w:pPr>
    </w:p>
    <w:p w14:paraId="0A7290E8" w14:textId="77777777" w:rsidR="009D4CCC" w:rsidRPr="009D4CCC" w:rsidRDefault="009D4CCC" w:rsidP="009D4CCC">
      <w:pPr>
        <w:bidi/>
        <w:jc w:val="both"/>
        <w:rPr>
          <w:rFonts w:cs="David" w:hint="cs"/>
          <w:rtl/>
        </w:rPr>
      </w:pPr>
      <w:r w:rsidRPr="009D4CCC">
        <w:rPr>
          <w:rFonts w:cs="David" w:hint="cs"/>
          <w:rtl/>
        </w:rPr>
        <w:tab/>
        <w:t>ללא שום ספק.</w:t>
      </w:r>
    </w:p>
    <w:p w14:paraId="682DBB18" w14:textId="77777777" w:rsidR="009D4CCC" w:rsidRPr="009D4CCC" w:rsidRDefault="009D4CCC" w:rsidP="009D4CCC">
      <w:pPr>
        <w:bidi/>
        <w:jc w:val="both"/>
        <w:rPr>
          <w:rFonts w:cs="David" w:hint="cs"/>
          <w:rtl/>
        </w:rPr>
      </w:pPr>
    </w:p>
    <w:p w14:paraId="3D6F6501" w14:textId="77777777" w:rsidR="009D4CCC" w:rsidRPr="009D4CCC" w:rsidRDefault="009D4CCC" w:rsidP="009D4CCC">
      <w:pPr>
        <w:bidi/>
        <w:jc w:val="both"/>
        <w:rPr>
          <w:rFonts w:cs="David"/>
          <w:u w:val="single"/>
        </w:rPr>
      </w:pPr>
      <w:r w:rsidRPr="009D4CCC">
        <w:rPr>
          <w:rFonts w:cs="David" w:hint="cs"/>
          <w:u w:val="single"/>
          <w:rtl/>
        </w:rPr>
        <w:t>איל זנדברג:</w:t>
      </w:r>
    </w:p>
    <w:p w14:paraId="7582B6AB" w14:textId="77777777" w:rsidR="009D4CCC" w:rsidRPr="009D4CCC" w:rsidRDefault="009D4CCC" w:rsidP="009D4CCC">
      <w:pPr>
        <w:bidi/>
        <w:jc w:val="both"/>
        <w:rPr>
          <w:rFonts w:cs="David" w:hint="cs"/>
          <w:rtl/>
        </w:rPr>
      </w:pPr>
    </w:p>
    <w:p w14:paraId="32A6C01F" w14:textId="77777777" w:rsidR="009D4CCC" w:rsidRPr="009D4CCC" w:rsidRDefault="009D4CCC" w:rsidP="009D4CCC">
      <w:pPr>
        <w:bidi/>
        <w:jc w:val="both"/>
        <w:rPr>
          <w:rFonts w:cs="David" w:hint="cs"/>
          <w:rtl/>
        </w:rPr>
      </w:pPr>
      <w:r w:rsidRPr="009D4CCC">
        <w:rPr>
          <w:rFonts w:cs="David" w:hint="cs"/>
          <w:rtl/>
        </w:rPr>
        <w:tab/>
        <w:t>זה ברור שזאת הכוונה בביטוי.</w:t>
      </w:r>
    </w:p>
    <w:p w14:paraId="422544CC" w14:textId="77777777" w:rsidR="009D4CCC" w:rsidRPr="009D4CCC" w:rsidRDefault="009D4CCC" w:rsidP="009D4CCC">
      <w:pPr>
        <w:bidi/>
        <w:jc w:val="both"/>
        <w:rPr>
          <w:rFonts w:cs="David" w:hint="cs"/>
          <w:rtl/>
        </w:rPr>
      </w:pPr>
    </w:p>
    <w:p w14:paraId="2ACD104A" w14:textId="77777777" w:rsidR="009D4CCC" w:rsidRPr="009D4CCC" w:rsidRDefault="009D4CCC" w:rsidP="009D4CCC">
      <w:pPr>
        <w:bidi/>
        <w:jc w:val="both"/>
        <w:rPr>
          <w:rFonts w:cs="David" w:hint="cs"/>
          <w:u w:val="single"/>
          <w:rtl/>
        </w:rPr>
      </w:pPr>
      <w:r w:rsidRPr="009D4CCC">
        <w:rPr>
          <w:rFonts w:cs="David" w:hint="cs"/>
          <w:u w:val="single"/>
          <w:rtl/>
        </w:rPr>
        <w:t>דוד רותם:</w:t>
      </w:r>
    </w:p>
    <w:p w14:paraId="17F6B9FB" w14:textId="77777777" w:rsidR="009D4CCC" w:rsidRPr="009D4CCC" w:rsidRDefault="009D4CCC" w:rsidP="009D4CCC">
      <w:pPr>
        <w:bidi/>
        <w:jc w:val="both"/>
        <w:rPr>
          <w:rFonts w:cs="David" w:hint="cs"/>
          <w:u w:val="single"/>
          <w:rtl/>
        </w:rPr>
      </w:pPr>
    </w:p>
    <w:p w14:paraId="6F499684" w14:textId="77777777" w:rsidR="009D4CCC" w:rsidRPr="009D4CCC" w:rsidRDefault="009D4CCC" w:rsidP="009D4CCC">
      <w:pPr>
        <w:bidi/>
        <w:jc w:val="both"/>
        <w:rPr>
          <w:rFonts w:cs="David" w:hint="cs"/>
          <w:rtl/>
        </w:rPr>
      </w:pPr>
      <w:r w:rsidRPr="009D4CCC">
        <w:rPr>
          <w:rFonts w:cs="David" w:hint="cs"/>
          <w:rtl/>
        </w:rPr>
        <w:tab/>
        <w:t xml:space="preserve"> אין עדיין עיון, רבותיי, תראו מה כתוב: "יושב ראש ועדת הבחירות רשאי - -</w:t>
      </w:r>
    </w:p>
    <w:p w14:paraId="752038F7" w14:textId="77777777" w:rsidR="009D4CCC" w:rsidRPr="009D4CCC" w:rsidRDefault="009D4CCC" w:rsidP="009D4CCC">
      <w:pPr>
        <w:bidi/>
        <w:jc w:val="both"/>
        <w:rPr>
          <w:rFonts w:cs="David" w:hint="cs"/>
          <w:rtl/>
        </w:rPr>
      </w:pPr>
    </w:p>
    <w:p w14:paraId="70365509" w14:textId="77777777" w:rsidR="009D4CCC" w:rsidRPr="009D4CCC" w:rsidRDefault="009D4CCC" w:rsidP="009D4CCC">
      <w:pPr>
        <w:bidi/>
        <w:jc w:val="both"/>
        <w:rPr>
          <w:rFonts w:cs="David" w:hint="cs"/>
          <w:u w:val="single"/>
          <w:rtl/>
        </w:rPr>
      </w:pPr>
      <w:r w:rsidRPr="009D4CCC">
        <w:rPr>
          <w:rFonts w:cs="David" w:hint="cs"/>
          <w:u w:val="single"/>
          <w:rtl/>
        </w:rPr>
        <w:t>ארבל אסטרחן:</w:t>
      </w:r>
    </w:p>
    <w:p w14:paraId="6F693D77" w14:textId="77777777" w:rsidR="009D4CCC" w:rsidRPr="009D4CCC" w:rsidRDefault="009D4CCC" w:rsidP="009D4CCC">
      <w:pPr>
        <w:bidi/>
        <w:jc w:val="both"/>
        <w:rPr>
          <w:rFonts w:cs="David" w:hint="cs"/>
          <w:rtl/>
        </w:rPr>
      </w:pPr>
    </w:p>
    <w:p w14:paraId="33680088" w14:textId="77777777" w:rsidR="009D4CCC" w:rsidRPr="009D4CCC" w:rsidRDefault="009D4CCC" w:rsidP="009D4CCC">
      <w:pPr>
        <w:bidi/>
        <w:jc w:val="both"/>
        <w:rPr>
          <w:rFonts w:cs="David" w:hint="cs"/>
          <w:rtl/>
        </w:rPr>
      </w:pPr>
      <w:r w:rsidRPr="009D4CCC">
        <w:rPr>
          <w:rFonts w:cs="David" w:hint="cs"/>
          <w:rtl/>
        </w:rPr>
        <w:tab/>
        <w:t xml:space="preserve"> לא, ב-(א) כתוב: "ההסכם יועמד לעיון"</w:t>
      </w:r>
    </w:p>
    <w:p w14:paraId="37E93673" w14:textId="77777777" w:rsidR="009D4CCC" w:rsidRPr="009D4CCC" w:rsidRDefault="009D4CCC" w:rsidP="009D4CCC">
      <w:pPr>
        <w:bidi/>
        <w:jc w:val="both"/>
        <w:rPr>
          <w:rFonts w:cs="David" w:hint="cs"/>
          <w:rtl/>
        </w:rPr>
      </w:pPr>
    </w:p>
    <w:p w14:paraId="08DAB9D7" w14:textId="77777777" w:rsidR="009D4CCC" w:rsidRPr="009D4CCC" w:rsidRDefault="009D4CCC" w:rsidP="009D4CCC">
      <w:pPr>
        <w:bidi/>
        <w:jc w:val="both"/>
        <w:rPr>
          <w:rFonts w:cs="David" w:hint="cs"/>
          <w:rtl/>
        </w:rPr>
      </w:pPr>
      <w:r w:rsidRPr="009D4CCC">
        <w:rPr>
          <w:rFonts w:cs="David" w:hint="cs"/>
          <w:u w:val="single"/>
          <w:rtl/>
        </w:rPr>
        <w:t>איל זנדברג:</w:t>
      </w:r>
    </w:p>
    <w:p w14:paraId="4A181B56" w14:textId="77777777" w:rsidR="009D4CCC" w:rsidRPr="009D4CCC" w:rsidRDefault="009D4CCC" w:rsidP="009D4CCC">
      <w:pPr>
        <w:bidi/>
        <w:jc w:val="both"/>
        <w:rPr>
          <w:rFonts w:cs="David" w:hint="cs"/>
          <w:rtl/>
        </w:rPr>
      </w:pPr>
    </w:p>
    <w:p w14:paraId="19DD8EDB" w14:textId="77777777" w:rsidR="009D4CCC" w:rsidRPr="009D4CCC" w:rsidRDefault="009D4CCC" w:rsidP="009D4CCC">
      <w:pPr>
        <w:bidi/>
        <w:jc w:val="both"/>
        <w:rPr>
          <w:rFonts w:cs="David" w:hint="cs"/>
          <w:rtl/>
        </w:rPr>
      </w:pPr>
      <w:r w:rsidRPr="009D4CCC">
        <w:rPr>
          <w:rFonts w:cs="David" w:hint="cs"/>
          <w:rtl/>
        </w:rPr>
        <w:tab/>
        <w:t>כתוב "יועמד לעיון", וגם כשהוא מורה, שלא תהיה מחלוקת בין הרשות המקומית שתטען שזה מטיל נטל- -</w:t>
      </w:r>
    </w:p>
    <w:p w14:paraId="63BE2E84" w14:textId="77777777" w:rsidR="009D4CCC" w:rsidRPr="009D4CCC" w:rsidRDefault="009D4CCC" w:rsidP="009D4CCC">
      <w:pPr>
        <w:bidi/>
        <w:jc w:val="both"/>
        <w:rPr>
          <w:rFonts w:cs="David" w:hint="cs"/>
          <w:rtl/>
        </w:rPr>
      </w:pPr>
    </w:p>
    <w:p w14:paraId="120B5852" w14:textId="77777777" w:rsidR="009D4CCC" w:rsidRPr="009D4CCC" w:rsidRDefault="009D4CCC" w:rsidP="009D4CCC">
      <w:pPr>
        <w:bidi/>
        <w:jc w:val="both"/>
        <w:rPr>
          <w:rFonts w:cs="David" w:hint="cs"/>
          <w:u w:val="single"/>
          <w:rtl/>
        </w:rPr>
      </w:pPr>
      <w:r w:rsidRPr="009D4CCC">
        <w:rPr>
          <w:rFonts w:cs="David" w:hint="cs"/>
          <w:u w:val="single"/>
          <w:rtl/>
        </w:rPr>
        <w:t>דוד רותם:</w:t>
      </w:r>
    </w:p>
    <w:p w14:paraId="5847F783" w14:textId="77777777" w:rsidR="009D4CCC" w:rsidRPr="009D4CCC" w:rsidRDefault="009D4CCC" w:rsidP="009D4CCC">
      <w:pPr>
        <w:bidi/>
        <w:jc w:val="both"/>
        <w:rPr>
          <w:rFonts w:cs="David" w:hint="cs"/>
          <w:u w:val="single"/>
          <w:rtl/>
        </w:rPr>
      </w:pPr>
    </w:p>
    <w:p w14:paraId="5BEF3F7E" w14:textId="77777777" w:rsidR="009D4CCC" w:rsidRPr="009D4CCC" w:rsidRDefault="009D4CCC" w:rsidP="009D4CCC">
      <w:pPr>
        <w:bidi/>
        <w:jc w:val="both"/>
        <w:rPr>
          <w:rFonts w:cs="David" w:hint="cs"/>
          <w:rtl/>
        </w:rPr>
      </w:pPr>
      <w:r w:rsidRPr="009D4CCC">
        <w:rPr>
          <w:rFonts w:cs="David" w:hint="cs"/>
          <w:rtl/>
        </w:rPr>
        <w:tab/>
        <w:t>תקראו מה כתוב שם: "יועמד לעיון הציבור- -</w:t>
      </w:r>
    </w:p>
    <w:p w14:paraId="0463BBFD" w14:textId="77777777" w:rsidR="009D4CCC" w:rsidRPr="009D4CCC" w:rsidRDefault="009D4CCC" w:rsidP="009D4CCC">
      <w:pPr>
        <w:bidi/>
        <w:jc w:val="both"/>
        <w:rPr>
          <w:rFonts w:cs="David" w:hint="cs"/>
          <w:rtl/>
        </w:rPr>
      </w:pPr>
    </w:p>
    <w:p w14:paraId="012F8C04" w14:textId="77777777" w:rsidR="009D4CCC" w:rsidRPr="009D4CCC" w:rsidRDefault="009D4CCC" w:rsidP="009D4CCC">
      <w:pPr>
        <w:bidi/>
        <w:jc w:val="both"/>
        <w:rPr>
          <w:rFonts w:cs="David" w:hint="cs"/>
          <w:u w:val="single"/>
          <w:rtl/>
        </w:rPr>
      </w:pPr>
      <w:r w:rsidRPr="009D4CCC">
        <w:rPr>
          <w:rFonts w:cs="David" w:hint="cs"/>
          <w:u w:val="single"/>
          <w:rtl/>
        </w:rPr>
        <w:t>ארבל אסטרחן:</w:t>
      </w:r>
    </w:p>
    <w:p w14:paraId="181B2449" w14:textId="77777777" w:rsidR="009D4CCC" w:rsidRPr="009D4CCC" w:rsidRDefault="009D4CCC" w:rsidP="009D4CCC">
      <w:pPr>
        <w:bidi/>
        <w:jc w:val="both"/>
        <w:rPr>
          <w:rFonts w:cs="David" w:hint="cs"/>
          <w:rtl/>
        </w:rPr>
      </w:pPr>
    </w:p>
    <w:p w14:paraId="644BCC26" w14:textId="77777777" w:rsidR="009D4CCC" w:rsidRPr="009D4CCC" w:rsidRDefault="009D4CCC" w:rsidP="009D4CCC">
      <w:pPr>
        <w:bidi/>
        <w:jc w:val="both"/>
        <w:rPr>
          <w:rFonts w:cs="David" w:hint="cs"/>
          <w:rtl/>
        </w:rPr>
      </w:pPr>
      <w:r w:rsidRPr="009D4CCC">
        <w:rPr>
          <w:rFonts w:cs="David" w:hint="cs"/>
          <w:rtl/>
        </w:rPr>
        <w:tab/>
        <w:t xml:space="preserve">"בהתאם להוראות חוק זה ובדרך שיורה יושב ראש הוועדה, והוא רשאי להורות על הצגת עותקים". </w:t>
      </w:r>
    </w:p>
    <w:p w14:paraId="4AE3CC05" w14:textId="77777777" w:rsidR="009D4CCC" w:rsidRPr="009D4CCC" w:rsidRDefault="009D4CCC" w:rsidP="009D4CCC">
      <w:pPr>
        <w:bidi/>
        <w:jc w:val="both"/>
        <w:rPr>
          <w:rFonts w:cs="David" w:hint="cs"/>
          <w:rtl/>
        </w:rPr>
      </w:pPr>
    </w:p>
    <w:p w14:paraId="2016C7DE" w14:textId="77777777" w:rsidR="009D4CCC" w:rsidRPr="009D4CCC" w:rsidRDefault="009D4CCC" w:rsidP="009D4CCC">
      <w:pPr>
        <w:bidi/>
        <w:jc w:val="both"/>
        <w:rPr>
          <w:rFonts w:cs="David" w:hint="cs"/>
          <w:u w:val="single"/>
          <w:rtl/>
        </w:rPr>
      </w:pPr>
      <w:r w:rsidRPr="009D4CCC">
        <w:rPr>
          <w:rFonts w:cs="David" w:hint="cs"/>
          <w:u w:val="single"/>
          <w:rtl/>
        </w:rPr>
        <w:t>דוד רותם:</w:t>
      </w:r>
    </w:p>
    <w:p w14:paraId="24FE4047" w14:textId="77777777" w:rsidR="009D4CCC" w:rsidRPr="009D4CCC" w:rsidRDefault="009D4CCC" w:rsidP="009D4CCC">
      <w:pPr>
        <w:bidi/>
        <w:jc w:val="both"/>
        <w:rPr>
          <w:rFonts w:cs="David" w:hint="cs"/>
          <w:rtl/>
        </w:rPr>
      </w:pPr>
    </w:p>
    <w:p w14:paraId="48F4B936" w14:textId="77777777" w:rsidR="009D4CCC" w:rsidRPr="009D4CCC" w:rsidRDefault="009D4CCC" w:rsidP="009D4CCC">
      <w:pPr>
        <w:bidi/>
        <w:jc w:val="both"/>
        <w:rPr>
          <w:rFonts w:cs="David" w:hint="cs"/>
          <w:rtl/>
        </w:rPr>
      </w:pPr>
      <w:r w:rsidRPr="009D4CCC">
        <w:rPr>
          <w:rFonts w:cs="David" w:hint="cs"/>
          <w:rtl/>
        </w:rPr>
        <w:tab/>
        <w:t xml:space="preserve"> נכון. הוא יכול להגיד, רבותיי, זה התפרסם באתר האינטרנט, מספיק, תודה רבה.</w:t>
      </w:r>
    </w:p>
    <w:p w14:paraId="6F722927" w14:textId="77777777" w:rsidR="009D4CCC" w:rsidRPr="009D4CCC" w:rsidRDefault="009D4CCC" w:rsidP="009D4CCC">
      <w:pPr>
        <w:bidi/>
        <w:jc w:val="both"/>
        <w:rPr>
          <w:rFonts w:cs="David" w:hint="cs"/>
          <w:rtl/>
        </w:rPr>
      </w:pPr>
    </w:p>
    <w:p w14:paraId="09A1A386" w14:textId="77777777" w:rsidR="009D4CCC" w:rsidRPr="009D4CCC" w:rsidRDefault="009D4CCC" w:rsidP="009D4CCC">
      <w:pPr>
        <w:bidi/>
        <w:jc w:val="both"/>
        <w:rPr>
          <w:rFonts w:cs="David" w:hint="cs"/>
          <w:rtl/>
        </w:rPr>
      </w:pPr>
      <w:r w:rsidRPr="009D4CCC">
        <w:rPr>
          <w:rFonts w:cs="David" w:hint="cs"/>
          <w:u w:val="single"/>
          <w:rtl/>
        </w:rPr>
        <w:t>איל זנדברג:</w:t>
      </w:r>
    </w:p>
    <w:p w14:paraId="190B03F4" w14:textId="77777777" w:rsidR="009D4CCC" w:rsidRPr="009D4CCC" w:rsidRDefault="009D4CCC" w:rsidP="009D4CCC">
      <w:pPr>
        <w:bidi/>
        <w:jc w:val="both"/>
        <w:rPr>
          <w:rFonts w:cs="David" w:hint="cs"/>
          <w:rtl/>
        </w:rPr>
      </w:pPr>
    </w:p>
    <w:p w14:paraId="56A36AED" w14:textId="77777777" w:rsidR="009D4CCC" w:rsidRPr="009D4CCC" w:rsidRDefault="009D4CCC" w:rsidP="009D4CCC">
      <w:pPr>
        <w:bidi/>
        <w:jc w:val="both"/>
        <w:rPr>
          <w:rFonts w:cs="David" w:hint="cs"/>
          <w:rtl/>
        </w:rPr>
      </w:pPr>
      <w:r w:rsidRPr="009D4CCC">
        <w:rPr>
          <w:rFonts w:cs="David" w:hint="cs"/>
          <w:rtl/>
        </w:rPr>
        <w:tab/>
        <w:t>ככל שהוא יורה הרשות לא תטען שיש עליה נטל כספי, ולכן היא גובה כסף?</w:t>
      </w:r>
    </w:p>
    <w:p w14:paraId="5649E448" w14:textId="77777777" w:rsidR="009D4CCC" w:rsidRPr="009D4CCC" w:rsidRDefault="009D4CCC" w:rsidP="009D4CCC">
      <w:pPr>
        <w:bidi/>
        <w:jc w:val="both"/>
        <w:rPr>
          <w:rFonts w:cs="David" w:hint="cs"/>
          <w:rtl/>
        </w:rPr>
      </w:pPr>
    </w:p>
    <w:p w14:paraId="6BC7845B" w14:textId="77777777" w:rsidR="009D4CCC" w:rsidRPr="009D4CCC" w:rsidRDefault="009D4CCC" w:rsidP="009D4CCC">
      <w:pPr>
        <w:bidi/>
        <w:jc w:val="both"/>
        <w:rPr>
          <w:rFonts w:cs="David" w:hint="cs"/>
          <w:rtl/>
        </w:rPr>
      </w:pPr>
      <w:r w:rsidRPr="009D4CCC">
        <w:rPr>
          <w:rFonts w:cs="David" w:hint="cs"/>
          <w:u w:val="single"/>
          <w:rtl/>
        </w:rPr>
        <w:t>אורלי עדס:</w:t>
      </w:r>
    </w:p>
    <w:p w14:paraId="602D8DF8" w14:textId="77777777" w:rsidR="009D4CCC" w:rsidRPr="009D4CCC" w:rsidRDefault="009D4CCC" w:rsidP="009D4CCC">
      <w:pPr>
        <w:bidi/>
        <w:jc w:val="both"/>
        <w:rPr>
          <w:rFonts w:cs="David" w:hint="cs"/>
          <w:rtl/>
        </w:rPr>
      </w:pPr>
    </w:p>
    <w:p w14:paraId="4EAC471F" w14:textId="77777777" w:rsidR="009D4CCC" w:rsidRPr="009D4CCC" w:rsidRDefault="009D4CCC" w:rsidP="009D4CCC">
      <w:pPr>
        <w:bidi/>
        <w:jc w:val="both"/>
        <w:rPr>
          <w:rFonts w:cs="David" w:hint="cs"/>
          <w:rtl/>
        </w:rPr>
      </w:pPr>
      <w:r w:rsidRPr="009D4CCC">
        <w:rPr>
          <w:rFonts w:cs="David" w:hint="cs"/>
          <w:rtl/>
        </w:rPr>
        <w:tab/>
        <w:t xml:space="preserve">לא. </w:t>
      </w:r>
    </w:p>
    <w:p w14:paraId="42315CE8" w14:textId="77777777" w:rsidR="009D4CCC" w:rsidRPr="009D4CCC" w:rsidRDefault="009D4CCC" w:rsidP="009D4CCC">
      <w:pPr>
        <w:bidi/>
        <w:jc w:val="both"/>
        <w:rPr>
          <w:rFonts w:cs="David" w:hint="cs"/>
          <w:rtl/>
        </w:rPr>
      </w:pPr>
    </w:p>
    <w:p w14:paraId="7AC618A7" w14:textId="77777777" w:rsidR="009D4CCC" w:rsidRPr="009D4CCC" w:rsidRDefault="009D4CCC" w:rsidP="009D4CCC">
      <w:pPr>
        <w:bidi/>
        <w:jc w:val="both"/>
        <w:rPr>
          <w:rFonts w:cs="David"/>
        </w:rPr>
      </w:pPr>
      <w:r w:rsidRPr="009D4CCC">
        <w:rPr>
          <w:rFonts w:cs="David" w:hint="cs"/>
          <w:u w:val="single"/>
          <w:rtl/>
        </w:rPr>
        <w:t>אילת פישמן:</w:t>
      </w:r>
    </w:p>
    <w:p w14:paraId="1CACBFD9" w14:textId="77777777" w:rsidR="009D4CCC" w:rsidRPr="009D4CCC" w:rsidRDefault="009D4CCC" w:rsidP="009D4CCC">
      <w:pPr>
        <w:bidi/>
        <w:jc w:val="both"/>
        <w:rPr>
          <w:rFonts w:cs="David" w:hint="cs"/>
          <w:rtl/>
        </w:rPr>
      </w:pPr>
    </w:p>
    <w:p w14:paraId="2A48A101" w14:textId="77777777" w:rsidR="009D4CCC" w:rsidRPr="009D4CCC" w:rsidRDefault="009D4CCC" w:rsidP="009D4CCC">
      <w:pPr>
        <w:bidi/>
        <w:jc w:val="both"/>
        <w:rPr>
          <w:rFonts w:cs="David" w:hint="cs"/>
          <w:rtl/>
        </w:rPr>
      </w:pPr>
      <w:r w:rsidRPr="009D4CCC">
        <w:rPr>
          <w:rFonts w:cs="David" w:hint="cs"/>
          <w:rtl/>
        </w:rPr>
        <w:tab/>
        <w:t>- - - ממי שרוצה לצלם.</w:t>
      </w:r>
    </w:p>
    <w:p w14:paraId="3F556D8B" w14:textId="77777777" w:rsidR="009D4CCC" w:rsidRPr="009D4CCC" w:rsidRDefault="009D4CCC" w:rsidP="009D4CCC">
      <w:pPr>
        <w:bidi/>
        <w:jc w:val="both"/>
        <w:rPr>
          <w:rFonts w:cs="David" w:hint="cs"/>
          <w:rtl/>
        </w:rPr>
      </w:pPr>
    </w:p>
    <w:p w14:paraId="4B584097" w14:textId="77777777" w:rsidR="009D4CCC" w:rsidRPr="009D4CCC" w:rsidRDefault="009D4CCC" w:rsidP="009D4CCC">
      <w:pPr>
        <w:bidi/>
        <w:jc w:val="both"/>
        <w:rPr>
          <w:rFonts w:cs="David"/>
          <w:u w:val="single"/>
        </w:rPr>
      </w:pPr>
      <w:r w:rsidRPr="009D4CCC">
        <w:rPr>
          <w:rFonts w:cs="David" w:hint="cs"/>
          <w:u w:val="single"/>
          <w:rtl/>
        </w:rPr>
        <w:t>איל זנדברג:</w:t>
      </w:r>
    </w:p>
    <w:p w14:paraId="13B2CB8E" w14:textId="77777777" w:rsidR="009D4CCC" w:rsidRPr="009D4CCC" w:rsidRDefault="009D4CCC" w:rsidP="009D4CCC">
      <w:pPr>
        <w:bidi/>
        <w:jc w:val="both"/>
        <w:rPr>
          <w:rFonts w:cs="David" w:hint="cs"/>
          <w:rtl/>
        </w:rPr>
      </w:pPr>
    </w:p>
    <w:p w14:paraId="4D37D33D" w14:textId="77777777" w:rsidR="009D4CCC" w:rsidRPr="009D4CCC" w:rsidRDefault="009D4CCC" w:rsidP="009D4CCC">
      <w:pPr>
        <w:bidi/>
        <w:jc w:val="both"/>
        <w:rPr>
          <w:rFonts w:cs="David" w:hint="cs"/>
          <w:rtl/>
        </w:rPr>
      </w:pPr>
      <w:r w:rsidRPr="009D4CCC">
        <w:rPr>
          <w:rFonts w:cs="David" w:hint="cs"/>
          <w:rtl/>
        </w:rPr>
        <w:tab/>
        <w:t>הערת הבהרה פשוטה.</w:t>
      </w:r>
    </w:p>
    <w:p w14:paraId="71AF9E07" w14:textId="77777777" w:rsidR="009D4CCC" w:rsidRPr="009D4CCC" w:rsidRDefault="009D4CCC" w:rsidP="009D4CCC">
      <w:pPr>
        <w:bidi/>
        <w:jc w:val="both"/>
        <w:rPr>
          <w:rFonts w:cs="David" w:hint="cs"/>
          <w:rtl/>
        </w:rPr>
      </w:pPr>
    </w:p>
    <w:p w14:paraId="794E6EB2" w14:textId="77777777" w:rsidR="009D4CCC" w:rsidRPr="009D4CCC" w:rsidRDefault="009D4CCC" w:rsidP="009D4CCC">
      <w:pPr>
        <w:bidi/>
        <w:jc w:val="both"/>
        <w:rPr>
          <w:rFonts w:cs="David"/>
          <w:u w:val="single"/>
        </w:rPr>
      </w:pPr>
      <w:r w:rsidRPr="009D4CCC">
        <w:rPr>
          <w:rFonts w:cs="David" w:hint="cs"/>
          <w:u w:val="single"/>
          <w:rtl/>
        </w:rPr>
        <w:t>היו"ר יריב לוין:</w:t>
      </w:r>
    </w:p>
    <w:p w14:paraId="50F9A21E" w14:textId="77777777" w:rsidR="009D4CCC" w:rsidRPr="009D4CCC" w:rsidRDefault="009D4CCC" w:rsidP="009D4CCC">
      <w:pPr>
        <w:bidi/>
        <w:jc w:val="both"/>
        <w:rPr>
          <w:rFonts w:cs="David" w:hint="cs"/>
          <w:u w:val="single"/>
          <w:rtl/>
        </w:rPr>
      </w:pPr>
    </w:p>
    <w:p w14:paraId="13CD31B1" w14:textId="77777777" w:rsidR="009D4CCC" w:rsidRPr="009D4CCC" w:rsidRDefault="009D4CCC" w:rsidP="009D4CCC">
      <w:pPr>
        <w:bidi/>
        <w:jc w:val="both"/>
        <w:rPr>
          <w:rFonts w:cs="David" w:hint="cs"/>
          <w:rtl/>
        </w:rPr>
      </w:pPr>
      <w:r w:rsidRPr="009D4CCC">
        <w:rPr>
          <w:rFonts w:cs="David" w:hint="cs"/>
          <w:rtl/>
        </w:rPr>
        <w:tab/>
        <w:t>בסדר, אני לא רואה מניעה לציין את זה אם רוצים.</w:t>
      </w:r>
    </w:p>
    <w:p w14:paraId="41F81025" w14:textId="77777777" w:rsidR="009D4CCC" w:rsidRPr="009D4CCC" w:rsidRDefault="009D4CCC" w:rsidP="009D4CCC">
      <w:pPr>
        <w:bidi/>
        <w:jc w:val="both"/>
        <w:rPr>
          <w:rFonts w:cs="David" w:hint="cs"/>
          <w:rtl/>
        </w:rPr>
      </w:pPr>
    </w:p>
    <w:p w14:paraId="649021CC" w14:textId="77777777" w:rsidR="009D4CCC" w:rsidRPr="009D4CCC" w:rsidRDefault="009D4CCC" w:rsidP="009D4CCC">
      <w:pPr>
        <w:bidi/>
        <w:jc w:val="both"/>
        <w:rPr>
          <w:rFonts w:cs="David"/>
          <w:u w:val="single"/>
        </w:rPr>
      </w:pPr>
      <w:r w:rsidRPr="009D4CCC">
        <w:rPr>
          <w:rFonts w:cs="David" w:hint="cs"/>
          <w:u w:val="single"/>
          <w:rtl/>
        </w:rPr>
        <w:t>איל זנדברג:</w:t>
      </w:r>
    </w:p>
    <w:p w14:paraId="086D7E75" w14:textId="77777777" w:rsidR="009D4CCC" w:rsidRPr="009D4CCC" w:rsidRDefault="009D4CCC" w:rsidP="009D4CCC">
      <w:pPr>
        <w:bidi/>
        <w:jc w:val="both"/>
        <w:rPr>
          <w:rFonts w:cs="David" w:hint="cs"/>
          <w:rtl/>
        </w:rPr>
      </w:pPr>
    </w:p>
    <w:p w14:paraId="6B98FED5" w14:textId="77777777" w:rsidR="009D4CCC" w:rsidRPr="009D4CCC" w:rsidRDefault="009D4CCC" w:rsidP="009D4CCC">
      <w:pPr>
        <w:bidi/>
        <w:jc w:val="both"/>
        <w:rPr>
          <w:rFonts w:cs="David" w:hint="cs"/>
          <w:rtl/>
        </w:rPr>
      </w:pPr>
      <w:r w:rsidRPr="009D4CCC">
        <w:rPr>
          <w:rFonts w:cs="David" w:hint="cs"/>
          <w:rtl/>
        </w:rPr>
        <w:tab/>
        <w:t>לא בטוח שצריך כי בחוקים אחרים כשמדברים על עיון- -</w:t>
      </w:r>
    </w:p>
    <w:p w14:paraId="67751149" w14:textId="77777777" w:rsidR="009D4CCC" w:rsidRPr="009D4CCC" w:rsidRDefault="009D4CCC" w:rsidP="009D4CCC">
      <w:pPr>
        <w:bidi/>
        <w:jc w:val="both"/>
        <w:rPr>
          <w:rFonts w:cs="David" w:hint="cs"/>
          <w:rtl/>
        </w:rPr>
      </w:pPr>
    </w:p>
    <w:p w14:paraId="11250A8B" w14:textId="77777777" w:rsidR="009D4CCC" w:rsidRPr="009D4CCC" w:rsidRDefault="009D4CCC" w:rsidP="009D4CCC">
      <w:pPr>
        <w:bidi/>
        <w:jc w:val="both"/>
        <w:rPr>
          <w:rFonts w:cs="David" w:hint="cs"/>
          <w:u w:val="single"/>
          <w:rtl/>
        </w:rPr>
      </w:pPr>
      <w:r w:rsidRPr="009D4CCC">
        <w:rPr>
          <w:rFonts w:cs="David" w:hint="cs"/>
          <w:u w:val="single"/>
          <w:rtl/>
        </w:rPr>
        <w:t>ארבל אסטרחן:</w:t>
      </w:r>
    </w:p>
    <w:p w14:paraId="551234FC" w14:textId="77777777" w:rsidR="009D4CCC" w:rsidRPr="009D4CCC" w:rsidRDefault="009D4CCC" w:rsidP="009D4CCC">
      <w:pPr>
        <w:bidi/>
        <w:jc w:val="both"/>
        <w:rPr>
          <w:rFonts w:cs="David" w:hint="cs"/>
          <w:rtl/>
        </w:rPr>
      </w:pPr>
    </w:p>
    <w:p w14:paraId="3687941E" w14:textId="77777777" w:rsidR="009D4CCC" w:rsidRPr="009D4CCC" w:rsidRDefault="009D4CCC" w:rsidP="009D4CCC">
      <w:pPr>
        <w:bidi/>
        <w:jc w:val="both"/>
        <w:rPr>
          <w:rFonts w:cs="David" w:hint="cs"/>
          <w:rtl/>
        </w:rPr>
      </w:pPr>
      <w:r w:rsidRPr="009D4CCC">
        <w:rPr>
          <w:rFonts w:cs="David" w:hint="cs"/>
          <w:rtl/>
        </w:rPr>
        <w:tab/>
        <w:t xml:space="preserve"> אפשר לומר "ללא תמורה".</w:t>
      </w:r>
    </w:p>
    <w:p w14:paraId="0A4A244F" w14:textId="77777777" w:rsidR="009D4CCC" w:rsidRPr="009D4CCC" w:rsidRDefault="009D4CCC" w:rsidP="009D4CCC">
      <w:pPr>
        <w:bidi/>
        <w:jc w:val="both"/>
        <w:rPr>
          <w:rFonts w:cs="David" w:hint="cs"/>
          <w:rtl/>
        </w:rPr>
      </w:pPr>
    </w:p>
    <w:p w14:paraId="595FA345" w14:textId="77777777" w:rsidR="009D4CCC" w:rsidRPr="009D4CCC" w:rsidRDefault="009D4CCC" w:rsidP="009D4CCC">
      <w:pPr>
        <w:bidi/>
        <w:jc w:val="both"/>
        <w:rPr>
          <w:rFonts w:cs="David"/>
        </w:rPr>
      </w:pPr>
      <w:r w:rsidRPr="009D4CCC">
        <w:rPr>
          <w:rFonts w:cs="David" w:hint="cs"/>
          <w:u w:val="single"/>
          <w:rtl/>
        </w:rPr>
        <w:t>אורלי עדס:</w:t>
      </w:r>
    </w:p>
    <w:p w14:paraId="45076D3A" w14:textId="77777777" w:rsidR="009D4CCC" w:rsidRPr="009D4CCC" w:rsidRDefault="009D4CCC" w:rsidP="009D4CCC">
      <w:pPr>
        <w:bidi/>
        <w:jc w:val="both"/>
        <w:rPr>
          <w:rFonts w:cs="David" w:hint="cs"/>
          <w:rtl/>
        </w:rPr>
      </w:pPr>
    </w:p>
    <w:p w14:paraId="48F617C5" w14:textId="77777777" w:rsidR="009D4CCC" w:rsidRPr="009D4CCC" w:rsidRDefault="009D4CCC" w:rsidP="009D4CCC">
      <w:pPr>
        <w:bidi/>
        <w:jc w:val="both"/>
        <w:rPr>
          <w:rFonts w:cs="David" w:hint="cs"/>
          <w:rtl/>
        </w:rPr>
      </w:pPr>
      <w:r w:rsidRPr="009D4CCC">
        <w:rPr>
          <w:rFonts w:cs="David" w:hint="cs"/>
          <w:rtl/>
        </w:rPr>
        <w:tab/>
        <w:t>שיהיה ברור שהעיון הוא עיון בלבד ולא צילום במשרדי הרשות או בספריות כי אז לא יהיה ברור מי ישא בעלות.</w:t>
      </w:r>
    </w:p>
    <w:p w14:paraId="23FAC845" w14:textId="77777777" w:rsidR="009D4CCC" w:rsidRPr="009D4CCC" w:rsidRDefault="009D4CCC" w:rsidP="009D4CCC">
      <w:pPr>
        <w:bidi/>
        <w:jc w:val="both"/>
        <w:rPr>
          <w:rFonts w:cs="David" w:hint="cs"/>
          <w:rtl/>
        </w:rPr>
      </w:pPr>
    </w:p>
    <w:p w14:paraId="66E1C187" w14:textId="77777777" w:rsidR="009D4CCC" w:rsidRPr="009D4CCC" w:rsidRDefault="009D4CCC" w:rsidP="009D4CCC">
      <w:pPr>
        <w:bidi/>
        <w:jc w:val="both"/>
        <w:rPr>
          <w:rFonts w:cs="David"/>
          <w:u w:val="single"/>
        </w:rPr>
      </w:pPr>
      <w:r w:rsidRPr="009D4CCC">
        <w:rPr>
          <w:rFonts w:cs="David" w:hint="cs"/>
          <w:u w:val="single"/>
          <w:rtl/>
        </w:rPr>
        <w:t>היו"ר יריב לוין:</w:t>
      </w:r>
    </w:p>
    <w:p w14:paraId="7DCA364D" w14:textId="77777777" w:rsidR="009D4CCC" w:rsidRPr="009D4CCC" w:rsidRDefault="009D4CCC" w:rsidP="009D4CCC">
      <w:pPr>
        <w:bidi/>
        <w:jc w:val="both"/>
        <w:rPr>
          <w:rFonts w:cs="David" w:hint="cs"/>
          <w:u w:val="single"/>
          <w:rtl/>
        </w:rPr>
      </w:pPr>
    </w:p>
    <w:p w14:paraId="51921524" w14:textId="77777777" w:rsidR="009D4CCC" w:rsidRPr="009D4CCC" w:rsidRDefault="009D4CCC" w:rsidP="009D4CCC">
      <w:pPr>
        <w:bidi/>
        <w:jc w:val="both"/>
        <w:rPr>
          <w:rFonts w:cs="David" w:hint="cs"/>
          <w:rtl/>
        </w:rPr>
      </w:pPr>
      <w:r w:rsidRPr="009D4CCC">
        <w:rPr>
          <w:rFonts w:cs="David" w:hint="cs"/>
          <w:rtl/>
        </w:rPr>
        <w:tab/>
        <w:t xml:space="preserve">לעיון. מי שרוצה לצלם שישלם. </w:t>
      </w:r>
    </w:p>
    <w:p w14:paraId="6C41F8F1" w14:textId="77777777" w:rsidR="009D4CCC" w:rsidRPr="009D4CCC" w:rsidRDefault="009D4CCC" w:rsidP="009D4CCC">
      <w:pPr>
        <w:bidi/>
        <w:jc w:val="both"/>
        <w:rPr>
          <w:rFonts w:cs="David" w:hint="cs"/>
          <w:rtl/>
        </w:rPr>
      </w:pPr>
    </w:p>
    <w:p w14:paraId="39F820D9" w14:textId="77777777" w:rsidR="009D4CCC" w:rsidRPr="009D4CCC" w:rsidRDefault="009D4CCC" w:rsidP="009D4CCC">
      <w:pPr>
        <w:bidi/>
        <w:jc w:val="both"/>
        <w:rPr>
          <w:rFonts w:cs="David" w:hint="cs"/>
          <w:u w:val="single"/>
          <w:rtl/>
        </w:rPr>
      </w:pPr>
      <w:r w:rsidRPr="009D4CCC">
        <w:rPr>
          <w:rFonts w:cs="David" w:hint="cs"/>
          <w:u w:val="single"/>
          <w:rtl/>
        </w:rPr>
        <w:t>דוד רותם:</w:t>
      </w:r>
    </w:p>
    <w:p w14:paraId="7F1102DD" w14:textId="77777777" w:rsidR="009D4CCC" w:rsidRPr="009D4CCC" w:rsidRDefault="009D4CCC" w:rsidP="009D4CCC">
      <w:pPr>
        <w:bidi/>
        <w:jc w:val="both"/>
        <w:rPr>
          <w:rFonts w:cs="David" w:hint="cs"/>
          <w:u w:val="single"/>
          <w:rtl/>
        </w:rPr>
      </w:pPr>
    </w:p>
    <w:p w14:paraId="4AA7D6EA" w14:textId="77777777" w:rsidR="009D4CCC" w:rsidRPr="009D4CCC" w:rsidRDefault="009D4CCC" w:rsidP="009D4CCC">
      <w:pPr>
        <w:bidi/>
        <w:jc w:val="both"/>
        <w:rPr>
          <w:rFonts w:cs="David" w:hint="cs"/>
          <w:rtl/>
        </w:rPr>
      </w:pPr>
      <w:r w:rsidRPr="009D4CCC">
        <w:rPr>
          <w:rFonts w:cs="David" w:hint="cs"/>
          <w:rtl/>
        </w:rPr>
        <w:tab/>
        <w:t xml:space="preserve"> למה כתוב "לרבות בשפות שבהן נערך נוסף על השפה העברית"?</w:t>
      </w:r>
    </w:p>
    <w:p w14:paraId="23ECA7F3" w14:textId="77777777" w:rsidR="009D4CCC" w:rsidRPr="009D4CCC" w:rsidRDefault="009D4CCC" w:rsidP="009D4CCC">
      <w:pPr>
        <w:bidi/>
        <w:jc w:val="both"/>
        <w:rPr>
          <w:rFonts w:cs="David" w:hint="cs"/>
          <w:rtl/>
        </w:rPr>
      </w:pPr>
    </w:p>
    <w:p w14:paraId="48F3E00E" w14:textId="77777777" w:rsidR="009D4CCC" w:rsidRPr="009D4CCC" w:rsidRDefault="009D4CCC" w:rsidP="009D4CCC">
      <w:pPr>
        <w:bidi/>
        <w:jc w:val="both"/>
        <w:rPr>
          <w:rFonts w:cs="David" w:hint="cs"/>
          <w:rtl/>
        </w:rPr>
      </w:pPr>
      <w:r w:rsidRPr="009D4CCC">
        <w:rPr>
          <w:rFonts w:cs="David" w:hint="cs"/>
          <w:u w:val="single"/>
          <w:rtl/>
        </w:rPr>
        <w:t>ארבל אסטרחן:</w:t>
      </w:r>
    </w:p>
    <w:p w14:paraId="4EE75D90" w14:textId="77777777" w:rsidR="009D4CCC" w:rsidRPr="009D4CCC" w:rsidRDefault="009D4CCC" w:rsidP="009D4CCC">
      <w:pPr>
        <w:bidi/>
        <w:jc w:val="both"/>
        <w:rPr>
          <w:rFonts w:cs="David" w:hint="cs"/>
          <w:rtl/>
        </w:rPr>
      </w:pPr>
    </w:p>
    <w:p w14:paraId="1CFD4D68" w14:textId="77777777" w:rsidR="009D4CCC" w:rsidRPr="009D4CCC" w:rsidRDefault="009D4CCC" w:rsidP="009D4CCC">
      <w:pPr>
        <w:bidi/>
        <w:jc w:val="both"/>
        <w:rPr>
          <w:rFonts w:cs="David" w:hint="cs"/>
          <w:rtl/>
        </w:rPr>
      </w:pPr>
      <w:r w:rsidRPr="009D4CCC">
        <w:rPr>
          <w:rFonts w:cs="David" w:hint="cs"/>
          <w:rtl/>
        </w:rPr>
        <w:tab/>
        <w:t xml:space="preserve">דיברו על זה בכנסת הקודמת. </w:t>
      </w:r>
    </w:p>
    <w:p w14:paraId="3C8F5E6E" w14:textId="77777777" w:rsidR="009D4CCC" w:rsidRPr="009D4CCC" w:rsidRDefault="009D4CCC" w:rsidP="009D4CCC">
      <w:pPr>
        <w:bidi/>
        <w:jc w:val="both"/>
        <w:rPr>
          <w:rFonts w:cs="David" w:hint="cs"/>
          <w:rtl/>
        </w:rPr>
      </w:pPr>
    </w:p>
    <w:p w14:paraId="63267F05" w14:textId="77777777" w:rsidR="009D4CCC" w:rsidRPr="009D4CCC" w:rsidRDefault="009D4CCC" w:rsidP="009D4CCC">
      <w:pPr>
        <w:bidi/>
        <w:jc w:val="both"/>
        <w:rPr>
          <w:rFonts w:cs="David" w:hint="cs"/>
          <w:u w:val="single"/>
          <w:rtl/>
        </w:rPr>
      </w:pPr>
      <w:r w:rsidRPr="009D4CCC">
        <w:rPr>
          <w:rFonts w:cs="David" w:hint="cs"/>
          <w:u w:val="single"/>
          <w:rtl/>
        </w:rPr>
        <w:t>דוד רותם:</w:t>
      </w:r>
    </w:p>
    <w:p w14:paraId="56E3D395" w14:textId="77777777" w:rsidR="009D4CCC" w:rsidRPr="009D4CCC" w:rsidRDefault="009D4CCC" w:rsidP="009D4CCC">
      <w:pPr>
        <w:bidi/>
        <w:jc w:val="both"/>
        <w:rPr>
          <w:rFonts w:cs="David" w:hint="cs"/>
          <w:rtl/>
        </w:rPr>
      </w:pPr>
    </w:p>
    <w:p w14:paraId="7D38E320" w14:textId="77777777" w:rsidR="009D4CCC" w:rsidRPr="009D4CCC" w:rsidRDefault="009D4CCC" w:rsidP="009D4CCC">
      <w:pPr>
        <w:bidi/>
        <w:jc w:val="both"/>
        <w:rPr>
          <w:rFonts w:cs="David" w:hint="cs"/>
          <w:rtl/>
        </w:rPr>
      </w:pPr>
      <w:r w:rsidRPr="009D4CCC">
        <w:rPr>
          <w:rFonts w:cs="David" w:hint="cs"/>
          <w:rtl/>
        </w:rPr>
        <w:tab/>
        <w:t>אחר כך זה יהיה אנציקלופדיות שלמות. אתה לא מבין? הכול כסף. הפחד שלי הוא שמשאל העם יעלה 18 מיליארד דולר- - -</w:t>
      </w:r>
    </w:p>
    <w:p w14:paraId="0A6E4754" w14:textId="77777777" w:rsidR="009D4CCC" w:rsidRPr="009D4CCC" w:rsidRDefault="009D4CCC" w:rsidP="009D4CCC">
      <w:pPr>
        <w:bidi/>
        <w:jc w:val="both"/>
        <w:rPr>
          <w:rFonts w:cs="David" w:hint="cs"/>
          <w:rtl/>
        </w:rPr>
      </w:pPr>
    </w:p>
    <w:p w14:paraId="43B30901" w14:textId="77777777" w:rsidR="009D4CCC" w:rsidRPr="009D4CCC" w:rsidRDefault="009D4CCC" w:rsidP="009D4CCC">
      <w:pPr>
        <w:bidi/>
        <w:jc w:val="both"/>
        <w:rPr>
          <w:rFonts w:cs="David"/>
          <w:u w:val="single"/>
        </w:rPr>
      </w:pPr>
      <w:r w:rsidRPr="009D4CCC">
        <w:rPr>
          <w:rFonts w:cs="David" w:hint="cs"/>
          <w:u w:val="single"/>
          <w:rtl/>
        </w:rPr>
        <w:t>היו"ר יריב לוין:</w:t>
      </w:r>
    </w:p>
    <w:p w14:paraId="466D3AA3" w14:textId="77777777" w:rsidR="009D4CCC" w:rsidRPr="009D4CCC" w:rsidRDefault="009D4CCC" w:rsidP="009D4CCC">
      <w:pPr>
        <w:bidi/>
        <w:jc w:val="both"/>
        <w:rPr>
          <w:rFonts w:cs="David" w:hint="cs"/>
          <w:u w:val="single"/>
          <w:rtl/>
        </w:rPr>
      </w:pPr>
    </w:p>
    <w:p w14:paraId="676F5FCC" w14:textId="77777777" w:rsidR="009D4CCC" w:rsidRPr="009D4CCC" w:rsidRDefault="009D4CCC" w:rsidP="009D4CCC">
      <w:pPr>
        <w:bidi/>
        <w:jc w:val="both"/>
        <w:rPr>
          <w:rFonts w:cs="David" w:hint="cs"/>
          <w:rtl/>
        </w:rPr>
      </w:pPr>
      <w:r w:rsidRPr="009D4CCC">
        <w:rPr>
          <w:rFonts w:cs="David" w:hint="cs"/>
          <w:rtl/>
        </w:rPr>
        <w:tab/>
        <w:t>ההדפסה של הספרים זה לא מה ש- -</w:t>
      </w:r>
    </w:p>
    <w:p w14:paraId="36BAF41F" w14:textId="77777777" w:rsidR="009D4CCC" w:rsidRPr="009D4CCC" w:rsidRDefault="009D4CCC" w:rsidP="009D4CCC">
      <w:pPr>
        <w:bidi/>
        <w:jc w:val="both"/>
        <w:rPr>
          <w:rFonts w:cs="David" w:hint="cs"/>
          <w:rtl/>
        </w:rPr>
      </w:pPr>
    </w:p>
    <w:p w14:paraId="3D340907" w14:textId="77777777" w:rsidR="009D4CCC" w:rsidRPr="009D4CCC" w:rsidRDefault="009D4CCC" w:rsidP="009D4CCC">
      <w:pPr>
        <w:bidi/>
        <w:jc w:val="both"/>
        <w:rPr>
          <w:rFonts w:cs="David" w:hint="cs"/>
          <w:u w:val="single"/>
          <w:rtl/>
        </w:rPr>
      </w:pPr>
      <w:r w:rsidRPr="009D4CCC">
        <w:rPr>
          <w:rFonts w:cs="David" w:hint="cs"/>
          <w:u w:val="single"/>
          <w:rtl/>
        </w:rPr>
        <w:t>אהוד שילת:</w:t>
      </w:r>
    </w:p>
    <w:p w14:paraId="104B1B20" w14:textId="77777777" w:rsidR="009D4CCC" w:rsidRPr="009D4CCC" w:rsidRDefault="009D4CCC" w:rsidP="009D4CCC">
      <w:pPr>
        <w:bidi/>
        <w:jc w:val="both"/>
        <w:rPr>
          <w:rFonts w:cs="David" w:hint="cs"/>
          <w:rtl/>
        </w:rPr>
      </w:pPr>
    </w:p>
    <w:p w14:paraId="2C5C5C57" w14:textId="77777777" w:rsidR="009D4CCC" w:rsidRPr="009D4CCC" w:rsidRDefault="009D4CCC" w:rsidP="009D4CCC">
      <w:pPr>
        <w:bidi/>
        <w:jc w:val="both"/>
        <w:rPr>
          <w:rFonts w:cs="David" w:hint="cs"/>
          <w:rtl/>
        </w:rPr>
      </w:pPr>
      <w:r w:rsidRPr="009D4CCC">
        <w:rPr>
          <w:rFonts w:cs="David" w:hint="cs"/>
          <w:rtl/>
        </w:rPr>
        <w:tab/>
        <w:t>בזמנו הוצג פנקס הבוחרים המון שנים בכל רשות מקומית. היו סעיפים מפורטים בחוק איך זה יוצג. כשאומרים "במשרדים של הרשות המקומית" יש רשויות מקומיות שיש להן רק משרד אחד, ויש רשויות מקומיות שיש להן כמה וכמה משרדים.</w:t>
      </w:r>
    </w:p>
    <w:p w14:paraId="6E4F348B" w14:textId="77777777" w:rsidR="009D4CCC" w:rsidRPr="009D4CCC" w:rsidRDefault="009D4CCC" w:rsidP="009D4CCC">
      <w:pPr>
        <w:bidi/>
        <w:jc w:val="both"/>
        <w:rPr>
          <w:rFonts w:cs="David" w:hint="cs"/>
          <w:rtl/>
        </w:rPr>
      </w:pPr>
    </w:p>
    <w:p w14:paraId="6F9FA883" w14:textId="77777777" w:rsidR="009D4CCC" w:rsidRPr="009D4CCC" w:rsidRDefault="009D4CCC" w:rsidP="009D4CCC">
      <w:pPr>
        <w:bidi/>
        <w:jc w:val="both"/>
        <w:rPr>
          <w:rFonts w:cs="David" w:hint="cs"/>
          <w:u w:val="single"/>
          <w:rtl/>
        </w:rPr>
      </w:pPr>
      <w:r w:rsidRPr="009D4CCC">
        <w:rPr>
          <w:rFonts w:cs="David" w:hint="cs"/>
          <w:u w:val="single"/>
          <w:rtl/>
        </w:rPr>
        <w:t>היו</w:t>
      </w:r>
      <w:r w:rsidRPr="009D4CCC">
        <w:rPr>
          <w:rFonts w:cs="David"/>
          <w:u w:val="single"/>
          <w:rtl/>
        </w:rPr>
        <w:t>"</w:t>
      </w:r>
      <w:r w:rsidRPr="009D4CCC">
        <w:rPr>
          <w:rFonts w:cs="David" w:hint="cs"/>
          <w:u w:val="single"/>
          <w:rtl/>
        </w:rPr>
        <w:t>ר יריב לוין:</w:t>
      </w:r>
    </w:p>
    <w:p w14:paraId="5B1098B5" w14:textId="77777777" w:rsidR="009D4CCC" w:rsidRPr="009D4CCC" w:rsidRDefault="009D4CCC" w:rsidP="009D4CCC">
      <w:pPr>
        <w:bidi/>
        <w:jc w:val="both"/>
        <w:rPr>
          <w:rFonts w:cs="David" w:hint="cs"/>
          <w:u w:val="single"/>
          <w:rtl/>
        </w:rPr>
      </w:pPr>
    </w:p>
    <w:p w14:paraId="26BF3FFB" w14:textId="77777777" w:rsidR="009D4CCC" w:rsidRPr="009D4CCC" w:rsidRDefault="009D4CCC" w:rsidP="009D4CCC">
      <w:pPr>
        <w:bidi/>
        <w:jc w:val="both"/>
        <w:rPr>
          <w:rFonts w:cs="David" w:hint="cs"/>
          <w:rtl/>
        </w:rPr>
      </w:pPr>
      <w:r w:rsidRPr="009D4CCC">
        <w:rPr>
          <w:rFonts w:cs="David" w:hint="cs"/>
          <w:rtl/>
        </w:rPr>
        <w:tab/>
        <w:t xml:space="preserve"> אז נכתוב: "במשרדה הראשי של הרשות המקומית".</w:t>
      </w:r>
    </w:p>
    <w:p w14:paraId="12064D10" w14:textId="77777777" w:rsidR="009D4CCC" w:rsidRPr="009D4CCC" w:rsidRDefault="009D4CCC" w:rsidP="009D4CCC">
      <w:pPr>
        <w:bidi/>
        <w:jc w:val="both"/>
        <w:rPr>
          <w:rFonts w:cs="David" w:hint="cs"/>
          <w:rtl/>
        </w:rPr>
      </w:pPr>
    </w:p>
    <w:p w14:paraId="16C7203A" w14:textId="77777777" w:rsidR="009D4CCC" w:rsidRPr="009D4CCC" w:rsidRDefault="009D4CCC" w:rsidP="009D4CCC">
      <w:pPr>
        <w:bidi/>
        <w:jc w:val="both"/>
        <w:rPr>
          <w:rFonts w:cs="David" w:hint="cs"/>
          <w:u w:val="single"/>
          <w:rtl/>
        </w:rPr>
      </w:pPr>
      <w:r w:rsidRPr="009D4CCC">
        <w:rPr>
          <w:rFonts w:cs="David" w:hint="cs"/>
          <w:u w:val="single"/>
          <w:rtl/>
        </w:rPr>
        <w:t>דוד רותם:</w:t>
      </w:r>
    </w:p>
    <w:p w14:paraId="702C1A7F" w14:textId="77777777" w:rsidR="009D4CCC" w:rsidRPr="009D4CCC" w:rsidRDefault="009D4CCC" w:rsidP="009D4CCC">
      <w:pPr>
        <w:bidi/>
        <w:jc w:val="both"/>
        <w:rPr>
          <w:rFonts w:cs="David" w:hint="cs"/>
          <w:u w:val="single"/>
          <w:rtl/>
        </w:rPr>
      </w:pPr>
    </w:p>
    <w:p w14:paraId="67017AA3" w14:textId="77777777" w:rsidR="009D4CCC" w:rsidRPr="009D4CCC" w:rsidRDefault="009D4CCC" w:rsidP="009D4CCC">
      <w:pPr>
        <w:bidi/>
        <w:jc w:val="both"/>
        <w:rPr>
          <w:rFonts w:cs="David" w:hint="cs"/>
          <w:rtl/>
        </w:rPr>
      </w:pPr>
      <w:r w:rsidRPr="009D4CCC">
        <w:rPr>
          <w:rFonts w:cs="David" w:hint="cs"/>
          <w:rtl/>
        </w:rPr>
        <w:tab/>
        <w:t>נוסיף "בדרך ובמקום שיורה יושב ראש ועדת הבחירות המרכזית". בזה נפתור את כל הבעיה.</w:t>
      </w:r>
    </w:p>
    <w:p w14:paraId="3ECAACD6" w14:textId="77777777" w:rsidR="009D4CCC" w:rsidRPr="009D4CCC" w:rsidRDefault="009D4CCC" w:rsidP="009D4CCC">
      <w:pPr>
        <w:bidi/>
        <w:jc w:val="both"/>
        <w:rPr>
          <w:rFonts w:cs="David" w:hint="cs"/>
          <w:rtl/>
        </w:rPr>
      </w:pPr>
    </w:p>
    <w:p w14:paraId="00555D9F" w14:textId="77777777" w:rsidR="009D4CCC" w:rsidRPr="009D4CCC" w:rsidRDefault="009D4CCC" w:rsidP="009D4CCC">
      <w:pPr>
        <w:bidi/>
        <w:jc w:val="both"/>
        <w:rPr>
          <w:rFonts w:cs="David"/>
          <w:u w:val="single"/>
        </w:rPr>
      </w:pPr>
      <w:r w:rsidRPr="009D4CCC">
        <w:rPr>
          <w:rFonts w:cs="David" w:hint="cs"/>
          <w:u w:val="single"/>
          <w:rtl/>
        </w:rPr>
        <w:t>היו"ר יריב לוין:</w:t>
      </w:r>
    </w:p>
    <w:p w14:paraId="65F54200" w14:textId="77777777" w:rsidR="009D4CCC" w:rsidRPr="009D4CCC" w:rsidRDefault="009D4CCC" w:rsidP="009D4CCC">
      <w:pPr>
        <w:bidi/>
        <w:jc w:val="both"/>
        <w:rPr>
          <w:rFonts w:cs="David" w:hint="cs"/>
          <w:u w:val="single"/>
          <w:rtl/>
        </w:rPr>
      </w:pPr>
    </w:p>
    <w:p w14:paraId="0CF1DE69" w14:textId="77777777" w:rsidR="009D4CCC" w:rsidRPr="009D4CCC" w:rsidRDefault="009D4CCC" w:rsidP="009D4CCC">
      <w:pPr>
        <w:bidi/>
        <w:jc w:val="both"/>
        <w:rPr>
          <w:rFonts w:cs="David" w:hint="cs"/>
          <w:rtl/>
        </w:rPr>
      </w:pPr>
      <w:r w:rsidRPr="009D4CCC">
        <w:rPr>
          <w:rFonts w:cs="David" w:hint="cs"/>
          <w:rtl/>
        </w:rPr>
        <w:tab/>
        <w:t>בסדר.</w:t>
      </w:r>
    </w:p>
    <w:p w14:paraId="35EE0CEE" w14:textId="77777777" w:rsidR="009D4CCC" w:rsidRPr="009D4CCC" w:rsidRDefault="009D4CCC" w:rsidP="009D4CCC">
      <w:pPr>
        <w:bidi/>
        <w:jc w:val="both"/>
        <w:rPr>
          <w:rFonts w:cs="David" w:hint="cs"/>
          <w:rtl/>
        </w:rPr>
      </w:pPr>
    </w:p>
    <w:p w14:paraId="0872D570" w14:textId="77777777" w:rsidR="009D4CCC" w:rsidRPr="009D4CCC" w:rsidRDefault="009D4CCC" w:rsidP="009D4CCC">
      <w:pPr>
        <w:bidi/>
        <w:jc w:val="both"/>
        <w:rPr>
          <w:rFonts w:cs="David" w:hint="cs"/>
          <w:rtl/>
        </w:rPr>
      </w:pPr>
      <w:r w:rsidRPr="009D4CCC">
        <w:rPr>
          <w:rFonts w:cs="David" w:hint="cs"/>
          <w:u w:val="single"/>
          <w:rtl/>
        </w:rPr>
        <w:t>אהוד שילת:</w:t>
      </w:r>
    </w:p>
    <w:p w14:paraId="3872EE66" w14:textId="77777777" w:rsidR="009D4CCC" w:rsidRPr="009D4CCC" w:rsidRDefault="009D4CCC" w:rsidP="009D4CCC">
      <w:pPr>
        <w:bidi/>
        <w:jc w:val="both"/>
        <w:rPr>
          <w:rFonts w:cs="David" w:hint="cs"/>
          <w:rtl/>
        </w:rPr>
      </w:pPr>
    </w:p>
    <w:p w14:paraId="2C308830" w14:textId="77777777" w:rsidR="009D4CCC" w:rsidRPr="009D4CCC" w:rsidRDefault="009D4CCC" w:rsidP="009D4CCC">
      <w:pPr>
        <w:bidi/>
        <w:jc w:val="both"/>
        <w:rPr>
          <w:rFonts w:cs="David" w:hint="cs"/>
          <w:rtl/>
        </w:rPr>
      </w:pPr>
      <w:r w:rsidRPr="009D4CCC">
        <w:rPr>
          <w:rFonts w:cs="David" w:hint="cs"/>
          <w:rtl/>
        </w:rPr>
        <w:tab/>
        <w:t>יורה שלא מעתיקים. אם רוצים לצלם את זה, אז זאת טכנולוגיה שלא ברור שהרשות המקומית יכולה לספק.</w:t>
      </w:r>
    </w:p>
    <w:p w14:paraId="5CE557B4" w14:textId="77777777" w:rsidR="009D4CCC" w:rsidRPr="009D4CCC" w:rsidRDefault="009D4CCC" w:rsidP="009D4CCC">
      <w:pPr>
        <w:bidi/>
        <w:jc w:val="both"/>
        <w:rPr>
          <w:rFonts w:cs="David" w:hint="cs"/>
          <w:rtl/>
        </w:rPr>
      </w:pPr>
    </w:p>
    <w:p w14:paraId="65626C0E" w14:textId="77777777" w:rsidR="009D4CCC" w:rsidRPr="009D4CCC" w:rsidRDefault="009D4CCC" w:rsidP="009D4CCC">
      <w:pPr>
        <w:bidi/>
        <w:jc w:val="both"/>
        <w:rPr>
          <w:rFonts w:cs="David" w:hint="cs"/>
          <w:u w:val="single"/>
          <w:rtl/>
        </w:rPr>
      </w:pPr>
      <w:r w:rsidRPr="009D4CCC">
        <w:rPr>
          <w:rFonts w:cs="David" w:hint="cs"/>
          <w:u w:val="single"/>
          <w:rtl/>
        </w:rPr>
        <w:t>היו</w:t>
      </w:r>
      <w:r w:rsidRPr="009D4CCC">
        <w:rPr>
          <w:rFonts w:cs="David"/>
          <w:u w:val="single"/>
          <w:rtl/>
        </w:rPr>
        <w:t>"</w:t>
      </w:r>
      <w:r w:rsidRPr="009D4CCC">
        <w:rPr>
          <w:rFonts w:cs="David" w:hint="cs"/>
          <w:u w:val="single"/>
          <w:rtl/>
        </w:rPr>
        <w:t>ר יריב לוין:</w:t>
      </w:r>
    </w:p>
    <w:p w14:paraId="0BD842DC" w14:textId="77777777" w:rsidR="009D4CCC" w:rsidRPr="009D4CCC" w:rsidRDefault="009D4CCC" w:rsidP="009D4CCC">
      <w:pPr>
        <w:bidi/>
        <w:jc w:val="both"/>
        <w:rPr>
          <w:rFonts w:cs="David" w:hint="cs"/>
          <w:u w:val="single"/>
          <w:rtl/>
        </w:rPr>
      </w:pPr>
    </w:p>
    <w:p w14:paraId="0289A95F" w14:textId="77777777" w:rsidR="009D4CCC" w:rsidRPr="009D4CCC" w:rsidRDefault="009D4CCC" w:rsidP="009D4CCC">
      <w:pPr>
        <w:bidi/>
        <w:jc w:val="both"/>
        <w:rPr>
          <w:rFonts w:cs="David" w:hint="cs"/>
          <w:rtl/>
        </w:rPr>
      </w:pPr>
      <w:r w:rsidRPr="009D4CCC">
        <w:rPr>
          <w:rFonts w:cs="David" w:hint="cs"/>
          <w:rtl/>
        </w:rPr>
        <w:tab/>
        <w:t>זה ברור, זה עיון בלבד.</w:t>
      </w:r>
    </w:p>
    <w:p w14:paraId="763364DF" w14:textId="77777777" w:rsidR="009D4CCC" w:rsidRPr="009D4CCC" w:rsidRDefault="009D4CCC" w:rsidP="009D4CCC">
      <w:pPr>
        <w:bidi/>
        <w:jc w:val="both"/>
        <w:rPr>
          <w:rFonts w:cs="David" w:hint="cs"/>
          <w:rtl/>
        </w:rPr>
      </w:pPr>
    </w:p>
    <w:p w14:paraId="2CB1A42B" w14:textId="77777777" w:rsidR="009D4CCC" w:rsidRPr="009D4CCC" w:rsidRDefault="009D4CCC" w:rsidP="009D4CCC">
      <w:pPr>
        <w:bidi/>
        <w:jc w:val="both"/>
        <w:rPr>
          <w:rFonts w:cs="David" w:hint="cs"/>
          <w:u w:val="single"/>
          <w:rtl/>
        </w:rPr>
      </w:pPr>
      <w:r w:rsidRPr="009D4CCC">
        <w:rPr>
          <w:rFonts w:cs="David" w:hint="cs"/>
          <w:u w:val="single"/>
          <w:rtl/>
        </w:rPr>
        <w:t>דוד רותם:</w:t>
      </w:r>
    </w:p>
    <w:p w14:paraId="35F3D86B" w14:textId="77777777" w:rsidR="009D4CCC" w:rsidRPr="009D4CCC" w:rsidRDefault="009D4CCC" w:rsidP="009D4CCC">
      <w:pPr>
        <w:bidi/>
        <w:jc w:val="both"/>
        <w:rPr>
          <w:rFonts w:cs="David" w:hint="cs"/>
          <w:u w:val="single"/>
          <w:rtl/>
        </w:rPr>
      </w:pPr>
    </w:p>
    <w:p w14:paraId="66C24FB2" w14:textId="77777777" w:rsidR="009D4CCC" w:rsidRPr="009D4CCC" w:rsidRDefault="009D4CCC" w:rsidP="009D4CCC">
      <w:pPr>
        <w:bidi/>
        <w:jc w:val="both"/>
        <w:rPr>
          <w:rFonts w:cs="David" w:hint="cs"/>
          <w:rtl/>
        </w:rPr>
      </w:pPr>
      <w:r w:rsidRPr="009D4CCC">
        <w:rPr>
          <w:rFonts w:cs="David" w:hint="cs"/>
          <w:rtl/>
        </w:rPr>
        <w:tab/>
        <w:t xml:space="preserve"> מי שרוצה להעתיק שישב ויעתיק.</w:t>
      </w:r>
    </w:p>
    <w:p w14:paraId="47783CCD" w14:textId="77777777" w:rsidR="009D4CCC" w:rsidRPr="009D4CCC" w:rsidRDefault="009D4CCC" w:rsidP="009D4CCC">
      <w:pPr>
        <w:bidi/>
        <w:jc w:val="both"/>
        <w:rPr>
          <w:rFonts w:cs="David" w:hint="cs"/>
          <w:rtl/>
        </w:rPr>
      </w:pPr>
    </w:p>
    <w:p w14:paraId="6AC155D8" w14:textId="77777777" w:rsidR="009D4CCC" w:rsidRPr="009D4CCC" w:rsidRDefault="009D4CCC" w:rsidP="009D4CCC">
      <w:pPr>
        <w:bidi/>
        <w:jc w:val="both"/>
        <w:rPr>
          <w:rFonts w:cs="David"/>
          <w:u w:val="single"/>
        </w:rPr>
      </w:pPr>
      <w:r w:rsidRPr="009D4CCC">
        <w:rPr>
          <w:rFonts w:cs="David" w:hint="cs"/>
          <w:u w:val="single"/>
          <w:rtl/>
        </w:rPr>
        <w:t>היו"ר יריב לוין:</w:t>
      </w:r>
    </w:p>
    <w:p w14:paraId="1607235A" w14:textId="77777777" w:rsidR="009D4CCC" w:rsidRPr="009D4CCC" w:rsidRDefault="009D4CCC" w:rsidP="009D4CCC">
      <w:pPr>
        <w:bidi/>
        <w:jc w:val="both"/>
        <w:rPr>
          <w:rFonts w:cs="David" w:hint="cs"/>
          <w:u w:val="single"/>
          <w:rtl/>
        </w:rPr>
      </w:pPr>
    </w:p>
    <w:p w14:paraId="2AE3EC0B" w14:textId="77777777" w:rsidR="009D4CCC" w:rsidRPr="009D4CCC" w:rsidRDefault="009D4CCC" w:rsidP="009D4CCC">
      <w:pPr>
        <w:bidi/>
        <w:jc w:val="both"/>
        <w:rPr>
          <w:rFonts w:cs="David" w:hint="cs"/>
          <w:rtl/>
        </w:rPr>
      </w:pPr>
      <w:r w:rsidRPr="009D4CCC">
        <w:rPr>
          <w:rFonts w:cs="David" w:hint="cs"/>
          <w:rtl/>
        </w:rPr>
        <w:tab/>
        <w:t xml:space="preserve">או יצלם. יכניס מטבעות למכונה ויצלם. </w:t>
      </w:r>
    </w:p>
    <w:p w14:paraId="04E32C41" w14:textId="77777777" w:rsidR="009D4CCC" w:rsidRPr="009D4CCC" w:rsidRDefault="009D4CCC" w:rsidP="009D4CCC">
      <w:pPr>
        <w:bidi/>
        <w:jc w:val="both"/>
        <w:rPr>
          <w:rFonts w:cs="David" w:hint="cs"/>
          <w:rtl/>
        </w:rPr>
      </w:pPr>
    </w:p>
    <w:p w14:paraId="1A256D51" w14:textId="77777777" w:rsidR="009D4CCC" w:rsidRPr="009D4CCC" w:rsidRDefault="009D4CCC" w:rsidP="009D4CCC">
      <w:pPr>
        <w:bidi/>
        <w:jc w:val="both"/>
        <w:rPr>
          <w:rFonts w:cs="David"/>
        </w:rPr>
      </w:pPr>
      <w:r w:rsidRPr="009D4CCC">
        <w:rPr>
          <w:rFonts w:cs="David" w:hint="cs"/>
          <w:u w:val="single"/>
          <w:rtl/>
        </w:rPr>
        <w:t>אהוד שילת:</w:t>
      </w:r>
    </w:p>
    <w:p w14:paraId="28DF7CA4" w14:textId="77777777" w:rsidR="009D4CCC" w:rsidRPr="009D4CCC" w:rsidRDefault="009D4CCC" w:rsidP="009D4CCC">
      <w:pPr>
        <w:bidi/>
        <w:jc w:val="both"/>
        <w:rPr>
          <w:rFonts w:cs="David" w:hint="cs"/>
          <w:rtl/>
        </w:rPr>
      </w:pPr>
    </w:p>
    <w:p w14:paraId="20BD6C9B" w14:textId="77777777" w:rsidR="009D4CCC" w:rsidRPr="009D4CCC" w:rsidRDefault="009D4CCC" w:rsidP="009D4CCC">
      <w:pPr>
        <w:bidi/>
        <w:jc w:val="both"/>
        <w:rPr>
          <w:rFonts w:cs="David" w:hint="cs"/>
          <w:rtl/>
        </w:rPr>
      </w:pPr>
      <w:r w:rsidRPr="009D4CCC">
        <w:rPr>
          <w:rFonts w:cs="David" w:hint="cs"/>
          <w:rtl/>
        </w:rPr>
        <w:tab/>
        <w:t>לא תמיד יש מכונה.</w:t>
      </w:r>
    </w:p>
    <w:p w14:paraId="1DFC45A9" w14:textId="77777777" w:rsidR="009D4CCC" w:rsidRPr="009D4CCC" w:rsidRDefault="009D4CCC" w:rsidP="009D4CCC">
      <w:pPr>
        <w:bidi/>
        <w:jc w:val="both"/>
        <w:rPr>
          <w:rFonts w:cs="David" w:hint="cs"/>
          <w:rtl/>
        </w:rPr>
      </w:pPr>
    </w:p>
    <w:p w14:paraId="72092594" w14:textId="77777777" w:rsidR="009D4CCC" w:rsidRPr="009D4CCC" w:rsidRDefault="009D4CCC" w:rsidP="009D4CCC">
      <w:pPr>
        <w:bidi/>
        <w:jc w:val="both"/>
        <w:rPr>
          <w:rFonts w:cs="David" w:hint="cs"/>
          <w:u w:val="single"/>
          <w:rtl/>
        </w:rPr>
      </w:pPr>
      <w:r w:rsidRPr="009D4CCC">
        <w:rPr>
          <w:rFonts w:cs="David" w:hint="cs"/>
          <w:u w:val="single"/>
          <w:rtl/>
        </w:rPr>
        <w:t>דוד רותם:</w:t>
      </w:r>
    </w:p>
    <w:p w14:paraId="63F3A004" w14:textId="77777777" w:rsidR="009D4CCC" w:rsidRPr="009D4CCC" w:rsidRDefault="009D4CCC" w:rsidP="009D4CCC">
      <w:pPr>
        <w:bidi/>
        <w:jc w:val="both"/>
        <w:rPr>
          <w:rFonts w:cs="David" w:hint="cs"/>
          <w:rtl/>
        </w:rPr>
      </w:pPr>
    </w:p>
    <w:p w14:paraId="144EA008" w14:textId="77777777" w:rsidR="009D4CCC" w:rsidRPr="009D4CCC" w:rsidRDefault="009D4CCC" w:rsidP="009D4CCC">
      <w:pPr>
        <w:bidi/>
        <w:jc w:val="both"/>
        <w:rPr>
          <w:rFonts w:cs="David" w:hint="cs"/>
          <w:rtl/>
        </w:rPr>
      </w:pPr>
      <w:r w:rsidRPr="009D4CCC">
        <w:rPr>
          <w:rFonts w:cs="David" w:hint="cs"/>
          <w:rtl/>
        </w:rPr>
        <w:tab/>
        <w:t xml:space="preserve"> אפשר גם להעתיק, מה הבעיה?</w:t>
      </w:r>
    </w:p>
    <w:p w14:paraId="275E1FEF" w14:textId="77777777" w:rsidR="009D4CCC" w:rsidRPr="009D4CCC" w:rsidRDefault="009D4CCC" w:rsidP="009D4CCC">
      <w:pPr>
        <w:bidi/>
        <w:jc w:val="both"/>
        <w:rPr>
          <w:rFonts w:cs="David" w:hint="cs"/>
          <w:rtl/>
        </w:rPr>
      </w:pPr>
    </w:p>
    <w:p w14:paraId="60FBE32C" w14:textId="77777777" w:rsidR="009D4CCC" w:rsidRPr="009D4CCC" w:rsidRDefault="009D4CCC" w:rsidP="009D4CCC">
      <w:pPr>
        <w:bidi/>
        <w:jc w:val="both"/>
        <w:rPr>
          <w:rFonts w:cs="David"/>
          <w:u w:val="single"/>
        </w:rPr>
      </w:pPr>
      <w:r w:rsidRPr="009D4CCC">
        <w:rPr>
          <w:rFonts w:cs="David" w:hint="cs"/>
          <w:u w:val="single"/>
          <w:rtl/>
        </w:rPr>
        <w:t>היו"ר יריב לוין:</w:t>
      </w:r>
    </w:p>
    <w:p w14:paraId="3A46F689" w14:textId="77777777" w:rsidR="009D4CCC" w:rsidRPr="009D4CCC" w:rsidRDefault="009D4CCC" w:rsidP="009D4CCC">
      <w:pPr>
        <w:bidi/>
        <w:jc w:val="both"/>
        <w:rPr>
          <w:rFonts w:cs="David" w:hint="cs"/>
          <w:u w:val="single"/>
          <w:rtl/>
        </w:rPr>
      </w:pPr>
    </w:p>
    <w:p w14:paraId="4F6CC0A8" w14:textId="77777777" w:rsidR="009D4CCC" w:rsidRPr="009D4CCC" w:rsidRDefault="009D4CCC" w:rsidP="009D4CCC">
      <w:pPr>
        <w:bidi/>
        <w:jc w:val="both"/>
        <w:rPr>
          <w:rFonts w:cs="David" w:hint="cs"/>
          <w:rtl/>
        </w:rPr>
      </w:pPr>
      <w:r w:rsidRPr="009D4CCC">
        <w:rPr>
          <w:rFonts w:cs="David" w:hint="cs"/>
          <w:rtl/>
        </w:rPr>
        <w:tab/>
        <w:t>יוריד מהאינטרנט.</w:t>
      </w:r>
    </w:p>
    <w:p w14:paraId="1A27D389" w14:textId="77777777" w:rsidR="009D4CCC" w:rsidRPr="009D4CCC" w:rsidRDefault="009D4CCC" w:rsidP="009D4CCC">
      <w:pPr>
        <w:bidi/>
        <w:jc w:val="both"/>
        <w:rPr>
          <w:rFonts w:cs="David" w:hint="cs"/>
          <w:rtl/>
        </w:rPr>
      </w:pPr>
    </w:p>
    <w:p w14:paraId="04EAF4D5" w14:textId="77777777" w:rsidR="009D4CCC" w:rsidRPr="009D4CCC" w:rsidRDefault="009D4CCC" w:rsidP="009D4CCC">
      <w:pPr>
        <w:bidi/>
        <w:jc w:val="both"/>
        <w:rPr>
          <w:rFonts w:cs="David" w:hint="cs"/>
          <w:u w:val="single"/>
          <w:rtl/>
        </w:rPr>
      </w:pPr>
      <w:r w:rsidRPr="009D4CCC">
        <w:rPr>
          <w:rFonts w:cs="David" w:hint="cs"/>
          <w:u w:val="single"/>
          <w:rtl/>
        </w:rPr>
        <w:t>דוד רותם:</w:t>
      </w:r>
    </w:p>
    <w:p w14:paraId="44BF3C7C" w14:textId="77777777" w:rsidR="009D4CCC" w:rsidRPr="009D4CCC" w:rsidRDefault="009D4CCC" w:rsidP="009D4CCC">
      <w:pPr>
        <w:bidi/>
        <w:jc w:val="both"/>
        <w:rPr>
          <w:rFonts w:cs="David" w:hint="cs"/>
          <w:rtl/>
        </w:rPr>
      </w:pPr>
    </w:p>
    <w:p w14:paraId="77804838" w14:textId="77777777" w:rsidR="009D4CCC" w:rsidRPr="009D4CCC" w:rsidRDefault="009D4CCC" w:rsidP="009D4CCC">
      <w:pPr>
        <w:bidi/>
        <w:jc w:val="both"/>
        <w:rPr>
          <w:rFonts w:cs="David" w:hint="cs"/>
          <w:rtl/>
        </w:rPr>
      </w:pPr>
      <w:r w:rsidRPr="009D4CCC">
        <w:rPr>
          <w:rFonts w:cs="David" w:hint="cs"/>
          <w:rtl/>
        </w:rPr>
        <w:tab/>
        <w:t xml:space="preserve"> בואו נאמר שאם זאת תהיה הממשלה הזאת יהיה כתוב שם, חוזרים לקווי 4 ביוני 67'. נקודה. מה מקבלים? אצבע משולשת.</w:t>
      </w:r>
    </w:p>
    <w:p w14:paraId="0F5F911F" w14:textId="77777777" w:rsidR="009D4CCC" w:rsidRPr="009D4CCC" w:rsidRDefault="009D4CCC" w:rsidP="009D4CCC">
      <w:pPr>
        <w:bidi/>
        <w:jc w:val="both"/>
        <w:rPr>
          <w:rFonts w:cs="David" w:hint="cs"/>
          <w:rtl/>
        </w:rPr>
      </w:pPr>
    </w:p>
    <w:p w14:paraId="604F00A4" w14:textId="77777777" w:rsidR="009D4CCC" w:rsidRPr="009D4CCC" w:rsidRDefault="009D4CCC" w:rsidP="009D4CCC">
      <w:pPr>
        <w:bidi/>
        <w:jc w:val="both"/>
        <w:rPr>
          <w:rFonts w:cs="David"/>
          <w:u w:val="single"/>
        </w:rPr>
      </w:pPr>
      <w:r w:rsidRPr="009D4CCC">
        <w:rPr>
          <w:rFonts w:cs="David" w:hint="cs"/>
          <w:u w:val="single"/>
          <w:rtl/>
        </w:rPr>
        <w:t>היו"ר יריב לוין:</w:t>
      </w:r>
    </w:p>
    <w:p w14:paraId="51D87E20" w14:textId="77777777" w:rsidR="009D4CCC" w:rsidRPr="009D4CCC" w:rsidRDefault="009D4CCC" w:rsidP="009D4CCC">
      <w:pPr>
        <w:bidi/>
        <w:jc w:val="both"/>
        <w:rPr>
          <w:rFonts w:cs="David" w:hint="cs"/>
          <w:u w:val="single"/>
          <w:rtl/>
        </w:rPr>
      </w:pPr>
    </w:p>
    <w:p w14:paraId="796B76B3" w14:textId="77777777" w:rsidR="009D4CCC" w:rsidRPr="009D4CCC" w:rsidRDefault="009D4CCC" w:rsidP="009D4CCC">
      <w:pPr>
        <w:bidi/>
        <w:jc w:val="both"/>
        <w:rPr>
          <w:rFonts w:cs="David" w:hint="cs"/>
          <w:rtl/>
        </w:rPr>
      </w:pPr>
      <w:r w:rsidRPr="009D4CCC">
        <w:rPr>
          <w:rFonts w:cs="David" w:hint="cs"/>
          <w:rtl/>
        </w:rPr>
        <w:tab/>
        <w:t>בתמיכת ראשי ועדות החוקה והכנסת.</w:t>
      </w:r>
    </w:p>
    <w:p w14:paraId="2AB5B281" w14:textId="77777777" w:rsidR="009D4CCC" w:rsidRPr="009D4CCC" w:rsidRDefault="009D4CCC" w:rsidP="009D4CCC">
      <w:pPr>
        <w:bidi/>
        <w:jc w:val="both"/>
        <w:rPr>
          <w:rFonts w:cs="David" w:hint="cs"/>
          <w:rtl/>
        </w:rPr>
      </w:pPr>
    </w:p>
    <w:p w14:paraId="178DD3E9" w14:textId="77777777" w:rsidR="009D4CCC" w:rsidRPr="009D4CCC" w:rsidRDefault="009D4CCC" w:rsidP="009D4CCC">
      <w:pPr>
        <w:bidi/>
        <w:jc w:val="both"/>
        <w:rPr>
          <w:rFonts w:cs="David" w:hint="cs"/>
          <w:u w:val="single"/>
          <w:rtl/>
        </w:rPr>
      </w:pPr>
      <w:r w:rsidRPr="009D4CCC">
        <w:rPr>
          <w:rFonts w:cs="David" w:hint="cs"/>
          <w:u w:val="single"/>
          <w:rtl/>
        </w:rPr>
        <w:t>דוד רותם:</w:t>
      </w:r>
    </w:p>
    <w:p w14:paraId="37074B57" w14:textId="77777777" w:rsidR="009D4CCC" w:rsidRPr="009D4CCC" w:rsidRDefault="009D4CCC" w:rsidP="009D4CCC">
      <w:pPr>
        <w:bidi/>
        <w:jc w:val="both"/>
        <w:rPr>
          <w:rFonts w:cs="David" w:hint="cs"/>
          <w:rtl/>
        </w:rPr>
      </w:pPr>
    </w:p>
    <w:p w14:paraId="2DE21D33" w14:textId="77777777" w:rsidR="009D4CCC" w:rsidRPr="009D4CCC" w:rsidRDefault="009D4CCC" w:rsidP="009D4CCC">
      <w:pPr>
        <w:bidi/>
        <w:jc w:val="both"/>
        <w:rPr>
          <w:rFonts w:cs="David" w:hint="cs"/>
          <w:rtl/>
        </w:rPr>
      </w:pPr>
      <w:r w:rsidRPr="009D4CCC">
        <w:rPr>
          <w:rFonts w:cs="David" w:hint="cs"/>
          <w:rtl/>
        </w:rPr>
        <w:tab/>
        <w:t xml:space="preserve"> אני אמרתי שלא?</w:t>
      </w:r>
    </w:p>
    <w:p w14:paraId="56870A23" w14:textId="77777777" w:rsidR="009D4CCC" w:rsidRPr="009D4CCC" w:rsidRDefault="009D4CCC" w:rsidP="009D4CCC">
      <w:pPr>
        <w:bidi/>
        <w:jc w:val="both"/>
        <w:rPr>
          <w:rFonts w:cs="David" w:hint="cs"/>
          <w:rtl/>
        </w:rPr>
      </w:pPr>
    </w:p>
    <w:p w14:paraId="159CCE0A" w14:textId="77777777" w:rsidR="009D4CCC" w:rsidRPr="009D4CCC" w:rsidRDefault="009D4CCC" w:rsidP="009D4CCC">
      <w:pPr>
        <w:bidi/>
        <w:jc w:val="both"/>
        <w:rPr>
          <w:rFonts w:cs="David" w:hint="cs"/>
          <w:rtl/>
        </w:rPr>
      </w:pPr>
      <w:r w:rsidRPr="009D4CCC">
        <w:rPr>
          <w:rFonts w:cs="David" w:hint="cs"/>
          <w:u w:val="single"/>
          <w:rtl/>
        </w:rPr>
        <w:t>אורלי עדס:</w:t>
      </w:r>
    </w:p>
    <w:p w14:paraId="3B9909A2" w14:textId="77777777" w:rsidR="009D4CCC" w:rsidRPr="009D4CCC" w:rsidRDefault="009D4CCC" w:rsidP="009D4CCC">
      <w:pPr>
        <w:bidi/>
        <w:jc w:val="both"/>
        <w:rPr>
          <w:rFonts w:cs="David" w:hint="cs"/>
          <w:rtl/>
        </w:rPr>
      </w:pPr>
    </w:p>
    <w:p w14:paraId="791367EF" w14:textId="77777777" w:rsidR="009D4CCC" w:rsidRPr="009D4CCC" w:rsidRDefault="009D4CCC" w:rsidP="009D4CCC">
      <w:pPr>
        <w:bidi/>
        <w:jc w:val="both"/>
        <w:rPr>
          <w:rFonts w:cs="David" w:hint="cs"/>
          <w:rtl/>
        </w:rPr>
      </w:pPr>
      <w:r w:rsidRPr="009D4CCC">
        <w:rPr>
          <w:rFonts w:cs="David" w:hint="cs"/>
          <w:rtl/>
        </w:rPr>
        <w:tab/>
        <w:t>זה צריך אולי להיות סעיף 65א כי אולי יהיו הפניות לסעיף 65.</w:t>
      </w:r>
    </w:p>
    <w:p w14:paraId="78874517" w14:textId="77777777" w:rsidR="009D4CCC" w:rsidRPr="009D4CCC" w:rsidRDefault="009D4CCC" w:rsidP="009D4CCC">
      <w:pPr>
        <w:bidi/>
        <w:jc w:val="both"/>
        <w:rPr>
          <w:rFonts w:cs="David" w:hint="cs"/>
          <w:rtl/>
        </w:rPr>
      </w:pPr>
    </w:p>
    <w:p w14:paraId="78727A90" w14:textId="77777777" w:rsidR="009D4CCC" w:rsidRPr="009D4CCC" w:rsidRDefault="009D4CCC" w:rsidP="009D4CCC">
      <w:pPr>
        <w:bidi/>
        <w:jc w:val="both"/>
        <w:rPr>
          <w:rFonts w:cs="David" w:hint="cs"/>
          <w:rtl/>
        </w:rPr>
      </w:pPr>
      <w:r w:rsidRPr="009D4CCC">
        <w:rPr>
          <w:rFonts w:cs="David" w:hint="cs"/>
          <w:u w:val="single"/>
          <w:rtl/>
        </w:rPr>
        <w:t>ארבל אסטרחן:</w:t>
      </w:r>
    </w:p>
    <w:p w14:paraId="5AD4E637" w14:textId="77777777" w:rsidR="009D4CCC" w:rsidRPr="009D4CCC" w:rsidRDefault="009D4CCC" w:rsidP="009D4CCC">
      <w:pPr>
        <w:bidi/>
        <w:jc w:val="both"/>
        <w:rPr>
          <w:rFonts w:cs="David" w:hint="cs"/>
          <w:rtl/>
        </w:rPr>
      </w:pPr>
    </w:p>
    <w:p w14:paraId="3490A838" w14:textId="77777777" w:rsidR="009D4CCC" w:rsidRPr="009D4CCC" w:rsidRDefault="009D4CCC" w:rsidP="009D4CCC">
      <w:pPr>
        <w:bidi/>
        <w:jc w:val="both"/>
        <w:rPr>
          <w:rFonts w:cs="David" w:hint="cs"/>
          <w:rtl/>
        </w:rPr>
      </w:pPr>
      <w:r w:rsidRPr="009D4CCC">
        <w:rPr>
          <w:rFonts w:cs="David" w:hint="cs"/>
          <w:rtl/>
        </w:rPr>
        <w:tab/>
        <w:t>בסדר, אפשר.</w:t>
      </w:r>
    </w:p>
    <w:p w14:paraId="2C9236D3" w14:textId="77777777" w:rsidR="009D4CCC" w:rsidRPr="009D4CCC" w:rsidRDefault="009D4CCC" w:rsidP="009D4CCC">
      <w:pPr>
        <w:bidi/>
        <w:jc w:val="both"/>
        <w:rPr>
          <w:rFonts w:cs="David" w:hint="cs"/>
          <w:rtl/>
        </w:rPr>
      </w:pPr>
    </w:p>
    <w:p w14:paraId="004E0543" w14:textId="77777777" w:rsidR="009D4CCC" w:rsidRPr="009D4CCC" w:rsidRDefault="009D4CCC" w:rsidP="009D4CCC">
      <w:pPr>
        <w:bidi/>
        <w:ind w:firstLine="567"/>
        <w:jc w:val="both"/>
        <w:rPr>
          <w:rFonts w:cs="David" w:hint="cs"/>
          <w:rtl/>
        </w:rPr>
      </w:pPr>
      <w:r w:rsidRPr="009D4CCC">
        <w:rPr>
          <w:rFonts w:cs="David" w:hint="cs"/>
          <w:rtl/>
        </w:rPr>
        <w:t xml:space="preserve">באתר האינטרנט חובה לפרסם את ההסכם, וסעיף קטן (ג) מציע שלצורך ביצוע הוראות סעיף זה וסעיפים נוספים שמדברים על פרסום ההסכם במחנות צה"ל, בכלי שיט, בבתי סוהר ובבתי חולים תפיץ ועדת הבחירות המרכזית העתקים מן ההסכם, כפי שיורה יושב ראש הוועדה". אגב, ברור מפה שהוא לא חייב בכל רשות מקומית. הוא יוכל לקבוע. </w:t>
      </w:r>
    </w:p>
    <w:p w14:paraId="4C2C8F31" w14:textId="77777777" w:rsidR="009D4CCC" w:rsidRPr="009D4CCC" w:rsidRDefault="009D4CCC" w:rsidP="009D4CCC">
      <w:pPr>
        <w:bidi/>
        <w:jc w:val="both"/>
        <w:rPr>
          <w:rFonts w:cs="David" w:hint="cs"/>
          <w:rtl/>
        </w:rPr>
      </w:pPr>
    </w:p>
    <w:p w14:paraId="647E18F3" w14:textId="77777777" w:rsidR="009D4CCC" w:rsidRPr="009D4CCC" w:rsidRDefault="009D4CCC" w:rsidP="009D4CCC">
      <w:pPr>
        <w:bidi/>
        <w:jc w:val="both"/>
        <w:rPr>
          <w:rFonts w:cs="David" w:hint="cs"/>
          <w:rtl/>
        </w:rPr>
      </w:pPr>
      <w:r w:rsidRPr="009D4CCC">
        <w:rPr>
          <w:rFonts w:cs="David" w:hint="cs"/>
          <w:rtl/>
        </w:rPr>
        <w:tab/>
        <w:t xml:space="preserve">התיקון הבא הוא בסעיף 70. </w:t>
      </w:r>
    </w:p>
    <w:p w14:paraId="54901BCF" w14:textId="77777777" w:rsidR="009D4CCC" w:rsidRPr="009D4CCC" w:rsidRDefault="009D4CCC" w:rsidP="009D4CCC">
      <w:pPr>
        <w:bidi/>
        <w:jc w:val="both"/>
        <w:rPr>
          <w:rFonts w:cs="David" w:hint="cs"/>
          <w:rtl/>
        </w:rPr>
      </w:pPr>
    </w:p>
    <w:p w14:paraId="3787C5DE" w14:textId="77777777" w:rsidR="009D4CCC" w:rsidRPr="009D4CCC" w:rsidRDefault="009D4CCC" w:rsidP="009D4CCC">
      <w:pPr>
        <w:bidi/>
        <w:jc w:val="both"/>
        <w:rPr>
          <w:rFonts w:cs="David" w:hint="cs"/>
          <w:rtl/>
        </w:rPr>
      </w:pPr>
      <w:r w:rsidRPr="009D4CCC">
        <w:rPr>
          <w:rFonts w:cs="David" w:hint="cs"/>
          <w:u w:val="single"/>
          <w:rtl/>
        </w:rPr>
        <w:t>אורלי עדס:</w:t>
      </w:r>
    </w:p>
    <w:p w14:paraId="6EBE9E2D" w14:textId="77777777" w:rsidR="009D4CCC" w:rsidRPr="009D4CCC" w:rsidRDefault="009D4CCC" w:rsidP="009D4CCC">
      <w:pPr>
        <w:bidi/>
        <w:jc w:val="both"/>
        <w:rPr>
          <w:rFonts w:cs="David" w:hint="cs"/>
          <w:rtl/>
        </w:rPr>
      </w:pPr>
    </w:p>
    <w:p w14:paraId="21C71DF5" w14:textId="77777777" w:rsidR="009D4CCC" w:rsidRPr="009D4CCC" w:rsidRDefault="009D4CCC" w:rsidP="009D4CCC">
      <w:pPr>
        <w:bidi/>
        <w:jc w:val="both"/>
        <w:rPr>
          <w:rFonts w:cs="David" w:hint="cs"/>
          <w:rtl/>
        </w:rPr>
      </w:pPr>
      <w:r w:rsidRPr="009D4CCC">
        <w:rPr>
          <w:rFonts w:cs="David" w:hint="cs"/>
          <w:rtl/>
        </w:rPr>
        <w:tab/>
        <w:t>בהקשר לתיקון סעיף 70 אנחנו מקדימים כאן ומבקשים תיקון בסעיף 68(ה). סעיף 68(ה) מאפשר ליושב ראש ועדת הבחירות בהתייעצות עם סגניו להציב שני פרגודים בקלפי. אנחנו מבקשים שזה לא יוגבל לשניים, אלא שיהיה כתוב "מספר".</w:t>
      </w:r>
    </w:p>
    <w:p w14:paraId="6ED51259" w14:textId="77777777" w:rsidR="009D4CCC" w:rsidRPr="009D4CCC" w:rsidRDefault="009D4CCC" w:rsidP="009D4CCC">
      <w:pPr>
        <w:bidi/>
        <w:jc w:val="both"/>
        <w:rPr>
          <w:rFonts w:cs="David" w:hint="cs"/>
          <w:rtl/>
        </w:rPr>
      </w:pPr>
    </w:p>
    <w:p w14:paraId="7F2DD212" w14:textId="77777777" w:rsidR="009D4CCC" w:rsidRPr="009D4CCC" w:rsidRDefault="009D4CCC" w:rsidP="009D4CCC">
      <w:pPr>
        <w:bidi/>
        <w:jc w:val="both"/>
        <w:rPr>
          <w:rFonts w:cs="David"/>
          <w:u w:val="single"/>
        </w:rPr>
      </w:pPr>
      <w:r w:rsidRPr="009D4CCC">
        <w:rPr>
          <w:rFonts w:cs="David" w:hint="cs"/>
          <w:u w:val="single"/>
          <w:rtl/>
        </w:rPr>
        <w:t>היו"ר יריב לוין:</w:t>
      </w:r>
    </w:p>
    <w:p w14:paraId="1BE0F28E" w14:textId="77777777" w:rsidR="009D4CCC" w:rsidRPr="009D4CCC" w:rsidRDefault="009D4CCC" w:rsidP="009D4CCC">
      <w:pPr>
        <w:bidi/>
        <w:jc w:val="both"/>
        <w:rPr>
          <w:rFonts w:cs="David" w:hint="cs"/>
          <w:u w:val="single"/>
          <w:rtl/>
        </w:rPr>
      </w:pPr>
    </w:p>
    <w:p w14:paraId="1FC5E85C" w14:textId="77777777" w:rsidR="009D4CCC" w:rsidRPr="009D4CCC" w:rsidRDefault="009D4CCC" w:rsidP="009D4CCC">
      <w:pPr>
        <w:bidi/>
        <w:jc w:val="both"/>
        <w:rPr>
          <w:rFonts w:cs="David" w:hint="cs"/>
          <w:rtl/>
        </w:rPr>
      </w:pPr>
      <w:r w:rsidRPr="009D4CCC">
        <w:rPr>
          <w:rFonts w:cs="David" w:hint="cs"/>
          <w:rtl/>
        </w:rPr>
        <w:tab/>
        <w:t>מאה אחוז, מקובל לגמרי.</w:t>
      </w:r>
    </w:p>
    <w:p w14:paraId="066FE2CC" w14:textId="77777777" w:rsidR="009D4CCC" w:rsidRPr="009D4CCC" w:rsidRDefault="009D4CCC" w:rsidP="009D4CCC">
      <w:pPr>
        <w:bidi/>
        <w:jc w:val="both"/>
        <w:rPr>
          <w:rFonts w:cs="David" w:hint="cs"/>
          <w:rtl/>
        </w:rPr>
      </w:pPr>
    </w:p>
    <w:p w14:paraId="0D5C69A1" w14:textId="77777777" w:rsidR="009D4CCC" w:rsidRPr="009D4CCC" w:rsidRDefault="009D4CCC" w:rsidP="009D4CCC">
      <w:pPr>
        <w:bidi/>
        <w:jc w:val="both"/>
        <w:rPr>
          <w:rFonts w:cs="David" w:hint="cs"/>
          <w:u w:val="single"/>
          <w:rtl/>
        </w:rPr>
      </w:pPr>
      <w:r w:rsidRPr="009D4CCC">
        <w:rPr>
          <w:rFonts w:cs="David" w:hint="cs"/>
          <w:u w:val="single"/>
          <w:rtl/>
        </w:rPr>
        <w:t>דוד רותם:</w:t>
      </w:r>
    </w:p>
    <w:p w14:paraId="2D4CFDD6" w14:textId="77777777" w:rsidR="009D4CCC" w:rsidRPr="009D4CCC" w:rsidRDefault="009D4CCC" w:rsidP="009D4CCC">
      <w:pPr>
        <w:bidi/>
        <w:jc w:val="both"/>
        <w:rPr>
          <w:rFonts w:cs="David" w:hint="cs"/>
          <w:u w:val="single"/>
          <w:rtl/>
        </w:rPr>
      </w:pPr>
    </w:p>
    <w:p w14:paraId="7DB2C4FE" w14:textId="77777777" w:rsidR="009D4CCC" w:rsidRPr="009D4CCC" w:rsidRDefault="009D4CCC" w:rsidP="009D4CCC">
      <w:pPr>
        <w:bidi/>
        <w:jc w:val="both"/>
        <w:rPr>
          <w:rFonts w:cs="David" w:hint="cs"/>
          <w:rtl/>
        </w:rPr>
      </w:pPr>
      <w:r w:rsidRPr="009D4CCC">
        <w:rPr>
          <w:rFonts w:cs="David" w:hint="cs"/>
          <w:rtl/>
        </w:rPr>
        <w:tab/>
        <w:t>אני מבקש שזה לא יהיה בהתייעצות עם סגניו, אלא על-פי החלטתו האישית.</w:t>
      </w:r>
    </w:p>
    <w:p w14:paraId="4E3C44B3" w14:textId="77777777" w:rsidR="009D4CCC" w:rsidRPr="009D4CCC" w:rsidRDefault="009D4CCC" w:rsidP="009D4CCC">
      <w:pPr>
        <w:bidi/>
        <w:jc w:val="both"/>
        <w:rPr>
          <w:rFonts w:cs="David" w:hint="cs"/>
          <w:rtl/>
        </w:rPr>
      </w:pPr>
    </w:p>
    <w:p w14:paraId="79246DC0" w14:textId="77777777" w:rsidR="009D4CCC" w:rsidRPr="009D4CCC" w:rsidRDefault="009D4CCC" w:rsidP="009D4CCC">
      <w:pPr>
        <w:bidi/>
        <w:jc w:val="both"/>
        <w:rPr>
          <w:rFonts w:cs="David" w:hint="cs"/>
          <w:rtl/>
        </w:rPr>
      </w:pPr>
      <w:r w:rsidRPr="009D4CCC">
        <w:rPr>
          <w:rFonts w:cs="David" w:hint="cs"/>
          <w:u w:val="single"/>
          <w:rtl/>
        </w:rPr>
        <w:t>אורלי עדס:</w:t>
      </w:r>
    </w:p>
    <w:p w14:paraId="05936015" w14:textId="77777777" w:rsidR="009D4CCC" w:rsidRPr="009D4CCC" w:rsidRDefault="009D4CCC" w:rsidP="009D4CCC">
      <w:pPr>
        <w:bidi/>
        <w:jc w:val="both"/>
        <w:rPr>
          <w:rFonts w:cs="David" w:hint="cs"/>
          <w:rtl/>
        </w:rPr>
      </w:pPr>
    </w:p>
    <w:p w14:paraId="01D9A687" w14:textId="77777777" w:rsidR="009D4CCC" w:rsidRPr="009D4CCC" w:rsidRDefault="009D4CCC" w:rsidP="009D4CCC">
      <w:pPr>
        <w:bidi/>
        <w:jc w:val="both"/>
        <w:rPr>
          <w:rFonts w:cs="David" w:hint="cs"/>
          <w:rtl/>
        </w:rPr>
      </w:pPr>
      <w:r w:rsidRPr="009D4CCC">
        <w:rPr>
          <w:rFonts w:cs="David" w:hint="cs"/>
          <w:rtl/>
        </w:rPr>
        <w:tab/>
        <w:t>אתה יודע שאין עם זה בעיה.</w:t>
      </w:r>
    </w:p>
    <w:p w14:paraId="15D6328E" w14:textId="77777777" w:rsidR="009D4CCC" w:rsidRPr="009D4CCC" w:rsidRDefault="009D4CCC" w:rsidP="009D4CCC">
      <w:pPr>
        <w:bidi/>
        <w:jc w:val="both"/>
        <w:rPr>
          <w:rFonts w:cs="David" w:hint="cs"/>
          <w:rtl/>
        </w:rPr>
      </w:pPr>
    </w:p>
    <w:p w14:paraId="555E3D31" w14:textId="77777777" w:rsidR="009D4CCC" w:rsidRPr="009D4CCC" w:rsidRDefault="009D4CCC" w:rsidP="009D4CCC">
      <w:pPr>
        <w:bidi/>
        <w:jc w:val="both"/>
        <w:rPr>
          <w:rFonts w:cs="David" w:hint="cs"/>
          <w:u w:val="single"/>
          <w:rtl/>
        </w:rPr>
      </w:pPr>
      <w:r w:rsidRPr="009D4CCC">
        <w:rPr>
          <w:rFonts w:cs="David" w:hint="cs"/>
          <w:u w:val="single"/>
          <w:rtl/>
        </w:rPr>
        <w:t>דוד רותם:</w:t>
      </w:r>
    </w:p>
    <w:p w14:paraId="1B5E55D9" w14:textId="77777777" w:rsidR="009D4CCC" w:rsidRPr="009D4CCC" w:rsidRDefault="009D4CCC" w:rsidP="009D4CCC">
      <w:pPr>
        <w:bidi/>
        <w:jc w:val="both"/>
        <w:rPr>
          <w:rFonts w:cs="David" w:hint="cs"/>
          <w:rtl/>
        </w:rPr>
      </w:pPr>
    </w:p>
    <w:p w14:paraId="0D101F88" w14:textId="77777777" w:rsidR="009D4CCC" w:rsidRPr="009D4CCC" w:rsidRDefault="009D4CCC" w:rsidP="009D4CCC">
      <w:pPr>
        <w:bidi/>
        <w:jc w:val="both"/>
        <w:rPr>
          <w:rFonts w:cs="David" w:hint="cs"/>
          <w:rtl/>
        </w:rPr>
      </w:pPr>
      <w:r w:rsidRPr="009D4CCC">
        <w:rPr>
          <w:rFonts w:cs="David" w:hint="cs"/>
          <w:rtl/>
        </w:rPr>
        <w:tab/>
        <w:t xml:space="preserve"> אני לא יודע שום דבר. כשמדובר בנושא פוליטי אני לא רוצה שהסגנים יהיו מעורבים.</w:t>
      </w:r>
    </w:p>
    <w:p w14:paraId="3E9652A3" w14:textId="77777777" w:rsidR="009D4CCC" w:rsidRPr="009D4CCC" w:rsidRDefault="009D4CCC" w:rsidP="009D4CCC">
      <w:pPr>
        <w:bidi/>
        <w:jc w:val="both"/>
        <w:rPr>
          <w:rFonts w:cs="David" w:hint="cs"/>
          <w:rtl/>
        </w:rPr>
      </w:pPr>
    </w:p>
    <w:p w14:paraId="27ED13D4" w14:textId="77777777" w:rsidR="009D4CCC" w:rsidRPr="009D4CCC" w:rsidRDefault="009D4CCC" w:rsidP="009D4CCC">
      <w:pPr>
        <w:bidi/>
        <w:jc w:val="both"/>
        <w:rPr>
          <w:rFonts w:cs="David"/>
        </w:rPr>
      </w:pPr>
      <w:r w:rsidRPr="009D4CCC">
        <w:rPr>
          <w:rFonts w:cs="David" w:hint="cs"/>
          <w:u w:val="single"/>
          <w:rtl/>
        </w:rPr>
        <w:t>אילת פישמן:</w:t>
      </w:r>
    </w:p>
    <w:p w14:paraId="4D1E72F9" w14:textId="77777777" w:rsidR="009D4CCC" w:rsidRPr="009D4CCC" w:rsidRDefault="009D4CCC" w:rsidP="009D4CCC">
      <w:pPr>
        <w:bidi/>
        <w:jc w:val="both"/>
        <w:rPr>
          <w:rFonts w:cs="David" w:hint="cs"/>
          <w:rtl/>
        </w:rPr>
      </w:pPr>
    </w:p>
    <w:p w14:paraId="242D94D3" w14:textId="77777777" w:rsidR="009D4CCC" w:rsidRPr="009D4CCC" w:rsidRDefault="009D4CCC" w:rsidP="009D4CCC">
      <w:pPr>
        <w:bidi/>
        <w:jc w:val="both"/>
        <w:rPr>
          <w:rFonts w:cs="David" w:hint="cs"/>
          <w:rtl/>
        </w:rPr>
      </w:pPr>
      <w:r w:rsidRPr="009D4CCC">
        <w:rPr>
          <w:rFonts w:cs="David" w:hint="cs"/>
          <w:rtl/>
        </w:rPr>
        <w:tab/>
        <w:t xml:space="preserve">אין בעיה. מה שנכתוב בחוק, כך זה יהיה. </w:t>
      </w:r>
    </w:p>
    <w:p w14:paraId="03B31861" w14:textId="77777777" w:rsidR="009D4CCC" w:rsidRPr="009D4CCC" w:rsidRDefault="009D4CCC" w:rsidP="009D4CCC">
      <w:pPr>
        <w:bidi/>
        <w:jc w:val="both"/>
        <w:rPr>
          <w:rFonts w:cs="David" w:hint="cs"/>
          <w:rtl/>
        </w:rPr>
      </w:pPr>
    </w:p>
    <w:p w14:paraId="08BAFDC9" w14:textId="77777777" w:rsidR="009D4CCC" w:rsidRPr="009D4CCC" w:rsidRDefault="009D4CCC" w:rsidP="009D4CCC">
      <w:pPr>
        <w:bidi/>
        <w:jc w:val="both"/>
        <w:rPr>
          <w:rFonts w:cs="David"/>
        </w:rPr>
      </w:pPr>
      <w:r w:rsidRPr="009D4CCC">
        <w:rPr>
          <w:rFonts w:cs="David" w:hint="cs"/>
          <w:u w:val="single"/>
          <w:rtl/>
        </w:rPr>
        <w:t>אורלי עדס:</w:t>
      </w:r>
    </w:p>
    <w:p w14:paraId="08A6B282" w14:textId="77777777" w:rsidR="009D4CCC" w:rsidRPr="009D4CCC" w:rsidRDefault="009D4CCC" w:rsidP="009D4CCC">
      <w:pPr>
        <w:bidi/>
        <w:jc w:val="both"/>
        <w:rPr>
          <w:rFonts w:cs="David" w:hint="cs"/>
          <w:rtl/>
        </w:rPr>
      </w:pPr>
    </w:p>
    <w:p w14:paraId="7E1AD853" w14:textId="77777777" w:rsidR="009D4CCC" w:rsidRPr="009D4CCC" w:rsidRDefault="009D4CCC" w:rsidP="009D4CCC">
      <w:pPr>
        <w:bidi/>
        <w:jc w:val="both"/>
        <w:rPr>
          <w:rFonts w:cs="David" w:hint="cs"/>
          <w:rtl/>
        </w:rPr>
      </w:pPr>
      <w:r w:rsidRPr="009D4CCC">
        <w:rPr>
          <w:rFonts w:cs="David" w:hint="cs"/>
          <w:rtl/>
        </w:rPr>
        <w:tab/>
        <w:t>אנחנו נבהיר שזה לא פותר בהמשך את כל הבעיה של מקומות הקלפי.</w:t>
      </w:r>
    </w:p>
    <w:p w14:paraId="66E9E3B5" w14:textId="77777777" w:rsidR="009D4CCC" w:rsidRPr="009D4CCC" w:rsidRDefault="009D4CCC" w:rsidP="009D4CCC">
      <w:pPr>
        <w:bidi/>
        <w:jc w:val="both"/>
        <w:rPr>
          <w:rFonts w:cs="David" w:hint="cs"/>
          <w:rtl/>
        </w:rPr>
      </w:pPr>
    </w:p>
    <w:p w14:paraId="35D184D3" w14:textId="77777777" w:rsidR="009D4CCC" w:rsidRPr="009D4CCC" w:rsidRDefault="009D4CCC" w:rsidP="009D4CCC">
      <w:pPr>
        <w:bidi/>
        <w:jc w:val="both"/>
        <w:rPr>
          <w:rFonts w:cs="David" w:hint="cs"/>
          <w:u w:val="single"/>
          <w:rtl/>
        </w:rPr>
      </w:pPr>
      <w:r w:rsidRPr="009D4CCC">
        <w:rPr>
          <w:rFonts w:cs="David" w:hint="cs"/>
          <w:u w:val="single"/>
          <w:rtl/>
        </w:rPr>
        <w:t>דוד רותם:</w:t>
      </w:r>
    </w:p>
    <w:p w14:paraId="41E165F9" w14:textId="77777777" w:rsidR="009D4CCC" w:rsidRPr="009D4CCC" w:rsidRDefault="009D4CCC" w:rsidP="009D4CCC">
      <w:pPr>
        <w:bidi/>
        <w:jc w:val="both"/>
        <w:rPr>
          <w:rFonts w:cs="David" w:hint="cs"/>
          <w:rtl/>
        </w:rPr>
      </w:pPr>
    </w:p>
    <w:p w14:paraId="7F11DAB1" w14:textId="77777777" w:rsidR="009D4CCC" w:rsidRPr="009D4CCC" w:rsidRDefault="009D4CCC" w:rsidP="009D4CCC">
      <w:pPr>
        <w:bidi/>
        <w:jc w:val="both"/>
        <w:rPr>
          <w:rFonts w:cs="David" w:hint="cs"/>
          <w:rtl/>
        </w:rPr>
      </w:pPr>
      <w:r w:rsidRPr="009D4CCC">
        <w:rPr>
          <w:rFonts w:cs="David" w:hint="cs"/>
          <w:rtl/>
        </w:rPr>
        <w:tab/>
        <w:t xml:space="preserve"> בסדר, אבל רק יושב ראש ועדת הבחירות.</w:t>
      </w:r>
    </w:p>
    <w:p w14:paraId="6AFFC550" w14:textId="77777777" w:rsidR="009D4CCC" w:rsidRPr="009D4CCC" w:rsidRDefault="009D4CCC" w:rsidP="009D4CCC">
      <w:pPr>
        <w:bidi/>
        <w:jc w:val="both"/>
        <w:rPr>
          <w:rFonts w:cs="David" w:hint="cs"/>
          <w:rtl/>
        </w:rPr>
      </w:pPr>
    </w:p>
    <w:p w14:paraId="71418891" w14:textId="77777777" w:rsidR="009D4CCC" w:rsidRPr="009D4CCC" w:rsidRDefault="009D4CCC" w:rsidP="009D4CCC">
      <w:pPr>
        <w:bidi/>
        <w:jc w:val="both"/>
        <w:rPr>
          <w:rFonts w:cs="David" w:hint="cs"/>
          <w:rtl/>
        </w:rPr>
      </w:pPr>
      <w:r w:rsidRPr="009D4CCC">
        <w:rPr>
          <w:rFonts w:cs="David" w:hint="cs"/>
          <w:u w:val="single"/>
          <w:rtl/>
        </w:rPr>
        <w:t>ארבל אסטרחן:</w:t>
      </w:r>
    </w:p>
    <w:p w14:paraId="7A212247" w14:textId="77777777" w:rsidR="009D4CCC" w:rsidRPr="009D4CCC" w:rsidRDefault="009D4CCC" w:rsidP="009D4CCC">
      <w:pPr>
        <w:bidi/>
        <w:jc w:val="both"/>
        <w:rPr>
          <w:rFonts w:cs="David" w:hint="cs"/>
          <w:rtl/>
        </w:rPr>
      </w:pPr>
    </w:p>
    <w:p w14:paraId="642CE485" w14:textId="77777777" w:rsidR="009D4CCC" w:rsidRPr="009D4CCC" w:rsidRDefault="009D4CCC" w:rsidP="009D4CCC">
      <w:pPr>
        <w:bidi/>
        <w:jc w:val="both"/>
        <w:rPr>
          <w:rFonts w:cs="David" w:hint="cs"/>
          <w:rtl/>
        </w:rPr>
      </w:pPr>
      <w:r w:rsidRPr="009D4CCC">
        <w:rPr>
          <w:rFonts w:cs="David" w:hint="cs"/>
          <w:rtl/>
        </w:rPr>
        <w:tab/>
        <w:t xml:space="preserve">בלי "בהתייעצות עם סגניו" </w:t>
      </w:r>
      <w:r w:rsidRPr="009D4CCC">
        <w:rPr>
          <w:rFonts w:cs="David"/>
          <w:rtl/>
        </w:rPr>
        <w:t>–</w:t>
      </w:r>
      <w:r w:rsidRPr="009D4CCC">
        <w:rPr>
          <w:rFonts w:cs="David" w:hint="cs"/>
          <w:rtl/>
        </w:rPr>
        <w:t xml:space="preserve"> "רשאי להורות כי בכל מקום קלפי" </w:t>
      </w:r>
      <w:r w:rsidRPr="009D4CCC">
        <w:rPr>
          <w:rFonts w:cs="David"/>
          <w:rtl/>
        </w:rPr>
        <w:t>–</w:t>
      </w:r>
      <w:r w:rsidRPr="009D4CCC">
        <w:rPr>
          <w:rFonts w:cs="David" w:hint="cs"/>
          <w:rtl/>
        </w:rPr>
        <w:t xml:space="preserve"> במקום "לא יוצגו משניים", "יוצבו יותר מאחד". </w:t>
      </w:r>
    </w:p>
    <w:p w14:paraId="29479D5B" w14:textId="77777777" w:rsidR="009D4CCC" w:rsidRPr="009D4CCC" w:rsidRDefault="009D4CCC" w:rsidP="009D4CCC">
      <w:pPr>
        <w:bidi/>
        <w:jc w:val="both"/>
        <w:rPr>
          <w:rFonts w:cs="David" w:hint="cs"/>
          <w:rtl/>
        </w:rPr>
      </w:pPr>
    </w:p>
    <w:p w14:paraId="3B6C7A22" w14:textId="77777777" w:rsidR="009D4CCC" w:rsidRPr="009D4CCC" w:rsidRDefault="009D4CCC" w:rsidP="009D4CCC">
      <w:pPr>
        <w:bidi/>
        <w:jc w:val="both"/>
        <w:rPr>
          <w:rFonts w:cs="David" w:hint="cs"/>
          <w:rtl/>
        </w:rPr>
      </w:pPr>
      <w:r w:rsidRPr="009D4CCC">
        <w:rPr>
          <w:rFonts w:cs="David" w:hint="cs"/>
          <w:u w:val="single"/>
          <w:rtl/>
        </w:rPr>
        <w:t>אורלי עדס:</w:t>
      </w:r>
    </w:p>
    <w:p w14:paraId="4B964E88" w14:textId="77777777" w:rsidR="009D4CCC" w:rsidRPr="009D4CCC" w:rsidRDefault="009D4CCC" w:rsidP="009D4CCC">
      <w:pPr>
        <w:bidi/>
        <w:jc w:val="both"/>
        <w:rPr>
          <w:rFonts w:cs="David" w:hint="cs"/>
          <w:rtl/>
        </w:rPr>
      </w:pPr>
    </w:p>
    <w:p w14:paraId="604F8BA0" w14:textId="77777777" w:rsidR="009D4CCC" w:rsidRPr="009D4CCC" w:rsidRDefault="009D4CCC" w:rsidP="009D4CCC">
      <w:pPr>
        <w:bidi/>
        <w:jc w:val="both"/>
        <w:rPr>
          <w:rFonts w:cs="David" w:hint="cs"/>
          <w:rtl/>
        </w:rPr>
      </w:pPr>
      <w:r w:rsidRPr="009D4CCC">
        <w:rPr>
          <w:rFonts w:cs="David" w:hint="cs"/>
          <w:rtl/>
        </w:rPr>
        <w:tab/>
        <w:t>לפי החלטת יושב ראש הוועדה.</w:t>
      </w:r>
    </w:p>
    <w:p w14:paraId="66AC5942" w14:textId="77777777" w:rsidR="009D4CCC" w:rsidRPr="009D4CCC" w:rsidRDefault="009D4CCC" w:rsidP="009D4CCC">
      <w:pPr>
        <w:bidi/>
        <w:jc w:val="both"/>
        <w:rPr>
          <w:rFonts w:cs="David" w:hint="cs"/>
          <w:rtl/>
        </w:rPr>
      </w:pPr>
    </w:p>
    <w:p w14:paraId="7CE91489" w14:textId="77777777" w:rsidR="009D4CCC" w:rsidRPr="009D4CCC" w:rsidRDefault="009D4CCC" w:rsidP="009D4CCC">
      <w:pPr>
        <w:bidi/>
        <w:jc w:val="both"/>
        <w:rPr>
          <w:rFonts w:cs="David"/>
          <w:u w:val="single"/>
        </w:rPr>
      </w:pPr>
      <w:r w:rsidRPr="009D4CCC">
        <w:rPr>
          <w:rFonts w:cs="David" w:hint="cs"/>
          <w:u w:val="single"/>
          <w:rtl/>
        </w:rPr>
        <w:t>היו"ר יריב לוין:</w:t>
      </w:r>
    </w:p>
    <w:p w14:paraId="14C5CAA0" w14:textId="77777777" w:rsidR="009D4CCC" w:rsidRPr="009D4CCC" w:rsidRDefault="009D4CCC" w:rsidP="009D4CCC">
      <w:pPr>
        <w:bidi/>
        <w:jc w:val="both"/>
        <w:rPr>
          <w:rFonts w:cs="David" w:hint="cs"/>
          <w:u w:val="single"/>
          <w:rtl/>
        </w:rPr>
      </w:pPr>
    </w:p>
    <w:p w14:paraId="02FB2389" w14:textId="77777777" w:rsidR="009D4CCC" w:rsidRPr="009D4CCC" w:rsidRDefault="009D4CCC" w:rsidP="009D4CCC">
      <w:pPr>
        <w:bidi/>
        <w:jc w:val="both"/>
        <w:rPr>
          <w:rFonts w:cs="David" w:hint="cs"/>
          <w:rtl/>
        </w:rPr>
      </w:pPr>
      <w:r w:rsidRPr="009D4CCC">
        <w:rPr>
          <w:rFonts w:cs="David" w:hint="cs"/>
          <w:rtl/>
        </w:rPr>
        <w:tab/>
        <w:t>בסדר גמור.</w:t>
      </w:r>
    </w:p>
    <w:p w14:paraId="778EF637" w14:textId="77777777" w:rsidR="009D4CCC" w:rsidRPr="009D4CCC" w:rsidRDefault="009D4CCC" w:rsidP="009D4CCC">
      <w:pPr>
        <w:bidi/>
        <w:jc w:val="both"/>
        <w:rPr>
          <w:rFonts w:cs="David" w:hint="cs"/>
          <w:rtl/>
        </w:rPr>
      </w:pPr>
    </w:p>
    <w:p w14:paraId="428885B5" w14:textId="77777777" w:rsidR="009D4CCC" w:rsidRPr="009D4CCC" w:rsidRDefault="009D4CCC" w:rsidP="009D4CCC">
      <w:pPr>
        <w:bidi/>
        <w:jc w:val="both"/>
        <w:rPr>
          <w:rFonts w:cs="David" w:hint="cs"/>
          <w:rtl/>
        </w:rPr>
      </w:pPr>
      <w:r w:rsidRPr="009D4CCC">
        <w:rPr>
          <w:rFonts w:cs="David" w:hint="cs"/>
          <w:u w:val="single"/>
          <w:rtl/>
        </w:rPr>
        <w:t>ארבל אסטרחן:</w:t>
      </w:r>
    </w:p>
    <w:p w14:paraId="0A7E468D" w14:textId="77777777" w:rsidR="009D4CCC" w:rsidRPr="009D4CCC" w:rsidRDefault="009D4CCC" w:rsidP="009D4CCC">
      <w:pPr>
        <w:bidi/>
        <w:jc w:val="both"/>
        <w:rPr>
          <w:rFonts w:cs="David" w:hint="cs"/>
          <w:rtl/>
        </w:rPr>
      </w:pPr>
    </w:p>
    <w:p w14:paraId="296541E0" w14:textId="77777777" w:rsidR="009D4CCC" w:rsidRPr="009D4CCC" w:rsidRDefault="009D4CCC" w:rsidP="009D4CCC">
      <w:pPr>
        <w:bidi/>
        <w:jc w:val="both"/>
        <w:rPr>
          <w:rFonts w:cs="David" w:hint="cs"/>
          <w:rtl/>
        </w:rPr>
      </w:pPr>
      <w:r w:rsidRPr="009D4CCC">
        <w:rPr>
          <w:rFonts w:cs="David" w:hint="cs"/>
          <w:rtl/>
        </w:rPr>
        <w:tab/>
        <w:t xml:space="preserve">לפי מספר תאי הצבעה. </w:t>
      </w:r>
    </w:p>
    <w:p w14:paraId="2C9D0020" w14:textId="77777777" w:rsidR="009D4CCC" w:rsidRPr="009D4CCC" w:rsidRDefault="009D4CCC" w:rsidP="009D4CCC">
      <w:pPr>
        <w:bidi/>
        <w:jc w:val="both"/>
        <w:rPr>
          <w:rFonts w:cs="David" w:hint="cs"/>
          <w:rtl/>
        </w:rPr>
      </w:pPr>
    </w:p>
    <w:p w14:paraId="1E1A859F" w14:textId="77777777" w:rsidR="009D4CCC" w:rsidRPr="009D4CCC" w:rsidRDefault="009D4CCC" w:rsidP="009D4CCC">
      <w:pPr>
        <w:bidi/>
        <w:jc w:val="both"/>
        <w:rPr>
          <w:rFonts w:cs="David"/>
        </w:rPr>
      </w:pPr>
      <w:r w:rsidRPr="009D4CCC">
        <w:rPr>
          <w:rFonts w:cs="David" w:hint="cs"/>
          <w:u w:val="single"/>
          <w:rtl/>
        </w:rPr>
        <w:t>אורלי עדס:</w:t>
      </w:r>
    </w:p>
    <w:p w14:paraId="7A84EEDD" w14:textId="77777777" w:rsidR="009D4CCC" w:rsidRPr="009D4CCC" w:rsidRDefault="009D4CCC" w:rsidP="009D4CCC">
      <w:pPr>
        <w:bidi/>
        <w:jc w:val="both"/>
        <w:rPr>
          <w:rFonts w:cs="David" w:hint="cs"/>
          <w:rtl/>
        </w:rPr>
      </w:pPr>
    </w:p>
    <w:p w14:paraId="58CC86C6" w14:textId="77777777" w:rsidR="009D4CCC" w:rsidRPr="009D4CCC" w:rsidRDefault="009D4CCC" w:rsidP="009D4CCC">
      <w:pPr>
        <w:bidi/>
        <w:jc w:val="both"/>
        <w:rPr>
          <w:rFonts w:cs="David" w:hint="cs"/>
          <w:rtl/>
        </w:rPr>
      </w:pPr>
      <w:r w:rsidRPr="009D4CCC">
        <w:rPr>
          <w:rFonts w:cs="David" w:hint="cs"/>
          <w:rtl/>
        </w:rPr>
        <w:tab/>
        <w:t>ואז את כותבת "לפי החלטת יושב ראש הוועדה"?</w:t>
      </w:r>
    </w:p>
    <w:p w14:paraId="395B48C0" w14:textId="77777777" w:rsidR="009D4CCC" w:rsidRPr="009D4CCC" w:rsidRDefault="009D4CCC" w:rsidP="009D4CCC">
      <w:pPr>
        <w:bidi/>
        <w:jc w:val="both"/>
        <w:rPr>
          <w:rFonts w:cs="David" w:hint="cs"/>
          <w:rtl/>
        </w:rPr>
      </w:pPr>
    </w:p>
    <w:p w14:paraId="7E02BA06" w14:textId="77777777" w:rsidR="009D4CCC" w:rsidRPr="009D4CCC" w:rsidRDefault="009D4CCC" w:rsidP="009D4CCC">
      <w:pPr>
        <w:bidi/>
        <w:jc w:val="both"/>
        <w:rPr>
          <w:rFonts w:cs="David" w:hint="cs"/>
          <w:u w:val="single"/>
          <w:rtl/>
        </w:rPr>
      </w:pPr>
      <w:r w:rsidRPr="009D4CCC">
        <w:rPr>
          <w:rFonts w:cs="David" w:hint="cs"/>
          <w:u w:val="single"/>
          <w:rtl/>
        </w:rPr>
        <w:t>ארבל אסטרחן:</w:t>
      </w:r>
    </w:p>
    <w:p w14:paraId="49A774EF" w14:textId="77777777" w:rsidR="009D4CCC" w:rsidRPr="009D4CCC" w:rsidRDefault="009D4CCC" w:rsidP="009D4CCC">
      <w:pPr>
        <w:bidi/>
        <w:jc w:val="both"/>
        <w:rPr>
          <w:rFonts w:cs="David" w:hint="cs"/>
          <w:rtl/>
        </w:rPr>
      </w:pPr>
    </w:p>
    <w:p w14:paraId="383DDF4C" w14:textId="77777777" w:rsidR="009D4CCC" w:rsidRPr="009D4CCC" w:rsidRDefault="009D4CCC" w:rsidP="009D4CCC">
      <w:pPr>
        <w:bidi/>
        <w:jc w:val="both"/>
        <w:rPr>
          <w:rFonts w:cs="David" w:hint="cs"/>
          <w:rtl/>
        </w:rPr>
      </w:pPr>
      <w:r w:rsidRPr="009D4CCC">
        <w:rPr>
          <w:rFonts w:cs="David" w:hint="cs"/>
          <w:rtl/>
        </w:rPr>
        <w:tab/>
        <w:t xml:space="preserve"> כן.</w:t>
      </w:r>
    </w:p>
    <w:p w14:paraId="38AC44B8" w14:textId="77777777" w:rsidR="009D4CCC" w:rsidRPr="009D4CCC" w:rsidRDefault="009D4CCC" w:rsidP="009D4CCC">
      <w:pPr>
        <w:bidi/>
        <w:jc w:val="both"/>
        <w:rPr>
          <w:rFonts w:cs="David" w:hint="cs"/>
          <w:rtl/>
        </w:rPr>
      </w:pPr>
    </w:p>
    <w:p w14:paraId="43D52614" w14:textId="77777777" w:rsidR="009D4CCC" w:rsidRPr="009D4CCC" w:rsidRDefault="009D4CCC" w:rsidP="009D4CCC">
      <w:pPr>
        <w:bidi/>
        <w:jc w:val="both"/>
        <w:rPr>
          <w:rFonts w:cs="David" w:hint="cs"/>
          <w:rtl/>
        </w:rPr>
      </w:pPr>
      <w:r w:rsidRPr="009D4CCC">
        <w:rPr>
          <w:rFonts w:cs="David" w:hint="cs"/>
          <w:rtl/>
        </w:rPr>
        <w:tab/>
        <w:t xml:space="preserve">סעיף 70: היום סעיף 11 אומר שבאזור קלפי יהיו לא יותר מ-800 בוחרים, ואפשר להעלות את זה ל-900, על-פי הצעת שר הפנים. </w:t>
      </w:r>
    </w:p>
    <w:p w14:paraId="6322A1EF" w14:textId="77777777" w:rsidR="009D4CCC" w:rsidRPr="009D4CCC" w:rsidRDefault="009D4CCC" w:rsidP="009D4CCC">
      <w:pPr>
        <w:bidi/>
        <w:jc w:val="both"/>
        <w:rPr>
          <w:rFonts w:cs="David" w:hint="cs"/>
          <w:rtl/>
        </w:rPr>
      </w:pPr>
    </w:p>
    <w:p w14:paraId="42AB3167" w14:textId="77777777" w:rsidR="009D4CCC" w:rsidRPr="009D4CCC" w:rsidRDefault="009D4CCC" w:rsidP="009D4CCC">
      <w:pPr>
        <w:bidi/>
        <w:jc w:val="both"/>
        <w:rPr>
          <w:rFonts w:cs="David" w:hint="cs"/>
          <w:u w:val="single"/>
          <w:rtl/>
        </w:rPr>
      </w:pPr>
      <w:r w:rsidRPr="009D4CCC">
        <w:rPr>
          <w:rFonts w:cs="David" w:hint="cs"/>
          <w:u w:val="single"/>
          <w:rtl/>
        </w:rPr>
        <w:t>היו</w:t>
      </w:r>
      <w:r w:rsidRPr="009D4CCC">
        <w:rPr>
          <w:rFonts w:cs="David"/>
          <w:u w:val="single"/>
          <w:rtl/>
        </w:rPr>
        <w:t>"</w:t>
      </w:r>
      <w:r w:rsidRPr="009D4CCC">
        <w:rPr>
          <w:rFonts w:cs="David" w:hint="cs"/>
          <w:u w:val="single"/>
          <w:rtl/>
        </w:rPr>
        <w:t>ר יריב לוין:</w:t>
      </w:r>
    </w:p>
    <w:p w14:paraId="3C93259E" w14:textId="77777777" w:rsidR="009D4CCC" w:rsidRPr="009D4CCC" w:rsidRDefault="009D4CCC" w:rsidP="009D4CCC">
      <w:pPr>
        <w:bidi/>
        <w:jc w:val="both"/>
        <w:rPr>
          <w:rFonts w:cs="David" w:hint="cs"/>
          <w:u w:val="single"/>
          <w:rtl/>
        </w:rPr>
      </w:pPr>
    </w:p>
    <w:p w14:paraId="7416F922" w14:textId="77777777" w:rsidR="009D4CCC" w:rsidRPr="009D4CCC" w:rsidRDefault="009D4CCC" w:rsidP="009D4CCC">
      <w:pPr>
        <w:bidi/>
        <w:jc w:val="both"/>
        <w:rPr>
          <w:rFonts w:cs="David" w:hint="cs"/>
          <w:rtl/>
        </w:rPr>
      </w:pPr>
      <w:r w:rsidRPr="009D4CCC">
        <w:rPr>
          <w:rFonts w:cs="David" w:hint="cs"/>
          <w:rtl/>
        </w:rPr>
        <w:tab/>
        <w:t>זה לא באזור קלפי, זה בקלפי מסוימת.</w:t>
      </w:r>
    </w:p>
    <w:p w14:paraId="30608C48" w14:textId="77777777" w:rsidR="009D4CCC" w:rsidRPr="009D4CCC" w:rsidRDefault="009D4CCC" w:rsidP="009D4CCC">
      <w:pPr>
        <w:bidi/>
        <w:jc w:val="both"/>
        <w:rPr>
          <w:rFonts w:cs="David" w:hint="cs"/>
          <w:rtl/>
        </w:rPr>
      </w:pPr>
    </w:p>
    <w:p w14:paraId="02F2749C" w14:textId="77777777" w:rsidR="009D4CCC" w:rsidRPr="009D4CCC" w:rsidRDefault="009D4CCC" w:rsidP="009D4CCC">
      <w:pPr>
        <w:bidi/>
        <w:jc w:val="both"/>
        <w:rPr>
          <w:rFonts w:cs="David" w:hint="cs"/>
          <w:rtl/>
        </w:rPr>
      </w:pPr>
      <w:r w:rsidRPr="009D4CCC">
        <w:rPr>
          <w:rFonts w:cs="David" w:hint="cs"/>
          <w:u w:val="single"/>
          <w:rtl/>
        </w:rPr>
        <w:t>אהוד שילת:</w:t>
      </w:r>
    </w:p>
    <w:p w14:paraId="2A703EF8" w14:textId="77777777" w:rsidR="009D4CCC" w:rsidRPr="009D4CCC" w:rsidRDefault="009D4CCC" w:rsidP="009D4CCC">
      <w:pPr>
        <w:bidi/>
        <w:jc w:val="both"/>
        <w:rPr>
          <w:rFonts w:cs="David" w:hint="cs"/>
          <w:rtl/>
        </w:rPr>
      </w:pPr>
    </w:p>
    <w:p w14:paraId="2F2C6FB6" w14:textId="77777777" w:rsidR="009D4CCC" w:rsidRPr="009D4CCC" w:rsidRDefault="009D4CCC" w:rsidP="009D4CCC">
      <w:pPr>
        <w:bidi/>
        <w:jc w:val="both"/>
        <w:rPr>
          <w:rFonts w:cs="David" w:hint="cs"/>
          <w:rtl/>
        </w:rPr>
      </w:pPr>
      <w:r w:rsidRPr="009D4CCC">
        <w:rPr>
          <w:rFonts w:cs="David" w:hint="cs"/>
          <w:rtl/>
        </w:rPr>
        <w:tab/>
        <w:t>זה אזור קלפי.</w:t>
      </w:r>
    </w:p>
    <w:p w14:paraId="56C66BC3" w14:textId="77777777" w:rsidR="009D4CCC" w:rsidRPr="009D4CCC" w:rsidRDefault="009D4CCC" w:rsidP="009D4CCC">
      <w:pPr>
        <w:bidi/>
        <w:jc w:val="both"/>
        <w:rPr>
          <w:rFonts w:cs="David" w:hint="cs"/>
          <w:rtl/>
        </w:rPr>
      </w:pPr>
    </w:p>
    <w:p w14:paraId="1520FF18" w14:textId="77777777" w:rsidR="009D4CCC" w:rsidRPr="009D4CCC" w:rsidRDefault="009D4CCC" w:rsidP="009D4CCC">
      <w:pPr>
        <w:bidi/>
        <w:jc w:val="both"/>
        <w:rPr>
          <w:rFonts w:cs="David" w:hint="cs"/>
          <w:rtl/>
        </w:rPr>
      </w:pPr>
      <w:r w:rsidRPr="009D4CCC">
        <w:rPr>
          <w:rFonts w:cs="David" w:hint="cs"/>
          <w:u w:val="single"/>
          <w:rtl/>
        </w:rPr>
        <w:t>ארבל אסטרחן:</w:t>
      </w:r>
    </w:p>
    <w:p w14:paraId="2DE6FABC" w14:textId="77777777" w:rsidR="009D4CCC" w:rsidRPr="009D4CCC" w:rsidRDefault="009D4CCC" w:rsidP="009D4CCC">
      <w:pPr>
        <w:bidi/>
        <w:jc w:val="both"/>
        <w:rPr>
          <w:rFonts w:cs="David" w:hint="cs"/>
          <w:rtl/>
        </w:rPr>
      </w:pPr>
      <w:r w:rsidRPr="009D4CCC">
        <w:rPr>
          <w:rFonts w:cs="David" w:hint="cs"/>
          <w:rtl/>
        </w:rPr>
        <w:tab/>
      </w:r>
    </w:p>
    <w:p w14:paraId="112DCEEC" w14:textId="77777777" w:rsidR="009D4CCC" w:rsidRPr="009D4CCC" w:rsidRDefault="009D4CCC" w:rsidP="009D4CCC">
      <w:pPr>
        <w:bidi/>
        <w:jc w:val="both"/>
        <w:rPr>
          <w:rFonts w:cs="David" w:hint="cs"/>
          <w:rtl/>
        </w:rPr>
      </w:pPr>
      <w:r w:rsidRPr="009D4CCC">
        <w:rPr>
          <w:rFonts w:cs="David" w:hint="cs"/>
          <w:rtl/>
        </w:rPr>
        <w:tab/>
        <w:t>ככה זה נקרא.</w:t>
      </w:r>
    </w:p>
    <w:p w14:paraId="2567F84C" w14:textId="77777777" w:rsidR="009D4CCC" w:rsidRPr="009D4CCC" w:rsidRDefault="009D4CCC" w:rsidP="009D4CCC">
      <w:pPr>
        <w:bidi/>
        <w:jc w:val="both"/>
        <w:rPr>
          <w:rFonts w:cs="David" w:hint="cs"/>
          <w:rtl/>
        </w:rPr>
      </w:pPr>
    </w:p>
    <w:p w14:paraId="20AD36CE" w14:textId="77777777" w:rsidR="009D4CCC" w:rsidRPr="009D4CCC" w:rsidRDefault="009D4CCC" w:rsidP="009D4CCC">
      <w:pPr>
        <w:bidi/>
        <w:ind w:firstLine="567"/>
        <w:jc w:val="both"/>
        <w:rPr>
          <w:rFonts w:cs="David" w:hint="cs"/>
          <w:rtl/>
        </w:rPr>
      </w:pPr>
      <w:r w:rsidRPr="009D4CCC">
        <w:rPr>
          <w:rFonts w:cs="David" w:hint="cs"/>
          <w:rtl/>
        </w:rPr>
        <w:t>סעיף 70(ב) אומר שאם נוכחו יושב ראש הוועדה המרכזית וסגניו שבאזור קלפי יעלה מספר הבוחרים על 900 אפשר להורות שתהיה קלפי שנייה.</w:t>
      </w:r>
    </w:p>
    <w:p w14:paraId="301C4358" w14:textId="77777777" w:rsidR="009D4CCC" w:rsidRPr="009D4CCC" w:rsidRDefault="009D4CCC" w:rsidP="009D4CCC">
      <w:pPr>
        <w:bidi/>
        <w:jc w:val="both"/>
        <w:rPr>
          <w:rFonts w:cs="David" w:hint="cs"/>
          <w:rtl/>
        </w:rPr>
      </w:pPr>
    </w:p>
    <w:p w14:paraId="47505DE3" w14:textId="77777777" w:rsidR="009D4CCC" w:rsidRPr="009D4CCC" w:rsidRDefault="009D4CCC" w:rsidP="009D4CCC">
      <w:pPr>
        <w:bidi/>
        <w:jc w:val="both"/>
        <w:rPr>
          <w:rFonts w:cs="David"/>
          <w:u w:val="single"/>
        </w:rPr>
      </w:pPr>
      <w:r w:rsidRPr="009D4CCC">
        <w:rPr>
          <w:rFonts w:cs="David" w:hint="cs"/>
          <w:u w:val="single"/>
          <w:rtl/>
        </w:rPr>
        <w:t>היו"ר יריב לוין:</w:t>
      </w:r>
    </w:p>
    <w:p w14:paraId="712E9BE9" w14:textId="77777777" w:rsidR="009D4CCC" w:rsidRPr="009D4CCC" w:rsidRDefault="009D4CCC" w:rsidP="009D4CCC">
      <w:pPr>
        <w:bidi/>
        <w:jc w:val="both"/>
        <w:rPr>
          <w:rFonts w:cs="David" w:hint="cs"/>
          <w:u w:val="single"/>
          <w:rtl/>
        </w:rPr>
      </w:pPr>
    </w:p>
    <w:p w14:paraId="242040AB" w14:textId="77777777" w:rsidR="009D4CCC" w:rsidRPr="009D4CCC" w:rsidRDefault="009D4CCC" w:rsidP="009D4CCC">
      <w:pPr>
        <w:bidi/>
        <w:jc w:val="both"/>
        <w:rPr>
          <w:rFonts w:cs="David" w:hint="cs"/>
          <w:rtl/>
        </w:rPr>
      </w:pPr>
      <w:r w:rsidRPr="009D4CCC">
        <w:rPr>
          <w:rFonts w:cs="David" w:hint="cs"/>
          <w:rtl/>
        </w:rPr>
        <w:tab/>
        <w:t>עכשיו השאלה היא המספר. 500 זה נמוך מאוד.</w:t>
      </w:r>
    </w:p>
    <w:p w14:paraId="045D9FE4" w14:textId="77777777" w:rsidR="009D4CCC" w:rsidRPr="009D4CCC" w:rsidRDefault="009D4CCC" w:rsidP="009D4CCC">
      <w:pPr>
        <w:bidi/>
        <w:jc w:val="both"/>
        <w:rPr>
          <w:rFonts w:cs="David" w:hint="cs"/>
          <w:rtl/>
        </w:rPr>
      </w:pPr>
    </w:p>
    <w:p w14:paraId="16CB910C" w14:textId="77777777" w:rsidR="009D4CCC" w:rsidRPr="009D4CCC" w:rsidRDefault="009D4CCC" w:rsidP="009D4CCC">
      <w:pPr>
        <w:bidi/>
        <w:jc w:val="both"/>
        <w:rPr>
          <w:rFonts w:cs="David" w:hint="cs"/>
          <w:rtl/>
        </w:rPr>
      </w:pPr>
      <w:r w:rsidRPr="009D4CCC">
        <w:rPr>
          <w:rFonts w:cs="David" w:hint="cs"/>
          <w:u w:val="single"/>
          <w:rtl/>
        </w:rPr>
        <w:t>אורלי עדס:</w:t>
      </w:r>
    </w:p>
    <w:p w14:paraId="1A883B13" w14:textId="77777777" w:rsidR="009D4CCC" w:rsidRPr="009D4CCC" w:rsidRDefault="009D4CCC" w:rsidP="009D4CCC">
      <w:pPr>
        <w:bidi/>
        <w:jc w:val="both"/>
        <w:rPr>
          <w:rFonts w:cs="David" w:hint="cs"/>
          <w:rtl/>
        </w:rPr>
      </w:pPr>
    </w:p>
    <w:p w14:paraId="774F06D7" w14:textId="77777777" w:rsidR="009D4CCC" w:rsidRPr="009D4CCC" w:rsidRDefault="009D4CCC" w:rsidP="009D4CCC">
      <w:pPr>
        <w:bidi/>
        <w:jc w:val="both"/>
        <w:rPr>
          <w:rFonts w:cs="David" w:hint="cs"/>
          <w:rtl/>
        </w:rPr>
      </w:pPr>
      <w:r w:rsidRPr="009D4CCC">
        <w:rPr>
          <w:rFonts w:cs="David" w:hint="cs"/>
          <w:rtl/>
        </w:rPr>
        <w:tab/>
        <w:t>חשבנו לבקש 600 כי כבר היום אנחנו משתמשים כמעט בכל מבני הציבור הקיימים בארץ, ובחדרים רבים בכל מבנה. אנחנו צופים קושי באיתור מקומות נוספים, ולכן 600 ייתן לנו קצת יותר מרחב. אנחנו עדיין לא יודעים לומר מספרים.</w:t>
      </w:r>
    </w:p>
    <w:p w14:paraId="2DC65620" w14:textId="77777777" w:rsidR="009D4CCC" w:rsidRPr="009D4CCC" w:rsidRDefault="009D4CCC" w:rsidP="009D4CCC">
      <w:pPr>
        <w:bidi/>
        <w:jc w:val="both"/>
        <w:rPr>
          <w:rFonts w:cs="David" w:hint="cs"/>
          <w:rtl/>
        </w:rPr>
      </w:pPr>
    </w:p>
    <w:p w14:paraId="2CE2D262" w14:textId="77777777" w:rsidR="009D4CCC" w:rsidRPr="009D4CCC" w:rsidRDefault="009D4CCC" w:rsidP="009D4CCC">
      <w:pPr>
        <w:bidi/>
        <w:jc w:val="both"/>
        <w:rPr>
          <w:rFonts w:cs="David" w:hint="cs"/>
          <w:u w:val="single"/>
          <w:rtl/>
        </w:rPr>
      </w:pPr>
      <w:r w:rsidRPr="009D4CCC">
        <w:rPr>
          <w:rFonts w:cs="David" w:hint="cs"/>
          <w:u w:val="single"/>
          <w:rtl/>
        </w:rPr>
        <w:t>היו</w:t>
      </w:r>
      <w:r w:rsidRPr="009D4CCC">
        <w:rPr>
          <w:rFonts w:cs="David"/>
          <w:u w:val="single"/>
          <w:rtl/>
        </w:rPr>
        <w:t>"</w:t>
      </w:r>
      <w:r w:rsidRPr="009D4CCC">
        <w:rPr>
          <w:rFonts w:cs="David" w:hint="cs"/>
          <w:u w:val="single"/>
          <w:rtl/>
        </w:rPr>
        <w:t>ר יריב לוין:</w:t>
      </w:r>
    </w:p>
    <w:p w14:paraId="14ADBB64" w14:textId="77777777" w:rsidR="009D4CCC" w:rsidRPr="009D4CCC" w:rsidRDefault="009D4CCC" w:rsidP="009D4CCC">
      <w:pPr>
        <w:bidi/>
        <w:jc w:val="both"/>
        <w:rPr>
          <w:rFonts w:cs="David" w:hint="cs"/>
          <w:u w:val="single"/>
          <w:rtl/>
        </w:rPr>
      </w:pPr>
    </w:p>
    <w:p w14:paraId="67FAB13C" w14:textId="77777777" w:rsidR="009D4CCC" w:rsidRPr="009D4CCC" w:rsidRDefault="009D4CCC" w:rsidP="009D4CCC">
      <w:pPr>
        <w:bidi/>
        <w:jc w:val="both"/>
        <w:rPr>
          <w:rFonts w:cs="David" w:hint="cs"/>
          <w:rtl/>
        </w:rPr>
      </w:pPr>
      <w:r w:rsidRPr="009D4CCC">
        <w:rPr>
          <w:rFonts w:cs="David" w:hint="cs"/>
          <w:rtl/>
        </w:rPr>
        <w:tab/>
        <w:t xml:space="preserve"> למה לא להשאיר 900?</w:t>
      </w:r>
    </w:p>
    <w:p w14:paraId="176E36B2" w14:textId="77777777" w:rsidR="009D4CCC" w:rsidRPr="009D4CCC" w:rsidRDefault="009D4CCC" w:rsidP="009D4CCC">
      <w:pPr>
        <w:bidi/>
        <w:jc w:val="both"/>
        <w:rPr>
          <w:rFonts w:cs="David" w:hint="cs"/>
          <w:rtl/>
        </w:rPr>
      </w:pPr>
    </w:p>
    <w:p w14:paraId="7A3513B7" w14:textId="77777777" w:rsidR="009D4CCC" w:rsidRPr="009D4CCC" w:rsidRDefault="009D4CCC" w:rsidP="009D4CCC">
      <w:pPr>
        <w:bidi/>
        <w:jc w:val="both"/>
        <w:rPr>
          <w:rFonts w:cs="David" w:hint="cs"/>
          <w:rtl/>
        </w:rPr>
      </w:pPr>
      <w:r w:rsidRPr="009D4CCC">
        <w:rPr>
          <w:rFonts w:cs="David" w:hint="cs"/>
          <w:u w:val="single"/>
          <w:rtl/>
        </w:rPr>
        <w:t>אורלי עדס:</w:t>
      </w:r>
    </w:p>
    <w:p w14:paraId="61425781" w14:textId="77777777" w:rsidR="009D4CCC" w:rsidRPr="009D4CCC" w:rsidRDefault="009D4CCC" w:rsidP="009D4CCC">
      <w:pPr>
        <w:bidi/>
        <w:jc w:val="both"/>
        <w:rPr>
          <w:rFonts w:cs="David" w:hint="cs"/>
          <w:rtl/>
        </w:rPr>
      </w:pPr>
    </w:p>
    <w:p w14:paraId="4923CBCD" w14:textId="77777777" w:rsidR="009D4CCC" w:rsidRPr="009D4CCC" w:rsidRDefault="009D4CCC" w:rsidP="009D4CCC">
      <w:pPr>
        <w:bidi/>
        <w:jc w:val="both"/>
        <w:rPr>
          <w:rFonts w:cs="David" w:hint="cs"/>
          <w:rtl/>
        </w:rPr>
      </w:pPr>
      <w:r w:rsidRPr="009D4CCC">
        <w:rPr>
          <w:rFonts w:cs="David" w:hint="cs"/>
          <w:rtl/>
        </w:rPr>
        <w:tab/>
        <w:t>כיוון שאין היום הרבה קלפיות שיש בהן מעל 900 בוחרים, ואז זה נותן מעל 900. אנחנו רוצים גם להבהיר שפתרון של שניים-שלושה פרגודים בקלפי לא ייתן הרבה זמן להצבעה כמו שחושבים כי בממוצע זה יוצא דקה למצביע. אתה חוסך את זמן ההצבעה כי אתה מאפשר כמה מצביעים בו זמנית, אבל יחד עם זאת אותה ועדת קלפי מזהה את הבוחרים, ושם ייווצר הפקק. אז זה לא יפתור לגמרי את הבעיה. לכן אנחנו חושבים שבחלק מהמקומות צריך יהיה לפצל את הקלפיות לשניים, ובחלק להציב יותר פרגודים במקומות שטכנית זה יהיה אפשרי מבחינת המיקום.</w:t>
      </w:r>
    </w:p>
    <w:p w14:paraId="7D4E4C70" w14:textId="77777777" w:rsidR="009D4CCC" w:rsidRPr="009D4CCC" w:rsidRDefault="009D4CCC" w:rsidP="009D4CCC">
      <w:pPr>
        <w:bidi/>
        <w:jc w:val="both"/>
        <w:rPr>
          <w:rFonts w:cs="David" w:hint="cs"/>
          <w:rtl/>
        </w:rPr>
      </w:pPr>
    </w:p>
    <w:p w14:paraId="3FD76424" w14:textId="77777777" w:rsidR="009D4CCC" w:rsidRPr="009D4CCC" w:rsidRDefault="009D4CCC" w:rsidP="009D4CCC">
      <w:pPr>
        <w:bidi/>
        <w:jc w:val="both"/>
        <w:rPr>
          <w:rFonts w:cs="David" w:hint="cs"/>
          <w:u w:val="single"/>
          <w:rtl/>
        </w:rPr>
      </w:pPr>
      <w:r w:rsidRPr="009D4CCC">
        <w:rPr>
          <w:rFonts w:cs="David" w:hint="cs"/>
          <w:u w:val="single"/>
          <w:rtl/>
        </w:rPr>
        <w:t>אילת פישמן:</w:t>
      </w:r>
    </w:p>
    <w:p w14:paraId="452991DE" w14:textId="77777777" w:rsidR="009D4CCC" w:rsidRPr="009D4CCC" w:rsidRDefault="009D4CCC" w:rsidP="009D4CCC">
      <w:pPr>
        <w:bidi/>
        <w:jc w:val="both"/>
        <w:rPr>
          <w:rFonts w:cs="David" w:hint="cs"/>
          <w:u w:val="single"/>
          <w:rtl/>
        </w:rPr>
      </w:pPr>
    </w:p>
    <w:p w14:paraId="66CDD4DA" w14:textId="77777777" w:rsidR="009D4CCC" w:rsidRPr="009D4CCC" w:rsidRDefault="009D4CCC" w:rsidP="009D4CCC">
      <w:pPr>
        <w:bidi/>
        <w:jc w:val="both"/>
        <w:rPr>
          <w:rFonts w:cs="David" w:hint="cs"/>
          <w:rtl/>
        </w:rPr>
      </w:pPr>
      <w:r w:rsidRPr="009D4CCC">
        <w:rPr>
          <w:rFonts w:cs="David" w:hint="cs"/>
          <w:rtl/>
        </w:rPr>
        <w:tab/>
        <w:t>לכן 600 זה מספר שאפשר לחיות איתו.</w:t>
      </w:r>
    </w:p>
    <w:p w14:paraId="016B9BEC" w14:textId="77777777" w:rsidR="009D4CCC" w:rsidRPr="009D4CCC" w:rsidRDefault="009D4CCC" w:rsidP="009D4CCC">
      <w:pPr>
        <w:bidi/>
        <w:jc w:val="both"/>
        <w:rPr>
          <w:rFonts w:cs="David" w:hint="cs"/>
          <w:rtl/>
        </w:rPr>
      </w:pPr>
    </w:p>
    <w:p w14:paraId="18494F5B" w14:textId="77777777" w:rsidR="009D4CCC" w:rsidRPr="009D4CCC" w:rsidRDefault="009D4CCC" w:rsidP="009D4CCC">
      <w:pPr>
        <w:bidi/>
        <w:jc w:val="both"/>
        <w:rPr>
          <w:rFonts w:cs="David"/>
        </w:rPr>
      </w:pPr>
      <w:r w:rsidRPr="009D4CCC">
        <w:rPr>
          <w:rFonts w:cs="David" w:hint="cs"/>
          <w:u w:val="single"/>
          <w:rtl/>
        </w:rPr>
        <w:t>אורלי עדס:</w:t>
      </w:r>
    </w:p>
    <w:p w14:paraId="4F760663" w14:textId="77777777" w:rsidR="009D4CCC" w:rsidRPr="009D4CCC" w:rsidRDefault="009D4CCC" w:rsidP="009D4CCC">
      <w:pPr>
        <w:bidi/>
        <w:jc w:val="both"/>
        <w:rPr>
          <w:rFonts w:cs="David" w:hint="cs"/>
          <w:rtl/>
        </w:rPr>
      </w:pPr>
    </w:p>
    <w:p w14:paraId="7DDFEF5F" w14:textId="77777777" w:rsidR="009D4CCC" w:rsidRPr="009D4CCC" w:rsidRDefault="009D4CCC" w:rsidP="009D4CCC">
      <w:pPr>
        <w:bidi/>
        <w:jc w:val="both"/>
        <w:rPr>
          <w:rFonts w:cs="David" w:hint="cs"/>
          <w:rtl/>
        </w:rPr>
      </w:pPr>
      <w:r w:rsidRPr="009D4CCC">
        <w:rPr>
          <w:rFonts w:cs="David" w:hint="cs"/>
          <w:rtl/>
        </w:rPr>
        <w:tab/>
        <w:t>לכן 600 זה משהו שאפשר יהיה לחיות איתו.</w:t>
      </w:r>
    </w:p>
    <w:p w14:paraId="12EF0B26" w14:textId="77777777" w:rsidR="009D4CCC" w:rsidRPr="009D4CCC" w:rsidRDefault="009D4CCC" w:rsidP="009D4CCC">
      <w:pPr>
        <w:bidi/>
        <w:jc w:val="both"/>
        <w:rPr>
          <w:rFonts w:cs="David" w:hint="cs"/>
          <w:rtl/>
        </w:rPr>
      </w:pPr>
    </w:p>
    <w:p w14:paraId="778B5930" w14:textId="77777777" w:rsidR="009D4CCC" w:rsidRPr="009D4CCC" w:rsidRDefault="009D4CCC" w:rsidP="009D4CCC">
      <w:pPr>
        <w:bidi/>
        <w:jc w:val="both"/>
        <w:rPr>
          <w:rFonts w:cs="David" w:hint="cs"/>
          <w:u w:val="single"/>
          <w:rtl/>
        </w:rPr>
      </w:pPr>
      <w:r w:rsidRPr="009D4CCC">
        <w:rPr>
          <w:rFonts w:cs="David" w:hint="cs"/>
          <w:u w:val="single"/>
          <w:rtl/>
        </w:rPr>
        <w:t>היו</w:t>
      </w:r>
      <w:r w:rsidRPr="009D4CCC">
        <w:rPr>
          <w:rFonts w:cs="David"/>
          <w:u w:val="single"/>
          <w:rtl/>
        </w:rPr>
        <w:t>"</w:t>
      </w:r>
      <w:r w:rsidRPr="009D4CCC">
        <w:rPr>
          <w:rFonts w:cs="David" w:hint="cs"/>
          <w:u w:val="single"/>
          <w:rtl/>
        </w:rPr>
        <w:t>ר יריב לוין:</w:t>
      </w:r>
    </w:p>
    <w:p w14:paraId="37E982F8" w14:textId="77777777" w:rsidR="009D4CCC" w:rsidRPr="009D4CCC" w:rsidRDefault="009D4CCC" w:rsidP="009D4CCC">
      <w:pPr>
        <w:bidi/>
        <w:jc w:val="both"/>
        <w:rPr>
          <w:rFonts w:cs="David" w:hint="cs"/>
          <w:u w:val="single"/>
          <w:rtl/>
        </w:rPr>
      </w:pPr>
    </w:p>
    <w:p w14:paraId="145239BD" w14:textId="77777777" w:rsidR="009D4CCC" w:rsidRPr="009D4CCC" w:rsidRDefault="009D4CCC" w:rsidP="009D4CCC">
      <w:pPr>
        <w:bidi/>
        <w:jc w:val="both"/>
        <w:rPr>
          <w:rFonts w:cs="David" w:hint="cs"/>
          <w:rtl/>
        </w:rPr>
      </w:pPr>
      <w:r w:rsidRPr="009D4CCC">
        <w:rPr>
          <w:rFonts w:cs="David" w:hint="cs"/>
          <w:rtl/>
        </w:rPr>
        <w:tab/>
        <w:t>זה עניין שיש לו משמעות כספית לא פשוטה. זה ברור.</w:t>
      </w:r>
    </w:p>
    <w:p w14:paraId="317DD2BD" w14:textId="77777777" w:rsidR="009D4CCC" w:rsidRPr="009D4CCC" w:rsidRDefault="009D4CCC" w:rsidP="009D4CCC">
      <w:pPr>
        <w:bidi/>
        <w:jc w:val="both"/>
        <w:rPr>
          <w:rFonts w:cs="David" w:hint="cs"/>
          <w:rtl/>
        </w:rPr>
      </w:pPr>
    </w:p>
    <w:p w14:paraId="430A76A6" w14:textId="77777777" w:rsidR="009D4CCC" w:rsidRPr="009D4CCC" w:rsidRDefault="009D4CCC" w:rsidP="009D4CCC">
      <w:pPr>
        <w:bidi/>
        <w:jc w:val="both"/>
        <w:rPr>
          <w:rFonts w:cs="David" w:hint="cs"/>
          <w:rtl/>
        </w:rPr>
      </w:pPr>
      <w:r w:rsidRPr="009D4CCC">
        <w:rPr>
          <w:rFonts w:cs="David" w:hint="cs"/>
          <w:u w:val="single"/>
          <w:rtl/>
        </w:rPr>
        <w:t>אורלי עדס:</w:t>
      </w:r>
    </w:p>
    <w:p w14:paraId="03769DEB" w14:textId="77777777" w:rsidR="009D4CCC" w:rsidRPr="009D4CCC" w:rsidRDefault="009D4CCC" w:rsidP="009D4CCC">
      <w:pPr>
        <w:bidi/>
        <w:jc w:val="both"/>
        <w:rPr>
          <w:rFonts w:cs="David" w:hint="cs"/>
          <w:rtl/>
        </w:rPr>
      </w:pPr>
    </w:p>
    <w:p w14:paraId="7894EB27" w14:textId="77777777" w:rsidR="009D4CCC" w:rsidRPr="009D4CCC" w:rsidRDefault="009D4CCC" w:rsidP="009D4CCC">
      <w:pPr>
        <w:bidi/>
        <w:jc w:val="both"/>
        <w:rPr>
          <w:rFonts w:cs="David" w:hint="cs"/>
          <w:rtl/>
        </w:rPr>
      </w:pPr>
      <w:r w:rsidRPr="009D4CCC">
        <w:rPr>
          <w:rFonts w:cs="David" w:hint="cs"/>
          <w:rtl/>
        </w:rPr>
        <w:tab/>
        <w:t>רק לסבר את האוזן, מבחינת עלות שכר חברי ועדות קלפי ומזכיר והציוד בקלפי, לבד מכל ההוצאות הנלוות הרבות סביב כל זה מדובר ב-6,500 שקל לקלפי, שזה רק השכר.</w:t>
      </w:r>
    </w:p>
    <w:p w14:paraId="040E2C82" w14:textId="77777777" w:rsidR="009D4CCC" w:rsidRPr="009D4CCC" w:rsidRDefault="009D4CCC" w:rsidP="009D4CCC">
      <w:pPr>
        <w:bidi/>
        <w:jc w:val="both"/>
        <w:rPr>
          <w:rFonts w:cs="David" w:hint="cs"/>
          <w:rtl/>
        </w:rPr>
      </w:pPr>
    </w:p>
    <w:p w14:paraId="2ECE3C16" w14:textId="77777777" w:rsidR="009D4CCC" w:rsidRPr="009D4CCC" w:rsidRDefault="009D4CCC" w:rsidP="009D4CCC">
      <w:pPr>
        <w:bidi/>
        <w:jc w:val="both"/>
        <w:rPr>
          <w:rFonts w:cs="David" w:hint="cs"/>
          <w:u w:val="single"/>
          <w:rtl/>
        </w:rPr>
      </w:pPr>
      <w:r w:rsidRPr="009D4CCC">
        <w:rPr>
          <w:rFonts w:cs="David" w:hint="cs"/>
          <w:u w:val="single"/>
          <w:rtl/>
        </w:rPr>
        <w:t>היו</w:t>
      </w:r>
      <w:r w:rsidRPr="009D4CCC">
        <w:rPr>
          <w:rFonts w:cs="David"/>
          <w:u w:val="single"/>
          <w:rtl/>
        </w:rPr>
        <w:t>"</w:t>
      </w:r>
      <w:r w:rsidRPr="009D4CCC">
        <w:rPr>
          <w:rFonts w:cs="David" w:hint="cs"/>
          <w:u w:val="single"/>
          <w:rtl/>
        </w:rPr>
        <w:t>ר יריב לוין:</w:t>
      </w:r>
    </w:p>
    <w:p w14:paraId="38E3EF0F" w14:textId="77777777" w:rsidR="009D4CCC" w:rsidRPr="009D4CCC" w:rsidRDefault="009D4CCC" w:rsidP="009D4CCC">
      <w:pPr>
        <w:bidi/>
        <w:jc w:val="both"/>
        <w:rPr>
          <w:rFonts w:cs="David" w:hint="cs"/>
          <w:u w:val="single"/>
          <w:rtl/>
        </w:rPr>
      </w:pPr>
    </w:p>
    <w:p w14:paraId="1B56EED7" w14:textId="77777777" w:rsidR="009D4CCC" w:rsidRPr="009D4CCC" w:rsidRDefault="009D4CCC" w:rsidP="009D4CCC">
      <w:pPr>
        <w:bidi/>
        <w:jc w:val="both"/>
        <w:rPr>
          <w:rFonts w:cs="David" w:hint="cs"/>
          <w:rtl/>
        </w:rPr>
      </w:pPr>
      <w:r w:rsidRPr="009D4CCC">
        <w:rPr>
          <w:rFonts w:cs="David" w:hint="cs"/>
          <w:rtl/>
        </w:rPr>
        <w:tab/>
        <w:t>כמה קלפיות מפוצלות כאלה יהיו, להערכתכם, כתוצאה מהתיקון הזה?</w:t>
      </w:r>
    </w:p>
    <w:p w14:paraId="71156028" w14:textId="77777777" w:rsidR="009D4CCC" w:rsidRPr="009D4CCC" w:rsidRDefault="009D4CCC" w:rsidP="009D4CCC">
      <w:pPr>
        <w:bidi/>
        <w:jc w:val="both"/>
        <w:rPr>
          <w:rFonts w:cs="David" w:hint="cs"/>
          <w:rtl/>
        </w:rPr>
      </w:pPr>
    </w:p>
    <w:p w14:paraId="5C16C542" w14:textId="77777777" w:rsidR="009D4CCC" w:rsidRPr="009D4CCC" w:rsidRDefault="009D4CCC" w:rsidP="009D4CCC">
      <w:pPr>
        <w:bidi/>
        <w:jc w:val="both"/>
        <w:rPr>
          <w:rFonts w:cs="David" w:hint="cs"/>
          <w:rtl/>
        </w:rPr>
      </w:pPr>
      <w:r w:rsidRPr="009D4CCC">
        <w:rPr>
          <w:rFonts w:cs="David" w:hint="cs"/>
          <w:u w:val="single"/>
          <w:rtl/>
        </w:rPr>
        <w:t>אורלי עדס:</w:t>
      </w:r>
    </w:p>
    <w:p w14:paraId="709A5003" w14:textId="77777777" w:rsidR="009D4CCC" w:rsidRPr="009D4CCC" w:rsidRDefault="009D4CCC" w:rsidP="009D4CCC">
      <w:pPr>
        <w:bidi/>
        <w:jc w:val="both"/>
        <w:rPr>
          <w:rFonts w:cs="David" w:hint="cs"/>
          <w:rtl/>
        </w:rPr>
      </w:pPr>
    </w:p>
    <w:p w14:paraId="6AFC7787" w14:textId="77777777" w:rsidR="009D4CCC" w:rsidRPr="009D4CCC" w:rsidRDefault="009D4CCC" w:rsidP="009D4CCC">
      <w:pPr>
        <w:bidi/>
        <w:jc w:val="both"/>
        <w:rPr>
          <w:rFonts w:cs="David" w:hint="cs"/>
          <w:rtl/>
        </w:rPr>
      </w:pPr>
      <w:r w:rsidRPr="009D4CCC">
        <w:rPr>
          <w:rFonts w:cs="David" w:hint="cs"/>
          <w:rtl/>
        </w:rPr>
        <w:tab/>
        <w:t xml:space="preserve">כיום יש כ-4,500 קלפיות שיש בהן למעלה מ-600 בוחרים. אם היינו הולכים על 500 זה 6,500 קלפיות. לכן ביקשנו את המספר הזה. </w:t>
      </w:r>
    </w:p>
    <w:p w14:paraId="72825A5F" w14:textId="77777777" w:rsidR="009D4CCC" w:rsidRPr="009D4CCC" w:rsidRDefault="009D4CCC" w:rsidP="009D4CCC">
      <w:pPr>
        <w:bidi/>
        <w:jc w:val="both"/>
        <w:rPr>
          <w:rFonts w:cs="David" w:hint="cs"/>
          <w:rtl/>
        </w:rPr>
      </w:pPr>
    </w:p>
    <w:p w14:paraId="0DD1D0BF" w14:textId="77777777" w:rsidR="009D4CCC" w:rsidRPr="009D4CCC" w:rsidRDefault="009D4CCC" w:rsidP="009D4CCC">
      <w:pPr>
        <w:bidi/>
        <w:jc w:val="both"/>
        <w:rPr>
          <w:rFonts w:cs="David" w:hint="cs"/>
          <w:u w:val="single"/>
          <w:rtl/>
        </w:rPr>
      </w:pPr>
      <w:r w:rsidRPr="009D4CCC">
        <w:rPr>
          <w:rFonts w:cs="David" w:hint="cs"/>
          <w:u w:val="single"/>
          <w:rtl/>
        </w:rPr>
        <w:t>דוד רותם:</w:t>
      </w:r>
    </w:p>
    <w:p w14:paraId="4541E7F5" w14:textId="77777777" w:rsidR="009D4CCC" w:rsidRPr="009D4CCC" w:rsidRDefault="009D4CCC" w:rsidP="009D4CCC">
      <w:pPr>
        <w:bidi/>
        <w:jc w:val="both"/>
        <w:rPr>
          <w:rFonts w:cs="David" w:hint="cs"/>
          <w:u w:val="single"/>
          <w:rtl/>
        </w:rPr>
      </w:pPr>
    </w:p>
    <w:p w14:paraId="0C6C812B" w14:textId="77777777" w:rsidR="009D4CCC" w:rsidRPr="009D4CCC" w:rsidRDefault="009D4CCC" w:rsidP="009D4CCC">
      <w:pPr>
        <w:bidi/>
        <w:jc w:val="both"/>
        <w:rPr>
          <w:rFonts w:cs="David" w:hint="cs"/>
          <w:rtl/>
        </w:rPr>
      </w:pPr>
      <w:r w:rsidRPr="009D4CCC">
        <w:rPr>
          <w:rFonts w:cs="David" w:hint="cs"/>
          <w:rtl/>
        </w:rPr>
        <w:tab/>
        <w:t>4,500 קלפיות?</w:t>
      </w:r>
    </w:p>
    <w:p w14:paraId="39A3F5F6" w14:textId="77777777" w:rsidR="009D4CCC" w:rsidRPr="009D4CCC" w:rsidRDefault="009D4CCC" w:rsidP="009D4CCC">
      <w:pPr>
        <w:bidi/>
        <w:jc w:val="both"/>
        <w:rPr>
          <w:rFonts w:cs="David" w:hint="cs"/>
          <w:rtl/>
        </w:rPr>
      </w:pPr>
    </w:p>
    <w:p w14:paraId="621F9FB4" w14:textId="77777777" w:rsidR="009D4CCC" w:rsidRPr="009D4CCC" w:rsidRDefault="009D4CCC" w:rsidP="009D4CCC">
      <w:pPr>
        <w:bidi/>
        <w:jc w:val="both"/>
        <w:rPr>
          <w:rFonts w:cs="David" w:hint="cs"/>
          <w:rtl/>
        </w:rPr>
      </w:pPr>
      <w:r w:rsidRPr="009D4CCC">
        <w:rPr>
          <w:rFonts w:cs="David" w:hint="cs"/>
          <w:u w:val="single"/>
          <w:rtl/>
        </w:rPr>
        <w:t>אורלי עדס:</w:t>
      </w:r>
    </w:p>
    <w:p w14:paraId="723EA536" w14:textId="77777777" w:rsidR="009D4CCC" w:rsidRPr="009D4CCC" w:rsidRDefault="009D4CCC" w:rsidP="009D4CCC">
      <w:pPr>
        <w:bidi/>
        <w:jc w:val="both"/>
        <w:rPr>
          <w:rFonts w:cs="David" w:hint="cs"/>
          <w:rtl/>
        </w:rPr>
      </w:pPr>
    </w:p>
    <w:p w14:paraId="68550D3D" w14:textId="77777777" w:rsidR="009D4CCC" w:rsidRPr="009D4CCC" w:rsidRDefault="009D4CCC" w:rsidP="009D4CCC">
      <w:pPr>
        <w:bidi/>
        <w:jc w:val="both"/>
        <w:rPr>
          <w:rFonts w:cs="David" w:hint="cs"/>
          <w:rtl/>
        </w:rPr>
      </w:pPr>
      <w:r w:rsidRPr="009D4CCC">
        <w:rPr>
          <w:rFonts w:cs="David" w:hint="cs"/>
          <w:rtl/>
        </w:rPr>
        <w:tab/>
        <w:t>שיש בהן מעל 600 בוחרים.</w:t>
      </w:r>
    </w:p>
    <w:p w14:paraId="21E9CA7C" w14:textId="77777777" w:rsidR="009D4CCC" w:rsidRPr="009D4CCC" w:rsidRDefault="009D4CCC" w:rsidP="009D4CCC">
      <w:pPr>
        <w:bidi/>
        <w:jc w:val="both"/>
        <w:rPr>
          <w:rFonts w:cs="David" w:hint="cs"/>
          <w:rtl/>
        </w:rPr>
      </w:pPr>
    </w:p>
    <w:p w14:paraId="2109AB0D" w14:textId="77777777" w:rsidR="009D4CCC" w:rsidRPr="009D4CCC" w:rsidRDefault="009D4CCC" w:rsidP="009D4CCC">
      <w:pPr>
        <w:bidi/>
        <w:jc w:val="both"/>
        <w:rPr>
          <w:rFonts w:cs="David" w:hint="cs"/>
          <w:u w:val="single"/>
          <w:rtl/>
        </w:rPr>
      </w:pPr>
      <w:r w:rsidRPr="009D4CCC">
        <w:rPr>
          <w:rFonts w:cs="David" w:hint="cs"/>
          <w:u w:val="single"/>
          <w:rtl/>
        </w:rPr>
        <w:t>דוד רותם:</w:t>
      </w:r>
    </w:p>
    <w:p w14:paraId="0AF3C773" w14:textId="77777777" w:rsidR="009D4CCC" w:rsidRPr="009D4CCC" w:rsidRDefault="009D4CCC" w:rsidP="009D4CCC">
      <w:pPr>
        <w:bidi/>
        <w:jc w:val="both"/>
        <w:rPr>
          <w:rFonts w:cs="David" w:hint="cs"/>
          <w:rtl/>
        </w:rPr>
      </w:pPr>
    </w:p>
    <w:p w14:paraId="45374352" w14:textId="77777777" w:rsidR="009D4CCC" w:rsidRPr="009D4CCC" w:rsidRDefault="009D4CCC" w:rsidP="009D4CCC">
      <w:pPr>
        <w:bidi/>
        <w:jc w:val="both"/>
        <w:rPr>
          <w:rFonts w:cs="David" w:hint="cs"/>
          <w:rtl/>
        </w:rPr>
      </w:pPr>
      <w:r w:rsidRPr="009D4CCC">
        <w:rPr>
          <w:rFonts w:cs="David" w:hint="cs"/>
          <w:rtl/>
        </w:rPr>
        <w:tab/>
        <w:t xml:space="preserve"> פירושו של דבר - - -</w:t>
      </w:r>
    </w:p>
    <w:p w14:paraId="741E71A2" w14:textId="77777777" w:rsidR="009D4CCC" w:rsidRPr="009D4CCC" w:rsidRDefault="009D4CCC" w:rsidP="009D4CCC">
      <w:pPr>
        <w:bidi/>
        <w:jc w:val="both"/>
        <w:rPr>
          <w:rFonts w:cs="David" w:hint="cs"/>
          <w:rtl/>
        </w:rPr>
      </w:pPr>
    </w:p>
    <w:p w14:paraId="4EFA53AE" w14:textId="77777777" w:rsidR="009D4CCC" w:rsidRPr="009D4CCC" w:rsidRDefault="009D4CCC" w:rsidP="009D4CCC">
      <w:pPr>
        <w:bidi/>
        <w:jc w:val="both"/>
        <w:rPr>
          <w:rFonts w:cs="David"/>
          <w:u w:val="single"/>
        </w:rPr>
      </w:pPr>
      <w:r w:rsidRPr="009D4CCC">
        <w:rPr>
          <w:rFonts w:cs="David" w:hint="cs"/>
          <w:u w:val="single"/>
          <w:rtl/>
        </w:rPr>
        <w:t>היו"ר יריב לוין:</w:t>
      </w:r>
    </w:p>
    <w:p w14:paraId="74690F8D" w14:textId="77777777" w:rsidR="009D4CCC" w:rsidRPr="009D4CCC" w:rsidRDefault="009D4CCC" w:rsidP="009D4CCC">
      <w:pPr>
        <w:bidi/>
        <w:jc w:val="both"/>
        <w:rPr>
          <w:rFonts w:cs="David" w:hint="cs"/>
          <w:u w:val="single"/>
          <w:rtl/>
        </w:rPr>
      </w:pPr>
    </w:p>
    <w:p w14:paraId="7D869027" w14:textId="77777777" w:rsidR="009D4CCC" w:rsidRPr="009D4CCC" w:rsidRDefault="009D4CCC" w:rsidP="009D4CCC">
      <w:pPr>
        <w:bidi/>
        <w:jc w:val="both"/>
        <w:rPr>
          <w:rFonts w:cs="David" w:hint="cs"/>
          <w:rtl/>
        </w:rPr>
      </w:pPr>
      <w:r w:rsidRPr="009D4CCC">
        <w:rPr>
          <w:rFonts w:cs="David" w:hint="cs"/>
          <w:rtl/>
        </w:rPr>
        <w:tab/>
        <w:t xml:space="preserve"> מה הפוטנציאל? אני רוצה להבין. </w:t>
      </w:r>
    </w:p>
    <w:p w14:paraId="2E5512CB" w14:textId="77777777" w:rsidR="009D4CCC" w:rsidRPr="009D4CCC" w:rsidRDefault="009D4CCC" w:rsidP="009D4CCC">
      <w:pPr>
        <w:bidi/>
        <w:jc w:val="both"/>
        <w:rPr>
          <w:rFonts w:cs="David" w:hint="cs"/>
          <w:rtl/>
        </w:rPr>
      </w:pPr>
    </w:p>
    <w:p w14:paraId="10BEBB82" w14:textId="77777777" w:rsidR="009D4CCC" w:rsidRPr="009D4CCC" w:rsidRDefault="009D4CCC" w:rsidP="009D4CCC">
      <w:pPr>
        <w:bidi/>
        <w:jc w:val="both"/>
        <w:rPr>
          <w:rFonts w:cs="David"/>
        </w:rPr>
      </w:pPr>
      <w:r w:rsidRPr="009D4CCC">
        <w:rPr>
          <w:rFonts w:cs="David" w:hint="cs"/>
          <w:u w:val="single"/>
          <w:rtl/>
        </w:rPr>
        <w:t>אורלי עדס:</w:t>
      </w:r>
    </w:p>
    <w:p w14:paraId="002C21D4" w14:textId="77777777" w:rsidR="009D4CCC" w:rsidRPr="009D4CCC" w:rsidRDefault="009D4CCC" w:rsidP="009D4CCC">
      <w:pPr>
        <w:bidi/>
        <w:jc w:val="both"/>
        <w:rPr>
          <w:rFonts w:cs="David" w:hint="cs"/>
          <w:rtl/>
        </w:rPr>
      </w:pPr>
    </w:p>
    <w:p w14:paraId="381A6CF3" w14:textId="77777777" w:rsidR="009D4CCC" w:rsidRPr="009D4CCC" w:rsidRDefault="009D4CCC" w:rsidP="009D4CCC">
      <w:pPr>
        <w:bidi/>
        <w:jc w:val="both"/>
        <w:rPr>
          <w:rFonts w:cs="David" w:hint="cs"/>
          <w:rtl/>
        </w:rPr>
      </w:pPr>
      <w:r w:rsidRPr="009D4CCC">
        <w:rPr>
          <w:rFonts w:cs="David" w:hint="cs"/>
          <w:rtl/>
        </w:rPr>
        <w:tab/>
        <w:t xml:space="preserve">אנחנו רוצים לצפות את היישום של זה. אנחנו לא יודעים לומר בדיוק, אבל אנחנו מניחים שלפחות מחצית מהקלפיות נצטרך לפצל, אם לא יותר. </w:t>
      </w:r>
    </w:p>
    <w:p w14:paraId="68D28330" w14:textId="77777777" w:rsidR="009D4CCC" w:rsidRPr="009D4CCC" w:rsidRDefault="009D4CCC" w:rsidP="009D4CCC">
      <w:pPr>
        <w:bidi/>
        <w:jc w:val="both"/>
        <w:rPr>
          <w:rFonts w:cs="David" w:hint="cs"/>
          <w:rtl/>
        </w:rPr>
      </w:pPr>
    </w:p>
    <w:p w14:paraId="6EFFB9A7" w14:textId="77777777" w:rsidR="009D4CCC" w:rsidRPr="009D4CCC" w:rsidRDefault="009D4CCC" w:rsidP="009D4CCC">
      <w:pPr>
        <w:bidi/>
        <w:jc w:val="both"/>
        <w:rPr>
          <w:rFonts w:cs="David"/>
          <w:u w:val="single"/>
        </w:rPr>
      </w:pPr>
      <w:r w:rsidRPr="009D4CCC">
        <w:rPr>
          <w:rFonts w:cs="David" w:hint="cs"/>
          <w:u w:val="single"/>
          <w:rtl/>
        </w:rPr>
        <w:t>היו"ר יריב לוין:</w:t>
      </w:r>
    </w:p>
    <w:p w14:paraId="6382271D" w14:textId="77777777" w:rsidR="009D4CCC" w:rsidRPr="009D4CCC" w:rsidRDefault="009D4CCC" w:rsidP="009D4CCC">
      <w:pPr>
        <w:bidi/>
        <w:jc w:val="both"/>
        <w:rPr>
          <w:rFonts w:cs="David" w:hint="cs"/>
          <w:u w:val="single"/>
          <w:rtl/>
        </w:rPr>
      </w:pPr>
    </w:p>
    <w:p w14:paraId="13236FA9" w14:textId="77777777" w:rsidR="009D4CCC" w:rsidRPr="009D4CCC" w:rsidRDefault="009D4CCC" w:rsidP="009D4CCC">
      <w:pPr>
        <w:bidi/>
        <w:jc w:val="both"/>
        <w:rPr>
          <w:rFonts w:cs="David" w:hint="cs"/>
          <w:rtl/>
        </w:rPr>
      </w:pPr>
      <w:r w:rsidRPr="009D4CCC">
        <w:rPr>
          <w:rFonts w:cs="David" w:hint="cs"/>
          <w:rtl/>
        </w:rPr>
        <w:tab/>
        <w:t xml:space="preserve"> זה המון.</w:t>
      </w:r>
    </w:p>
    <w:p w14:paraId="517F5DFE" w14:textId="77777777" w:rsidR="009D4CCC" w:rsidRPr="009D4CCC" w:rsidRDefault="009D4CCC" w:rsidP="009D4CCC">
      <w:pPr>
        <w:bidi/>
        <w:jc w:val="both"/>
        <w:rPr>
          <w:rFonts w:cs="David" w:hint="cs"/>
          <w:rtl/>
        </w:rPr>
      </w:pPr>
    </w:p>
    <w:p w14:paraId="1E45AA93" w14:textId="77777777" w:rsidR="009D4CCC" w:rsidRPr="009D4CCC" w:rsidRDefault="009D4CCC" w:rsidP="009D4CCC">
      <w:pPr>
        <w:bidi/>
        <w:jc w:val="both"/>
        <w:rPr>
          <w:rFonts w:cs="David" w:hint="cs"/>
          <w:u w:val="single"/>
          <w:rtl/>
        </w:rPr>
      </w:pPr>
      <w:r w:rsidRPr="009D4CCC">
        <w:rPr>
          <w:rFonts w:cs="David" w:hint="cs"/>
          <w:u w:val="single"/>
          <w:rtl/>
        </w:rPr>
        <w:t>דוד רותם:</w:t>
      </w:r>
    </w:p>
    <w:p w14:paraId="71AD7FF3" w14:textId="77777777" w:rsidR="009D4CCC" w:rsidRPr="009D4CCC" w:rsidRDefault="009D4CCC" w:rsidP="009D4CCC">
      <w:pPr>
        <w:bidi/>
        <w:jc w:val="both"/>
        <w:rPr>
          <w:rFonts w:cs="David" w:hint="cs"/>
          <w:rtl/>
        </w:rPr>
      </w:pPr>
    </w:p>
    <w:p w14:paraId="2812701C" w14:textId="77777777" w:rsidR="009D4CCC" w:rsidRPr="009D4CCC" w:rsidRDefault="009D4CCC" w:rsidP="009D4CCC">
      <w:pPr>
        <w:bidi/>
        <w:jc w:val="both"/>
        <w:rPr>
          <w:rFonts w:cs="David" w:hint="cs"/>
          <w:rtl/>
        </w:rPr>
      </w:pPr>
      <w:r w:rsidRPr="009D4CCC">
        <w:rPr>
          <w:rFonts w:cs="David" w:hint="cs"/>
          <w:rtl/>
        </w:rPr>
        <w:tab/>
        <w:t xml:space="preserve"> את מדברת על 2 מיליון שקל.</w:t>
      </w:r>
    </w:p>
    <w:p w14:paraId="6663AC20" w14:textId="77777777" w:rsidR="009D4CCC" w:rsidRPr="009D4CCC" w:rsidRDefault="009D4CCC" w:rsidP="009D4CCC">
      <w:pPr>
        <w:bidi/>
        <w:jc w:val="both"/>
        <w:rPr>
          <w:rFonts w:cs="David" w:hint="cs"/>
          <w:rtl/>
        </w:rPr>
      </w:pPr>
    </w:p>
    <w:p w14:paraId="18CF2C2E" w14:textId="77777777" w:rsidR="009D4CCC" w:rsidRPr="009D4CCC" w:rsidRDefault="009D4CCC" w:rsidP="009D4CCC">
      <w:pPr>
        <w:bidi/>
        <w:jc w:val="both"/>
        <w:rPr>
          <w:rFonts w:cs="David"/>
          <w:u w:val="single"/>
        </w:rPr>
      </w:pPr>
      <w:r w:rsidRPr="009D4CCC">
        <w:rPr>
          <w:rFonts w:cs="David" w:hint="cs"/>
          <w:u w:val="single"/>
          <w:rtl/>
        </w:rPr>
        <w:t>היו"ר יריב לוין:</w:t>
      </w:r>
    </w:p>
    <w:p w14:paraId="5EDEB168" w14:textId="77777777" w:rsidR="009D4CCC" w:rsidRPr="009D4CCC" w:rsidRDefault="009D4CCC" w:rsidP="009D4CCC">
      <w:pPr>
        <w:bidi/>
        <w:jc w:val="both"/>
        <w:rPr>
          <w:rFonts w:cs="David" w:hint="cs"/>
          <w:u w:val="single"/>
          <w:rtl/>
        </w:rPr>
      </w:pPr>
    </w:p>
    <w:p w14:paraId="2048D4AD" w14:textId="77777777" w:rsidR="009D4CCC" w:rsidRPr="009D4CCC" w:rsidRDefault="009D4CCC" w:rsidP="009D4CCC">
      <w:pPr>
        <w:bidi/>
        <w:jc w:val="both"/>
        <w:rPr>
          <w:rFonts w:cs="David" w:hint="cs"/>
          <w:rtl/>
        </w:rPr>
      </w:pPr>
      <w:r w:rsidRPr="009D4CCC">
        <w:rPr>
          <w:rFonts w:cs="David" w:hint="cs"/>
          <w:rtl/>
        </w:rPr>
        <w:tab/>
        <w:t xml:space="preserve"> המון.</w:t>
      </w:r>
    </w:p>
    <w:p w14:paraId="2513A7EC" w14:textId="77777777" w:rsidR="009D4CCC" w:rsidRPr="009D4CCC" w:rsidRDefault="009D4CCC" w:rsidP="009D4CCC">
      <w:pPr>
        <w:bidi/>
        <w:jc w:val="both"/>
        <w:rPr>
          <w:rFonts w:cs="David" w:hint="cs"/>
          <w:rtl/>
        </w:rPr>
      </w:pPr>
    </w:p>
    <w:p w14:paraId="7E1DCF9D" w14:textId="77777777" w:rsidR="009D4CCC" w:rsidRPr="009D4CCC" w:rsidRDefault="009D4CCC" w:rsidP="009D4CCC">
      <w:pPr>
        <w:bidi/>
        <w:jc w:val="both"/>
        <w:rPr>
          <w:rFonts w:cs="David"/>
        </w:rPr>
      </w:pPr>
      <w:r w:rsidRPr="009D4CCC">
        <w:rPr>
          <w:rFonts w:cs="David" w:hint="cs"/>
          <w:u w:val="single"/>
          <w:rtl/>
        </w:rPr>
        <w:t>אורלי עדס:</w:t>
      </w:r>
    </w:p>
    <w:p w14:paraId="58B2B3CB" w14:textId="77777777" w:rsidR="009D4CCC" w:rsidRPr="009D4CCC" w:rsidRDefault="009D4CCC" w:rsidP="009D4CCC">
      <w:pPr>
        <w:bidi/>
        <w:jc w:val="both"/>
        <w:rPr>
          <w:rFonts w:cs="David" w:hint="cs"/>
          <w:rtl/>
        </w:rPr>
      </w:pPr>
    </w:p>
    <w:p w14:paraId="5AA85307" w14:textId="77777777" w:rsidR="009D4CCC" w:rsidRPr="009D4CCC" w:rsidRDefault="009D4CCC" w:rsidP="009D4CCC">
      <w:pPr>
        <w:bidi/>
        <w:jc w:val="both"/>
        <w:rPr>
          <w:rFonts w:cs="David" w:hint="cs"/>
          <w:rtl/>
        </w:rPr>
      </w:pPr>
      <w:r w:rsidRPr="009D4CCC">
        <w:rPr>
          <w:rFonts w:cs="David" w:hint="cs"/>
          <w:rtl/>
        </w:rPr>
        <w:tab/>
        <w:t>סליחה? זה כמעט 20 מיליון שקל.</w:t>
      </w:r>
    </w:p>
    <w:p w14:paraId="06861D0C" w14:textId="77777777" w:rsidR="009D4CCC" w:rsidRPr="009D4CCC" w:rsidRDefault="009D4CCC" w:rsidP="009D4CCC">
      <w:pPr>
        <w:bidi/>
        <w:jc w:val="both"/>
        <w:rPr>
          <w:rFonts w:cs="David" w:hint="cs"/>
          <w:rtl/>
        </w:rPr>
      </w:pPr>
    </w:p>
    <w:p w14:paraId="6214FF3E" w14:textId="77777777" w:rsidR="009D4CCC" w:rsidRPr="009D4CCC" w:rsidRDefault="009D4CCC" w:rsidP="009D4CCC">
      <w:pPr>
        <w:bidi/>
        <w:jc w:val="both"/>
        <w:rPr>
          <w:rFonts w:cs="David"/>
          <w:u w:val="single"/>
        </w:rPr>
      </w:pPr>
      <w:r w:rsidRPr="009D4CCC">
        <w:rPr>
          <w:rFonts w:cs="David" w:hint="cs"/>
          <w:u w:val="single"/>
          <w:rtl/>
        </w:rPr>
        <w:t>היו"ר יריב לוין:</w:t>
      </w:r>
    </w:p>
    <w:p w14:paraId="5A90DBF7" w14:textId="77777777" w:rsidR="009D4CCC" w:rsidRPr="009D4CCC" w:rsidRDefault="009D4CCC" w:rsidP="009D4CCC">
      <w:pPr>
        <w:bidi/>
        <w:jc w:val="both"/>
        <w:rPr>
          <w:rFonts w:cs="David" w:hint="cs"/>
          <w:u w:val="single"/>
          <w:rtl/>
        </w:rPr>
      </w:pPr>
    </w:p>
    <w:p w14:paraId="025388E5" w14:textId="77777777" w:rsidR="009D4CCC" w:rsidRPr="009D4CCC" w:rsidRDefault="009D4CCC" w:rsidP="009D4CCC">
      <w:pPr>
        <w:bidi/>
        <w:jc w:val="both"/>
        <w:rPr>
          <w:rFonts w:cs="David" w:hint="cs"/>
          <w:rtl/>
        </w:rPr>
      </w:pPr>
      <w:r w:rsidRPr="009D4CCC">
        <w:rPr>
          <w:rFonts w:cs="David" w:hint="cs"/>
          <w:rtl/>
        </w:rPr>
        <w:tab/>
        <w:t>כי הצמצום כל כך גדול כי הוספנו- - -</w:t>
      </w:r>
    </w:p>
    <w:p w14:paraId="59B77DD3" w14:textId="77777777" w:rsidR="009D4CCC" w:rsidRPr="009D4CCC" w:rsidRDefault="009D4CCC" w:rsidP="009D4CCC">
      <w:pPr>
        <w:bidi/>
        <w:jc w:val="both"/>
        <w:rPr>
          <w:rFonts w:cs="David" w:hint="cs"/>
          <w:rtl/>
        </w:rPr>
      </w:pPr>
    </w:p>
    <w:p w14:paraId="6F62F02D" w14:textId="77777777" w:rsidR="009D4CCC" w:rsidRPr="009D4CCC" w:rsidRDefault="009D4CCC" w:rsidP="009D4CCC">
      <w:pPr>
        <w:bidi/>
        <w:jc w:val="both"/>
        <w:rPr>
          <w:rFonts w:cs="David" w:hint="cs"/>
          <w:u w:val="single"/>
          <w:rtl/>
        </w:rPr>
      </w:pPr>
      <w:r w:rsidRPr="009D4CCC">
        <w:rPr>
          <w:rFonts w:cs="David" w:hint="cs"/>
          <w:u w:val="single"/>
          <w:rtl/>
        </w:rPr>
        <w:t>קריאה:</w:t>
      </w:r>
    </w:p>
    <w:p w14:paraId="41A4EE1A" w14:textId="77777777" w:rsidR="009D4CCC" w:rsidRPr="009D4CCC" w:rsidRDefault="009D4CCC" w:rsidP="009D4CCC">
      <w:pPr>
        <w:bidi/>
        <w:jc w:val="both"/>
        <w:rPr>
          <w:rFonts w:cs="David" w:hint="cs"/>
          <w:u w:val="single"/>
          <w:rtl/>
        </w:rPr>
      </w:pPr>
    </w:p>
    <w:p w14:paraId="6F4F29BE" w14:textId="77777777" w:rsidR="009D4CCC" w:rsidRPr="009D4CCC" w:rsidRDefault="009D4CCC" w:rsidP="009D4CCC">
      <w:pPr>
        <w:bidi/>
        <w:jc w:val="both"/>
        <w:rPr>
          <w:rFonts w:cs="David" w:hint="cs"/>
          <w:rtl/>
        </w:rPr>
      </w:pPr>
      <w:r w:rsidRPr="009D4CCC">
        <w:rPr>
          <w:rFonts w:cs="David" w:hint="cs"/>
          <w:rtl/>
        </w:rPr>
        <w:tab/>
        <w:t>אחרת היינו משאירים את זה כמו שזה.</w:t>
      </w:r>
    </w:p>
    <w:p w14:paraId="4B01571B" w14:textId="77777777" w:rsidR="009D4CCC" w:rsidRPr="009D4CCC" w:rsidRDefault="009D4CCC" w:rsidP="009D4CCC">
      <w:pPr>
        <w:bidi/>
        <w:jc w:val="both"/>
        <w:rPr>
          <w:rFonts w:cs="David" w:hint="cs"/>
          <w:rtl/>
        </w:rPr>
      </w:pPr>
    </w:p>
    <w:p w14:paraId="0D779508" w14:textId="77777777" w:rsidR="009D4CCC" w:rsidRPr="009D4CCC" w:rsidRDefault="009D4CCC" w:rsidP="009D4CCC">
      <w:pPr>
        <w:bidi/>
        <w:jc w:val="both"/>
        <w:rPr>
          <w:rFonts w:cs="David"/>
          <w:u w:val="single"/>
        </w:rPr>
      </w:pPr>
      <w:r w:rsidRPr="009D4CCC">
        <w:rPr>
          <w:rFonts w:cs="David" w:hint="cs"/>
          <w:u w:val="single"/>
          <w:rtl/>
        </w:rPr>
        <w:t>אילת פישמן:</w:t>
      </w:r>
    </w:p>
    <w:p w14:paraId="3F9D0ECD" w14:textId="77777777" w:rsidR="009D4CCC" w:rsidRPr="009D4CCC" w:rsidRDefault="009D4CCC" w:rsidP="009D4CCC">
      <w:pPr>
        <w:bidi/>
        <w:jc w:val="both"/>
        <w:rPr>
          <w:rFonts w:cs="David" w:hint="cs"/>
          <w:u w:val="single"/>
          <w:rtl/>
        </w:rPr>
      </w:pPr>
    </w:p>
    <w:p w14:paraId="074D9F79" w14:textId="77777777" w:rsidR="009D4CCC" w:rsidRPr="009D4CCC" w:rsidRDefault="009D4CCC" w:rsidP="009D4CCC">
      <w:pPr>
        <w:bidi/>
        <w:jc w:val="both"/>
        <w:rPr>
          <w:rFonts w:cs="David" w:hint="cs"/>
          <w:rtl/>
        </w:rPr>
      </w:pPr>
      <w:r w:rsidRPr="009D4CCC">
        <w:rPr>
          <w:rFonts w:cs="David" w:hint="cs"/>
          <w:rtl/>
        </w:rPr>
        <w:tab/>
        <w:t>יש בעיה להשאיר 900 עם חצי יום הצבעה.</w:t>
      </w:r>
    </w:p>
    <w:p w14:paraId="47EBA5FF" w14:textId="77777777" w:rsidR="009D4CCC" w:rsidRPr="009D4CCC" w:rsidRDefault="009D4CCC" w:rsidP="009D4CCC">
      <w:pPr>
        <w:bidi/>
        <w:jc w:val="both"/>
        <w:rPr>
          <w:rFonts w:cs="David" w:hint="cs"/>
          <w:rtl/>
        </w:rPr>
      </w:pPr>
    </w:p>
    <w:p w14:paraId="364BF497" w14:textId="77777777" w:rsidR="009D4CCC" w:rsidRPr="009D4CCC" w:rsidRDefault="009D4CCC" w:rsidP="009D4CCC">
      <w:pPr>
        <w:bidi/>
        <w:jc w:val="both"/>
        <w:rPr>
          <w:rFonts w:cs="David" w:hint="cs"/>
          <w:rtl/>
        </w:rPr>
      </w:pPr>
      <w:r w:rsidRPr="009D4CCC">
        <w:rPr>
          <w:rFonts w:cs="David" w:hint="cs"/>
          <w:u w:val="single"/>
          <w:rtl/>
        </w:rPr>
        <w:t>איל זנדברג:</w:t>
      </w:r>
    </w:p>
    <w:p w14:paraId="1AF30D3D" w14:textId="77777777" w:rsidR="009D4CCC" w:rsidRPr="009D4CCC" w:rsidRDefault="009D4CCC" w:rsidP="009D4CCC">
      <w:pPr>
        <w:bidi/>
        <w:jc w:val="both"/>
        <w:rPr>
          <w:rFonts w:cs="David" w:hint="cs"/>
          <w:rtl/>
        </w:rPr>
      </w:pPr>
    </w:p>
    <w:p w14:paraId="794FA277" w14:textId="77777777" w:rsidR="009D4CCC" w:rsidRPr="009D4CCC" w:rsidRDefault="009D4CCC" w:rsidP="009D4CCC">
      <w:pPr>
        <w:bidi/>
        <w:jc w:val="both"/>
        <w:rPr>
          <w:rFonts w:cs="David" w:hint="cs"/>
          <w:rtl/>
        </w:rPr>
      </w:pPr>
      <w:r w:rsidRPr="009D4CCC">
        <w:rPr>
          <w:rFonts w:cs="David" w:hint="cs"/>
          <w:rtl/>
        </w:rPr>
        <w:tab/>
        <w:t>לא יפעילו אם אין צורך.</w:t>
      </w:r>
    </w:p>
    <w:p w14:paraId="7F18B01B" w14:textId="77777777" w:rsidR="009D4CCC" w:rsidRPr="009D4CCC" w:rsidRDefault="009D4CCC" w:rsidP="009D4CCC">
      <w:pPr>
        <w:bidi/>
        <w:jc w:val="both"/>
        <w:rPr>
          <w:rFonts w:cs="David" w:hint="cs"/>
          <w:rtl/>
        </w:rPr>
      </w:pPr>
    </w:p>
    <w:p w14:paraId="7128E5D4" w14:textId="77777777" w:rsidR="009D4CCC" w:rsidRPr="009D4CCC" w:rsidRDefault="009D4CCC" w:rsidP="009D4CCC">
      <w:pPr>
        <w:bidi/>
        <w:jc w:val="both"/>
        <w:rPr>
          <w:rFonts w:cs="David" w:hint="cs"/>
          <w:u w:val="single"/>
          <w:rtl/>
        </w:rPr>
      </w:pPr>
      <w:r w:rsidRPr="009D4CCC">
        <w:rPr>
          <w:rFonts w:cs="David" w:hint="cs"/>
          <w:u w:val="single"/>
          <w:rtl/>
        </w:rPr>
        <w:t>דוד רותם:</w:t>
      </w:r>
    </w:p>
    <w:p w14:paraId="4905F71E" w14:textId="77777777" w:rsidR="009D4CCC" w:rsidRPr="009D4CCC" w:rsidRDefault="009D4CCC" w:rsidP="009D4CCC">
      <w:pPr>
        <w:bidi/>
        <w:jc w:val="both"/>
        <w:rPr>
          <w:rFonts w:cs="David" w:hint="cs"/>
          <w:u w:val="single"/>
          <w:rtl/>
        </w:rPr>
      </w:pPr>
    </w:p>
    <w:p w14:paraId="04E6128B" w14:textId="77777777" w:rsidR="009D4CCC" w:rsidRPr="009D4CCC" w:rsidRDefault="009D4CCC" w:rsidP="009D4CCC">
      <w:pPr>
        <w:bidi/>
        <w:jc w:val="both"/>
        <w:rPr>
          <w:rFonts w:cs="David" w:hint="cs"/>
          <w:rtl/>
        </w:rPr>
      </w:pPr>
      <w:r w:rsidRPr="009D4CCC">
        <w:rPr>
          <w:rFonts w:cs="David" w:hint="cs"/>
          <w:rtl/>
        </w:rPr>
        <w:tab/>
        <w:t xml:space="preserve"> זה נוח להם, אתה מבין?</w:t>
      </w:r>
    </w:p>
    <w:p w14:paraId="09620D68" w14:textId="77777777" w:rsidR="009D4CCC" w:rsidRPr="009D4CCC" w:rsidRDefault="009D4CCC" w:rsidP="009D4CCC">
      <w:pPr>
        <w:bidi/>
        <w:jc w:val="both"/>
        <w:rPr>
          <w:rFonts w:cs="David" w:hint="cs"/>
          <w:rtl/>
        </w:rPr>
      </w:pPr>
    </w:p>
    <w:p w14:paraId="11A8F705" w14:textId="77777777" w:rsidR="009D4CCC" w:rsidRPr="009D4CCC" w:rsidRDefault="009D4CCC" w:rsidP="009D4CCC">
      <w:pPr>
        <w:bidi/>
        <w:jc w:val="both"/>
        <w:rPr>
          <w:rFonts w:cs="David" w:hint="cs"/>
          <w:u w:val="single"/>
          <w:rtl/>
        </w:rPr>
      </w:pPr>
      <w:r w:rsidRPr="009D4CCC">
        <w:rPr>
          <w:rFonts w:cs="David" w:hint="cs"/>
          <w:u w:val="single"/>
          <w:rtl/>
        </w:rPr>
        <w:t>היו</w:t>
      </w:r>
      <w:r w:rsidRPr="009D4CCC">
        <w:rPr>
          <w:rFonts w:cs="David"/>
          <w:u w:val="single"/>
          <w:rtl/>
        </w:rPr>
        <w:t>"</w:t>
      </w:r>
      <w:r w:rsidRPr="009D4CCC">
        <w:rPr>
          <w:rFonts w:cs="David" w:hint="cs"/>
          <w:u w:val="single"/>
          <w:rtl/>
        </w:rPr>
        <w:t>ר יריב לוין:</w:t>
      </w:r>
    </w:p>
    <w:p w14:paraId="1A19430D" w14:textId="77777777" w:rsidR="009D4CCC" w:rsidRPr="009D4CCC" w:rsidRDefault="009D4CCC" w:rsidP="009D4CCC">
      <w:pPr>
        <w:bidi/>
        <w:jc w:val="both"/>
        <w:rPr>
          <w:rFonts w:cs="David" w:hint="cs"/>
          <w:u w:val="single"/>
          <w:rtl/>
        </w:rPr>
      </w:pPr>
    </w:p>
    <w:p w14:paraId="562E0118" w14:textId="77777777" w:rsidR="009D4CCC" w:rsidRPr="009D4CCC" w:rsidRDefault="009D4CCC" w:rsidP="009D4CCC">
      <w:pPr>
        <w:bidi/>
        <w:jc w:val="both"/>
        <w:rPr>
          <w:rFonts w:cs="David" w:hint="cs"/>
          <w:rtl/>
        </w:rPr>
      </w:pPr>
      <w:r w:rsidRPr="009D4CCC">
        <w:rPr>
          <w:rFonts w:cs="David" w:hint="cs"/>
          <w:rtl/>
        </w:rPr>
        <w:tab/>
        <w:t>הבעייתיות מובנת.</w:t>
      </w:r>
    </w:p>
    <w:p w14:paraId="3DECD87A" w14:textId="77777777" w:rsidR="009D4CCC" w:rsidRPr="009D4CCC" w:rsidRDefault="009D4CCC" w:rsidP="009D4CCC">
      <w:pPr>
        <w:bidi/>
        <w:jc w:val="both"/>
        <w:rPr>
          <w:rFonts w:cs="David"/>
        </w:rPr>
      </w:pPr>
      <w:r w:rsidRPr="009D4CCC">
        <w:rPr>
          <w:rFonts w:cs="David" w:hint="cs"/>
          <w:u w:val="single"/>
          <w:rtl/>
        </w:rPr>
        <w:t>אורלי עדס:</w:t>
      </w:r>
    </w:p>
    <w:p w14:paraId="4239833B" w14:textId="77777777" w:rsidR="009D4CCC" w:rsidRPr="009D4CCC" w:rsidRDefault="009D4CCC" w:rsidP="009D4CCC">
      <w:pPr>
        <w:bidi/>
        <w:jc w:val="both"/>
        <w:rPr>
          <w:rFonts w:cs="David" w:hint="cs"/>
          <w:rtl/>
        </w:rPr>
      </w:pPr>
    </w:p>
    <w:p w14:paraId="336C5024" w14:textId="77777777" w:rsidR="009D4CCC" w:rsidRPr="009D4CCC" w:rsidRDefault="009D4CCC" w:rsidP="009D4CCC">
      <w:pPr>
        <w:bidi/>
        <w:jc w:val="both"/>
        <w:rPr>
          <w:rFonts w:cs="David" w:hint="cs"/>
          <w:rtl/>
        </w:rPr>
      </w:pPr>
      <w:r w:rsidRPr="009D4CCC">
        <w:rPr>
          <w:rFonts w:cs="David" w:hint="cs"/>
          <w:rtl/>
        </w:rPr>
        <w:tab/>
        <w:t>שהבחירות יהיו מהבוקר.</w:t>
      </w:r>
    </w:p>
    <w:p w14:paraId="5D4B4985" w14:textId="77777777" w:rsidR="009D4CCC" w:rsidRPr="009D4CCC" w:rsidRDefault="009D4CCC" w:rsidP="009D4CCC">
      <w:pPr>
        <w:bidi/>
        <w:jc w:val="both"/>
        <w:rPr>
          <w:rFonts w:cs="David" w:hint="cs"/>
          <w:rtl/>
        </w:rPr>
      </w:pPr>
    </w:p>
    <w:p w14:paraId="2C50685B" w14:textId="77777777" w:rsidR="009D4CCC" w:rsidRPr="009D4CCC" w:rsidRDefault="009D4CCC" w:rsidP="009D4CCC">
      <w:pPr>
        <w:bidi/>
        <w:jc w:val="both"/>
        <w:rPr>
          <w:rFonts w:cs="David"/>
          <w:u w:val="single"/>
        </w:rPr>
      </w:pPr>
      <w:r w:rsidRPr="009D4CCC">
        <w:rPr>
          <w:rFonts w:cs="David" w:hint="cs"/>
          <w:u w:val="single"/>
          <w:rtl/>
        </w:rPr>
        <w:t>היו"ר יריב לוין:</w:t>
      </w:r>
    </w:p>
    <w:p w14:paraId="23C03A43" w14:textId="77777777" w:rsidR="009D4CCC" w:rsidRPr="009D4CCC" w:rsidRDefault="009D4CCC" w:rsidP="009D4CCC">
      <w:pPr>
        <w:bidi/>
        <w:jc w:val="both"/>
        <w:rPr>
          <w:rFonts w:cs="David" w:hint="cs"/>
          <w:u w:val="single"/>
          <w:rtl/>
        </w:rPr>
      </w:pPr>
    </w:p>
    <w:p w14:paraId="2087CF98" w14:textId="77777777" w:rsidR="009D4CCC" w:rsidRPr="009D4CCC" w:rsidRDefault="009D4CCC" w:rsidP="009D4CCC">
      <w:pPr>
        <w:bidi/>
        <w:jc w:val="both"/>
        <w:rPr>
          <w:rFonts w:cs="David" w:hint="cs"/>
          <w:rtl/>
        </w:rPr>
      </w:pPr>
      <w:r w:rsidRPr="009D4CCC">
        <w:rPr>
          <w:rFonts w:cs="David" w:hint="cs"/>
          <w:rtl/>
        </w:rPr>
        <w:tab/>
        <w:t xml:space="preserve"> זה אנחנו לא נוכל לקבוע, אבל השאלה היא כזאת: אנחנו קבענו שהבחירות תתחלנה ב-14:00 ותסתיים ב-24:00 בלילה- -</w:t>
      </w:r>
    </w:p>
    <w:p w14:paraId="1533B6FD" w14:textId="77777777" w:rsidR="009D4CCC" w:rsidRPr="009D4CCC" w:rsidRDefault="009D4CCC" w:rsidP="009D4CCC">
      <w:pPr>
        <w:bidi/>
        <w:jc w:val="both"/>
        <w:rPr>
          <w:rFonts w:cs="David" w:hint="cs"/>
          <w:rtl/>
        </w:rPr>
      </w:pPr>
    </w:p>
    <w:p w14:paraId="7BFFC74C" w14:textId="77777777" w:rsidR="009D4CCC" w:rsidRPr="009D4CCC" w:rsidRDefault="009D4CCC" w:rsidP="009D4CCC">
      <w:pPr>
        <w:bidi/>
        <w:jc w:val="both"/>
        <w:rPr>
          <w:rFonts w:cs="David" w:hint="cs"/>
          <w:rtl/>
        </w:rPr>
      </w:pPr>
      <w:r w:rsidRPr="009D4CCC">
        <w:rPr>
          <w:rFonts w:cs="David" w:hint="cs"/>
          <w:u w:val="single"/>
          <w:rtl/>
        </w:rPr>
        <w:t>אורלי עדס:</w:t>
      </w:r>
    </w:p>
    <w:p w14:paraId="1E8DA214" w14:textId="77777777" w:rsidR="009D4CCC" w:rsidRPr="009D4CCC" w:rsidRDefault="009D4CCC" w:rsidP="009D4CCC">
      <w:pPr>
        <w:bidi/>
        <w:jc w:val="both"/>
        <w:rPr>
          <w:rFonts w:cs="David" w:hint="cs"/>
          <w:rtl/>
        </w:rPr>
      </w:pPr>
    </w:p>
    <w:p w14:paraId="3A8F894C" w14:textId="77777777" w:rsidR="009D4CCC" w:rsidRPr="009D4CCC" w:rsidRDefault="009D4CCC" w:rsidP="009D4CCC">
      <w:pPr>
        <w:bidi/>
        <w:jc w:val="both"/>
        <w:rPr>
          <w:rFonts w:cs="David" w:hint="cs"/>
          <w:rtl/>
        </w:rPr>
      </w:pPr>
      <w:r w:rsidRPr="009D4CCC">
        <w:rPr>
          <w:rFonts w:cs="David" w:hint="cs"/>
          <w:rtl/>
        </w:rPr>
        <w:tab/>
        <w:t>אני מבינה שאנחנו ממתינים לתשובה של שר החינוך.</w:t>
      </w:r>
    </w:p>
    <w:p w14:paraId="2F92ECA5" w14:textId="77777777" w:rsidR="009D4CCC" w:rsidRPr="009D4CCC" w:rsidRDefault="009D4CCC" w:rsidP="009D4CCC">
      <w:pPr>
        <w:bidi/>
        <w:jc w:val="both"/>
        <w:rPr>
          <w:rFonts w:cs="David" w:hint="cs"/>
          <w:rtl/>
        </w:rPr>
      </w:pPr>
    </w:p>
    <w:p w14:paraId="328D4D16" w14:textId="77777777" w:rsidR="009D4CCC" w:rsidRPr="009D4CCC" w:rsidRDefault="009D4CCC" w:rsidP="009D4CCC">
      <w:pPr>
        <w:bidi/>
        <w:jc w:val="both"/>
        <w:rPr>
          <w:rFonts w:cs="David" w:hint="cs"/>
          <w:u w:val="single"/>
          <w:rtl/>
        </w:rPr>
      </w:pPr>
      <w:r w:rsidRPr="009D4CCC">
        <w:rPr>
          <w:rFonts w:cs="David" w:hint="cs"/>
          <w:u w:val="single"/>
          <w:rtl/>
        </w:rPr>
        <w:t>היו</w:t>
      </w:r>
      <w:r w:rsidRPr="009D4CCC">
        <w:rPr>
          <w:rFonts w:cs="David"/>
          <w:u w:val="single"/>
          <w:rtl/>
        </w:rPr>
        <w:t>"</w:t>
      </w:r>
      <w:r w:rsidRPr="009D4CCC">
        <w:rPr>
          <w:rFonts w:cs="David" w:hint="cs"/>
          <w:u w:val="single"/>
          <w:rtl/>
        </w:rPr>
        <w:t>ר יריב לוין:</w:t>
      </w:r>
    </w:p>
    <w:p w14:paraId="71D301FB" w14:textId="77777777" w:rsidR="009D4CCC" w:rsidRPr="009D4CCC" w:rsidRDefault="009D4CCC" w:rsidP="009D4CCC">
      <w:pPr>
        <w:bidi/>
        <w:jc w:val="both"/>
        <w:rPr>
          <w:rFonts w:cs="David" w:hint="cs"/>
          <w:u w:val="single"/>
          <w:rtl/>
        </w:rPr>
      </w:pPr>
    </w:p>
    <w:p w14:paraId="46FFF4D7" w14:textId="77777777" w:rsidR="009D4CCC" w:rsidRPr="009D4CCC" w:rsidRDefault="009D4CCC" w:rsidP="009D4CCC">
      <w:pPr>
        <w:bidi/>
        <w:jc w:val="both"/>
        <w:rPr>
          <w:rFonts w:cs="David" w:hint="cs"/>
          <w:rtl/>
        </w:rPr>
      </w:pPr>
      <w:r w:rsidRPr="009D4CCC">
        <w:rPr>
          <w:rFonts w:cs="David" w:hint="cs"/>
          <w:rtl/>
        </w:rPr>
        <w:tab/>
        <w:t>כן, בהנחה שזה יהיה המצב. אם זה יהיה המצב אנחנו צמצמנו, למעשה, בסך הכול חמש שעות הצבעה.</w:t>
      </w:r>
    </w:p>
    <w:p w14:paraId="6460C348" w14:textId="77777777" w:rsidR="009D4CCC" w:rsidRPr="009D4CCC" w:rsidRDefault="009D4CCC" w:rsidP="009D4CCC">
      <w:pPr>
        <w:bidi/>
        <w:jc w:val="both"/>
        <w:rPr>
          <w:rFonts w:cs="David" w:hint="cs"/>
          <w:rtl/>
        </w:rPr>
      </w:pPr>
    </w:p>
    <w:p w14:paraId="6F307F90" w14:textId="77777777" w:rsidR="009D4CCC" w:rsidRPr="009D4CCC" w:rsidRDefault="009D4CCC" w:rsidP="009D4CCC">
      <w:pPr>
        <w:bidi/>
        <w:jc w:val="both"/>
        <w:rPr>
          <w:rFonts w:cs="David"/>
        </w:rPr>
      </w:pPr>
      <w:r w:rsidRPr="009D4CCC">
        <w:rPr>
          <w:rFonts w:cs="David" w:hint="cs"/>
          <w:u w:val="single"/>
          <w:rtl/>
        </w:rPr>
        <w:t>אורלי עדס:</w:t>
      </w:r>
    </w:p>
    <w:p w14:paraId="329AB26C" w14:textId="77777777" w:rsidR="009D4CCC" w:rsidRPr="009D4CCC" w:rsidRDefault="009D4CCC" w:rsidP="009D4CCC">
      <w:pPr>
        <w:bidi/>
        <w:jc w:val="both"/>
        <w:rPr>
          <w:rFonts w:cs="David" w:hint="cs"/>
          <w:rtl/>
        </w:rPr>
      </w:pPr>
    </w:p>
    <w:p w14:paraId="73BB9D7E" w14:textId="77777777" w:rsidR="009D4CCC" w:rsidRPr="009D4CCC" w:rsidRDefault="009D4CCC" w:rsidP="009D4CCC">
      <w:pPr>
        <w:bidi/>
        <w:jc w:val="both"/>
        <w:rPr>
          <w:rFonts w:cs="David" w:hint="cs"/>
          <w:rtl/>
        </w:rPr>
      </w:pPr>
      <w:r w:rsidRPr="009D4CCC">
        <w:rPr>
          <w:rFonts w:cs="David" w:hint="cs"/>
          <w:rtl/>
        </w:rPr>
        <w:tab/>
        <w:t>זה אומר שיש 10 שעות הצבעה- - - נראה לי מצוין.</w:t>
      </w:r>
    </w:p>
    <w:p w14:paraId="7F95D6D1" w14:textId="77777777" w:rsidR="009D4CCC" w:rsidRPr="009D4CCC" w:rsidRDefault="009D4CCC" w:rsidP="009D4CCC">
      <w:pPr>
        <w:bidi/>
        <w:jc w:val="both"/>
        <w:rPr>
          <w:rFonts w:cs="David" w:hint="cs"/>
          <w:rtl/>
        </w:rPr>
      </w:pPr>
    </w:p>
    <w:p w14:paraId="325F0D6F" w14:textId="77777777" w:rsidR="009D4CCC" w:rsidRPr="009D4CCC" w:rsidRDefault="009D4CCC" w:rsidP="009D4CCC">
      <w:pPr>
        <w:bidi/>
        <w:jc w:val="both"/>
        <w:rPr>
          <w:rFonts w:cs="David"/>
          <w:u w:val="single"/>
        </w:rPr>
      </w:pPr>
      <w:r w:rsidRPr="009D4CCC">
        <w:rPr>
          <w:rFonts w:cs="David" w:hint="cs"/>
          <w:u w:val="single"/>
          <w:rtl/>
        </w:rPr>
        <w:t>היו"ר יריב לוין:</w:t>
      </w:r>
    </w:p>
    <w:p w14:paraId="03931865" w14:textId="77777777" w:rsidR="009D4CCC" w:rsidRPr="009D4CCC" w:rsidRDefault="009D4CCC" w:rsidP="009D4CCC">
      <w:pPr>
        <w:bidi/>
        <w:jc w:val="both"/>
        <w:rPr>
          <w:rFonts w:cs="David" w:hint="cs"/>
          <w:u w:val="single"/>
          <w:rtl/>
        </w:rPr>
      </w:pPr>
    </w:p>
    <w:p w14:paraId="3D1B8F97" w14:textId="77777777" w:rsidR="009D4CCC" w:rsidRPr="009D4CCC" w:rsidRDefault="009D4CCC" w:rsidP="009D4CCC">
      <w:pPr>
        <w:bidi/>
        <w:jc w:val="both"/>
        <w:rPr>
          <w:rFonts w:cs="David" w:hint="cs"/>
          <w:rtl/>
        </w:rPr>
      </w:pPr>
      <w:r w:rsidRPr="009D4CCC">
        <w:rPr>
          <w:rFonts w:cs="David" w:hint="cs"/>
          <w:rtl/>
        </w:rPr>
        <w:tab/>
        <w:t xml:space="preserve"> לעומת זאת אנחנו פותחים את האפשרות להציב כמה פרגודים באותו קלפי- -</w:t>
      </w:r>
    </w:p>
    <w:p w14:paraId="656076D5" w14:textId="77777777" w:rsidR="009D4CCC" w:rsidRPr="009D4CCC" w:rsidRDefault="009D4CCC" w:rsidP="009D4CCC">
      <w:pPr>
        <w:bidi/>
        <w:jc w:val="both"/>
        <w:rPr>
          <w:rFonts w:cs="David" w:hint="cs"/>
          <w:rtl/>
        </w:rPr>
      </w:pPr>
    </w:p>
    <w:p w14:paraId="40BBC78F" w14:textId="77777777" w:rsidR="009D4CCC" w:rsidRPr="009D4CCC" w:rsidRDefault="009D4CCC" w:rsidP="009D4CCC">
      <w:pPr>
        <w:bidi/>
        <w:jc w:val="both"/>
        <w:rPr>
          <w:rFonts w:cs="David"/>
          <w:u w:val="single"/>
        </w:rPr>
      </w:pPr>
      <w:r w:rsidRPr="009D4CCC">
        <w:rPr>
          <w:rFonts w:cs="David" w:hint="cs"/>
          <w:u w:val="single"/>
          <w:rtl/>
        </w:rPr>
        <w:t>אילת פישמן:</w:t>
      </w:r>
    </w:p>
    <w:p w14:paraId="7EE38E4A" w14:textId="77777777" w:rsidR="009D4CCC" w:rsidRPr="009D4CCC" w:rsidRDefault="009D4CCC" w:rsidP="009D4CCC">
      <w:pPr>
        <w:bidi/>
        <w:jc w:val="both"/>
        <w:rPr>
          <w:rFonts w:cs="David" w:hint="cs"/>
          <w:u w:val="single"/>
          <w:rtl/>
        </w:rPr>
      </w:pPr>
    </w:p>
    <w:p w14:paraId="7AD6A8D0" w14:textId="77777777" w:rsidR="009D4CCC" w:rsidRPr="009D4CCC" w:rsidRDefault="009D4CCC" w:rsidP="009D4CCC">
      <w:pPr>
        <w:bidi/>
        <w:jc w:val="both"/>
        <w:rPr>
          <w:rFonts w:cs="David" w:hint="cs"/>
          <w:rtl/>
        </w:rPr>
      </w:pPr>
      <w:r w:rsidRPr="009D4CCC">
        <w:rPr>
          <w:rFonts w:cs="David" w:hint="cs"/>
          <w:rtl/>
        </w:rPr>
        <w:tab/>
        <w:t>אבל הפרגוד לא חוסך הרבה זמן.</w:t>
      </w:r>
    </w:p>
    <w:p w14:paraId="18171E30" w14:textId="77777777" w:rsidR="009D4CCC" w:rsidRPr="009D4CCC" w:rsidRDefault="009D4CCC" w:rsidP="009D4CCC">
      <w:pPr>
        <w:bidi/>
        <w:jc w:val="both"/>
        <w:rPr>
          <w:rFonts w:cs="David" w:hint="cs"/>
          <w:rtl/>
        </w:rPr>
      </w:pPr>
    </w:p>
    <w:p w14:paraId="49EDDD32" w14:textId="77777777" w:rsidR="009D4CCC" w:rsidRPr="009D4CCC" w:rsidRDefault="009D4CCC" w:rsidP="009D4CCC">
      <w:pPr>
        <w:bidi/>
        <w:jc w:val="both"/>
        <w:rPr>
          <w:rFonts w:cs="David"/>
          <w:u w:val="single"/>
        </w:rPr>
      </w:pPr>
      <w:r w:rsidRPr="009D4CCC">
        <w:rPr>
          <w:rFonts w:cs="David" w:hint="cs"/>
          <w:u w:val="single"/>
          <w:rtl/>
        </w:rPr>
        <w:t>היו"ר יריב לוין:</w:t>
      </w:r>
    </w:p>
    <w:p w14:paraId="454BA520" w14:textId="77777777" w:rsidR="009D4CCC" w:rsidRPr="009D4CCC" w:rsidRDefault="009D4CCC" w:rsidP="009D4CCC">
      <w:pPr>
        <w:bidi/>
        <w:jc w:val="both"/>
        <w:rPr>
          <w:rFonts w:cs="David" w:hint="cs"/>
          <w:u w:val="single"/>
          <w:rtl/>
        </w:rPr>
      </w:pPr>
    </w:p>
    <w:p w14:paraId="020A8DED" w14:textId="77777777" w:rsidR="009D4CCC" w:rsidRPr="009D4CCC" w:rsidRDefault="009D4CCC" w:rsidP="009D4CCC">
      <w:pPr>
        <w:bidi/>
        <w:jc w:val="both"/>
        <w:rPr>
          <w:rFonts w:cs="David" w:hint="cs"/>
          <w:rtl/>
        </w:rPr>
      </w:pPr>
      <w:r w:rsidRPr="009D4CCC">
        <w:rPr>
          <w:rFonts w:cs="David" w:hint="cs"/>
          <w:rtl/>
        </w:rPr>
        <w:tab/>
        <w:t xml:space="preserve"> מאה אחוז. אז ברור לי ש-900 זה כנראה הרבה מדי. אם יש קלפי של 650 איש הפיצול שלה פירושו שיעמדו שתי קלפיות של 300. זה לא סביר. </w:t>
      </w:r>
    </w:p>
    <w:p w14:paraId="69F373A5" w14:textId="77777777" w:rsidR="009D4CCC" w:rsidRPr="009D4CCC" w:rsidRDefault="009D4CCC" w:rsidP="009D4CCC">
      <w:pPr>
        <w:bidi/>
        <w:jc w:val="both"/>
        <w:rPr>
          <w:rFonts w:cs="David" w:hint="cs"/>
          <w:rtl/>
        </w:rPr>
      </w:pPr>
    </w:p>
    <w:p w14:paraId="3BA863C6" w14:textId="77777777" w:rsidR="009D4CCC" w:rsidRPr="009D4CCC" w:rsidRDefault="009D4CCC" w:rsidP="009D4CCC">
      <w:pPr>
        <w:bidi/>
        <w:jc w:val="both"/>
        <w:rPr>
          <w:rFonts w:cs="David"/>
          <w:u w:val="single"/>
        </w:rPr>
      </w:pPr>
      <w:r w:rsidRPr="009D4CCC">
        <w:rPr>
          <w:rFonts w:cs="David" w:hint="cs"/>
          <w:u w:val="single"/>
          <w:rtl/>
        </w:rPr>
        <w:t>אילת פישמן:</w:t>
      </w:r>
    </w:p>
    <w:p w14:paraId="460883D0" w14:textId="77777777" w:rsidR="009D4CCC" w:rsidRPr="009D4CCC" w:rsidRDefault="009D4CCC" w:rsidP="009D4CCC">
      <w:pPr>
        <w:bidi/>
        <w:jc w:val="both"/>
        <w:rPr>
          <w:rFonts w:cs="David" w:hint="cs"/>
          <w:u w:val="single"/>
          <w:rtl/>
        </w:rPr>
      </w:pPr>
    </w:p>
    <w:p w14:paraId="4FB59715" w14:textId="77777777" w:rsidR="009D4CCC" w:rsidRPr="009D4CCC" w:rsidRDefault="009D4CCC" w:rsidP="009D4CCC">
      <w:pPr>
        <w:bidi/>
        <w:jc w:val="both"/>
        <w:rPr>
          <w:rFonts w:cs="David" w:hint="cs"/>
          <w:rtl/>
        </w:rPr>
      </w:pPr>
      <w:r w:rsidRPr="009D4CCC">
        <w:rPr>
          <w:rFonts w:cs="David" w:hint="cs"/>
          <w:rtl/>
        </w:rPr>
        <w:tab/>
        <w:t>השאלה היא כמה זה סביר כשיש פחות מדקה למצביע.</w:t>
      </w:r>
    </w:p>
    <w:p w14:paraId="0471D647" w14:textId="77777777" w:rsidR="009D4CCC" w:rsidRPr="009D4CCC" w:rsidRDefault="009D4CCC" w:rsidP="009D4CCC">
      <w:pPr>
        <w:bidi/>
        <w:jc w:val="both"/>
        <w:rPr>
          <w:rFonts w:cs="David" w:hint="cs"/>
          <w:rtl/>
        </w:rPr>
      </w:pPr>
    </w:p>
    <w:p w14:paraId="1E360683" w14:textId="77777777" w:rsidR="009D4CCC" w:rsidRPr="009D4CCC" w:rsidRDefault="009D4CCC" w:rsidP="009D4CCC">
      <w:pPr>
        <w:bidi/>
        <w:jc w:val="both"/>
        <w:rPr>
          <w:rFonts w:cs="David"/>
        </w:rPr>
      </w:pPr>
      <w:r w:rsidRPr="009D4CCC">
        <w:rPr>
          <w:rFonts w:cs="David" w:hint="cs"/>
          <w:u w:val="single"/>
          <w:rtl/>
        </w:rPr>
        <w:t>אורלי עדס:</w:t>
      </w:r>
    </w:p>
    <w:p w14:paraId="19A48338" w14:textId="77777777" w:rsidR="009D4CCC" w:rsidRPr="009D4CCC" w:rsidRDefault="009D4CCC" w:rsidP="009D4CCC">
      <w:pPr>
        <w:bidi/>
        <w:jc w:val="both"/>
        <w:rPr>
          <w:rFonts w:cs="David" w:hint="cs"/>
          <w:rtl/>
        </w:rPr>
      </w:pPr>
    </w:p>
    <w:p w14:paraId="574AB496" w14:textId="77777777" w:rsidR="009D4CCC" w:rsidRPr="009D4CCC" w:rsidRDefault="009D4CCC" w:rsidP="009D4CCC">
      <w:pPr>
        <w:bidi/>
        <w:jc w:val="both"/>
        <w:rPr>
          <w:rFonts w:cs="David" w:hint="cs"/>
          <w:rtl/>
        </w:rPr>
      </w:pPr>
      <w:r w:rsidRPr="009D4CCC">
        <w:rPr>
          <w:rFonts w:cs="David" w:hint="cs"/>
          <w:rtl/>
        </w:rPr>
        <w:tab/>
        <w:t>זה שתי דקות הצבעה.</w:t>
      </w:r>
    </w:p>
    <w:p w14:paraId="67FED600" w14:textId="77777777" w:rsidR="009D4CCC" w:rsidRPr="009D4CCC" w:rsidRDefault="009D4CCC" w:rsidP="009D4CCC">
      <w:pPr>
        <w:bidi/>
        <w:jc w:val="both"/>
        <w:rPr>
          <w:rFonts w:cs="David" w:hint="cs"/>
          <w:rtl/>
        </w:rPr>
      </w:pPr>
    </w:p>
    <w:p w14:paraId="3664B357" w14:textId="77777777" w:rsidR="009D4CCC" w:rsidRPr="009D4CCC" w:rsidRDefault="009D4CCC" w:rsidP="009D4CCC">
      <w:pPr>
        <w:bidi/>
        <w:jc w:val="both"/>
        <w:rPr>
          <w:rFonts w:cs="David" w:hint="cs"/>
          <w:u w:val="single"/>
          <w:rtl/>
        </w:rPr>
      </w:pPr>
      <w:r w:rsidRPr="009D4CCC">
        <w:rPr>
          <w:rFonts w:cs="David" w:hint="cs"/>
          <w:u w:val="single"/>
          <w:rtl/>
        </w:rPr>
        <w:t>דוד רותם:</w:t>
      </w:r>
    </w:p>
    <w:p w14:paraId="5040D550" w14:textId="77777777" w:rsidR="009D4CCC" w:rsidRPr="009D4CCC" w:rsidRDefault="009D4CCC" w:rsidP="009D4CCC">
      <w:pPr>
        <w:bidi/>
        <w:jc w:val="both"/>
        <w:rPr>
          <w:rFonts w:cs="David" w:hint="cs"/>
          <w:rtl/>
        </w:rPr>
      </w:pPr>
    </w:p>
    <w:p w14:paraId="62444D8E" w14:textId="77777777" w:rsidR="009D4CCC" w:rsidRPr="009D4CCC" w:rsidRDefault="009D4CCC" w:rsidP="009D4CCC">
      <w:pPr>
        <w:bidi/>
        <w:jc w:val="both"/>
        <w:rPr>
          <w:rFonts w:cs="David" w:hint="cs"/>
          <w:rtl/>
        </w:rPr>
      </w:pPr>
      <w:r w:rsidRPr="009D4CCC">
        <w:rPr>
          <w:rFonts w:cs="David" w:hint="cs"/>
          <w:rtl/>
        </w:rPr>
        <w:tab/>
        <w:t xml:space="preserve"> - - - שתי דקות להצבעה.</w:t>
      </w:r>
    </w:p>
    <w:p w14:paraId="71602536" w14:textId="77777777" w:rsidR="009D4CCC" w:rsidRPr="009D4CCC" w:rsidRDefault="009D4CCC" w:rsidP="009D4CCC">
      <w:pPr>
        <w:bidi/>
        <w:jc w:val="both"/>
        <w:rPr>
          <w:rFonts w:cs="David" w:hint="cs"/>
          <w:rtl/>
        </w:rPr>
      </w:pPr>
    </w:p>
    <w:p w14:paraId="108086A6" w14:textId="77777777" w:rsidR="009D4CCC" w:rsidRPr="009D4CCC" w:rsidRDefault="009D4CCC" w:rsidP="009D4CCC">
      <w:pPr>
        <w:bidi/>
        <w:jc w:val="both"/>
        <w:rPr>
          <w:rFonts w:cs="David"/>
        </w:rPr>
      </w:pPr>
      <w:r w:rsidRPr="009D4CCC">
        <w:rPr>
          <w:rFonts w:cs="David" w:hint="cs"/>
          <w:u w:val="single"/>
          <w:rtl/>
        </w:rPr>
        <w:t>אורלי עדס:</w:t>
      </w:r>
    </w:p>
    <w:p w14:paraId="2DBA55DD" w14:textId="77777777" w:rsidR="009D4CCC" w:rsidRPr="009D4CCC" w:rsidRDefault="009D4CCC" w:rsidP="009D4CCC">
      <w:pPr>
        <w:bidi/>
        <w:jc w:val="both"/>
        <w:rPr>
          <w:rFonts w:cs="David" w:hint="cs"/>
          <w:rtl/>
        </w:rPr>
      </w:pPr>
    </w:p>
    <w:p w14:paraId="607CC4AB" w14:textId="77777777" w:rsidR="009D4CCC" w:rsidRPr="009D4CCC" w:rsidRDefault="009D4CCC" w:rsidP="009D4CCC">
      <w:pPr>
        <w:bidi/>
        <w:jc w:val="both"/>
        <w:rPr>
          <w:rFonts w:cs="David" w:hint="cs"/>
          <w:rtl/>
        </w:rPr>
      </w:pPr>
      <w:r w:rsidRPr="009D4CCC">
        <w:rPr>
          <w:rFonts w:cs="David" w:hint="cs"/>
          <w:rtl/>
        </w:rPr>
        <w:tab/>
        <w:t>עשינו חישוב.</w:t>
      </w:r>
    </w:p>
    <w:p w14:paraId="2D91B59B" w14:textId="77777777" w:rsidR="009D4CCC" w:rsidRPr="009D4CCC" w:rsidRDefault="009D4CCC" w:rsidP="009D4CCC">
      <w:pPr>
        <w:bidi/>
        <w:jc w:val="both"/>
        <w:rPr>
          <w:rFonts w:cs="David" w:hint="cs"/>
          <w:rtl/>
        </w:rPr>
      </w:pPr>
    </w:p>
    <w:p w14:paraId="49F0BAD9" w14:textId="77777777" w:rsidR="009D4CCC" w:rsidRPr="009D4CCC" w:rsidRDefault="009D4CCC" w:rsidP="009D4CCC">
      <w:pPr>
        <w:bidi/>
        <w:jc w:val="both"/>
        <w:rPr>
          <w:rFonts w:cs="David" w:hint="cs"/>
          <w:u w:val="single"/>
          <w:rtl/>
        </w:rPr>
      </w:pPr>
      <w:r w:rsidRPr="009D4CCC">
        <w:rPr>
          <w:rFonts w:cs="David" w:hint="cs"/>
          <w:u w:val="single"/>
          <w:rtl/>
        </w:rPr>
        <w:t>דוד רותם:</w:t>
      </w:r>
    </w:p>
    <w:p w14:paraId="333CF1DF" w14:textId="77777777" w:rsidR="009D4CCC" w:rsidRPr="009D4CCC" w:rsidRDefault="009D4CCC" w:rsidP="009D4CCC">
      <w:pPr>
        <w:bidi/>
        <w:jc w:val="both"/>
        <w:rPr>
          <w:rFonts w:cs="David" w:hint="cs"/>
          <w:rtl/>
        </w:rPr>
      </w:pPr>
    </w:p>
    <w:p w14:paraId="4417C616" w14:textId="77777777" w:rsidR="009D4CCC" w:rsidRPr="009D4CCC" w:rsidRDefault="009D4CCC" w:rsidP="009D4CCC">
      <w:pPr>
        <w:bidi/>
        <w:jc w:val="both"/>
        <w:rPr>
          <w:rFonts w:cs="David" w:hint="cs"/>
          <w:rtl/>
        </w:rPr>
      </w:pPr>
      <w:r w:rsidRPr="009D4CCC">
        <w:rPr>
          <w:rFonts w:cs="David" w:hint="cs"/>
          <w:rtl/>
        </w:rPr>
        <w:tab/>
        <w:t xml:space="preserve"> איזה חישוב עשיתם?</w:t>
      </w:r>
    </w:p>
    <w:p w14:paraId="5F171E2B" w14:textId="77777777" w:rsidR="009D4CCC" w:rsidRPr="009D4CCC" w:rsidRDefault="009D4CCC" w:rsidP="009D4CCC">
      <w:pPr>
        <w:bidi/>
        <w:jc w:val="both"/>
        <w:rPr>
          <w:rFonts w:cs="David" w:hint="cs"/>
          <w:rtl/>
        </w:rPr>
      </w:pPr>
    </w:p>
    <w:p w14:paraId="14ED5235" w14:textId="77777777" w:rsidR="009D4CCC" w:rsidRPr="009D4CCC" w:rsidRDefault="009D4CCC" w:rsidP="009D4CCC">
      <w:pPr>
        <w:bidi/>
        <w:jc w:val="both"/>
        <w:rPr>
          <w:rFonts w:cs="David"/>
        </w:rPr>
      </w:pPr>
      <w:r w:rsidRPr="009D4CCC">
        <w:rPr>
          <w:rFonts w:cs="David" w:hint="cs"/>
          <w:u w:val="single"/>
          <w:rtl/>
        </w:rPr>
        <w:t>אורלי עדס:</w:t>
      </w:r>
    </w:p>
    <w:p w14:paraId="6F777505" w14:textId="77777777" w:rsidR="009D4CCC" w:rsidRPr="009D4CCC" w:rsidRDefault="009D4CCC" w:rsidP="009D4CCC">
      <w:pPr>
        <w:bidi/>
        <w:jc w:val="both"/>
        <w:rPr>
          <w:rFonts w:cs="David" w:hint="cs"/>
          <w:rtl/>
        </w:rPr>
      </w:pPr>
    </w:p>
    <w:p w14:paraId="54D142BE" w14:textId="77777777" w:rsidR="009D4CCC" w:rsidRPr="009D4CCC" w:rsidRDefault="009D4CCC" w:rsidP="009D4CCC">
      <w:pPr>
        <w:bidi/>
        <w:jc w:val="both"/>
        <w:rPr>
          <w:rFonts w:cs="David" w:hint="cs"/>
          <w:rtl/>
        </w:rPr>
      </w:pPr>
      <w:r w:rsidRPr="009D4CCC">
        <w:rPr>
          <w:rFonts w:cs="David" w:hint="cs"/>
          <w:rtl/>
        </w:rPr>
        <w:tab/>
        <w:t>רגע, אולי טעינו.</w:t>
      </w:r>
    </w:p>
    <w:p w14:paraId="7AFA4BA9" w14:textId="77777777" w:rsidR="009D4CCC" w:rsidRPr="009D4CCC" w:rsidRDefault="009D4CCC" w:rsidP="009D4CCC">
      <w:pPr>
        <w:bidi/>
        <w:jc w:val="both"/>
        <w:rPr>
          <w:rFonts w:cs="David" w:hint="cs"/>
          <w:rtl/>
        </w:rPr>
      </w:pPr>
    </w:p>
    <w:p w14:paraId="6F358E06" w14:textId="77777777" w:rsidR="009D4CCC" w:rsidRPr="009D4CCC" w:rsidRDefault="009D4CCC" w:rsidP="009D4CCC">
      <w:pPr>
        <w:bidi/>
        <w:jc w:val="both"/>
        <w:rPr>
          <w:rFonts w:cs="David"/>
          <w:u w:val="single"/>
        </w:rPr>
      </w:pPr>
      <w:r w:rsidRPr="009D4CCC">
        <w:rPr>
          <w:rFonts w:cs="David" w:hint="cs"/>
          <w:u w:val="single"/>
          <w:rtl/>
        </w:rPr>
        <w:t>היו"ר יריב לוין:</w:t>
      </w:r>
    </w:p>
    <w:p w14:paraId="7496714A" w14:textId="77777777" w:rsidR="009D4CCC" w:rsidRPr="009D4CCC" w:rsidRDefault="009D4CCC" w:rsidP="009D4CCC">
      <w:pPr>
        <w:bidi/>
        <w:jc w:val="both"/>
        <w:rPr>
          <w:rFonts w:cs="David" w:hint="cs"/>
          <w:u w:val="single"/>
          <w:rtl/>
        </w:rPr>
      </w:pPr>
    </w:p>
    <w:p w14:paraId="4A85207D" w14:textId="77777777" w:rsidR="009D4CCC" w:rsidRPr="009D4CCC" w:rsidRDefault="009D4CCC" w:rsidP="009D4CCC">
      <w:pPr>
        <w:bidi/>
        <w:jc w:val="both"/>
        <w:rPr>
          <w:rFonts w:cs="David" w:hint="cs"/>
          <w:rtl/>
        </w:rPr>
      </w:pPr>
      <w:r w:rsidRPr="009D4CCC">
        <w:rPr>
          <w:rFonts w:cs="David" w:hint="cs"/>
          <w:rtl/>
        </w:rPr>
        <w:tab/>
        <w:t>זה לא סביר.</w:t>
      </w:r>
    </w:p>
    <w:p w14:paraId="703C37F2" w14:textId="77777777" w:rsidR="009D4CCC" w:rsidRPr="009D4CCC" w:rsidRDefault="009D4CCC" w:rsidP="009D4CCC">
      <w:pPr>
        <w:bidi/>
        <w:jc w:val="both"/>
        <w:rPr>
          <w:rFonts w:cs="David" w:hint="cs"/>
          <w:rtl/>
        </w:rPr>
      </w:pPr>
    </w:p>
    <w:p w14:paraId="513B2544" w14:textId="77777777" w:rsidR="009D4CCC" w:rsidRPr="009D4CCC" w:rsidRDefault="009D4CCC" w:rsidP="009D4CCC">
      <w:pPr>
        <w:bidi/>
        <w:jc w:val="both"/>
        <w:rPr>
          <w:rFonts w:cs="David"/>
        </w:rPr>
      </w:pPr>
      <w:r w:rsidRPr="009D4CCC">
        <w:rPr>
          <w:rFonts w:cs="David" w:hint="cs"/>
          <w:u w:val="single"/>
          <w:rtl/>
        </w:rPr>
        <w:t>אורלי עדס:</w:t>
      </w:r>
    </w:p>
    <w:p w14:paraId="65118056" w14:textId="77777777" w:rsidR="009D4CCC" w:rsidRPr="009D4CCC" w:rsidRDefault="009D4CCC" w:rsidP="009D4CCC">
      <w:pPr>
        <w:bidi/>
        <w:jc w:val="both"/>
        <w:rPr>
          <w:rFonts w:cs="David" w:hint="cs"/>
          <w:rtl/>
        </w:rPr>
      </w:pPr>
    </w:p>
    <w:p w14:paraId="6B754CE4" w14:textId="77777777" w:rsidR="009D4CCC" w:rsidRPr="009D4CCC" w:rsidRDefault="009D4CCC" w:rsidP="009D4CCC">
      <w:pPr>
        <w:bidi/>
        <w:jc w:val="both"/>
        <w:rPr>
          <w:rFonts w:cs="David" w:hint="cs"/>
          <w:rtl/>
        </w:rPr>
      </w:pPr>
      <w:r w:rsidRPr="009D4CCC">
        <w:rPr>
          <w:rFonts w:cs="David" w:hint="cs"/>
          <w:rtl/>
        </w:rPr>
        <w:tab/>
        <w:t>10 שעות, 60 דקות, 600 דקות. ל-600 מצביעים זה דקה, ל-300 מצביעים זה 2 דקות.</w:t>
      </w:r>
    </w:p>
    <w:p w14:paraId="0E13A504" w14:textId="77777777" w:rsidR="009D4CCC" w:rsidRPr="009D4CCC" w:rsidRDefault="009D4CCC" w:rsidP="009D4CCC">
      <w:pPr>
        <w:bidi/>
        <w:jc w:val="both"/>
        <w:rPr>
          <w:rFonts w:cs="David" w:hint="cs"/>
          <w:rtl/>
        </w:rPr>
      </w:pPr>
    </w:p>
    <w:p w14:paraId="22AE4A5E" w14:textId="77777777" w:rsidR="009D4CCC" w:rsidRPr="009D4CCC" w:rsidRDefault="009D4CCC" w:rsidP="009D4CCC">
      <w:pPr>
        <w:bidi/>
        <w:jc w:val="both"/>
        <w:rPr>
          <w:rFonts w:cs="David"/>
          <w:u w:val="single"/>
        </w:rPr>
      </w:pPr>
      <w:r w:rsidRPr="009D4CCC">
        <w:rPr>
          <w:rFonts w:cs="David" w:hint="cs"/>
          <w:u w:val="single"/>
          <w:rtl/>
        </w:rPr>
        <w:t>היו"ר יריב לוין:</w:t>
      </w:r>
    </w:p>
    <w:p w14:paraId="1367CFAB" w14:textId="77777777" w:rsidR="009D4CCC" w:rsidRPr="009D4CCC" w:rsidRDefault="009D4CCC" w:rsidP="009D4CCC">
      <w:pPr>
        <w:bidi/>
        <w:jc w:val="both"/>
        <w:rPr>
          <w:rFonts w:cs="David" w:hint="cs"/>
          <w:u w:val="single"/>
          <w:rtl/>
        </w:rPr>
      </w:pPr>
    </w:p>
    <w:p w14:paraId="10968C98" w14:textId="77777777" w:rsidR="009D4CCC" w:rsidRPr="009D4CCC" w:rsidRDefault="009D4CCC" w:rsidP="009D4CCC">
      <w:pPr>
        <w:bidi/>
        <w:jc w:val="both"/>
        <w:rPr>
          <w:rFonts w:cs="David" w:hint="cs"/>
          <w:rtl/>
        </w:rPr>
      </w:pPr>
      <w:r w:rsidRPr="009D4CCC">
        <w:rPr>
          <w:rFonts w:cs="David" w:hint="cs"/>
          <w:rtl/>
        </w:rPr>
        <w:tab/>
        <w:t>אבל אין מאה אחוז הצבעה. אף פעם.</w:t>
      </w:r>
    </w:p>
    <w:p w14:paraId="7A9C62E8" w14:textId="77777777" w:rsidR="009D4CCC" w:rsidRPr="009D4CCC" w:rsidRDefault="009D4CCC" w:rsidP="009D4CCC">
      <w:pPr>
        <w:bidi/>
        <w:jc w:val="both"/>
        <w:rPr>
          <w:rFonts w:cs="David" w:hint="cs"/>
          <w:rtl/>
        </w:rPr>
      </w:pPr>
    </w:p>
    <w:p w14:paraId="5C8B4741" w14:textId="77777777" w:rsidR="009D4CCC" w:rsidRPr="009D4CCC" w:rsidRDefault="009D4CCC" w:rsidP="009D4CCC">
      <w:pPr>
        <w:bidi/>
        <w:jc w:val="both"/>
        <w:rPr>
          <w:rFonts w:cs="David" w:hint="cs"/>
          <w:u w:val="single"/>
          <w:rtl/>
        </w:rPr>
      </w:pPr>
      <w:r w:rsidRPr="009D4CCC">
        <w:rPr>
          <w:rFonts w:cs="David" w:hint="cs"/>
          <w:u w:val="single"/>
          <w:rtl/>
        </w:rPr>
        <w:t>דוד רותם:</w:t>
      </w:r>
    </w:p>
    <w:p w14:paraId="663974E2" w14:textId="77777777" w:rsidR="009D4CCC" w:rsidRPr="009D4CCC" w:rsidRDefault="009D4CCC" w:rsidP="009D4CCC">
      <w:pPr>
        <w:bidi/>
        <w:jc w:val="both"/>
        <w:rPr>
          <w:rFonts w:cs="David" w:hint="cs"/>
          <w:rtl/>
        </w:rPr>
      </w:pPr>
    </w:p>
    <w:p w14:paraId="4545EE00" w14:textId="77777777" w:rsidR="009D4CCC" w:rsidRPr="009D4CCC" w:rsidRDefault="009D4CCC" w:rsidP="009D4CCC">
      <w:pPr>
        <w:bidi/>
        <w:jc w:val="both"/>
        <w:rPr>
          <w:rFonts w:cs="David" w:hint="cs"/>
          <w:rtl/>
        </w:rPr>
      </w:pPr>
      <w:r w:rsidRPr="009D4CCC">
        <w:rPr>
          <w:rFonts w:cs="David" w:hint="cs"/>
          <w:rtl/>
        </w:rPr>
        <w:tab/>
        <w:t xml:space="preserve"> הבנתי, הלכתם לפי 100% הצבעה.</w:t>
      </w:r>
    </w:p>
    <w:p w14:paraId="26C83F0F" w14:textId="77777777" w:rsidR="009D4CCC" w:rsidRPr="009D4CCC" w:rsidRDefault="009D4CCC" w:rsidP="009D4CCC">
      <w:pPr>
        <w:bidi/>
        <w:jc w:val="both"/>
        <w:rPr>
          <w:rFonts w:cs="David" w:hint="cs"/>
          <w:rtl/>
        </w:rPr>
      </w:pPr>
    </w:p>
    <w:p w14:paraId="6B27D9BE" w14:textId="77777777" w:rsidR="009D4CCC" w:rsidRPr="009D4CCC" w:rsidRDefault="009D4CCC" w:rsidP="009D4CCC">
      <w:pPr>
        <w:bidi/>
        <w:jc w:val="both"/>
        <w:rPr>
          <w:rFonts w:cs="David"/>
          <w:u w:val="single"/>
        </w:rPr>
      </w:pPr>
      <w:r w:rsidRPr="009D4CCC">
        <w:rPr>
          <w:rFonts w:cs="David" w:hint="cs"/>
          <w:u w:val="single"/>
          <w:rtl/>
        </w:rPr>
        <w:t>היו"ר יריב לוין:</w:t>
      </w:r>
    </w:p>
    <w:p w14:paraId="72D9502C" w14:textId="77777777" w:rsidR="009D4CCC" w:rsidRPr="009D4CCC" w:rsidRDefault="009D4CCC" w:rsidP="009D4CCC">
      <w:pPr>
        <w:bidi/>
        <w:jc w:val="both"/>
        <w:rPr>
          <w:rFonts w:cs="David" w:hint="cs"/>
          <w:u w:val="single"/>
          <w:rtl/>
        </w:rPr>
      </w:pPr>
    </w:p>
    <w:p w14:paraId="15E59575" w14:textId="77777777" w:rsidR="009D4CCC" w:rsidRPr="009D4CCC" w:rsidRDefault="009D4CCC" w:rsidP="009D4CCC">
      <w:pPr>
        <w:bidi/>
        <w:jc w:val="both"/>
        <w:rPr>
          <w:rFonts w:cs="David" w:hint="cs"/>
          <w:rtl/>
        </w:rPr>
      </w:pPr>
      <w:r w:rsidRPr="009D4CCC">
        <w:rPr>
          <w:rFonts w:cs="David" w:hint="cs"/>
          <w:rtl/>
        </w:rPr>
        <w:tab/>
        <w:t xml:space="preserve"> זה לא קיים באף מקום.  </w:t>
      </w:r>
      <w:r w:rsidRPr="009D4CCC">
        <w:rPr>
          <w:rFonts w:cs="David" w:hint="cs"/>
          <w:rtl/>
        </w:rPr>
        <w:tab/>
        <w:t xml:space="preserve"> </w:t>
      </w:r>
    </w:p>
    <w:p w14:paraId="23A36B85" w14:textId="77777777" w:rsidR="009D4CCC" w:rsidRPr="009D4CCC" w:rsidRDefault="009D4CCC" w:rsidP="009D4CCC">
      <w:pPr>
        <w:bidi/>
        <w:jc w:val="both"/>
        <w:rPr>
          <w:rFonts w:cs="David" w:hint="cs"/>
          <w:rtl/>
        </w:rPr>
      </w:pPr>
    </w:p>
    <w:p w14:paraId="4F6081C4" w14:textId="77777777" w:rsidR="009D4CCC" w:rsidRPr="009D4CCC" w:rsidRDefault="009D4CCC" w:rsidP="009D4CCC">
      <w:pPr>
        <w:bidi/>
        <w:jc w:val="both"/>
        <w:rPr>
          <w:rFonts w:cs="David" w:hint="cs"/>
          <w:u w:val="single"/>
          <w:rtl/>
        </w:rPr>
      </w:pPr>
      <w:r w:rsidRPr="009D4CCC">
        <w:rPr>
          <w:rFonts w:cs="David" w:hint="cs"/>
          <w:u w:val="single"/>
          <w:rtl/>
        </w:rPr>
        <w:t>דוד רותם:</w:t>
      </w:r>
    </w:p>
    <w:p w14:paraId="445F1BBD" w14:textId="77777777" w:rsidR="009D4CCC" w:rsidRPr="009D4CCC" w:rsidRDefault="009D4CCC" w:rsidP="009D4CCC">
      <w:pPr>
        <w:bidi/>
        <w:jc w:val="both"/>
        <w:rPr>
          <w:rFonts w:cs="David" w:hint="cs"/>
          <w:u w:val="single"/>
          <w:rtl/>
        </w:rPr>
      </w:pPr>
    </w:p>
    <w:p w14:paraId="0FB7EBD8" w14:textId="77777777" w:rsidR="009D4CCC" w:rsidRPr="009D4CCC" w:rsidRDefault="009D4CCC" w:rsidP="009D4CCC">
      <w:pPr>
        <w:bidi/>
        <w:jc w:val="both"/>
        <w:rPr>
          <w:rFonts w:cs="David" w:hint="cs"/>
          <w:rtl/>
        </w:rPr>
      </w:pPr>
      <w:r w:rsidRPr="009D4CCC">
        <w:rPr>
          <w:rFonts w:cs="David" w:hint="cs"/>
          <w:rtl/>
        </w:rPr>
        <w:tab/>
        <w:t xml:space="preserve"> כשיהיה לכם אי פעם 100% הצבעה תודיעו לי.</w:t>
      </w:r>
    </w:p>
    <w:p w14:paraId="1DDF6A34" w14:textId="77777777" w:rsidR="009D4CCC" w:rsidRPr="009D4CCC" w:rsidRDefault="009D4CCC" w:rsidP="009D4CCC">
      <w:pPr>
        <w:bidi/>
        <w:jc w:val="both"/>
        <w:rPr>
          <w:rFonts w:cs="David" w:hint="cs"/>
          <w:rtl/>
        </w:rPr>
      </w:pPr>
    </w:p>
    <w:p w14:paraId="1EFA113A" w14:textId="77777777" w:rsidR="009D4CCC" w:rsidRPr="009D4CCC" w:rsidRDefault="009D4CCC" w:rsidP="009D4CCC">
      <w:pPr>
        <w:bidi/>
        <w:jc w:val="both"/>
        <w:rPr>
          <w:rFonts w:cs="David"/>
        </w:rPr>
      </w:pPr>
      <w:r w:rsidRPr="009D4CCC">
        <w:rPr>
          <w:rFonts w:cs="David" w:hint="cs"/>
          <w:u w:val="single"/>
          <w:rtl/>
        </w:rPr>
        <w:t>אורלי עדס:</w:t>
      </w:r>
    </w:p>
    <w:p w14:paraId="7A73AAB8" w14:textId="77777777" w:rsidR="009D4CCC" w:rsidRPr="009D4CCC" w:rsidRDefault="009D4CCC" w:rsidP="009D4CCC">
      <w:pPr>
        <w:bidi/>
        <w:jc w:val="both"/>
        <w:rPr>
          <w:rFonts w:cs="David" w:hint="cs"/>
          <w:rtl/>
        </w:rPr>
      </w:pPr>
    </w:p>
    <w:p w14:paraId="42694E14" w14:textId="77777777" w:rsidR="009D4CCC" w:rsidRPr="009D4CCC" w:rsidRDefault="009D4CCC" w:rsidP="009D4CCC">
      <w:pPr>
        <w:bidi/>
        <w:jc w:val="both"/>
        <w:rPr>
          <w:rFonts w:cs="David" w:hint="cs"/>
          <w:rtl/>
        </w:rPr>
      </w:pPr>
      <w:r w:rsidRPr="009D4CCC">
        <w:rPr>
          <w:rFonts w:cs="David" w:hint="cs"/>
          <w:rtl/>
        </w:rPr>
        <w:tab/>
        <w:t>יש יישובים.</w:t>
      </w:r>
    </w:p>
    <w:p w14:paraId="5CE52B35" w14:textId="77777777" w:rsidR="009D4CCC" w:rsidRPr="009D4CCC" w:rsidRDefault="009D4CCC" w:rsidP="009D4CCC">
      <w:pPr>
        <w:bidi/>
        <w:jc w:val="both"/>
        <w:rPr>
          <w:rFonts w:cs="David" w:hint="cs"/>
          <w:rtl/>
        </w:rPr>
      </w:pPr>
    </w:p>
    <w:p w14:paraId="5EB77734" w14:textId="77777777" w:rsidR="009D4CCC" w:rsidRPr="009D4CCC" w:rsidRDefault="009D4CCC" w:rsidP="009D4CCC">
      <w:pPr>
        <w:bidi/>
        <w:jc w:val="both"/>
        <w:rPr>
          <w:rFonts w:cs="David" w:hint="cs"/>
          <w:u w:val="single"/>
          <w:rtl/>
        </w:rPr>
      </w:pPr>
      <w:r w:rsidRPr="009D4CCC">
        <w:rPr>
          <w:rFonts w:cs="David" w:hint="cs"/>
          <w:u w:val="single"/>
          <w:rtl/>
        </w:rPr>
        <w:t>היו</w:t>
      </w:r>
      <w:r w:rsidRPr="009D4CCC">
        <w:rPr>
          <w:rFonts w:cs="David"/>
          <w:u w:val="single"/>
          <w:rtl/>
        </w:rPr>
        <w:t>"</w:t>
      </w:r>
      <w:r w:rsidRPr="009D4CCC">
        <w:rPr>
          <w:rFonts w:cs="David" w:hint="cs"/>
          <w:u w:val="single"/>
          <w:rtl/>
        </w:rPr>
        <w:t>ר יריב לוין:</w:t>
      </w:r>
    </w:p>
    <w:p w14:paraId="3F64F5C2" w14:textId="77777777" w:rsidR="009D4CCC" w:rsidRPr="009D4CCC" w:rsidRDefault="009D4CCC" w:rsidP="009D4CCC">
      <w:pPr>
        <w:bidi/>
        <w:jc w:val="both"/>
        <w:rPr>
          <w:rFonts w:cs="David" w:hint="cs"/>
          <w:u w:val="single"/>
          <w:rtl/>
        </w:rPr>
      </w:pPr>
    </w:p>
    <w:p w14:paraId="1F34F496" w14:textId="77777777" w:rsidR="009D4CCC" w:rsidRPr="009D4CCC" w:rsidRDefault="009D4CCC" w:rsidP="009D4CCC">
      <w:pPr>
        <w:bidi/>
        <w:jc w:val="both"/>
        <w:rPr>
          <w:rFonts w:cs="David" w:hint="cs"/>
          <w:rtl/>
        </w:rPr>
      </w:pPr>
      <w:r w:rsidRPr="009D4CCC">
        <w:rPr>
          <w:rFonts w:cs="David" w:hint="cs"/>
          <w:rtl/>
        </w:rPr>
        <w:tab/>
        <w:t xml:space="preserve"> איפה שיש 100% הצבעה, ההצבעה לוקחת שעה. </w:t>
      </w:r>
    </w:p>
    <w:p w14:paraId="4D97E18D" w14:textId="77777777" w:rsidR="009D4CCC" w:rsidRPr="009D4CCC" w:rsidRDefault="009D4CCC" w:rsidP="009D4CCC">
      <w:pPr>
        <w:bidi/>
        <w:jc w:val="both"/>
        <w:rPr>
          <w:rFonts w:cs="David" w:hint="cs"/>
          <w:rtl/>
        </w:rPr>
      </w:pPr>
    </w:p>
    <w:p w14:paraId="56B4CDDD" w14:textId="77777777" w:rsidR="009D4CCC" w:rsidRPr="009D4CCC" w:rsidRDefault="009D4CCC" w:rsidP="009D4CCC">
      <w:pPr>
        <w:bidi/>
        <w:jc w:val="both"/>
        <w:rPr>
          <w:rFonts w:cs="David" w:hint="cs"/>
          <w:u w:val="single"/>
          <w:rtl/>
        </w:rPr>
      </w:pPr>
      <w:r w:rsidRPr="009D4CCC">
        <w:rPr>
          <w:rFonts w:cs="David" w:hint="cs"/>
          <w:u w:val="single"/>
          <w:rtl/>
        </w:rPr>
        <w:t>דוד רותם:</w:t>
      </w:r>
    </w:p>
    <w:p w14:paraId="714A89D9" w14:textId="77777777" w:rsidR="009D4CCC" w:rsidRPr="009D4CCC" w:rsidRDefault="009D4CCC" w:rsidP="009D4CCC">
      <w:pPr>
        <w:bidi/>
        <w:jc w:val="both"/>
        <w:rPr>
          <w:rFonts w:cs="David" w:hint="cs"/>
          <w:u w:val="single"/>
          <w:rtl/>
        </w:rPr>
      </w:pPr>
    </w:p>
    <w:p w14:paraId="53973F9E" w14:textId="77777777" w:rsidR="009D4CCC" w:rsidRPr="009D4CCC" w:rsidRDefault="009D4CCC" w:rsidP="009D4CCC">
      <w:pPr>
        <w:bidi/>
        <w:jc w:val="both"/>
        <w:rPr>
          <w:rFonts w:cs="David" w:hint="cs"/>
          <w:rtl/>
        </w:rPr>
      </w:pPr>
      <w:r w:rsidRPr="009D4CCC">
        <w:rPr>
          <w:rFonts w:cs="David" w:hint="cs"/>
          <w:rtl/>
        </w:rPr>
        <w:tab/>
        <w:t xml:space="preserve"> לא צריך קלפי.</w:t>
      </w:r>
    </w:p>
    <w:p w14:paraId="6C707EEA" w14:textId="77777777" w:rsidR="009D4CCC" w:rsidRPr="009D4CCC" w:rsidRDefault="009D4CCC" w:rsidP="009D4CCC">
      <w:pPr>
        <w:bidi/>
        <w:jc w:val="both"/>
        <w:rPr>
          <w:rFonts w:cs="David" w:hint="cs"/>
          <w:rtl/>
        </w:rPr>
      </w:pPr>
    </w:p>
    <w:p w14:paraId="32C1D424" w14:textId="77777777" w:rsidR="009D4CCC" w:rsidRPr="009D4CCC" w:rsidRDefault="009D4CCC" w:rsidP="009D4CCC">
      <w:pPr>
        <w:bidi/>
        <w:jc w:val="both"/>
        <w:rPr>
          <w:rFonts w:cs="David"/>
          <w:u w:val="single"/>
        </w:rPr>
      </w:pPr>
      <w:r w:rsidRPr="009D4CCC">
        <w:rPr>
          <w:rFonts w:cs="David" w:hint="cs"/>
          <w:u w:val="single"/>
          <w:rtl/>
        </w:rPr>
        <w:t>היו"ר יריב לוין:</w:t>
      </w:r>
    </w:p>
    <w:p w14:paraId="50F429BE" w14:textId="77777777" w:rsidR="009D4CCC" w:rsidRPr="009D4CCC" w:rsidRDefault="009D4CCC" w:rsidP="009D4CCC">
      <w:pPr>
        <w:bidi/>
        <w:jc w:val="both"/>
        <w:rPr>
          <w:rFonts w:cs="David" w:hint="cs"/>
          <w:u w:val="single"/>
          <w:rtl/>
        </w:rPr>
      </w:pPr>
    </w:p>
    <w:p w14:paraId="41F22E7F" w14:textId="77777777" w:rsidR="009D4CCC" w:rsidRPr="009D4CCC" w:rsidRDefault="009D4CCC" w:rsidP="009D4CCC">
      <w:pPr>
        <w:bidi/>
        <w:jc w:val="both"/>
        <w:rPr>
          <w:rFonts w:cs="David" w:hint="cs"/>
          <w:rtl/>
        </w:rPr>
      </w:pPr>
      <w:r w:rsidRPr="009D4CCC">
        <w:rPr>
          <w:rFonts w:cs="David" w:hint="cs"/>
          <w:rtl/>
        </w:rPr>
        <w:tab/>
        <w:t>בשעה זה נגמר. בשביל זה לא צריך קלפיות, לא צריך פרגודים, לא צריך כלום.</w:t>
      </w:r>
    </w:p>
    <w:p w14:paraId="02EE9B20" w14:textId="77777777" w:rsidR="009D4CCC" w:rsidRPr="009D4CCC" w:rsidRDefault="009D4CCC" w:rsidP="009D4CCC">
      <w:pPr>
        <w:bidi/>
        <w:jc w:val="both"/>
        <w:rPr>
          <w:rFonts w:cs="David" w:hint="cs"/>
          <w:rtl/>
        </w:rPr>
      </w:pPr>
    </w:p>
    <w:p w14:paraId="16C1DE10" w14:textId="77777777" w:rsidR="009D4CCC" w:rsidRPr="009D4CCC" w:rsidRDefault="009D4CCC" w:rsidP="009D4CCC">
      <w:pPr>
        <w:bidi/>
        <w:jc w:val="both"/>
        <w:rPr>
          <w:rFonts w:cs="David" w:hint="cs"/>
          <w:rtl/>
        </w:rPr>
      </w:pPr>
      <w:r w:rsidRPr="009D4CCC">
        <w:rPr>
          <w:rFonts w:cs="David" w:hint="cs"/>
          <w:rtl/>
        </w:rPr>
        <w:tab/>
        <w:t>אם נעמיד את זה על 750 כמה קלפיות זה מכניס לנו לאופציית הפיצול?</w:t>
      </w:r>
    </w:p>
    <w:p w14:paraId="2670D193" w14:textId="77777777" w:rsidR="009D4CCC" w:rsidRPr="009D4CCC" w:rsidRDefault="009D4CCC" w:rsidP="009D4CCC">
      <w:pPr>
        <w:bidi/>
        <w:jc w:val="both"/>
        <w:rPr>
          <w:rFonts w:cs="David" w:hint="cs"/>
          <w:rtl/>
        </w:rPr>
      </w:pPr>
    </w:p>
    <w:p w14:paraId="5124C300" w14:textId="77777777" w:rsidR="009D4CCC" w:rsidRPr="009D4CCC" w:rsidRDefault="009D4CCC" w:rsidP="009D4CCC">
      <w:pPr>
        <w:bidi/>
        <w:jc w:val="both"/>
        <w:rPr>
          <w:rFonts w:cs="David" w:hint="cs"/>
          <w:rtl/>
        </w:rPr>
      </w:pPr>
      <w:r w:rsidRPr="009D4CCC">
        <w:rPr>
          <w:rFonts w:cs="David" w:hint="cs"/>
          <w:u w:val="single"/>
          <w:rtl/>
        </w:rPr>
        <w:t>אורלי עדס:</w:t>
      </w:r>
    </w:p>
    <w:p w14:paraId="0A59C599" w14:textId="77777777" w:rsidR="009D4CCC" w:rsidRPr="009D4CCC" w:rsidRDefault="009D4CCC" w:rsidP="009D4CCC">
      <w:pPr>
        <w:bidi/>
        <w:jc w:val="both"/>
        <w:rPr>
          <w:rFonts w:cs="David" w:hint="cs"/>
          <w:rtl/>
        </w:rPr>
      </w:pPr>
    </w:p>
    <w:p w14:paraId="30FE35F5" w14:textId="77777777" w:rsidR="009D4CCC" w:rsidRPr="009D4CCC" w:rsidRDefault="009D4CCC" w:rsidP="009D4CCC">
      <w:pPr>
        <w:bidi/>
        <w:jc w:val="both"/>
        <w:rPr>
          <w:rFonts w:cs="David" w:hint="cs"/>
          <w:rtl/>
        </w:rPr>
      </w:pPr>
      <w:r w:rsidRPr="009D4CCC">
        <w:rPr>
          <w:rFonts w:cs="David" w:hint="cs"/>
          <w:rtl/>
        </w:rPr>
        <w:tab/>
        <w:t xml:space="preserve">בערך 1,500. </w:t>
      </w:r>
    </w:p>
    <w:p w14:paraId="2368B466" w14:textId="77777777" w:rsidR="009D4CCC" w:rsidRPr="009D4CCC" w:rsidRDefault="009D4CCC" w:rsidP="009D4CCC">
      <w:pPr>
        <w:bidi/>
        <w:jc w:val="both"/>
        <w:rPr>
          <w:rFonts w:cs="David" w:hint="cs"/>
          <w:rtl/>
        </w:rPr>
      </w:pPr>
    </w:p>
    <w:p w14:paraId="02DD6FF8" w14:textId="77777777" w:rsidR="009D4CCC" w:rsidRPr="009D4CCC" w:rsidRDefault="009D4CCC" w:rsidP="009D4CCC">
      <w:pPr>
        <w:bidi/>
        <w:jc w:val="both"/>
        <w:rPr>
          <w:rFonts w:cs="David"/>
          <w:u w:val="single"/>
        </w:rPr>
      </w:pPr>
      <w:r w:rsidRPr="009D4CCC">
        <w:rPr>
          <w:rFonts w:cs="David" w:hint="cs"/>
          <w:u w:val="single"/>
          <w:rtl/>
        </w:rPr>
        <w:t>היו"ר יריב לוין:</w:t>
      </w:r>
    </w:p>
    <w:p w14:paraId="041D3871" w14:textId="77777777" w:rsidR="009D4CCC" w:rsidRPr="009D4CCC" w:rsidRDefault="009D4CCC" w:rsidP="009D4CCC">
      <w:pPr>
        <w:bidi/>
        <w:jc w:val="both"/>
        <w:rPr>
          <w:rFonts w:cs="David" w:hint="cs"/>
          <w:u w:val="single"/>
          <w:rtl/>
        </w:rPr>
      </w:pPr>
    </w:p>
    <w:p w14:paraId="700AF522" w14:textId="77777777" w:rsidR="009D4CCC" w:rsidRPr="009D4CCC" w:rsidRDefault="009D4CCC" w:rsidP="009D4CCC">
      <w:pPr>
        <w:bidi/>
        <w:jc w:val="both"/>
        <w:rPr>
          <w:rFonts w:cs="David" w:hint="cs"/>
          <w:rtl/>
        </w:rPr>
      </w:pPr>
      <w:r w:rsidRPr="009D4CCC">
        <w:rPr>
          <w:rFonts w:cs="David" w:hint="cs"/>
          <w:rtl/>
        </w:rPr>
        <w:tab/>
        <w:t>זה מספר הרבה יותר סביר.</w:t>
      </w:r>
    </w:p>
    <w:p w14:paraId="6F6AFF04" w14:textId="77777777" w:rsidR="009D4CCC" w:rsidRPr="009D4CCC" w:rsidRDefault="009D4CCC" w:rsidP="009D4CCC">
      <w:pPr>
        <w:bidi/>
        <w:jc w:val="both"/>
        <w:rPr>
          <w:rFonts w:cs="David" w:hint="cs"/>
          <w:rtl/>
        </w:rPr>
      </w:pPr>
    </w:p>
    <w:p w14:paraId="76C64019" w14:textId="77777777" w:rsidR="009D4CCC" w:rsidRPr="009D4CCC" w:rsidRDefault="009D4CCC" w:rsidP="009D4CCC">
      <w:pPr>
        <w:bidi/>
        <w:jc w:val="both"/>
        <w:rPr>
          <w:rFonts w:cs="David" w:hint="cs"/>
          <w:u w:val="single"/>
          <w:rtl/>
        </w:rPr>
      </w:pPr>
      <w:r w:rsidRPr="009D4CCC">
        <w:rPr>
          <w:rFonts w:cs="David" w:hint="cs"/>
          <w:u w:val="single"/>
          <w:rtl/>
        </w:rPr>
        <w:t>דוד רותם:</w:t>
      </w:r>
    </w:p>
    <w:p w14:paraId="2E9604D5" w14:textId="77777777" w:rsidR="009D4CCC" w:rsidRPr="009D4CCC" w:rsidRDefault="009D4CCC" w:rsidP="009D4CCC">
      <w:pPr>
        <w:bidi/>
        <w:jc w:val="both"/>
        <w:rPr>
          <w:rFonts w:cs="David" w:hint="cs"/>
          <w:u w:val="single"/>
          <w:rtl/>
        </w:rPr>
      </w:pPr>
    </w:p>
    <w:p w14:paraId="4C441BB2" w14:textId="77777777" w:rsidR="009D4CCC" w:rsidRPr="009D4CCC" w:rsidRDefault="009D4CCC" w:rsidP="009D4CCC">
      <w:pPr>
        <w:bidi/>
        <w:jc w:val="both"/>
        <w:rPr>
          <w:rFonts w:cs="David" w:hint="cs"/>
          <w:rtl/>
        </w:rPr>
      </w:pPr>
      <w:r w:rsidRPr="009D4CCC">
        <w:rPr>
          <w:rFonts w:cs="David" w:hint="cs"/>
          <w:rtl/>
        </w:rPr>
        <w:tab/>
        <w:t>1,500 כפול 6,500- -</w:t>
      </w:r>
    </w:p>
    <w:p w14:paraId="6BE75DF8" w14:textId="77777777" w:rsidR="009D4CCC" w:rsidRPr="009D4CCC" w:rsidRDefault="009D4CCC" w:rsidP="009D4CCC">
      <w:pPr>
        <w:bidi/>
        <w:jc w:val="both"/>
        <w:rPr>
          <w:rFonts w:cs="David" w:hint="cs"/>
          <w:rtl/>
        </w:rPr>
      </w:pPr>
    </w:p>
    <w:p w14:paraId="260CD8EC" w14:textId="77777777" w:rsidR="009D4CCC" w:rsidRPr="009D4CCC" w:rsidRDefault="009D4CCC" w:rsidP="009D4CCC">
      <w:pPr>
        <w:bidi/>
        <w:jc w:val="both"/>
        <w:rPr>
          <w:rFonts w:cs="David" w:hint="cs"/>
          <w:rtl/>
        </w:rPr>
      </w:pPr>
      <w:r w:rsidRPr="009D4CCC">
        <w:rPr>
          <w:rFonts w:cs="David" w:hint="cs"/>
          <w:u w:val="single"/>
          <w:rtl/>
        </w:rPr>
        <w:t>אורלי עדס:</w:t>
      </w:r>
    </w:p>
    <w:p w14:paraId="55EAA9E1" w14:textId="77777777" w:rsidR="009D4CCC" w:rsidRPr="009D4CCC" w:rsidRDefault="009D4CCC" w:rsidP="009D4CCC">
      <w:pPr>
        <w:bidi/>
        <w:jc w:val="both"/>
        <w:rPr>
          <w:rFonts w:cs="David" w:hint="cs"/>
          <w:rtl/>
        </w:rPr>
      </w:pPr>
    </w:p>
    <w:p w14:paraId="2683F5E8" w14:textId="77777777" w:rsidR="009D4CCC" w:rsidRPr="009D4CCC" w:rsidRDefault="009D4CCC" w:rsidP="009D4CCC">
      <w:pPr>
        <w:bidi/>
        <w:jc w:val="both"/>
        <w:rPr>
          <w:rFonts w:cs="David" w:hint="cs"/>
          <w:rtl/>
        </w:rPr>
      </w:pPr>
      <w:r w:rsidRPr="009D4CCC">
        <w:rPr>
          <w:rFonts w:cs="David" w:hint="cs"/>
          <w:rtl/>
        </w:rPr>
        <w:tab/>
        <w:t>אנחנו סבורים שזה הרבה. אנחנו רוצים שיהיה לנו מרחב גמישות.</w:t>
      </w:r>
    </w:p>
    <w:p w14:paraId="2F7D7E9A" w14:textId="77777777" w:rsidR="009D4CCC" w:rsidRPr="009D4CCC" w:rsidRDefault="009D4CCC" w:rsidP="009D4CCC">
      <w:pPr>
        <w:bidi/>
        <w:jc w:val="both"/>
        <w:rPr>
          <w:rFonts w:cs="David" w:hint="cs"/>
          <w:rtl/>
        </w:rPr>
      </w:pPr>
    </w:p>
    <w:p w14:paraId="7C6EB20F" w14:textId="77777777" w:rsidR="009D4CCC" w:rsidRPr="009D4CCC" w:rsidRDefault="009D4CCC" w:rsidP="009D4CCC">
      <w:pPr>
        <w:bidi/>
        <w:jc w:val="both"/>
        <w:rPr>
          <w:rFonts w:cs="David" w:hint="cs"/>
          <w:u w:val="single"/>
          <w:rtl/>
        </w:rPr>
      </w:pPr>
      <w:r w:rsidRPr="009D4CCC">
        <w:rPr>
          <w:rFonts w:cs="David" w:hint="cs"/>
          <w:u w:val="single"/>
          <w:rtl/>
        </w:rPr>
        <w:t>היו</w:t>
      </w:r>
      <w:r w:rsidRPr="009D4CCC">
        <w:rPr>
          <w:rFonts w:cs="David"/>
          <w:u w:val="single"/>
          <w:rtl/>
        </w:rPr>
        <w:t>"</w:t>
      </w:r>
      <w:r w:rsidRPr="009D4CCC">
        <w:rPr>
          <w:rFonts w:cs="David" w:hint="cs"/>
          <w:u w:val="single"/>
          <w:rtl/>
        </w:rPr>
        <w:t>ר יריב לוין:</w:t>
      </w:r>
    </w:p>
    <w:p w14:paraId="3DB1DAAB" w14:textId="77777777" w:rsidR="009D4CCC" w:rsidRPr="009D4CCC" w:rsidRDefault="009D4CCC" w:rsidP="009D4CCC">
      <w:pPr>
        <w:bidi/>
        <w:jc w:val="both"/>
        <w:rPr>
          <w:rFonts w:cs="David" w:hint="cs"/>
          <w:u w:val="single"/>
          <w:rtl/>
        </w:rPr>
      </w:pPr>
    </w:p>
    <w:p w14:paraId="6B1E9747" w14:textId="77777777" w:rsidR="009D4CCC" w:rsidRPr="009D4CCC" w:rsidRDefault="009D4CCC" w:rsidP="009D4CCC">
      <w:pPr>
        <w:bidi/>
        <w:jc w:val="both"/>
        <w:rPr>
          <w:rFonts w:cs="David" w:hint="cs"/>
          <w:rtl/>
        </w:rPr>
      </w:pPr>
      <w:r w:rsidRPr="009D4CCC">
        <w:rPr>
          <w:rFonts w:cs="David" w:hint="cs"/>
          <w:rtl/>
        </w:rPr>
        <w:tab/>
        <w:t>מה יש בכנסת? כמה מותר לכם?</w:t>
      </w:r>
    </w:p>
    <w:p w14:paraId="0F9E71BC" w14:textId="77777777" w:rsidR="009D4CCC" w:rsidRPr="009D4CCC" w:rsidRDefault="009D4CCC" w:rsidP="009D4CCC">
      <w:pPr>
        <w:bidi/>
        <w:jc w:val="both"/>
        <w:rPr>
          <w:rFonts w:cs="David" w:hint="cs"/>
          <w:rtl/>
        </w:rPr>
      </w:pPr>
    </w:p>
    <w:p w14:paraId="4C7E0559" w14:textId="77777777" w:rsidR="009D4CCC" w:rsidRPr="009D4CCC" w:rsidRDefault="009D4CCC" w:rsidP="009D4CCC">
      <w:pPr>
        <w:bidi/>
        <w:jc w:val="both"/>
        <w:rPr>
          <w:rFonts w:cs="David" w:hint="cs"/>
          <w:u w:val="single"/>
          <w:rtl/>
        </w:rPr>
      </w:pPr>
      <w:r w:rsidRPr="009D4CCC">
        <w:rPr>
          <w:rFonts w:cs="David" w:hint="cs"/>
          <w:u w:val="single"/>
          <w:rtl/>
        </w:rPr>
        <w:t>אילת פישמן:</w:t>
      </w:r>
    </w:p>
    <w:p w14:paraId="19A00F2F" w14:textId="77777777" w:rsidR="009D4CCC" w:rsidRPr="009D4CCC" w:rsidRDefault="009D4CCC" w:rsidP="009D4CCC">
      <w:pPr>
        <w:bidi/>
        <w:jc w:val="both"/>
        <w:rPr>
          <w:rFonts w:cs="David" w:hint="cs"/>
          <w:u w:val="single"/>
          <w:rtl/>
        </w:rPr>
      </w:pPr>
    </w:p>
    <w:p w14:paraId="2C734E79" w14:textId="77777777" w:rsidR="009D4CCC" w:rsidRPr="009D4CCC" w:rsidRDefault="009D4CCC" w:rsidP="009D4CCC">
      <w:pPr>
        <w:bidi/>
        <w:ind w:firstLine="567"/>
        <w:jc w:val="both"/>
        <w:rPr>
          <w:rFonts w:cs="David" w:hint="cs"/>
          <w:rtl/>
        </w:rPr>
      </w:pPr>
      <w:r w:rsidRPr="009D4CCC">
        <w:rPr>
          <w:rFonts w:cs="David" w:hint="cs"/>
          <w:rtl/>
        </w:rPr>
        <w:t>900.</w:t>
      </w:r>
    </w:p>
    <w:p w14:paraId="5E964DF9" w14:textId="77777777" w:rsidR="009D4CCC" w:rsidRPr="009D4CCC" w:rsidRDefault="009D4CCC" w:rsidP="009D4CCC">
      <w:pPr>
        <w:bidi/>
        <w:jc w:val="both"/>
        <w:rPr>
          <w:rFonts w:cs="David" w:hint="cs"/>
          <w:rtl/>
        </w:rPr>
      </w:pPr>
    </w:p>
    <w:p w14:paraId="473A3760" w14:textId="77777777" w:rsidR="009D4CCC" w:rsidRPr="009D4CCC" w:rsidRDefault="009D4CCC" w:rsidP="009D4CCC">
      <w:pPr>
        <w:bidi/>
        <w:jc w:val="both"/>
        <w:rPr>
          <w:rFonts w:cs="David"/>
        </w:rPr>
      </w:pPr>
      <w:r w:rsidRPr="009D4CCC">
        <w:rPr>
          <w:rFonts w:cs="David" w:hint="cs"/>
          <w:u w:val="single"/>
          <w:rtl/>
        </w:rPr>
        <w:t>אורלי עדס:</w:t>
      </w:r>
    </w:p>
    <w:p w14:paraId="1F6B49A0" w14:textId="77777777" w:rsidR="009D4CCC" w:rsidRPr="009D4CCC" w:rsidRDefault="009D4CCC" w:rsidP="009D4CCC">
      <w:pPr>
        <w:bidi/>
        <w:jc w:val="both"/>
        <w:rPr>
          <w:rFonts w:cs="David" w:hint="cs"/>
          <w:rtl/>
        </w:rPr>
      </w:pPr>
    </w:p>
    <w:p w14:paraId="71F43A3E" w14:textId="77777777" w:rsidR="009D4CCC" w:rsidRPr="009D4CCC" w:rsidRDefault="009D4CCC" w:rsidP="009D4CCC">
      <w:pPr>
        <w:bidi/>
        <w:jc w:val="both"/>
        <w:rPr>
          <w:rFonts w:cs="David" w:hint="cs"/>
          <w:rtl/>
        </w:rPr>
      </w:pPr>
      <w:r w:rsidRPr="009D4CCC">
        <w:rPr>
          <w:rFonts w:cs="David" w:hint="cs"/>
          <w:rtl/>
        </w:rPr>
        <w:tab/>
        <w:t>אין היום כמעט קלפיות של 900.</w:t>
      </w:r>
    </w:p>
    <w:p w14:paraId="416B426D" w14:textId="77777777" w:rsidR="009D4CCC" w:rsidRPr="009D4CCC" w:rsidRDefault="009D4CCC" w:rsidP="009D4CCC">
      <w:pPr>
        <w:bidi/>
        <w:jc w:val="both"/>
        <w:rPr>
          <w:rFonts w:cs="David" w:hint="cs"/>
          <w:rtl/>
        </w:rPr>
      </w:pPr>
    </w:p>
    <w:p w14:paraId="4AE02AA3" w14:textId="77777777" w:rsidR="009D4CCC" w:rsidRPr="009D4CCC" w:rsidRDefault="009D4CCC" w:rsidP="009D4CCC">
      <w:pPr>
        <w:bidi/>
        <w:jc w:val="both"/>
        <w:rPr>
          <w:rFonts w:cs="David" w:hint="cs"/>
          <w:u w:val="single"/>
          <w:rtl/>
        </w:rPr>
      </w:pPr>
      <w:r w:rsidRPr="009D4CCC">
        <w:rPr>
          <w:rFonts w:cs="David" w:hint="cs"/>
          <w:u w:val="single"/>
          <w:rtl/>
        </w:rPr>
        <w:t>קריאות:</w:t>
      </w:r>
    </w:p>
    <w:p w14:paraId="14D07D4B" w14:textId="77777777" w:rsidR="009D4CCC" w:rsidRPr="009D4CCC" w:rsidRDefault="009D4CCC" w:rsidP="009D4CCC">
      <w:pPr>
        <w:bidi/>
        <w:jc w:val="both"/>
        <w:rPr>
          <w:rFonts w:cs="David" w:hint="cs"/>
          <w:u w:val="single"/>
          <w:rtl/>
        </w:rPr>
      </w:pPr>
    </w:p>
    <w:p w14:paraId="1D636410" w14:textId="77777777" w:rsidR="009D4CCC" w:rsidRPr="009D4CCC" w:rsidRDefault="009D4CCC" w:rsidP="009D4CCC">
      <w:pPr>
        <w:bidi/>
        <w:ind w:firstLine="567"/>
        <w:jc w:val="both"/>
        <w:rPr>
          <w:rFonts w:cs="David" w:hint="cs"/>
          <w:rtl/>
        </w:rPr>
      </w:pPr>
      <w:r w:rsidRPr="009D4CCC">
        <w:rPr>
          <w:rFonts w:cs="David" w:hint="cs"/>
          <w:rtl/>
        </w:rPr>
        <w:t>- - -</w:t>
      </w:r>
    </w:p>
    <w:p w14:paraId="09028E09" w14:textId="77777777" w:rsidR="009D4CCC" w:rsidRPr="009D4CCC" w:rsidRDefault="009D4CCC" w:rsidP="009D4CCC">
      <w:pPr>
        <w:bidi/>
        <w:jc w:val="both"/>
        <w:rPr>
          <w:rFonts w:cs="David" w:hint="cs"/>
          <w:rtl/>
        </w:rPr>
      </w:pPr>
    </w:p>
    <w:p w14:paraId="420FA90A" w14:textId="77777777" w:rsidR="009D4CCC" w:rsidRPr="009D4CCC" w:rsidRDefault="009D4CCC" w:rsidP="009D4CCC">
      <w:pPr>
        <w:bidi/>
        <w:jc w:val="both"/>
        <w:rPr>
          <w:rFonts w:cs="David" w:hint="cs"/>
          <w:u w:val="single"/>
          <w:rtl/>
        </w:rPr>
      </w:pPr>
      <w:r w:rsidRPr="009D4CCC">
        <w:rPr>
          <w:rFonts w:cs="David" w:hint="cs"/>
          <w:u w:val="single"/>
          <w:rtl/>
        </w:rPr>
        <w:t>אילת פישמן:</w:t>
      </w:r>
    </w:p>
    <w:p w14:paraId="6DD4C031" w14:textId="77777777" w:rsidR="009D4CCC" w:rsidRPr="009D4CCC" w:rsidRDefault="009D4CCC" w:rsidP="009D4CCC">
      <w:pPr>
        <w:bidi/>
        <w:jc w:val="both"/>
        <w:rPr>
          <w:rFonts w:cs="David" w:hint="cs"/>
          <w:u w:val="single"/>
          <w:rtl/>
        </w:rPr>
      </w:pPr>
    </w:p>
    <w:p w14:paraId="15DE16A8" w14:textId="77777777" w:rsidR="009D4CCC" w:rsidRPr="009D4CCC" w:rsidRDefault="009D4CCC" w:rsidP="009D4CCC">
      <w:pPr>
        <w:bidi/>
        <w:jc w:val="both"/>
        <w:rPr>
          <w:rFonts w:cs="David" w:hint="cs"/>
          <w:rtl/>
        </w:rPr>
      </w:pPr>
      <w:r w:rsidRPr="009D4CCC">
        <w:rPr>
          <w:rFonts w:cs="David" w:hint="cs"/>
          <w:rtl/>
        </w:rPr>
        <w:tab/>
        <w:t>ברגע שקובעים 750 זה כמו לומר לאנשים, אל תבואו.</w:t>
      </w:r>
    </w:p>
    <w:p w14:paraId="0417F271" w14:textId="77777777" w:rsidR="009D4CCC" w:rsidRPr="009D4CCC" w:rsidRDefault="009D4CCC" w:rsidP="009D4CCC">
      <w:pPr>
        <w:bidi/>
        <w:jc w:val="both"/>
        <w:rPr>
          <w:rFonts w:cs="David" w:hint="cs"/>
          <w:rtl/>
        </w:rPr>
      </w:pPr>
    </w:p>
    <w:p w14:paraId="25BC9080" w14:textId="77777777" w:rsidR="009D4CCC" w:rsidRPr="009D4CCC" w:rsidRDefault="009D4CCC" w:rsidP="009D4CCC">
      <w:pPr>
        <w:bidi/>
        <w:jc w:val="both"/>
        <w:rPr>
          <w:rFonts w:cs="David"/>
          <w:u w:val="single"/>
        </w:rPr>
      </w:pPr>
      <w:r w:rsidRPr="009D4CCC">
        <w:rPr>
          <w:rFonts w:cs="David" w:hint="cs"/>
          <w:u w:val="single"/>
          <w:rtl/>
        </w:rPr>
        <w:t>היו"ר יריב לוין:</w:t>
      </w:r>
    </w:p>
    <w:p w14:paraId="4E0041DC" w14:textId="77777777" w:rsidR="009D4CCC" w:rsidRPr="009D4CCC" w:rsidRDefault="009D4CCC" w:rsidP="009D4CCC">
      <w:pPr>
        <w:bidi/>
        <w:jc w:val="both"/>
        <w:rPr>
          <w:rFonts w:cs="David" w:hint="cs"/>
          <w:u w:val="single"/>
          <w:rtl/>
        </w:rPr>
      </w:pPr>
    </w:p>
    <w:p w14:paraId="7AEB7A12" w14:textId="77777777" w:rsidR="009D4CCC" w:rsidRPr="009D4CCC" w:rsidRDefault="009D4CCC" w:rsidP="009D4CCC">
      <w:pPr>
        <w:bidi/>
        <w:jc w:val="both"/>
        <w:rPr>
          <w:rFonts w:cs="David" w:hint="cs"/>
          <w:rtl/>
        </w:rPr>
      </w:pPr>
      <w:r w:rsidRPr="009D4CCC">
        <w:rPr>
          <w:rFonts w:cs="David" w:hint="cs"/>
          <w:rtl/>
        </w:rPr>
        <w:tab/>
        <w:t>אני אישית לא מתנגד לזה, אבל זה לא מעשי. אם נצטרך לעשות את זה עם שבתון תהיה מהומת אלוהים.</w:t>
      </w:r>
    </w:p>
    <w:p w14:paraId="36B70CFC" w14:textId="77777777" w:rsidR="009D4CCC" w:rsidRPr="009D4CCC" w:rsidRDefault="009D4CCC" w:rsidP="009D4CCC">
      <w:pPr>
        <w:bidi/>
        <w:jc w:val="both"/>
        <w:rPr>
          <w:rFonts w:cs="David" w:hint="cs"/>
          <w:rtl/>
        </w:rPr>
      </w:pPr>
    </w:p>
    <w:p w14:paraId="2779F08C" w14:textId="77777777" w:rsidR="009D4CCC" w:rsidRPr="009D4CCC" w:rsidRDefault="009D4CCC" w:rsidP="009D4CCC">
      <w:pPr>
        <w:bidi/>
        <w:jc w:val="both"/>
        <w:rPr>
          <w:rFonts w:cs="David" w:hint="cs"/>
          <w:u w:val="single"/>
          <w:rtl/>
        </w:rPr>
      </w:pPr>
      <w:r w:rsidRPr="009D4CCC">
        <w:rPr>
          <w:rFonts w:cs="David" w:hint="cs"/>
          <w:u w:val="single"/>
          <w:rtl/>
        </w:rPr>
        <w:t>דוד רותם:</w:t>
      </w:r>
    </w:p>
    <w:p w14:paraId="0C0DEBE7" w14:textId="77777777" w:rsidR="009D4CCC" w:rsidRPr="009D4CCC" w:rsidRDefault="009D4CCC" w:rsidP="009D4CCC">
      <w:pPr>
        <w:bidi/>
        <w:jc w:val="both"/>
        <w:rPr>
          <w:rFonts w:cs="David" w:hint="cs"/>
          <w:u w:val="single"/>
          <w:rtl/>
        </w:rPr>
      </w:pPr>
    </w:p>
    <w:p w14:paraId="0D1FA382" w14:textId="77777777" w:rsidR="009D4CCC" w:rsidRPr="009D4CCC" w:rsidRDefault="009D4CCC" w:rsidP="009D4CCC">
      <w:pPr>
        <w:bidi/>
        <w:jc w:val="both"/>
        <w:rPr>
          <w:rFonts w:cs="David" w:hint="cs"/>
          <w:rtl/>
        </w:rPr>
      </w:pPr>
      <w:r w:rsidRPr="009D4CCC">
        <w:rPr>
          <w:rFonts w:cs="David" w:hint="cs"/>
          <w:rtl/>
        </w:rPr>
        <w:tab/>
        <w:t xml:space="preserve"> לא עושה שבתון בשום פנים ואופן.</w:t>
      </w:r>
    </w:p>
    <w:p w14:paraId="11D07A9C" w14:textId="77777777" w:rsidR="009D4CCC" w:rsidRPr="009D4CCC" w:rsidRDefault="009D4CCC" w:rsidP="009D4CCC">
      <w:pPr>
        <w:bidi/>
        <w:jc w:val="both"/>
        <w:rPr>
          <w:rFonts w:cs="David" w:hint="cs"/>
          <w:rtl/>
        </w:rPr>
      </w:pPr>
    </w:p>
    <w:p w14:paraId="05FC77FC" w14:textId="77777777" w:rsidR="009D4CCC" w:rsidRPr="009D4CCC" w:rsidRDefault="009D4CCC" w:rsidP="009D4CCC">
      <w:pPr>
        <w:bidi/>
        <w:jc w:val="both"/>
        <w:rPr>
          <w:rFonts w:cs="David" w:hint="cs"/>
          <w:rtl/>
        </w:rPr>
      </w:pPr>
      <w:r w:rsidRPr="009D4CCC">
        <w:rPr>
          <w:rFonts w:cs="David" w:hint="cs"/>
          <w:u w:val="single"/>
          <w:rtl/>
        </w:rPr>
        <w:t>אורלי עדס:</w:t>
      </w:r>
    </w:p>
    <w:p w14:paraId="4193B2B2" w14:textId="77777777" w:rsidR="009D4CCC" w:rsidRPr="009D4CCC" w:rsidRDefault="009D4CCC" w:rsidP="009D4CCC">
      <w:pPr>
        <w:bidi/>
        <w:jc w:val="both"/>
        <w:rPr>
          <w:rFonts w:cs="David" w:hint="cs"/>
          <w:rtl/>
        </w:rPr>
      </w:pPr>
    </w:p>
    <w:p w14:paraId="5A3B40B0" w14:textId="77777777" w:rsidR="009D4CCC" w:rsidRPr="009D4CCC" w:rsidRDefault="009D4CCC" w:rsidP="009D4CCC">
      <w:pPr>
        <w:bidi/>
        <w:jc w:val="both"/>
        <w:rPr>
          <w:rFonts w:cs="David" w:hint="cs"/>
          <w:rtl/>
        </w:rPr>
      </w:pPr>
      <w:r w:rsidRPr="009D4CCC">
        <w:rPr>
          <w:rFonts w:cs="David" w:hint="cs"/>
          <w:rtl/>
        </w:rPr>
        <w:tab/>
        <w:t>רק במערכת החינוך זה יפתור הרבה בעיות.</w:t>
      </w:r>
    </w:p>
    <w:p w14:paraId="2E2D7A9A" w14:textId="77777777" w:rsidR="009D4CCC" w:rsidRPr="009D4CCC" w:rsidRDefault="009D4CCC" w:rsidP="009D4CCC">
      <w:pPr>
        <w:bidi/>
        <w:jc w:val="both"/>
        <w:rPr>
          <w:rFonts w:cs="David" w:hint="cs"/>
          <w:rtl/>
        </w:rPr>
      </w:pPr>
    </w:p>
    <w:p w14:paraId="21C5378B" w14:textId="77777777" w:rsidR="009D4CCC" w:rsidRPr="009D4CCC" w:rsidRDefault="009D4CCC" w:rsidP="009D4CCC">
      <w:pPr>
        <w:bidi/>
        <w:jc w:val="both"/>
        <w:rPr>
          <w:rFonts w:cs="David"/>
          <w:u w:val="single"/>
        </w:rPr>
      </w:pPr>
      <w:r w:rsidRPr="009D4CCC">
        <w:rPr>
          <w:rFonts w:cs="David" w:hint="cs"/>
          <w:u w:val="single"/>
          <w:rtl/>
        </w:rPr>
        <w:t>היו"ר יריב לוין:</w:t>
      </w:r>
    </w:p>
    <w:p w14:paraId="25F0A1EB" w14:textId="77777777" w:rsidR="009D4CCC" w:rsidRPr="009D4CCC" w:rsidRDefault="009D4CCC" w:rsidP="009D4CCC">
      <w:pPr>
        <w:bidi/>
        <w:jc w:val="both"/>
        <w:rPr>
          <w:rFonts w:cs="David" w:hint="cs"/>
          <w:u w:val="single"/>
          <w:rtl/>
        </w:rPr>
      </w:pPr>
    </w:p>
    <w:p w14:paraId="1B8086B8" w14:textId="77777777" w:rsidR="009D4CCC" w:rsidRPr="009D4CCC" w:rsidRDefault="009D4CCC" w:rsidP="009D4CCC">
      <w:pPr>
        <w:bidi/>
        <w:jc w:val="both"/>
        <w:rPr>
          <w:rFonts w:cs="David" w:hint="cs"/>
          <w:rtl/>
        </w:rPr>
      </w:pPr>
      <w:r w:rsidRPr="009D4CCC">
        <w:rPr>
          <w:rFonts w:cs="David" w:hint="cs"/>
          <w:rtl/>
        </w:rPr>
        <w:tab/>
        <w:t>אני מציע שנעמיד את זה על 750.</w:t>
      </w:r>
    </w:p>
    <w:p w14:paraId="2CBD0C39" w14:textId="77777777" w:rsidR="009D4CCC" w:rsidRPr="009D4CCC" w:rsidRDefault="009D4CCC" w:rsidP="009D4CCC">
      <w:pPr>
        <w:bidi/>
        <w:jc w:val="both"/>
        <w:rPr>
          <w:rFonts w:cs="David" w:hint="cs"/>
          <w:rtl/>
        </w:rPr>
      </w:pPr>
    </w:p>
    <w:p w14:paraId="6B8AB634" w14:textId="77777777" w:rsidR="009D4CCC" w:rsidRPr="009D4CCC" w:rsidRDefault="009D4CCC" w:rsidP="009D4CCC">
      <w:pPr>
        <w:bidi/>
        <w:jc w:val="both"/>
        <w:rPr>
          <w:rFonts w:cs="David"/>
        </w:rPr>
      </w:pPr>
      <w:r w:rsidRPr="009D4CCC">
        <w:rPr>
          <w:rFonts w:cs="David" w:hint="cs"/>
          <w:u w:val="single"/>
          <w:rtl/>
        </w:rPr>
        <w:t>אורלי עדס:</w:t>
      </w:r>
    </w:p>
    <w:p w14:paraId="437CDE61" w14:textId="77777777" w:rsidR="009D4CCC" w:rsidRPr="009D4CCC" w:rsidRDefault="009D4CCC" w:rsidP="009D4CCC">
      <w:pPr>
        <w:bidi/>
        <w:jc w:val="both"/>
        <w:rPr>
          <w:rFonts w:cs="David" w:hint="cs"/>
          <w:rtl/>
        </w:rPr>
      </w:pPr>
    </w:p>
    <w:p w14:paraId="286C01E3" w14:textId="77777777" w:rsidR="009D4CCC" w:rsidRPr="009D4CCC" w:rsidRDefault="009D4CCC" w:rsidP="009D4CCC">
      <w:pPr>
        <w:bidi/>
        <w:jc w:val="both"/>
        <w:rPr>
          <w:rFonts w:cs="David" w:hint="cs"/>
          <w:rtl/>
        </w:rPr>
      </w:pPr>
      <w:r w:rsidRPr="009D4CCC">
        <w:rPr>
          <w:rFonts w:cs="David" w:hint="cs"/>
          <w:rtl/>
        </w:rPr>
        <w:tab/>
        <w:t>זה הרבה. אנחנו צריכים יותר מרחב לתמרון ולגמישות. אנחנו, כמובן, לא נעשה בזה שימוש שלא לצורך.</w:t>
      </w:r>
    </w:p>
    <w:p w14:paraId="5291225A" w14:textId="77777777" w:rsidR="009D4CCC" w:rsidRPr="009D4CCC" w:rsidRDefault="009D4CCC" w:rsidP="009D4CCC">
      <w:pPr>
        <w:bidi/>
        <w:jc w:val="both"/>
        <w:rPr>
          <w:rFonts w:cs="David" w:hint="cs"/>
          <w:rtl/>
        </w:rPr>
      </w:pPr>
    </w:p>
    <w:p w14:paraId="24DFBC13" w14:textId="77777777" w:rsidR="009D4CCC" w:rsidRPr="009D4CCC" w:rsidRDefault="009D4CCC" w:rsidP="009D4CCC">
      <w:pPr>
        <w:bidi/>
        <w:jc w:val="both"/>
        <w:rPr>
          <w:rFonts w:cs="David" w:hint="cs"/>
          <w:u w:val="single"/>
          <w:rtl/>
        </w:rPr>
      </w:pPr>
      <w:r w:rsidRPr="009D4CCC">
        <w:rPr>
          <w:rFonts w:cs="David" w:hint="cs"/>
          <w:u w:val="single"/>
          <w:rtl/>
        </w:rPr>
        <w:t>דוד רותם:</w:t>
      </w:r>
    </w:p>
    <w:p w14:paraId="363EF587" w14:textId="77777777" w:rsidR="009D4CCC" w:rsidRPr="009D4CCC" w:rsidRDefault="009D4CCC" w:rsidP="009D4CCC">
      <w:pPr>
        <w:bidi/>
        <w:jc w:val="both"/>
        <w:rPr>
          <w:rFonts w:cs="David" w:hint="cs"/>
          <w:u w:val="single"/>
          <w:rtl/>
        </w:rPr>
      </w:pPr>
    </w:p>
    <w:p w14:paraId="285E009B" w14:textId="77777777" w:rsidR="009D4CCC" w:rsidRPr="009D4CCC" w:rsidRDefault="009D4CCC" w:rsidP="009D4CCC">
      <w:pPr>
        <w:bidi/>
        <w:jc w:val="both"/>
        <w:rPr>
          <w:rFonts w:cs="David" w:hint="cs"/>
          <w:rtl/>
        </w:rPr>
      </w:pPr>
      <w:r w:rsidRPr="009D4CCC">
        <w:rPr>
          <w:rFonts w:cs="David" w:hint="cs"/>
          <w:rtl/>
        </w:rPr>
        <w:tab/>
        <w:t xml:space="preserve"> 750 זה יותר מ-2 דקות לכל אחד. </w:t>
      </w:r>
    </w:p>
    <w:p w14:paraId="3949F581" w14:textId="77777777" w:rsidR="009D4CCC" w:rsidRPr="009D4CCC" w:rsidRDefault="009D4CCC" w:rsidP="009D4CCC">
      <w:pPr>
        <w:bidi/>
        <w:jc w:val="both"/>
        <w:rPr>
          <w:rFonts w:cs="David" w:hint="cs"/>
          <w:rtl/>
        </w:rPr>
      </w:pPr>
    </w:p>
    <w:p w14:paraId="655C1C5E" w14:textId="77777777" w:rsidR="009D4CCC" w:rsidRPr="009D4CCC" w:rsidRDefault="009D4CCC" w:rsidP="009D4CCC">
      <w:pPr>
        <w:bidi/>
        <w:jc w:val="both"/>
        <w:rPr>
          <w:rFonts w:cs="David"/>
          <w:u w:val="single"/>
        </w:rPr>
      </w:pPr>
      <w:r w:rsidRPr="009D4CCC">
        <w:rPr>
          <w:rFonts w:cs="David" w:hint="cs"/>
          <w:u w:val="single"/>
          <w:rtl/>
        </w:rPr>
        <w:t>היו"ר יריב לוין:</w:t>
      </w:r>
    </w:p>
    <w:p w14:paraId="19B93F6E" w14:textId="77777777" w:rsidR="009D4CCC" w:rsidRPr="009D4CCC" w:rsidRDefault="009D4CCC" w:rsidP="009D4CCC">
      <w:pPr>
        <w:bidi/>
        <w:jc w:val="both"/>
        <w:rPr>
          <w:rFonts w:cs="David" w:hint="cs"/>
          <w:u w:val="single"/>
          <w:rtl/>
        </w:rPr>
      </w:pPr>
    </w:p>
    <w:p w14:paraId="72C32D68" w14:textId="77777777" w:rsidR="009D4CCC" w:rsidRPr="009D4CCC" w:rsidRDefault="009D4CCC" w:rsidP="009D4CCC">
      <w:pPr>
        <w:bidi/>
        <w:jc w:val="both"/>
        <w:rPr>
          <w:rFonts w:cs="David" w:hint="cs"/>
          <w:rtl/>
        </w:rPr>
      </w:pPr>
      <w:r w:rsidRPr="009D4CCC">
        <w:rPr>
          <w:rFonts w:cs="David" w:hint="cs"/>
          <w:rtl/>
        </w:rPr>
        <w:tab/>
        <w:t>כן, זה המון.</w:t>
      </w:r>
    </w:p>
    <w:p w14:paraId="44B1F5CD" w14:textId="77777777" w:rsidR="009D4CCC" w:rsidRPr="009D4CCC" w:rsidRDefault="009D4CCC" w:rsidP="009D4CCC">
      <w:pPr>
        <w:bidi/>
        <w:jc w:val="both"/>
        <w:rPr>
          <w:rFonts w:cs="David" w:hint="cs"/>
          <w:rtl/>
        </w:rPr>
      </w:pPr>
    </w:p>
    <w:p w14:paraId="7A2F9F99" w14:textId="77777777" w:rsidR="009D4CCC" w:rsidRPr="009D4CCC" w:rsidRDefault="009D4CCC" w:rsidP="009D4CCC">
      <w:pPr>
        <w:bidi/>
        <w:jc w:val="both"/>
        <w:rPr>
          <w:rFonts w:cs="David" w:hint="cs"/>
          <w:u w:val="single"/>
          <w:rtl/>
        </w:rPr>
      </w:pPr>
      <w:r w:rsidRPr="009D4CCC">
        <w:rPr>
          <w:rFonts w:cs="David" w:hint="cs"/>
          <w:u w:val="single"/>
          <w:rtl/>
        </w:rPr>
        <w:t>דוד רותם:</w:t>
      </w:r>
    </w:p>
    <w:p w14:paraId="100AA087" w14:textId="77777777" w:rsidR="009D4CCC" w:rsidRPr="009D4CCC" w:rsidRDefault="009D4CCC" w:rsidP="009D4CCC">
      <w:pPr>
        <w:bidi/>
        <w:jc w:val="both"/>
        <w:rPr>
          <w:rFonts w:cs="David" w:hint="cs"/>
          <w:u w:val="single"/>
          <w:rtl/>
        </w:rPr>
      </w:pPr>
    </w:p>
    <w:p w14:paraId="02BD1CE9" w14:textId="77777777" w:rsidR="009D4CCC" w:rsidRPr="009D4CCC" w:rsidRDefault="009D4CCC" w:rsidP="009D4CCC">
      <w:pPr>
        <w:bidi/>
        <w:jc w:val="both"/>
        <w:rPr>
          <w:rFonts w:cs="David" w:hint="cs"/>
          <w:rtl/>
        </w:rPr>
      </w:pPr>
      <w:r w:rsidRPr="009D4CCC">
        <w:rPr>
          <w:rFonts w:cs="David" w:hint="cs"/>
          <w:rtl/>
        </w:rPr>
        <w:tab/>
        <w:t xml:space="preserve"> לא יהיה לכם יותר מ-50% הצבעה, על מה אתם מדברים?</w:t>
      </w:r>
    </w:p>
    <w:p w14:paraId="2C0ABD29" w14:textId="77777777" w:rsidR="009D4CCC" w:rsidRPr="009D4CCC" w:rsidRDefault="009D4CCC" w:rsidP="009D4CCC">
      <w:pPr>
        <w:bidi/>
        <w:jc w:val="both"/>
        <w:rPr>
          <w:rFonts w:cs="David" w:hint="cs"/>
          <w:rtl/>
        </w:rPr>
      </w:pPr>
    </w:p>
    <w:p w14:paraId="33078F4F" w14:textId="77777777" w:rsidR="009D4CCC" w:rsidRPr="009D4CCC" w:rsidRDefault="009D4CCC" w:rsidP="009D4CCC">
      <w:pPr>
        <w:bidi/>
        <w:jc w:val="both"/>
        <w:rPr>
          <w:rFonts w:cs="David" w:hint="cs"/>
          <w:rtl/>
        </w:rPr>
      </w:pPr>
      <w:r w:rsidRPr="009D4CCC">
        <w:rPr>
          <w:rFonts w:cs="David" w:hint="cs"/>
          <w:u w:val="single"/>
          <w:rtl/>
        </w:rPr>
        <w:t>אורלי עדס:</w:t>
      </w:r>
    </w:p>
    <w:p w14:paraId="4411AA22" w14:textId="77777777" w:rsidR="009D4CCC" w:rsidRPr="009D4CCC" w:rsidRDefault="009D4CCC" w:rsidP="009D4CCC">
      <w:pPr>
        <w:bidi/>
        <w:jc w:val="both"/>
        <w:rPr>
          <w:rFonts w:cs="David" w:hint="cs"/>
          <w:rtl/>
        </w:rPr>
      </w:pPr>
    </w:p>
    <w:p w14:paraId="74B8AB6C" w14:textId="77777777" w:rsidR="009D4CCC" w:rsidRPr="009D4CCC" w:rsidRDefault="009D4CCC" w:rsidP="009D4CCC">
      <w:pPr>
        <w:bidi/>
        <w:jc w:val="both"/>
        <w:rPr>
          <w:rFonts w:cs="David" w:hint="cs"/>
          <w:rtl/>
        </w:rPr>
      </w:pPr>
      <w:r w:rsidRPr="009D4CCC">
        <w:rPr>
          <w:rFonts w:cs="David" w:hint="cs"/>
          <w:rtl/>
        </w:rPr>
        <w:tab/>
        <w:t>נכון שמשאל עם הוא קצת שונה מבחירות, אבל צריך לבדוק את שיעורי ההצבעה. אנחנו לא נעשה בזה שימוש מגמתי או נחתוך מלכתחילה. אנחנו נבחן את זה, זה יהיה בשיקול דעת.</w:t>
      </w:r>
    </w:p>
    <w:p w14:paraId="6B953C9A" w14:textId="77777777" w:rsidR="009D4CCC" w:rsidRPr="009D4CCC" w:rsidRDefault="009D4CCC" w:rsidP="009D4CCC">
      <w:pPr>
        <w:bidi/>
        <w:jc w:val="both"/>
        <w:rPr>
          <w:rFonts w:cs="David" w:hint="cs"/>
          <w:rtl/>
        </w:rPr>
      </w:pPr>
    </w:p>
    <w:p w14:paraId="5742CF36" w14:textId="77777777" w:rsidR="009D4CCC" w:rsidRPr="009D4CCC" w:rsidRDefault="009D4CCC" w:rsidP="009D4CCC">
      <w:pPr>
        <w:bidi/>
        <w:jc w:val="both"/>
        <w:rPr>
          <w:rFonts w:cs="David"/>
          <w:u w:val="single"/>
        </w:rPr>
      </w:pPr>
      <w:r w:rsidRPr="009D4CCC">
        <w:rPr>
          <w:rFonts w:cs="David" w:hint="cs"/>
          <w:u w:val="single"/>
          <w:rtl/>
        </w:rPr>
        <w:t>אילת פישמן:</w:t>
      </w:r>
    </w:p>
    <w:p w14:paraId="391440C8" w14:textId="77777777" w:rsidR="009D4CCC" w:rsidRPr="009D4CCC" w:rsidRDefault="009D4CCC" w:rsidP="009D4CCC">
      <w:pPr>
        <w:bidi/>
        <w:jc w:val="both"/>
        <w:rPr>
          <w:rFonts w:cs="David" w:hint="cs"/>
          <w:u w:val="single"/>
          <w:rtl/>
        </w:rPr>
      </w:pPr>
    </w:p>
    <w:p w14:paraId="5905FD4A" w14:textId="77777777" w:rsidR="009D4CCC" w:rsidRPr="009D4CCC" w:rsidRDefault="009D4CCC" w:rsidP="009D4CCC">
      <w:pPr>
        <w:bidi/>
        <w:jc w:val="both"/>
        <w:rPr>
          <w:rFonts w:cs="David" w:hint="cs"/>
          <w:rtl/>
        </w:rPr>
      </w:pPr>
      <w:r w:rsidRPr="009D4CCC">
        <w:rPr>
          <w:rFonts w:cs="David" w:hint="cs"/>
          <w:rtl/>
        </w:rPr>
        <w:tab/>
        <w:t>זה לא אוטומטי.</w:t>
      </w:r>
    </w:p>
    <w:p w14:paraId="55D2E868" w14:textId="77777777" w:rsidR="009D4CCC" w:rsidRPr="009D4CCC" w:rsidRDefault="009D4CCC" w:rsidP="009D4CCC">
      <w:pPr>
        <w:bidi/>
        <w:jc w:val="both"/>
        <w:rPr>
          <w:rFonts w:cs="David" w:hint="cs"/>
          <w:rtl/>
        </w:rPr>
      </w:pPr>
    </w:p>
    <w:p w14:paraId="172AC689" w14:textId="77777777" w:rsidR="009D4CCC" w:rsidRPr="009D4CCC" w:rsidRDefault="009D4CCC" w:rsidP="009D4CCC">
      <w:pPr>
        <w:bidi/>
        <w:jc w:val="both"/>
        <w:rPr>
          <w:rFonts w:cs="David" w:hint="cs"/>
          <w:rtl/>
        </w:rPr>
      </w:pPr>
      <w:r w:rsidRPr="009D4CCC">
        <w:rPr>
          <w:rFonts w:cs="David" w:hint="cs"/>
          <w:u w:val="single"/>
          <w:rtl/>
        </w:rPr>
        <w:t>איל זנדברג:</w:t>
      </w:r>
    </w:p>
    <w:p w14:paraId="5F0F26B2" w14:textId="77777777" w:rsidR="009D4CCC" w:rsidRPr="009D4CCC" w:rsidRDefault="009D4CCC" w:rsidP="009D4CCC">
      <w:pPr>
        <w:bidi/>
        <w:jc w:val="both"/>
        <w:rPr>
          <w:rFonts w:cs="David" w:hint="cs"/>
          <w:rtl/>
        </w:rPr>
      </w:pPr>
    </w:p>
    <w:p w14:paraId="634C6BF4" w14:textId="77777777" w:rsidR="009D4CCC" w:rsidRPr="009D4CCC" w:rsidRDefault="009D4CCC" w:rsidP="009D4CCC">
      <w:pPr>
        <w:bidi/>
        <w:jc w:val="both"/>
        <w:rPr>
          <w:rFonts w:cs="David" w:hint="cs"/>
          <w:rtl/>
        </w:rPr>
      </w:pPr>
      <w:r w:rsidRPr="009D4CCC">
        <w:rPr>
          <w:rFonts w:cs="David" w:hint="cs"/>
          <w:rtl/>
        </w:rPr>
        <w:tab/>
        <w:t xml:space="preserve">אזור הקלפי לא נקבע לפי איזשהו גודל? </w:t>
      </w:r>
    </w:p>
    <w:p w14:paraId="05D6620F" w14:textId="77777777" w:rsidR="009D4CCC" w:rsidRPr="009D4CCC" w:rsidRDefault="009D4CCC" w:rsidP="009D4CCC">
      <w:pPr>
        <w:bidi/>
        <w:jc w:val="both"/>
        <w:rPr>
          <w:rFonts w:cs="David" w:hint="cs"/>
          <w:rtl/>
        </w:rPr>
      </w:pPr>
    </w:p>
    <w:p w14:paraId="0C7C9AF1" w14:textId="77777777" w:rsidR="009D4CCC" w:rsidRPr="009D4CCC" w:rsidRDefault="009D4CCC" w:rsidP="009D4CCC">
      <w:pPr>
        <w:bidi/>
        <w:jc w:val="both"/>
        <w:rPr>
          <w:rFonts w:cs="David"/>
          <w:u w:val="single"/>
        </w:rPr>
      </w:pPr>
      <w:r w:rsidRPr="009D4CCC">
        <w:rPr>
          <w:rFonts w:cs="David" w:hint="cs"/>
          <w:u w:val="single"/>
          <w:rtl/>
        </w:rPr>
        <w:t>אילת פישמן:</w:t>
      </w:r>
    </w:p>
    <w:p w14:paraId="2350B996" w14:textId="77777777" w:rsidR="009D4CCC" w:rsidRPr="009D4CCC" w:rsidRDefault="009D4CCC" w:rsidP="009D4CCC">
      <w:pPr>
        <w:bidi/>
        <w:jc w:val="both"/>
        <w:rPr>
          <w:rFonts w:cs="David" w:hint="cs"/>
          <w:u w:val="single"/>
          <w:rtl/>
        </w:rPr>
      </w:pPr>
    </w:p>
    <w:p w14:paraId="6AEC8582" w14:textId="77777777" w:rsidR="009D4CCC" w:rsidRPr="009D4CCC" w:rsidRDefault="009D4CCC" w:rsidP="009D4CCC">
      <w:pPr>
        <w:bidi/>
        <w:jc w:val="both"/>
        <w:rPr>
          <w:rFonts w:cs="David" w:hint="cs"/>
          <w:rtl/>
        </w:rPr>
      </w:pPr>
      <w:r w:rsidRPr="009D4CCC">
        <w:rPr>
          <w:rFonts w:cs="David" w:hint="cs"/>
          <w:rtl/>
        </w:rPr>
        <w:tab/>
        <w:t>בוודאי, אבל פה הרעיון הוא להקטין את זה עוד יותר.</w:t>
      </w:r>
    </w:p>
    <w:p w14:paraId="0ECABA26" w14:textId="77777777" w:rsidR="009D4CCC" w:rsidRPr="009D4CCC" w:rsidRDefault="009D4CCC" w:rsidP="009D4CCC">
      <w:pPr>
        <w:bidi/>
        <w:jc w:val="both"/>
        <w:rPr>
          <w:rFonts w:cs="David" w:hint="cs"/>
          <w:rtl/>
        </w:rPr>
      </w:pPr>
    </w:p>
    <w:p w14:paraId="12540944" w14:textId="77777777" w:rsidR="009D4CCC" w:rsidRPr="009D4CCC" w:rsidRDefault="009D4CCC" w:rsidP="009D4CCC">
      <w:pPr>
        <w:bidi/>
        <w:jc w:val="both"/>
        <w:rPr>
          <w:rFonts w:cs="David"/>
        </w:rPr>
      </w:pPr>
      <w:r w:rsidRPr="009D4CCC">
        <w:rPr>
          <w:rFonts w:cs="David" w:hint="cs"/>
          <w:u w:val="single"/>
          <w:rtl/>
        </w:rPr>
        <w:t>איל זנדברג:</w:t>
      </w:r>
    </w:p>
    <w:p w14:paraId="3CF437CA" w14:textId="77777777" w:rsidR="009D4CCC" w:rsidRPr="009D4CCC" w:rsidRDefault="009D4CCC" w:rsidP="009D4CCC">
      <w:pPr>
        <w:bidi/>
        <w:jc w:val="both"/>
        <w:rPr>
          <w:rFonts w:cs="David" w:hint="cs"/>
          <w:rtl/>
        </w:rPr>
      </w:pPr>
    </w:p>
    <w:p w14:paraId="000D222B" w14:textId="77777777" w:rsidR="009D4CCC" w:rsidRPr="009D4CCC" w:rsidRDefault="009D4CCC" w:rsidP="009D4CCC">
      <w:pPr>
        <w:bidi/>
        <w:jc w:val="both"/>
        <w:rPr>
          <w:rFonts w:cs="David" w:hint="cs"/>
          <w:rtl/>
        </w:rPr>
      </w:pPr>
      <w:r w:rsidRPr="009D4CCC">
        <w:rPr>
          <w:rFonts w:cs="David" w:hint="cs"/>
          <w:rtl/>
        </w:rPr>
        <w:tab/>
        <w:t>הסעיף הזה הגיוני כשיש סיבה מיוחדת.</w:t>
      </w:r>
    </w:p>
    <w:p w14:paraId="12E480AC" w14:textId="77777777" w:rsidR="009D4CCC" w:rsidRPr="009D4CCC" w:rsidRDefault="009D4CCC" w:rsidP="009D4CCC">
      <w:pPr>
        <w:bidi/>
        <w:jc w:val="both"/>
        <w:rPr>
          <w:rFonts w:cs="David" w:hint="cs"/>
          <w:rtl/>
        </w:rPr>
      </w:pPr>
    </w:p>
    <w:p w14:paraId="6329110A" w14:textId="77777777" w:rsidR="009D4CCC" w:rsidRPr="009D4CCC" w:rsidRDefault="009D4CCC" w:rsidP="009D4CCC">
      <w:pPr>
        <w:bidi/>
        <w:jc w:val="both"/>
        <w:rPr>
          <w:rFonts w:cs="David" w:hint="cs"/>
          <w:rtl/>
        </w:rPr>
      </w:pPr>
      <w:r w:rsidRPr="009D4CCC">
        <w:rPr>
          <w:rFonts w:cs="David" w:hint="cs"/>
          <w:u w:val="single"/>
          <w:rtl/>
        </w:rPr>
        <w:t>אורלי עדס:</w:t>
      </w:r>
    </w:p>
    <w:p w14:paraId="397F89DD" w14:textId="77777777" w:rsidR="009D4CCC" w:rsidRPr="009D4CCC" w:rsidRDefault="009D4CCC" w:rsidP="009D4CCC">
      <w:pPr>
        <w:bidi/>
        <w:jc w:val="both"/>
        <w:rPr>
          <w:rFonts w:cs="David" w:hint="cs"/>
          <w:rtl/>
        </w:rPr>
      </w:pPr>
    </w:p>
    <w:p w14:paraId="6CD8B3C1" w14:textId="77777777" w:rsidR="009D4CCC" w:rsidRPr="009D4CCC" w:rsidRDefault="009D4CCC" w:rsidP="009D4CCC">
      <w:pPr>
        <w:bidi/>
        <w:jc w:val="both"/>
        <w:rPr>
          <w:rFonts w:cs="David" w:hint="cs"/>
          <w:rtl/>
        </w:rPr>
      </w:pPr>
      <w:r w:rsidRPr="009D4CCC">
        <w:rPr>
          <w:rFonts w:cs="David" w:hint="cs"/>
          <w:rtl/>
        </w:rPr>
        <w:tab/>
        <w:t>הסיבה המיוחדת היא קיצור שעות ההצבעה.</w:t>
      </w:r>
    </w:p>
    <w:p w14:paraId="5074F676" w14:textId="77777777" w:rsidR="009D4CCC" w:rsidRPr="009D4CCC" w:rsidRDefault="009D4CCC" w:rsidP="009D4CCC">
      <w:pPr>
        <w:bidi/>
        <w:jc w:val="both"/>
        <w:rPr>
          <w:rFonts w:cs="David" w:hint="cs"/>
          <w:rtl/>
        </w:rPr>
      </w:pPr>
    </w:p>
    <w:p w14:paraId="321FF6BE" w14:textId="77777777" w:rsidR="009D4CCC" w:rsidRPr="009D4CCC" w:rsidRDefault="009D4CCC" w:rsidP="009D4CCC">
      <w:pPr>
        <w:bidi/>
        <w:jc w:val="both"/>
        <w:rPr>
          <w:rFonts w:cs="David" w:hint="cs"/>
          <w:rtl/>
        </w:rPr>
      </w:pPr>
      <w:r w:rsidRPr="009D4CCC">
        <w:rPr>
          <w:rFonts w:cs="David" w:hint="cs"/>
          <w:u w:val="single"/>
          <w:rtl/>
        </w:rPr>
        <w:t>איל זנדברג:</w:t>
      </w:r>
    </w:p>
    <w:p w14:paraId="0F49A3C1" w14:textId="77777777" w:rsidR="009D4CCC" w:rsidRPr="009D4CCC" w:rsidRDefault="009D4CCC" w:rsidP="009D4CCC">
      <w:pPr>
        <w:bidi/>
        <w:jc w:val="both"/>
        <w:rPr>
          <w:rFonts w:cs="David" w:hint="cs"/>
          <w:rtl/>
        </w:rPr>
      </w:pPr>
    </w:p>
    <w:p w14:paraId="171BD698" w14:textId="77777777" w:rsidR="009D4CCC" w:rsidRPr="009D4CCC" w:rsidRDefault="009D4CCC" w:rsidP="009D4CCC">
      <w:pPr>
        <w:bidi/>
        <w:jc w:val="both"/>
        <w:rPr>
          <w:rFonts w:cs="David" w:hint="cs"/>
          <w:rtl/>
        </w:rPr>
      </w:pPr>
      <w:r w:rsidRPr="009D4CCC">
        <w:rPr>
          <w:rFonts w:cs="David" w:hint="cs"/>
          <w:rtl/>
        </w:rPr>
        <w:tab/>
        <w:t>סיבה אחרת היא שיש משהו קונקרטי בנסיבות המסוימות. תיקון מוקדם יכול להשפיע על אזור הקלפי מלכתחילה, ולא על אזור הקלפי ואז מפצלים אותו. אני לא מבין. הרי יש אזור קלפי שמתוכנן לפי כמות מסוימת. הסעיף הזה נועד למצבים שיש משהו מיוחד בקלפי המסוימת ולא בתכנון האפריורי - - -</w:t>
      </w:r>
    </w:p>
    <w:p w14:paraId="22043088" w14:textId="77777777" w:rsidR="009D4CCC" w:rsidRPr="009D4CCC" w:rsidRDefault="009D4CCC" w:rsidP="009D4CCC">
      <w:pPr>
        <w:bidi/>
        <w:jc w:val="both"/>
        <w:rPr>
          <w:rFonts w:cs="David" w:hint="cs"/>
          <w:rtl/>
        </w:rPr>
      </w:pPr>
    </w:p>
    <w:p w14:paraId="15C6846F" w14:textId="77777777" w:rsidR="009D4CCC" w:rsidRPr="009D4CCC" w:rsidRDefault="009D4CCC" w:rsidP="009D4CCC">
      <w:pPr>
        <w:bidi/>
        <w:jc w:val="both"/>
        <w:rPr>
          <w:rFonts w:cs="David" w:hint="cs"/>
          <w:rtl/>
        </w:rPr>
      </w:pPr>
      <w:r w:rsidRPr="009D4CCC">
        <w:rPr>
          <w:rFonts w:cs="David" w:hint="cs"/>
          <w:u w:val="single"/>
          <w:rtl/>
        </w:rPr>
        <w:t>אהוד שילת:</w:t>
      </w:r>
    </w:p>
    <w:p w14:paraId="7BD3648C" w14:textId="77777777" w:rsidR="009D4CCC" w:rsidRPr="009D4CCC" w:rsidRDefault="009D4CCC" w:rsidP="009D4CCC">
      <w:pPr>
        <w:bidi/>
        <w:jc w:val="both"/>
        <w:rPr>
          <w:rFonts w:cs="David" w:hint="cs"/>
          <w:rtl/>
        </w:rPr>
      </w:pPr>
    </w:p>
    <w:p w14:paraId="77C540F9" w14:textId="77777777" w:rsidR="009D4CCC" w:rsidRPr="009D4CCC" w:rsidRDefault="009D4CCC" w:rsidP="009D4CCC">
      <w:pPr>
        <w:bidi/>
        <w:jc w:val="both"/>
        <w:rPr>
          <w:rFonts w:cs="David" w:hint="cs"/>
          <w:rtl/>
        </w:rPr>
      </w:pPr>
      <w:r w:rsidRPr="009D4CCC">
        <w:rPr>
          <w:rFonts w:cs="David" w:hint="cs"/>
          <w:rtl/>
        </w:rPr>
        <w:tab/>
        <w:t>אני אסביר: מי שמטפל בזה לא יושב עם היד על כל אחת מ-9,000 הקלפיות בכל רגע נתון. יש בארץ מצבים ששכונה או אזור מסוים מתאכלסים, ויש הגירה יחסית גדולה מיישוב אחד לאחר, ואז פתאום מאוכלוסייה של 700 בוחרים בשכונה מסוימת זה מתנפח ל-950 או ל-1,200- -</w:t>
      </w:r>
    </w:p>
    <w:p w14:paraId="655A82DF" w14:textId="77777777" w:rsidR="009D4CCC" w:rsidRPr="009D4CCC" w:rsidRDefault="009D4CCC" w:rsidP="009D4CCC">
      <w:pPr>
        <w:bidi/>
        <w:jc w:val="both"/>
        <w:rPr>
          <w:rFonts w:cs="David" w:hint="cs"/>
          <w:rtl/>
        </w:rPr>
      </w:pPr>
    </w:p>
    <w:p w14:paraId="5C5B8CF0" w14:textId="77777777" w:rsidR="009D4CCC" w:rsidRPr="009D4CCC" w:rsidRDefault="009D4CCC" w:rsidP="009D4CCC">
      <w:pPr>
        <w:bidi/>
        <w:jc w:val="both"/>
        <w:rPr>
          <w:rFonts w:cs="David"/>
        </w:rPr>
      </w:pPr>
      <w:r w:rsidRPr="009D4CCC">
        <w:rPr>
          <w:rFonts w:cs="David" w:hint="cs"/>
          <w:u w:val="single"/>
          <w:rtl/>
        </w:rPr>
        <w:t>איל זנדברג:</w:t>
      </w:r>
    </w:p>
    <w:p w14:paraId="3F3AAA8E" w14:textId="77777777" w:rsidR="009D4CCC" w:rsidRPr="009D4CCC" w:rsidRDefault="009D4CCC" w:rsidP="009D4CCC">
      <w:pPr>
        <w:bidi/>
        <w:jc w:val="both"/>
        <w:rPr>
          <w:rFonts w:cs="David" w:hint="cs"/>
          <w:rtl/>
        </w:rPr>
      </w:pPr>
    </w:p>
    <w:p w14:paraId="48ADDB7B" w14:textId="77777777" w:rsidR="009D4CCC" w:rsidRPr="009D4CCC" w:rsidRDefault="009D4CCC" w:rsidP="009D4CCC">
      <w:pPr>
        <w:bidi/>
        <w:jc w:val="both"/>
        <w:rPr>
          <w:rFonts w:cs="David" w:hint="cs"/>
          <w:rtl/>
        </w:rPr>
      </w:pPr>
      <w:r w:rsidRPr="009D4CCC">
        <w:rPr>
          <w:rFonts w:cs="David" w:hint="cs"/>
          <w:rtl/>
        </w:rPr>
        <w:tab/>
        <w:t>וזה לא ידוע מראש.</w:t>
      </w:r>
    </w:p>
    <w:p w14:paraId="50C9EBFA" w14:textId="77777777" w:rsidR="009D4CCC" w:rsidRPr="009D4CCC" w:rsidRDefault="009D4CCC" w:rsidP="009D4CCC">
      <w:pPr>
        <w:bidi/>
        <w:jc w:val="both"/>
        <w:rPr>
          <w:rFonts w:cs="David" w:hint="cs"/>
          <w:rtl/>
        </w:rPr>
      </w:pPr>
    </w:p>
    <w:p w14:paraId="6D6EBE0B" w14:textId="77777777" w:rsidR="009D4CCC" w:rsidRPr="009D4CCC" w:rsidRDefault="009D4CCC" w:rsidP="009D4CCC">
      <w:pPr>
        <w:bidi/>
        <w:jc w:val="both"/>
        <w:rPr>
          <w:rFonts w:cs="David"/>
        </w:rPr>
      </w:pPr>
      <w:r w:rsidRPr="009D4CCC">
        <w:rPr>
          <w:rFonts w:cs="David" w:hint="cs"/>
          <w:u w:val="single"/>
          <w:rtl/>
        </w:rPr>
        <w:t>אהוד שילת:</w:t>
      </w:r>
    </w:p>
    <w:p w14:paraId="4C7D9F3C" w14:textId="77777777" w:rsidR="009D4CCC" w:rsidRPr="009D4CCC" w:rsidRDefault="009D4CCC" w:rsidP="009D4CCC">
      <w:pPr>
        <w:bidi/>
        <w:jc w:val="both"/>
        <w:rPr>
          <w:rFonts w:cs="David" w:hint="cs"/>
          <w:rtl/>
        </w:rPr>
      </w:pPr>
    </w:p>
    <w:p w14:paraId="0A52A8BA" w14:textId="77777777" w:rsidR="009D4CCC" w:rsidRPr="009D4CCC" w:rsidRDefault="009D4CCC" w:rsidP="009D4CCC">
      <w:pPr>
        <w:bidi/>
        <w:jc w:val="both"/>
        <w:rPr>
          <w:rFonts w:cs="David" w:hint="cs"/>
          <w:rtl/>
        </w:rPr>
      </w:pPr>
      <w:r w:rsidRPr="009D4CCC">
        <w:rPr>
          <w:rFonts w:cs="David" w:hint="cs"/>
          <w:rtl/>
        </w:rPr>
        <w:tab/>
        <w:t>מה שקורה הוא שהוא לא בדק את השכונה הזאת לפני יומיים, אלא התעסק בה לפני כמה חודשים. הוא ראה שזה בסדר, ויש 650 בוחרים, אז הוא עזב את הקלפי ועבר לבדוק ביישוב אחר. בינתיים התאכלסה השכונה, והגיע מועד הבחירות, ומסתבר שיש קלפי עם הרבה יותר מ-900 בוחרים. אז בסעיף 70 ניתנה האפשרות ליושב ראש הוועדה לחתוך את זה לשניים כדי שמספר הבוחרים בקלפיות יהיה סביר.</w:t>
      </w:r>
    </w:p>
    <w:p w14:paraId="201F9893" w14:textId="77777777" w:rsidR="009D4CCC" w:rsidRPr="009D4CCC" w:rsidRDefault="009D4CCC" w:rsidP="009D4CCC">
      <w:pPr>
        <w:bidi/>
        <w:jc w:val="both"/>
        <w:rPr>
          <w:rFonts w:cs="David" w:hint="cs"/>
          <w:rtl/>
        </w:rPr>
      </w:pPr>
    </w:p>
    <w:p w14:paraId="772D114C" w14:textId="77777777" w:rsidR="009D4CCC" w:rsidRPr="009D4CCC" w:rsidRDefault="009D4CCC" w:rsidP="009D4CCC">
      <w:pPr>
        <w:bidi/>
        <w:jc w:val="both"/>
        <w:rPr>
          <w:rFonts w:cs="David" w:hint="cs"/>
          <w:u w:val="single"/>
          <w:rtl/>
        </w:rPr>
      </w:pPr>
      <w:r w:rsidRPr="009D4CCC">
        <w:rPr>
          <w:rFonts w:cs="David" w:hint="cs"/>
          <w:u w:val="single"/>
          <w:rtl/>
        </w:rPr>
        <w:t>היו</w:t>
      </w:r>
      <w:r w:rsidRPr="009D4CCC">
        <w:rPr>
          <w:rFonts w:cs="David"/>
          <w:u w:val="single"/>
          <w:rtl/>
        </w:rPr>
        <w:t>"</w:t>
      </w:r>
      <w:r w:rsidRPr="009D4CCC">
        <w:rPr>
          <w:rFonts w:cs="David" w:hint="cs"/>
          <w:u w:val="single"/>
          <w:rtl/>
        </w:rPr>
        <w:t>ר יריב לוין:</w:t>
      </w:r>
    </w:p>
    <w:p w14:paraId="16FD7EE8" w14:textId="77777777" w:rsidR="009D4CCC" w:rsidRPr="009D4CCC" w:rsidRDefault="009D4CCC" w:rsidP="009D4CCC">
      <w:pPr>
        <w:bidi/>
        <w:jc w:val="both"/>
        <w:rPr>
          <w:rFonts w:cs="David" w:hint="cs"/>
          <w:u w:val="single"/>
          <w:rtl/>
        </w:rPr>
      </w:pPr>
    </w:p>
    <w:p w14:paraId="15FA4C25" w14:textId="77777777" w:rsidR="009D4CCC" w:rsidRPr="009D4CCC" w:rsidRDefault="009D4CCC" w:rsidP="009D4CCC">
      <w:pPr>
        <w:bidi/>
        <w:jc w:val="both"/>
        <w:rPr>
          <w:rFonts w:cs="David" w:hint="cs"/>
          <w:rtl/>
        </w:rPr>
      </w:pPr>
      <w:r w:rsidRPr="009D4CCC">
        <w:rPr>
          <w:rFonts w:cs="David" w:hint="cs"/>
          <w:rtl/>
        </w:rPr>
        <w:tab/>
        <w:t xml:space="preserve">אם אנחנו מדברים על הפחתה של כ-20% ממספר הבוחרים המקסימלי ולוקחים בחשבון שמצד אחד הפחתנו את מספר שעות ההצבעה ומנגד הוספנו פרגודים </w:t>
      </w:r>
      <w:r w:rsidRPr="009D4CCC">
        <w:rPr>
          <w:rFonts w:cs="David"/>
          <w:rtl/>
        </w:rPr>
        <w:t>–</w:t>
      </w:r>
      <w:r w:rsidRPr="009D4CCC">
        <w:rPr>
          <w:rFonts w:cs="David" w:hint="cs"/>
          <w:rtl/>
        </w:rPr>
        <w:t xml:space="preserve"> לדעתי, 750 זה סביר לחלוטין. ב-60%-50% הצבעה, זה סביר לגמרי.</w:t>
      </w:r>
    </w:p>
    <w:p w14:paraId="3E47F451" w14:textId="77777777" w:rsidR="009D4CCC" w:rsidRPr="009D4CCC" w:rsidRDefault="009D4CCC" w:rsidP="009D4CCC">
      <w:pPr>
        <w:bidi/>
        <w:jc w:val="both"/>
        <w:rPr>
          <w:rFonts w:cs="David" w:hint="cs"/>
          <w:rtl/>
        </w:rPr>
      </w:pPr>
    </w:p>
    <w:p w14:paraId="6974AF33" w14:textId="77777777" w:rsidR="009D4CCC" w:rsidRPr="009D4CCC" w:rsidRDefault="009D4CCC" w:rsidP="009D4CCC">
      <w:pPr>
        <w:bidi/>
        <w:jc w:val="both"/>
        <w:rPr>
          <w:rFonts w:cs="David" w:hint="cs"/>
          <w:rtl/>
        </w:rPr>
      </w:pPr>
      <w:r w:rsidRPr="009D4CCC">
        <w:rPr>
          <w:rFonts w:cs="David" w:hint="cs"/>
          <w:u w:val="single"/>
          <w:rtl/>
        </w:rPr>
        <w:t>אורלי עדס:</w:t>
      </w:r>
    </w:p>
    <w:p w14:paraId="3C722752" w14:textId="77777777" w:rsidR="009D4CCC" w:rsidRPr="009D4CCC" w:rsidRDefault="009D4CCC" w:rsidP="009D4CCC">
      <w:pPr>
        <w:bidi/>
        <w:jc w:val="both"/>
        <w:rPr>
          <w:rFonts w:cs="David" w:hint="cs"/>
          <w:rtl/>
        </w:rPr>
      </w:pPr>
    </w:p>
    <w:p w14:paraId="025B4EEF" w14:textId="77777777" w:rsidR="009D4CCC" w:rsidRPr="009D4CCC" w:rsidRDefault="009D4CCC" w:rsidP="009D4CCC">
      <w:pPr>
        <w:bidi/>
        <w:jc w:val="both"/>
        <w:rPr>
          <w:rFonts w:cs="David" w:hint="cs"/>
          <w:rtl/>
        </w:rPr>
      </w:pPr>
      <w:r w:rsidRPr="009D4CCC">
        <w:rPr>
          <w:rFonts w:cs="David" w:hint="cs"/>
          <w:rtl/>
        </w:rPr>
        <w:tab/>
        <w:t xml:space="preserve">אנחנו עדיין חושבים שיש לתת לנו את הגמישות הגבוהה. </w:t>
      </w:r>
    </w:p>
    <w:p w14:paraId="03EFC7A6" w14:textId="77777777" w:rsidR="009D4CCC" w:rsidRPr="009D4CCC" w:rsidRDefault="009D4CCC" w:rsidP="009D4CCC">
      <w:pPr>
        <w:bidi/>
        <w:jc w:val="both"/>
        <w:rPr>
          <w:rFonts w:cs="David" w:hint="cs"/>
          <w:rtl/>
        </w:rPr>
      </w:pPr>
    </w:p>
    <w:p w14:paraId="20CACDDA" w14:textId="77777777" w:rsidR="009D4CCC" w:rsidRPr="009D4CCC" w:rsidRDefault="009D4CCC" w:rsidP="009D4CCC">
      <w:pPr>
        <w:bidi/>
        <w:jc w:val="both"/>
        <w:rPr>
          <w:rFonts w:cs="David" w:hint="cs"/>
          <w:u w:val="single"/>
          <w:rtl/>
        </w:rPr>
      </w:pPr>
      <w:r w:rsidRPr="009D4CCC">
        <w:rPr>
          <w:rFonts w:cs="David" w:hint="cs"/>
          <w:u w:val="single"/>
          <w:rtl/>
        </w:rPr>
        <w:t>היו</w:t>
      </w:r>
      <w:r w:rsidRPr="009D4CCC">
        <w:rPr>
          <w:rFonts w:cs="David"/>
          <w:u w:val="single"/>
          <w:rtl/>
        </w:rPr>
        <w:t>"</w:t>
      </w:r>
      <w:r w:rsidRPr="009D4CCC">
        <w:rPr>
          <w:rFonts w:cs="David" w:hint="cs"/>
          <w:u w:val="single"/>
          <w:rtl/>
        </w:rPr>
        <w:t>ר יריב לוין:</w:t>
      </w:r>
    </w:p>
    <w:p w14:paraId="1F47E48D" w14:textId="77777777" w:rsidR="009D4CCC" w:rsidRPr="009D4CCC" w:rsidRDefault="009D4CCC" w:rsidP="009D4CCC">
      <w:pPr>
        <w:bidi/>
        <w:jc w:val="both"/>
        <w:rPr>
          <w:rFonts w:cs="David" w:hint="cs"/>
          <w:u w:val="single"/>
          <w:rtl/>
        </w:rPr>
      </w:pPr>
    </w:p>
    <w:p w14:paraId="2417C0F1" w14:textId="77777777" w:rsidR="009D4CCC" w:rsidRPr="009D4CCC" w:rsidRDefault="009D4CCC" w:rsidP="009D4CCC">
      <w:pPr>
        <w:bidi/>
        <w:jc w:val="both"/>
        <w:rPr>
          <w:rFonts w:cs="David" w:hint="cs"/>
          <w:rtl/>
        </w:rPr>
      </w:pPr>
      <w:r w:rsidRPr="009D4CCC">
        <w:rPr>
          <w:rFonts w:cs="David" w:hint="cs"/>
          <w:rtl/>
        </w:rPr>
        <w:tab/>
        <w:t>אני מוכן לקבוע שבמקרים מיוחדים ועל בסיס אחוזי הצבעה גבוהים במיוחד שהיו אנחנו נשאיר 750, לא צריך יותר מזה. העלות הכספית של זה היא אדירה, זה לא גרושים.</w:t>
      </w:r>
    </w:p>
    <w:p w14:paraId="3E5192DD" w14:textId="77777777" w:rsidR="009D4CCC" w:rsidRPr="009D4CCC" w:rsidRDefault="009D4CCC" w:rsidP="009D4CCC">
      <w:pPr>
        <w:bidi/>
        <w:jc w:val="both"/>
        <w:rPr>
          <w:rFonts w:cs="David" w:hint="cs"/>
          <w:rtl/>
        </w:rPr>
      </w:pPr>
    </w:p>
    <w:p w14:paraId="5A7BF80C" w14:textId="77777777" w:rsidR="009D4CCC" w:rsidRPr="009D4CCC" w:rsidRDefault="009D4CCC" w:rsidP="009D4CCC">
      <w:pPr>
        <w:bidi/>
        <w:jc w:val="both"/>
        <w:rPr>
          <w:rFonts w:cs="David" w:hint="cs"/>
          <w:rtl/>
        </w:rPr>
      </w:pPr>
      <w:r w:rsidRPr="009D4CCC">
        <w:rPr>
          <w:rFonts w:cs="David" w:hint="cs"/>
          <w:u w:val="single"/>
          <w:rtl/>
        </w:rPr>
        <w:t>ארבל אסטרחן:</w:t>
      </w:r>
    </w:p>
    <w:p w14:paraId="60E7B8BA" w14:textId="77777777" w:rsidR="009D4CCC" w:rsidRPr="009D4CCC" w:rsidRDefault="009D4CCC" w:rsidP="009D4CCC">
      <w:pPr>
        <w:bidi/>
        <w:jc w:val="both"/>
        <w:rPr>
          <w:rFonts w:cs="David" w:hint="cs"/>
          <w:rtl/>
        </w:rPr>
      </w:pPr>
    </w:p>
    <w:p w14:paraId="34A6A5A4" w14:textId="77777777" w:rsidR="009D4CCC" w:rsidRPr="009D4CCC" w:rsidRDefault="009D4CCC" w:rsidP="009D4CCC">
      <w:pPr>
        <w:bidi/>
        <w:jc w:val="both"/>
        <w:rPr>
          <w:rFonts w:cs="David" w:hint="cs"/>
          <w:rtl/>
        </w:rPr>
      </w:pPr>
      <w:r w:rsidRPr="009D4CCC">
        <w:rPr>
          <w:rFonts w:cs="David" w:hint="cs"/>
          <w:rtl/>
        </w:rPr>
        <w:tab/>
        <w:t xml:space="preserve">אם רוצים לעשות את זה תמיד 750 למשאל עם, בעצם הסעיף שצריך לתקן הוא סעיף 11, לא סעיף 70. זה הסעיף הקבוע. הסעיף הקבוע יגיד שאזור קלפי לא יכלול מ-750 </w:t>
      </w:r>
      <w:r w:rsidRPr="009D4CCC">
        <w:rPr>
          <w:rFonts w:cs="David"/>
          <w:rtl/>
        </w:rPr>
        <w:t>–</w:t>
      </w:r>
      <w:r w:rsidRPr="009D4CCC">
        <w:rPr>
          <w:rFonts w:cs="David" w:hint="cs"/>
          <w:rtl/>
        </w:rPr>
        <w:t xml:space="preserve"> מה שהיום הוא 800 </w:t>
      </w:r>
      <w:r w:rsidRPr="009D4CCC">
        <w:rPr>
          <w:rFonts w:cs="David"/>
          <w:rtl/>
        </w:rPr>
        <w:t>–</w:t>
      </w:r>
      <w:r w:rsidRPr="009D4CCC">
        <w:rPr>
          <w:rFonts w:cs="David" w:hint="cs"/>
          <w:rtl/>
        </w:rPr>
        <w:t xml:space="preserve"> עם אפשרות להעלות ל-900. זאת אומרת, שם צריך לשחק עם המספרים, לא?</w:t>
      </w:r>
    </w:p>
    <w:p w14:paraId="782D57E5" w14:textId="77777777" w:rsidR="009D4CCC" w:rsidRPr="009D4CCC" w:rsidRDefault="009D4CCC" w:rsidP="009D4CCC">
      <w:pPr>
        <w:bidi/>
        <w:jc w:val="both"/>
        <w:rPr>
          <w:rFonts w:cs="David" w:hint="cs"/>
          <w:rtl/>
        </w:rPr>
      </w:pPr>
    </w:p>
    <w:p w14:paraId="7E91EBCA" w14:textId="77777777" w:rsidR="009D4CCC" w:rsidRPr="009D4CCC" w:rsidRDefault="009D4CCC" w:rsidP="009D4CCC">
      <w:pPr>
        <w:bidi/>
        <w:jc w:val="both"/>
        <w:rPr>
          <w:rFonts w:cs="David" w:hint="cs"/>
          <w:rtl/>
        </w:rPr>
      </w:pPr>
      <w:r w:rsidRPr="009D4CCC">
        <w:rPr>
          <w:rFonts w:cs="David" w:hint="cs"/>
          <w:u w:val="single"/>
          <w:rtl/>
        </w:rPr>
        <w:t>איל זנדברג:</w:t>
      </w:r>
    </w:p>
    <w:p w14:paraId="3F0FB179" w14:textId="77777777" w:rsidR="009D4CCC" w:rsidRPr="009D4CCC" w:rsidRDefault="009D4CCC" w:rsidP="009D4CCC">
      <w:pPr>
        <w:bidi/>
        <w:jc w:val="both"/>
        <w:rPr>
          <w:rFonts w:cs="David" w:hint="cs"/>
          <w:rtl/>
        </w:rPr>
      </w:pPr>
    </w:p>
    <w:p w14:paraId="581849FE" w14:textId="77777777" w:rsidR="009D4CCC" w:rsidRPr="009D4CCC" w:rsidRDefault="009D4CCC" w:rsidP="009D4CCC">
      <w:pPr>
        <w:bidi/>
        <w:jc w:val="both"/>
        <w:rPr>
          <w:rFonts w:cs="David" w:hint="cs"/>
          <w:rtl/>
        </w:rPr>
      </w:pPr>
      <w:r w:rsidRPr="009D4CCC">
        <w:rPr>
          <w:rFonts w:cs="David" w:hint="cs"/>
          <w:rtl/>
        </w:rPr>
        <w:tab/>
        <w:t>מדובר בתכנון מראש ולא בהפתעה של הרגע האחרון.</w:t>
      </w:r>
    </w:p>
    <w:p w14:paraId="36DB89B6" w14:textId="77777777" w:rsidR="009D4CCC" w:rsidRPr="009D4CCC" w:rsidRDefault="009D4CCC" w:rsidP="009D4CCC">
      <w:pPr>
        <w:bidi/>
        <w:jc w:val="both"/>
        <w:rPr>
          <w:rFonts w:cs="David" w:hint="cs"/>
          <w:rtl/>
        </w:rPr>
      </w:pPr>
    </w:p>
    <w:p w14:paraId="1F3EEF4C" w14:textId="77777777" w:rsidR="009D4CCC" w:rsidRPr="009D4CCC" w:rsidRDefault="009D4CCC" w:rsidP="009D4CCC">
      <w:pPr>
        <w:bidi/>
        <w:jc w:val="both"/>
        <w:rPr>
          <w:rFonts w:cs="David"/>
        </w:rPr>
      </w:pPr>
      <w:r w:rsidRPr="009D4CCC">
        <w:rPr>
          <w:rFonts w:cs="David" w:hint="cs"/>
          <w:u w:val="single"/>
          <w:rtl/>
        </w:rPr>
        <w:t>אורלי עדס:</w:t>
      </w:r>
    </w:p>
    <w:p w14:paraId="4C6F0AD4" w14:textId="77777777" w:rsidR="009D4CCC" w:rsidRPr="009D4CCC" w:rsidRDefault="009D4CCC" w:rsidP="009D4CCC">
      <w:pPr>
        <w:bidi/>
        <w:jc w:val="both"/>
        <w:rPr>
          <w:rFonts w:cs="David" w:hint="cs"/>
          <w:rtl/>
        </w:rPr>
      </w:pPr>
    </w:p>
    <w:p w14:paraId="5AFF4726" w14:textId="77777777" w:rsidR="009D4CCC" w:rsidRPr="009D4CCC" w:rsidRDefault="009D4CCC" w:rsidP="009D4CCC">
      <w:pPr>
        <w:bidi/>
        <w:jc w:val="both"/>
        <w:rPr>
          <w:rFonts w:cs="David" w:hint="cs"/>
          <w:rtl/>
        </w:rPr>
      </w:pPr>
      <w:r w:rsidRPr="009D4CCC">
        <w:rPr>
          <w:rFonts w:cs="David" w:hint="cs"/>
          <w:rtl/>
        </w:rPr>
        <w:tab/>
        <w:t>תשאירו לנו את זה רק בפיצול, לא בסעיף הבסיסי.</w:t>
      </w:r>
    </w:p>
    <w:p w14:paraId="0E59585F" w14:textId="77777777" w:rsidR="009D4CCC" w:rsidRPr="009D4CCC" w:rsidRDefault="009D4CCC" w:rsidP="009D4CCC">
      <w:pPr>
        <w:bidi/>
        <w:jc w:val="both"/>
        <w:rPr>
          <w:rFonts w:cs="David" w:hint="cs"/>
          <w:rtl/>
        </w:rPr>
      </w:pPr>
    </w:p>
    <w:p w14:paraId="149FE6A4" w14:textId="77777777" w:rsidR="009D4CCC" w:rsidRPr="009D4CCC" w:rsidRDefault="009D4CCC" w:rsidP="009D4CCC">
      <w:pPr>
        <w:bidi/>
        <w:jc w:val="both"/>
        <w:rPr>
          <w:rFonts w:cs="David" w:hint="cs"/>
          <w:rtl/>
        </w:rPr>
      </w:pPr>
      <w:r w:rsidRPr="009D4CCC">
        <w:rPr>
          <w:rFonts w:cs="David" w:hint="cs"/>
          <w:u w:val="single"/>
          <w:rtl/>
        </w:rPr>
        <w:t>אילת פישמן:</w:t>
      </w:r>
    </w:p>
    <w:p w14:paraId="555FE8E9" w14:textId="77777777" w:rsidR="009D4CCC" w:rsidRPr="009D4CCC" w:rsidRDefault="009D4CCC" w:rsidP="009D4CCC">
      <w:pPr>
        <w:bidi/>
        <w:jc w:val="both"/>
        <w:rPr>
          <w:rFonts w:cs="David" w:hint="cs"/>
          <w:rtl/>
        </w:rPr>
      </w:pPr>
    </w:p>
    <w:p w14:paraId="5B77097C" w14:textId="77777777" w:rsidR="009D4CCC" w:rsidRPr="009D4CCC" w:rsidRDefault="009D4CCC" w:rsidP="009D4CCC">
      <w:pPr>
        <w:bidi/>
        <w:jc w:val="both"/>
        <w:rPr>
          <w:rFonts w:cs="David" w:hint="cs"/>
          <w:rtl/>
        </w:rPr>
      </w:pPr>
      <w:r w:rsidRPr="009D4CCC">
        <w:rPr>
          <w:rFonts w:cs="David" w:hint="cs"/>
          <w:rtl/>
        </w:rPr>
        <w:tab/>
        <w:t>ב-90 יום גם לא יהיה לנו זמן לשנות את מפת הקלפיות.</w:t>
      </w:r>
    </w:p>
    <w:p w14:paraId="00B3C7E5" w14:textId="77777777" w:rsidR="009D4CCC" w:rsidRPr="009D4CCC" w:rsidRDefault="009D4CCC" w:rsidP="009D4CCC">
      <w:pPr>
        <w:bidi/>
        <w:jc w:val="both"/>
        <w:rPr>
          <w:rFonts w:cs="David" w:hint="cs"/>
          <w:rtl/>
        </w:rPr>
      </w:pPr>
    </w:p>
    <w:p w14:paraId="0C085A9C" w14:textId="77777777" w:rsidR="009D4CCC" w:rsidRPr="009D4CCC" w:rsidRDefault="009D4CCC" w:rsidP="009D4CCC">
      <w:pPr>
        <w:bidi/>
        <w:jc w:val="both"/>
        <w:rPr>
          <w:rFonts w:cs="David"/>
          <w:u w:val="single"/>
        </w:rPr>
      </w:pPr>
      <w:r w:rsidRPr="009D4CCC">
        <w:rPr>
          <w:rFonts w:cs="David" w:hint="cs"/>
          <w:u w:val="single"/>
          <w:rtl/>
        </w:rPr>
        <w:t>היו"ר יריב לוין:</w:t>
      </w:r>
    </w:p>
    <w:p w14:paraId="3788D1EA" w14:textId="77777777" w:rsidR="009D4CCC" w:rsidRPr="009D4CCC" w:rsidRDefault="009D4CCC" w:rsidP="009D4CCC">
      <w:pPr>
        <w:bidi/>
        <w:jc w:val="both"/>
        <w:rPr>
          <w:rFonts w:cs="David" w:hint="cs"/>
          <w:u w:val="single"/>
          <w:rtl/>
        </w:rPr>
      </w:pPr>
    </w:p>
    <w:p w14:paraId="16E9C8AD" w14:textId="77777777" w:rsidR="009D4CCC" w:rsidRPr="009D4CCC" w:rsidRDefault="009D4CCC" w:rsidP="009D4CCC">
      <w:pPr>
        <w:bidi/>
        <w:jc w:val="both"/>
        <w:rPr>
          <w:rFonts w:cs="David" w:hint="cs"/>
          <w:rtl/>
        </w:rPr>
      </w:pPr>
      <w:r w:rsidRPr="009D4CCC">
        <w:rPr>
          <w:rFonts w:cs="David" w:hint="cs"/>
          <w:rtl/>
        </w:rPr>
        <w:tab/>
        <w:t>אין בעיה, אני לא רואה בזה שום בעיה.</w:t>
      </w:r>
    </w:p>
    <w:p w14:paraId="21C45BBB" w14:textId="77777777" w:rsidR="009D4CCC" w:rsidRPr="009D4CCC" w:rsidRDefault="009D4CCC" w:rsidP="009D4CCC">
      <w:pPr>
        <w:bidi/>
        <w:jc w:val="both"/>
        <w:rPr>
          <w:rFonts w:cs="David" w:hint="cs"/>
          <w:rtl/>
        </w:rPr>
      </w:pPr>
    </w:p>
    <w:p w14:paraId="04FFE855" w14:textId="77777777" w:rsidR="009D4CCC" w:rsidRPr="009D4CCC" w:rsidRDefault="009D4CCC" w:rsidP="009D4CCC">
      <w:pPr>
        <w:bidi/>
        <w:jc w:val="both"/>
        <w:rPr>
          <w:rFonts w:cs="David" w:hint="cs"/>
          <w:u w:val="single"/>
          <w:rtl/>
        </w:rPr>
      </w:pPr>
      <w:r w:rsidRPr="009D4CCC">
        <w:rPr>
          <w:rFonts w:cs="David" w:hint="cs"/>
          <w:u w:val="single"/>
          <w:rtl/>
        </w:rPr>
        <w:t>ארבל אסטרחן:</w:t>
      </w:r>
    </w:p>
    <w:p w14:paraId="6880BEB9" w14:textId="77777777" w:rsidR="009D4CCC" w:rsidRPr="009D4CCC" w:rsidRDefault="009D4CCC" w:rsidP="009D4CCC">
      <w:pPr>
        <w:bidi/>
        <w:jc w:val="both"/>
        <w:rPr>
          <w:rFonts w:cs="David" w:hint="cs"/>
          <w:rtl/>
        </w:rPr>
      </w:pPr>
    </w:p>
    <w:p w14:paraId="2E21A1BD" w14:textId="77777777" w:rsidR="009D4CCC" w:rsidRPr="009D4CCC" w:rsidRDefault="009D4CCC" w:rsidP="009D4CCC">
      <w:pPr>
        <w:bidi/>
        <w:jc w:val="both"/>
        <w:rPr>
          <w:rFonts w:cs="David" w:hint="cs"/>
          <w:rtl/>
        </w:rPr>
      </w:pPr>
      <w:r w:rsidRPr="009D4CCC">
        <w:rPr>
          <w:rFonts w:cs="David" w:hint="cs"/>
          <w:rtl/>
        </w:rPr>
        <w:tab/>
        <w:t xml:space="preserve"> רק ב-70(ב), במקום 900 יהיה 750.</w:t>
      </w:r>
    </w:p>
    <w:p w14:paraId="5B46A407" w14:textId="77777777" w:rsidR="009D4CCC" w:rsidRPr="009D4CCC" w:rsidRDefault="009D4CCC" w:rsidP="009D4CCC">
      <w:pPr>
        <w:bidi/>
        <w:jc w:val="both"/>
        <w:rPr>
          <w:rFonts w:cs="David" w:hint="cs"/>
          <w:rtl/>
        </w:rPr>
      </w:pPr>
    </w:p>
    <w:p w14:paraId="400F8E9D" w14:textId="77777777" w:rsidR="009D4CCC" w:rsidRPr="009D4CCC" w:rsidRDefault="009D4CCC" w:rsidP="009D4CCC">
      <w:pPr>
        <w:bidi/>
        <w:jc w:val="both"/>
        <w:rPr>
          <w:rFonts w:cs="David" w:hint="cs"/>
          <w:rtl/>
        </w:rPr>
      </w:pPr>
      <w:r w:rsidRPr="009D4CCC">
        <w:rPr>
          <w:rFonts w:cs="David" w:hint="cs"/>
          <w:u w:val="single"/>
          <w:rtl/>
        </w:rPr>
        <w:t>אהוד שילת:</w:t>
      </w:r>
    </w:p>
    <w:p w14:paraId="2FDEF05B" w14:textId="77777777" w:rsidR="009D4CCC" w:rsidRPr="009D4CCC" w:rsidRDefault="009D4CCC" w:rsidP="009D4CCC">
      <w:pPr>
        <w:bidi/>
        <w:jc w:val="both"/>
        <w:rPr>
          <w:rFonts w:cs="David" w:hint="cs"/>
          <w:rtl/>
        </w:rPr>
      </w:pPr>
    </w:p>
    <w:p w14:paraId="16B7AC4D" w14:textId="77777777" w:rsidR="009D4CCC" w:rsidRPr="009D4CCC" w:rsidRDefault="009D4CCC" w:rsidP="009D4CCC">
      <w:pPr>
        <w:bidi/>
        <w:jc w:val="both"/>
        <w:rPr>
          <w:rFonts w:cs="David" w:hint="cs"/>
          <w:rtl/>
        </w:rPr>
      </w:pPr>
      <w:r w:rsidRPr="009D4CCC">
        <w:rPr>
          <w:rFonts w:cs="David" w:hint="cs"/>
          <w:rtl/>
        </w:rPr>
        <w:tab/>
        <w:t>בינתיים אנחנו מקבלים את הדין. השאלה היא מה יהיה עם הסיפור של הגדלת שעות ההצבעה עד 24:00 בלילה ובעניין שבתון בבתי הספר. כי אם גם בבתי הספר לא יהיה שבתון אין לנו מקומות קלפי, אז באמת נצטרך לחזור לסוגיה הזאת.</w:t>
      </w:r>
    </w:p>
    <w:p w14:paraId="1F59C643" w14:textId="77777777" w:rsidR="009D4CCC" w:rsidRPr="009D4CCC" w:rsidRDefault="009D4CCC" w:rsidP="009D4CCC">
      <w:pPr>
        <w:bidi/>
        <w:jc w:val="both"/>
        <w:rPr>
          <w:rFonts w:cs="David" w:hint="cs"/>
          <w:rtl/>
        </w:rPr>
      </w:pPr>
    </w:p>
    <w:p w14:paraId="5217CC55" w14:textId="77777777" w:rsidR="009D4CCC" w:rsidRPr="009D4CCC" w:rsidRDefault="009D4CCC" w:rsidP="009D4CCC">
      <w:pPr>
        <w:bidi/>
        <w:jc w:val="both"/>
        <w:rPr>
          <w:rFonts w:cs="David"/>
          <w:u w:val="single"/>
        </w:rPr>
      </w:pPr>
      <w:r w:rsidRPr="009D4CCC">
        <w:rPr>
          <w:rFonts w:cs="David" w:hint="cs"/>
          <w:u w:val="single"/>
          <w:rtl/>
        </w:rPr>
        <w:t>היו"ר יריב לוין:</w:t>
      </w:r>
    </w:p>
    <w:p w14:paraId="7606CA78" w14:textId="77777777" w:rsidR="009D4CCC" w:rsidRPr="009D4CCC" w:rsidRDefault="009D4CCC" w:rsidP="009D4CCC">
      <w:pPr>
        <w:bidi/>
        <w:jc w:val="both"/>
        <w:rPr>
          <w:rFonts w:cs="David" w:hint="cs"/>
          <w:u w:val="single"/>
          <w:rtl/>
        </w:rPr>
      </w:pPr>
    </w:p>
    <w:p w14:paraId="7D924584" w14:textId="77777777" w:rsidR="009D4CCC" w:rsidRPr="009D4CCC" w:rsidRDefault="009D4CCC" w:rsidP="009D4CCC">
      <w:pPr>
        <w:bidi/>
        <w:jc w:val="both"/>
        <w:rPr>
          <w:rFonts w:cs="David" w:hint="cs"/>
          <w:rtl/>
        </w:rPr>
      </w:pPr>
      <w:r w:rsidRPr="009D4CCC">
        <w:rPr>
          <w:rFonts w:cs="David" w:hint="cs"/>
          <w:rtl/>
        </w:rPr>
        <w:tab/>
        <w:t>את זה הבנו.</w:t>
      </w:r>
    </w:p>
    <w:p w14:paraId="6F81D6C1" w14:textId="77777777" w:rsidR="009D4CCC" w:rsidRPr="009D4CCC" w:rsidRDefault="009D4CCC" w:rsidP="009D4CCC">
      <w:pPr>
        <w:bidi/>
        <w:jc w:val="both"/>
        <w:rPr>
          <w:rFonts w:cs="David" w:hint="cs"/>
          <w:rtl/>
        </w:rPr>
      </w:pPr>
    </w:p>
    <w:p w14:paraId="6318A96A" w14:textId="77777777" w:rsidR="009D4CCC" w:rsidRPr="009D4CCC" w:rsidRDefault="009D4CCC" w:rsidP="009D4CCC">
      <w:pPr>
        <w:bidi/>
        <w:jc w:val="both"/>
        <w:rPr>
          <w:rFonts w:cs="David" w:hint="cs"/>
          <w:u w:val="single"/>
          <w:rtl/>
        </w:rPr>
      </w:pPr>
      <w:r w:rsidRPr="009D4CCC">
        <w:rPr>
          <w:rFonts w:cs="David" w:hint="cs"/>
          <w:u w:val="single"/>
          <w:rtl/>
        </w:rPr>
        <w:t>דוד רותם:</w:t>
      </w:r>
    </w:p>
    <w:p w14:paraId="442838B9" w14:textId="77777777" w:rsidR="009D4CCC" w:rsidRPr="009D4CCC" w:rsidRDefault="009D4CCC" w:rsidP="009D4CCC">
      <w:pPr>
        <w:bidi/>
        <w:jc w:val="both"/>
        <w:rPr>
          <w:rFonts w:cs="David" w:hint="cs"/>
          <w:u w:val="single"/>
          <w:rtl/>
        </w:rPr>
      </w:pPr>
    </w:p>
    <w:p w14:paraId="5614FCA7" w14:textId="77777777" w:rsidR="009D4CCC" w:rsidRPr="009D4CCC" w:rsidRDefault="009D4CCC" w:rsidP="009D4CCC">
      <w:pPr>
        <w:bidi/>
        <w:jc w:val="both"/>
        <w:rPr>
          <w:rFonts w:cs="David" w:hint="cs"/>
          <w:rtl/>
        </w:rPr>
      </w:pPr>
      <w:r w:rsidRPr="009D4CCC">
        <w:rPr>
          <w:rFonts w:cs="David" w:hint="cs"/>
          <w:rtl/>
        </w:rPr>
        <w:tab/>
        <w:t xml:space="preserve">אם לא יהיו לכם מקומות קלפי, אנחנו נדאג לזה. </w:t>
      </w:r>
    </w:p>
    <w:p w14:paraId="7E2D7EA3" w14:textId="77777777" w:rsidR="009D4CCC" w:rsidRPr="009D4CCC" w:rsidRDefault="009D4CCC" w:rsidP="009D4CCC">
      <w:pPr>
        <w:bidi/>
        <w:jc w:val="both"/>
        <w:rPr>
          <w:rFonts w:cs="David" w:hint="cs"/>
          <w:rtl/>
        </w:rPr>
      </w:pPr>
    </w:p>
    <w:p w14:paraId="3260299A" w14:textId="77777777" w:rsidR="009D4CCC" w:rsidRPr="009D4CCC" w:rsidRDefault="009D4CCC" w:rsidP="009D4CCC">
      <w:pPr>
        <w:keepLines/>
        <w:bidi/>
        <w:jc w:val="both"/>
        <w:rPr>
          <w:rFonts w:cs="David"/>
          <w:u w:val="single"/>
        </w:rPr>
      </w:pPr>
      <w:r w:rsidRPr="009D4CCC">
        <w:rPr>
          <w:rFonts w:cs="David" w:hint="cs"/>
          <w:u w:val="single"/>
          <w:rtl/>
        </w:rPr>
        <w:t>היו"ר יריב לוין:</w:t>
      </w:r>
    </w:p>
    <w:p w14:paraId="2E28D27C" w14:textId="77777777" w:rsidR="009D4CCC" w:rsidRPr="009D4CCC" w:rsidRDefault="009D4CCC" w:rsidP="009D4CCC">
      <w:pPr>
        <w:keepLines/>
        <w:bidi/>
        <w:jc w:val="both"/>
        <w:rPr>
          <w:rFonts w:cs="David" w:hint="cs"/>
          <w:u w:val="single"/>
          <w:rtl/>
        </w:rPr>
      </w:pPr>
    </w:p>
    <w:p w14:paraId="6F1FBB35" w14:textId="77777777" w:rsidR="009D4CCC" w:rsidRPr="009D4CCC" w:rsidRDefault="009D4CCC" w:rsidP="009D4CCC">
      <w:pPr>
        <w:keepLines/>
        <w:bidi/>
        <w:jc w:val="both"/>
        <w:rPr>
          <w:rFonts w:cs="David" w:hint="cs"/>
          <w:rtl/>
        </w:rPr>
      </w:pPr>
      <w:r w:rsidRPr="009D4CCC">
        <w:rPr>
          <w:rFonts w:cs="David" w:hint="cs"/>
          <w:rtl/>
        </w:rPr>
        <w:tab/>
        <w:t>אנחנו נייצר את הפתרון שם.</w:t>
      </w:r>
    </w:p>
    <w:p w14:paraId="2F5DCA21" w14:textId="77777777" w:rsidR="009D4CCC" w:rsidRPr="009D4CCC" w:rsidRDefault="009D4CCC" w:rsidP="009D4CCC">
      <w:pPr>
        <w:bidi/>
        <w:jc w:val="both"/>
        <w:rPr>
          <w:rFonts w:cs="David" w:hint="cs"/>
          <w:rtl/>
        </w:rPr>
      </w:pPr>
    </w:p>
    <w:p w14:paraId="3C2020CA" w14:textId="77777777" w:rsidR="009D4CCC" w:rsidRPr="009D4CCC" w:rsidRDefault="009D4CCC" w:rsidP="009D4CCC">
      <w:pPr>
        <w:bidi/>
        <w:jc w:val="both"/>
        <w:rPr>
          <w:rFonts w:cs="David" w:hint="cs"/>
          <w:rtl/>
        </w:rPr>
      </w:pPr>
      <w:r w:rsidRPr="009D4CCC">
        <w:rPr>
          <w:rFonts w:cs="David" w:hint="cs"/>
          <w:u w:val="single"/>
          <w:rtl/>
        </w:rPr>
        <w:t>אהוד שילת:</w:t>
      </w:r>
    </w:p>
    <w:p w14:paraId="3796C631" w14:textId="77777777" w:rsidR="009D4CCC" w:rsidRPr="009D4CCC" w:rsidRDefault="009D4CCC" w:rsidP="009D4CCC">
      <w:pPr>
        <w:bidi/>
        <w:jc w:val="both"/>
        <w:rPr>
          <w:rFonts w:cs="David" w:hint="cs"/>
          <w:rtl/>
        </w:rPr>
      </w:pPr>
    </w:p>
    <w:p w14:paraId="2E3E135A" w14:textId="77777777" w:rsidR="009D4CCC" w:rsidRPr="009D4CCC" w:rsidRDefault="009D4CCC" w:rsidP="009D4CCC">
      <w:pPr>
        <w:bidi/>
        <w:jc w:val="both"/>
        <w:rPr>
          <w:rFonts w:cs="David" w:hint="cs"/>
          <w:rtl/>
        </w:rPr>
      </w:pPr>
      <w:r w:rsidRPr="009D4CCC">
        <w:rPr>
          <w:rFonts w:cs="David" w:hint="cs"/>
          <w:rtl/>
        </w:rPr>
        <w:tab/>
        <w:t>עוזר לי שאתה תדאג? אני דואג.</w:t>
      </w:r>
    </w:p>
    <w:p w14:paraId="1E793D76" w14:textId="77777777" w:rsidR="009D4CCC" w:rsidRPr="009D4CCC" w:rsidRDefault="009D4CCC" w:rsidP="009D4CCC">
      <w:pPr>
        <w:bidi/>
        <w:jc w:val="both"/>
        <w:rPr>
          <w:rFonts w:cs="David" w:hint="cs"/>
          <w:rtl/>
        </w:rPr>
      </w:pPr>
    </w:p>
    <w:p w14:paraId="2C37A292" w14:textId="77777777" w:rsidR="009D4CCC" w:rsidRPr="009D4CCC" w:rsidRDefault="009D4CCC" w:rsidP="009D4CCC">
      <w:pPr>
        <w:bidi/>
        <w:jc w:val="both"/>
        <w:rPr>
          <w:rFonts w:cs="David" w:hint="cs"/>
          <w:rtl/>
        </w:rPr>
      </w:pPr>
      <w:r w:rsidRPr="009D4CCC">
        <w:rPr>
          <w:rFonts w:cs="David" w:hint="cs"/>
          <w:u w:val="single"/>
          <w:rtl/>
        </w:rPr>
        <w:t>ארבל אסטרחן:</w:t>
      </w:r>
    </w:p>
    <w:p w14:paraId="6D64988C" w14:textId="77777777" w:rsidR="009D4CCC" w:rsidRPr="009D4CCC" w:rsidRDefault="009D4CCC" w:rsidP="009D4CCC">
      <w:pPr>
        <w:bidi/>
        <w:jc w:val="both"/>
        <w:rPr>
          <w:rFonts w:cs="David" w:hint="cs"/>
          <w:rtl/>
        </w:rPr>
      </w:pPr>
    </w:p>
    <w:p w14:paraId="473D2713" w14:textId="77777777" w:rsidR="009D4CCC" w:rsidRPr="009D4CCC" w:rsidRDefault="009D4CCC" w:rsidP="009D4CCC">
      <w:pPr>
        <w:bidi/>
        <w:jc w:val="both"/>
        <w:rPr>
          <w:rFonts w:cs="David" w:hint="cs"/>
          <w:rtl/>
        </w:rPr>
      </w:pPr>
      <w:r w:rsidRPr="009D4CCC">
        <w:rPr>
          <w:rFonts w:cs="David" w:hint="cs"/>
          <w:rtl/>
        </w:rPr>
        <w:tab/>
        <w:t>זה היה 70(ב) שתוקן בו במקום 900, 750.</w:t>
      </w:r>
    </w:p>
    <w:p w14:paraId="1010D341" w14:textId="77777777" w:rsidR="009D4CCC" w:rsidRPr="009D4CCC" w:rsidRDefault="009D4CCC" w:rsidP="009D4CCC">
      <w:pPr>
        <w:bidi/>
        <w:jc w:val="both"/>
        <w:rPr>
          <w:rFonts w:cs="David" w:hint="cs"/>
          <w:rtl/>
        </w:rPr>
      </w:pPr>
    </w:p>
    <w:p w14:paraId="708525CC" w14:textId="77777777" w:rsidR="009D4CCC" w:rsidRPr="009D4CCC" w:rsidRDefault="009D4CCC" w:rsidP="009D4CCC">
      <w:pPr>
        <w:bidi/>
        <w:ind w:firstLine="567"/>
        <w:jc w:val="both"/>
        <w:rPr>
          <w:rFonts w:cs="David" w:hint="cs"/>
          <w:rtl/>
        </w:rPr>
      </w:pPr>
      <w:r w:rsidRPr="009D4CCC">
        <w:rPr>
          <w:rFonts w:cs="David" w:hint="cs"/>
          <w:rtl/>
        </w:rPr>
        <w:t xml:space="preserve">תיקון נוסף הוא רק התאמה בסעיף ב4: אם נפתח קלפי נוספת הרכב חברי ועדת הקלפי יהיה כמו שדובר בסעיף 21 שיהיו שם לא פחות משלוש סיעות, כשמתייחסים לסיעות ולסיעות הנפרדות כפי שדיברנו </w:t>
      </w:r>
      <w:r w:rsidRPr="009D4CCC">
        <w:rPr>
          <w:rFonts w:cs="David"/>
          <w:rtl/>
        </w:rPr>
        <w:t>–</w:t>
      </w:r>
      <w:r w:rsidRPr="009D4CCC">
        <w:rPr>
          <w:rFonts w:cs="David" w:hint="cs"/>
          <w:rtl/>
        </w:rPr>
        <w:t xml:space="preserve"> לפחות סיעה אחת שתמכה, לפחות סיעה אחת שהתנגדה.</w:t>
      </w:r>
    </w:p>
    <w:p w14:paraId="3F08045C" w14:textId="77777777" w:rsidR="009D4CCC" w:rsidRPr="009D4CCC" w:rsidRDefault="009D4CCC" w:rsidP="009D4CCC">
      <w:pPr>
        <w:bidi/>
        <w:jc w:val="both"/>
        <w:rPr>
          <w:rFonts w:cs="David" w:hint="cs"/>
          <w:rtl/>
        </w:rPr>
      </w:pPr>
    </w:p>
    <w:p w14:paraId="319C2400" w14:textId="77777777" w:rsidR="009D4CCC" w:rsidRPr="009D4CCC" w:rsidRDefault="009D4CCC" w:rsidP="009D4CCC">
      <w:pPr>
        <w:bidi/>
        <w:jc w:val="both"/>
        <w:rPr>
          <w:rFonts w:cs="David" w:hint="cs"/>
          <w:rtl/>
        </w:rPr>
      </w:pPr>
      <w:r w:rsidRPr="009D4CCC">
        <w:rPr>
          <w:rFonts w:cs="David" w:hint="cs"/>
          <w:rtl/>
        </w:rPr>
        <w:tab/>
        <w:t xml:space="preserve">הסעיף הבא: סעיף 71א רבה שמדבר על קביעת שירותים ציבוריים, יימחק מכיוון שזה לא יום שבתון. </w:t>
      </w:r>
    </w:p>
    <w:p w14:paraId="4E1DE107" w14:textId="77777777" w:rsidR="009D4CCC" w:rsidRPr="009D4CCC" w:rsidRDefault="009D4CCC" w:rsidP="009D4CCC">
      <w:pPr>
        <w:bidi/>
        <w:jc w:val="both"/>
        <w:rPr>
          <w:rFonts w:cs="David" w:hint="cs"/>
          <w:rtl/>
        </w:rPr>
      </w:pPr>
    </w:p>
    <w:p w14:paraId="6B4E98E4" w14:textId="77777777" w:rsidR="009D4CCC" w:rsidRPr="009D4CCC" w:rsidRDefault="009D4CCC" w:rsidP="009D4CCC">
      <w:pPr>
        <w:bidi/>
        <w:ind w:firstLine="567"/>
        <w:jc w:val="both"/>
        <w:rPr>
          <w:rFonts w:cs="David" w:hint="cs"/>
          <w:rtl/>
        </w:rPr>
      </w:pPr>
      <w:r w:rsidRPr="009D4CCC">
        <w:rPr>
          <w:rFonts w:cs="David" w:hint="cs"/>
          <w:rtl/>
        </w:rPr>
        <w:t xml:space="preserve">סעיף 72 עוסק בשעות ההצבעה, ובמקום מה שכתוב היום </w:t>
      </w:r>
      <w:r w:rsidRPr="009D4CCC">
        <w:rPr>
          <w:rFonts w:cs="David"/>
          <w:rtl/>
        </w:rPr>
        <w:t>–</w:t>
      </w:r>
      <w:r w:rsidRPr="009D4CCC">
        <w:rPr>
          <w:rFonts w:cs="David" w:hint="cs"/>
          <w:rtl/>
        </w:rPr>
        <w:t xml:space="preserve"> 7:00 עד 22:00, ואם זה ביישובים קטנים </w:t>
      </w:r>
      <w:r w:rsidRPr="009D4CCC">
        <w:rPr>
          <w:rFonts w:cs="David"/>
          <w:rtl/>
        </w:rPr>
        <w:t>–</w:t>
      </w:r>
      <w:r w:rsidRPr="009D4CCC">
        <w:rPr>
          <w:rFonts w:cs="David" w:hint="cs"/>
          <w:rtl/>
        </w:rPr>
        <w:t xml:space="preserve"> 8:00 עד 20:00, יהיה כתוב: 14:00 בצהריים עד חצות. פה חשבנו להוסיף את מה שדובר עליו בישיבה הקודמת- -</w:t>
      </w:r>
    </w:p>
    <w:p w14:paraId="414C4A61" w14:textId="77777777" w:rsidR="009D4CCC" w:rsidRPr="009D4CCC" w:rsidRDefault="009D4CCC" w:rsidP="009D4CCC">
      <w:pPr>
        <w:bidi/>
        <w:jc w:val="both"/>
        <w:rPr>
          <w:rFonts w:cs="David" w:hint="cs"/>
          <w:rtl/>
        </w:rPr>
      </w:pPr>
    </w:p>
    <w:p w14:paraId="26CE4647" w14:textId="77777777" w:rsidR="009D4CCC" w:rsidRPr="009D4CCC" w:rsidRDefault="009D4CCC" w:rsidP="009D4CCC">
      <w:pPr>
        <w:bidi/>
        <w:jc w:val="both"/>
        <w:rPr>
          <w:rFonts w:cs="David"/>
          <w:u w:val="single"/>
        </w:rPr>
      </w:pPr>
      <w:r w:rsidRPr="009D4CCC">
        <w:rPr>
          <w:rFonts w:cs="David" w:hint="cs"/>
          <w:u w:val="single"/>
          <w:rtl/>
        </w:rPr>
        <w:t>היו"ר יריב לוין:</w:t>
      </w:r>
    </w:p>
    <w:p w14:paraId="526ADFDE" w14:textId="77777777" w:rsidR="009D4CCC" w:rsidRPr="009D4CCC" w:rsidRDefault="009D4CCC" w:rsidP="009D4CCC">
      <w:pPr>
        <w:bidi/>
        <w:jc w:val="both"/>
        <w:rPr>
          <w:rFonts w:cs="David" w:hint="cs"/>
          <w:u w:val="single"/>
          <w:rtl/>
        </w:rPr>
      </w:pPr>
    </w:p>
    <w:p w14:paraId="691B2BD3" w14:textId="77777777" w:rsidR="009D4CCC" w:rsidRPr="009D4CCC" w:rsidRDefault="009D4CCC" w:rsidP="009D4CCC">
      <w:pPr>
        <w:bidi/>
        <w:jc w:val="both"/>
        <w:rPr>
          <w:rFonts w:cs="David" w:hint="cs"/>
          <w:rtl/>
        </w:rPr>
      </w:pPr>
      <w:r w:rsidRPr="009D4CCC">
        <w:rPr>
          <w:rFonts w:cs="David" w:hint="cs"/>
          <w:rtl/>
        </w:rPr>
        <w:tab/>
        <w:t>שזה כפוף לבדיקה שאני אעשה מול משרד החינוך.</w:t>
      </w:r>
    </w:p>
    <w:p w14:paraId="526D383C" w14:textId="77777777" w:rsidR="009D4CCC" w:rsidRPr="009D4CCC" w:rsidRDefault="009D4CCC" w:rsidP="009D4CCC">
      <w:pPr>
        <w:bidi/>
        <w:jc w:val="both"/>
        <w:rPr>
          <w:rFonts w:cs="David" w:hint="cs"/>
          <w:rtl/>
        </w:rPr>
      </w:pPr>
    </w:p>
    <w:p w14:paraId="431335EE" w14:textId="77777777" w:rsidR="009D4CCC" w:rsidRPr="009D4CCC" w:rsidRDefault="009D4CCC" w:rsidP="009D4CCC">
      <w:pPr>
        <w:bidi/>
        <w:jc w:val="both"/>
        <w:rPr>
          <w:rFonts w:cs="David" w:hint="cs"/>
          <w:u w:val="single"/>
          <w:rtl/>
        </w:rPr>
      </w:pPr>
      <w:r w:rsidRPr="009D4CCC">
        <w:rPr>
          <w:rFonts w:cs="David" w:hint="cs"/>
          <w:u w:val="single"/>
          <w:rtl/>
        </w:rPr>
        <w:t>ארבל אסטרחן:</w:t>
      </w:r>
    </w:p>
    <w:p w14:paraId="5308C706" w14:textId="77777777" w:rsidR="009D4CCC" w:rsidRPr="009D4CCC" w:rsidRDefault="009D4CCC" w:rsidP="009D4CCC">
      <w:pPr>
        <w:bidi/>
        <w:jc w:val="both"/>
        <w:rPr>
          <w:rFonts w:cs="David" w:hint="cs"/>
          <w:rtl/>
        </w:rPr>
      </w:pPr>
    </w:p>
    <w:p w14:paraId="12C809AC" w14:textId="77777777" w:rsidR="009D4CCC" w:rsidRPr="009D4CCC" w:rsidRDefault="009D4CCC" w:rsidP="009D4CCC">
      <w:pPr>
        <w:bidi/>
        <w:jc w:val="both"/>
        <w:rPr>
          <w:rFonts w:cs="David" w:hint="cs"/>
          <w:rtl/>
        </w:rPr>
      </w:pPr>
      <w:r w:rsidRPr="009D4CCC">
        <w:rPr>
          <w:rFonts w:cs="David" w:hint="cs"/>
          <w:rtl/>
        </w:rPr>
        <w:tab/>
        <w:t xml:space="preserve"> נכון, אבל הנוסח שמוצע כעת הוא "חדרים במוסדות חינוך שבהם מוצבות קלפיות, לרבות חדרים שבהם הודיעה ועדת הבחירות המרכזית כי יוצבו בהם קלפיות המתאימות לאנשים המוגבלים בניידות, יועמדו לרשות ועדת הבחירות המרכזית לפחות שעתיים לפני שעת פתיחת הקלפיות". זה בעקבות הישיבה הקודמת.</w:t>
      </w:r>
    </w:p>
    <w:p w14:paraId="1F27D2D2" w14:textId="77777777" w:rsidR="009D4CCC" w:rsidRPr="009D4CCC" w:rsidRDefault="009D4CCC" w:rsidP="009D4CCC">
      <w:pPr>
        <w:bidi/>
        <w:jc w:val="both"/>
        <w:rPr>
          <w:rFonts w:cs="David" w:hint="cs"/>
          <w:rtl/>
        </w:rPr>
      </w:pPr>
    </w:p>
    <w:p w14:paraId="55CF72C4" w14:textId="77777777" w:rsidR="009D4CCC" w:rsidRPr="009D4CCC" w:rsidRDefault="009D4CCC" w:rsidP="009D4CCC">
      <w:pPr>
        <w:bidi/>
        <w:jc w:val="both"/>
        <w:rPr>
          <w:rFonts w:cs="David" w:hint="cs"/>
          <w:rtl/>
        </w:rPr>
      </w:pPr>
      <w:r w:rsidRPr="009D4CCC">
        <w:rPr>
          <w:rFonts w:cs="David" w:hint="cs"/>
          <w:u w:val="single"/>
          <w:rtl/>
        </w:rPr>
        <w:t>איל זנדברג:</w:t>
      </w:r>
    </w:p>
    <w:p w14:paraId="1272B70D" w14:textId="77777777" w:rsidR="009D4CCC" w:rsidRPr="009D4CCC" w:rsidRDefault="009D4CCC" w:rsidP="009D4CCC">
      <w:pPr>
        <w:bidi/>
        <w:jc w:val="both"/>
        <w:rPr>
          <w:rFonts w:cs="David" w:hint="cs"/>
          <w:rtl/>
        </w:rPr>
      </w:pPr>
    </w:p>
    <w:p w14:paraId="55E52C23" w14:textId="77777777" w:rsidR="009D4CCC" w:rsidRPr="009D4CCC" w:rsidRDefault="009D4CCC" w:rsidP="009D4CCC">
      <w:pPr>
        <w:bidi/>
        <w:jc w:val="both"/>
        <w:rPr>
          <w:rFonts w:cs="David" w:hint="cs"/>
          <w:rtl/>
        </w:rPr>
      </w:pPr>
      <w:r w:rsidRPr="009D4CCC">
        <w:rPr>
          <w:rFonts w:cs="David" w:hint="cs"/>
          <w:rtl/>
        </w:rPr>
        <w:tab/>
        <w:t xml:space="preserve">כך או כך הניסוח הזה לא ברור, כי זה מלמד שלעניין קלפיות מיוחדות יש לוועדה סמכות להורות, ומשתמע מתחילת המשפט שאולי אין לה סמכות להורות. </w:t>
      </w:r>
    </w:p>
    <w:p w14:paraId="53DB2051" w14:textId="77777777" w:rsidR="009D4CCC" w:rsidRPr="009D4CCC" w:rsidRDefault="009D4CCC" w:rsidP="009D4CCC">
      <w:pPr>
        <w:bidi/>
        <w:jc w:val="both"/>
        <w:rPr>
          <w:rFonts w:cs="David" w:hint="cs"/>
          <w:rtl/>
        </w:rPr>
      </w:pPr>
    </w:p>
    <w:p w14:paraId="1873A8F5" w14:textId="77777777" w:rsidR="009D4CCC" w:rsidRPr="009D4CCC" w:rsidRDefault="009D4CCC" w:rsidP="009D4CCC">
      <w:pPr>
        <w:bidi/>
        <w:jc w:val="both"/>
        <w:rPr>
          <w:rFonts w:cs="David" w:hint="cs"/>
          <w:u w:val="single"/>
          <w:rtl/>
        </w:rPr>
      </w:pPr>
      <w:r w:rsidRPr="009D4CCC">
        <w:rPr>
          <w:rFonts w:cs="David" w:hint="cs"/>
          <w:u w:val="single"/>
          <w:rtl/>
        </w:rPr>
        <w:t>דוד רותם:</w:t>
      </w:r>
    </w:p>
    <w:p w14:paraId="28257734" w14:textId="77777777" w:rsidR="009D4CCC" w:rsidRPr="009D4CCC" w:rsidRDefault="009D4CCC" w:rsidP="009D4CCC">
      <w:pPr>
        <w:bidi/>
        <w:jc w:val="both"/>
        <w:rPr>
          <w:rFonts w:cs="David" w:hint="cs"/>
          <w:u w:val="single"/>
          <w:rtl/>
        </w:rPr>
      </w:pPr>
    </w:p>
    <w:p w14:paraId="405AC235" w14:textId="77777777" w:rsidR="009D4CCC" w:rsidRPr="009D4CCC" w:rsidRDefault="009D4CCC" w:rsidP="009D4CCC">
      <w:pPr>
        <w:bidi/>
        <w:jc w:val="both"/>
        <w:rPr>
          <w:rFonts w:cs="David" w:hint="cs"/>
          <w:rtl/>
        </w:rPr>
      </w:pPr>
      <w:r w:rsidRPr="009D4CCC">
        <w:rPr>
          <w:rFonts w:cs="David" w:hint="cs"/>
          <w:rtl/>
        </w:rPr>
        <w:tab/>
        <w:t xml:space="preserve"> לא, מה פתאום.</w:t>
      </w:r>
    </w:p>
    <w:p w14:paraId="74D94D8F" w14:textId="77777777" w:rsidR="009D4CCC" w:rsidRPr="009D4CCC" w:rsidRDefault="009D4CCC" w:rsidP="009D4CCC">
      <w:pPr>
        <w:bidi/>
        <w:jc w:val="both"/>
        <w:rPr>
          <w:rFonts w:cs="David" w:hint="cs"/>
          <w:rtl/>
        </w:rPr>
      </w:pPr>
    </w:p>
    <w:p w14:paraId="4F814CC7" w14:textId="77777777" w:rsidR="009D4CCC" w:rsidRPr="009D4CCC" w:rsidRDefault="009D4CCC" w:rsidP="009D4CCC">
      <w:pPr>
        <w:bidi/>
        <w:jc w:val="both"/>
        <w:rPr>
          <w:rFonts w:cs="David"/>
        </w:rPr>
      </w:pPr>
      <w:r w:rsidRPr="009D4CCC">
        <w:rPr>
          <w:rFonts w:cs="David" w:hint="cs"/>
          <w:u w:val="single"/>
          <w:rtl/>
        </w:rPr>
        <w:t>איל זנדברג:</w:t>
      </w:r>
    </w:p>
    <w:p w14:paraId="2E6B4270" w14:textId="77777777" w:rsidR="009D4CCC" w:rsidRPr="009D4CCC" w:rsidRDefault="009D4CCC" w:rsidP="009D4CCC">
      <w:pPr>
        <w:bidi/>
        <w:jc w:val="both"/>
        <w:rPr>
          <w:rFonts w:cs="David" w:hint="cs"/>
          <w:rtl/>
        </w:rPr>
      </w:pPr>
    </w:p>
    <w:p w14:paraId="63E09BDA" w14:textId="77777777" w:rsidR="009D4CCC" w:rsidRPr="009D4CCC" w:rsidRDefault="009D4CCC" w:rsidP="009D4CCC">
      <w:pPr>
        <w:bidi/>
        <w:jc w:val="both"/>
        <w:rPr>
          <w:rFonts w:cs="David" w:hint="cs"/>
          <w:rtl/>
        </w:rPr>
      </w:pPr>
      <w:r w:rsidRPr="009D4CCC">
        <w:rPr>
          <w:rFonts w:cs="David" w:hint="cs"/>
          <w:rtl/>
        </w:rPr>
        <w:tab/>
        <w:t xml:space="preserve">"חדרים במוסדות חינוך שבהם מוצבות קלפיות, לרבות חדרים שבהם הודיעה ועדת הבחירות המרכזית כי יוצבו בהם קלפיות המתאימות". </w:t>
      </w:r>
    </w:p>
    <w:p w14:paraId="3AC7D9E1" w14:textId="77777777" w:rsidR="009D4CCC" w:rsidRPr="009D4CCC" w:rsidRDefault="009D4CCC" w:rsidP="009D4CCC">
      <w:pPr>
        <w:bidi/>
        <w:jc w:val="both"/>
        <w:rPr>
          <w:rFonts w:cs="David" w:hint="cs"/>
          <w:rtl/>
        </w:rPr>
      </w:pPr>
    </w:p>
    <w:p w14:paraId="1FFE64DB" w14:textId="77777777" w:rsidR="009D4CCC" w:rsidRPr="009D4CCC" w:rsidRDefault="009D4CCC" w:rsidP="009D4CCC">
      <w:pPr>
        <w:bidi/>
        <w:ind w:firstLine="567"/>
        <w:jc w:val="both"/>
        <w:rPr>
          <w:rFonts w:cs="David" w:hint="cs"/>
          <w:rtl/>
        </w:rPr>
      </w:pPr>
      <w:r w:rsidRPr="009D4CCC">
        <w:rPr>
          <w:rFonts w:cs="David" w:hint="cs"/>
          <w:rtl/>
        </w:rPr>
        <w:t>היה פה דיון בשאלה למי יש סמכות, ויושב ראש הוועדה ביקש שלא תהיה סמכות לוועדת הבחירות להורות על כך. מהנוסח פה לא ברור מה הוחלט.</w:t>
      </w:r>
    </w:p>
    <w:p w14:paraId="7D6FF069" w14:textId="77777777" w:rsidR="009D4CCC" w:rsidRPr="009D4CCC" w:rsidRDefault="009D4CCC" w:rsidP="009D4CCC">
      <w:pPr>
        <w:bidi/>
        <w:jc w:val="both"/>
        <w:rPr>
          <w:rFonts w:cs="David" w:hint="cs"/>
          <w:rtl/>
        </w:rPr>
      </w:pPr>
    </w:p>
    <w:p w14:paraId="4A66D797" w14:textId="77777777" w:rsidR="009D4CCC" w:rsidRPr="009D4CCC" w:rsidRDefault="009D4CCC" w:rsidP="009D4CCC">
      <w:pPr>
        <w:bidi/>
        <w:jc w:val="both"/>
        <w:rPr>
          <w:rFonts w:cs="David" w:hint="cs"/>
          <w:u w:val="single"/>
          <w:rtl/>
        </w:rPr>
      </w:pPr>
      <w:r w:rsidRPr="009D4CCC">
        <w:rPr>
          <w:rFonts w:cs="David" w:hint="cs"/>
          <w:u w:val="single"/>
          <w:rtl/>
        </w:rPr>
        <w:t>היו</w:t>
      </w:r>
      <w:r w:rsidRPr="009D4CCC">
        <w:rPr>
          <w:rFonts w:cs="David"/>
          <w:u w:val="single"/>
          <w:rtl/>
        </w:rPr>
        <w:t>"</w:t>
      </w:r>
      <w:r w:rsidRPr="009D4CCC">
        <w:rPr>
          <w:rFonts w:cs="David" w:hint="cs"/>
          <w:u w:val="single"/>
          <w:rtl/>
        </w:rPr>
        <w:t>ר יריב לוין:</w:t>
      </w:r>
    </w:p>
    <w:p w14:paraId="6669A7FA" w14:textId="77777777" w:rsidR="009D4CCC" w:rsidRPr="009D4CCC" w:rsidRDefault="009D4CCC" w:rsidP="009D4CCC">
      <w:pPr>
        <w:bidi/>
        <w:jc w:val="both"/>
        <w:rPr>
          <w:rFonts w:cs="David" w:hint="cs"/>
          <w:u w:val="single"/>
          <w:rtl/>
        </w:rPr>
      </w:pPr>
    </w:p>
    <w:p w14:paraId="7E5DFFC7" w14:textId="77777777" w:rsidR="009D4CCC" w:rsidRPr="009D4CCC" w:rsidRDefault="009D4CCC" w:rsidP="009D4CCC">
      <w:pPr>
        <w:bidi/>
        <w:jc w:val="both"/>
        <w:rPr>
          <w:rFonts w:cs="David" w:hint="cs"/>
          <w:rtl/>
        </w:rPr>
      </w:pPr>
      <w:r w:rsidRPr="009D4CCC">
        <w:rPr>
          <w:rFonts w:cs="David" w:hint="cs"/>
          <w:rtl/>
        </w:rPr>
        <w:tab/>
        <w:t xml:space="preserve"> הבנתי מה אתה אומר.</w:t>
      </w:r>
    </w:p>
    <w:p w14:paraId="772A6CF3" w14:textId="77777777" w:rsidR="009D4CCC" w:rsidRPr="009D4CCC" w:rsidRDefault="009D4CCC" w:rsidP="009D4CCC">
      <w:pPr>
        <w:bidi/>
        <w:jc w:val="both"/>
        <w:rPr>
          <w:rFonts w:cs="David" w:hint="cs"/>
          <w:rtl/>
        </w:rPr>
      </w:pPr>
    </w:p>
    <w:p w14:paraId="31A2A9A1" w14:textId="77777777" w:rsidR="009D4CCC" w:rsidRPr="009D4CCC" w:rsidRDefault="009D4CCC" w:rsidP="009D4CCC">
      <w:pPr>
        <w:bidi/>
        <w:jc w:val="both"/>
        <w:rPr>
          <w:rFonts w:cs="David" w:hint="cs"/>
          <w:u w:val="single"/>
          <w:rtl/>
        </w:rPr>
      </w:pPr>
      <w:r w:rsidRPr="009D4CCC">
        <w:rPr>
          <w:rFonts w:cs="David" w:hint="cs"/>
          <w:u w:val="single"/>
          <w:rtl/>
        </w:rPr>
        <w:t>דוד רותם:</w:t>
      </w:r>
    </w:p>
    <w:p w14:paraId="48524900" w14:textId="77777777" w:rsidR="009D4CCC" w:rsidRPr="009D4CCC" w:rsidRDefault="009D4CCC" w:rsidP="009D4CCC">
      <w:pPr>
        <w:bidi/>
        <w:jc w:val="both"/>
        <w:rPr>
          <w:rFonts w:cs="David" w:hint="cs"/>
          <w:u w:val="single"/>
          <w:rtl/>
        </w:rPr>
      </w:pPr>
    </w:p>
    <w:p w14:paraId="17C751BB" w14:textId="77777777" w:rsidR="009D4CCC" w:rsidRPr="009D4CCC" w:rsidRDefault="009D4CCC" w:rsidP="009D4CCC">
      <w:pPr>
        <w:bidi/>
        <w:jc w:val="both"/>
        <w:rPr>
          <w:rFonts w:cs="David" w:hint="cs"/>
          <w:rtl/>
        </w:rPr>
      </w:pPr>
      <w:r w:rsidRPr="009D4CCC">
        <w:rPr>
          <w:rFonts w:cs="David" w:hint="cs"/>
          <w:rtl/>
        </w:rPr>
        <w:tab/>
        <w:t xml:space="preserve"> החדרים יועמדו שעתיים לפני תחילת שעת הבחירות- -</w:t>
      </w:r>
    </w:p>
    <w:p w14:paraId="54972669" w14:textId="77777777" w:rsidR="009D4CCC" w:rsidRPr="009D4CCC" w:rsidRDefault="009D4CCC" w:rsidP="009D4CCC">
      <w:pPr>
        <w:bidi/>
        <w:jc w:val="both"/>
        <w:rPr>
          <w:rFonts w:cs="David" w:hint="cs"/>
          <w:rtl/>
        </w:rPr>
      </w:pPr>
    </w:p>
    <w:p w14:paraId="45A95BD1" w14:textId="77777777" w:rsidR="009D4CCC" w:rsidRPr="009D4CCC" w:rsidRDefault="009D4CCC" w:rsidP="009D4CCC">
      <w:pPr>
        <w:bidi/>
        <w:jc w:val="both"/>
        <w:rPr>
          <w:rFonts w:cs="David"/>
        </w:rPr>
      </w:pPr>
      <w:r w:rsidRPr="009D4CCC">
        <w:rPr>
          <w:rFonts w:cs="David" w:hint="cs"/>
          <w:u w:val="single"/>
          <w:rtl/>
        </w:rPr>
        <w:t>איל זנדברג:</w:t>
      </w:r>
    </w:p>
    <w:p w14:paraId="0D343A52" w14:textId="77777777" w:rsidR="009D4CCC" w:rsidRPr="009D4CCC" w:rsidRDefault="009D4CCC" w:rsidP="009D4CCC">
      <w:pPr>
        <w:bidi/>
        <w:jc w:val="both"/>
        <w:rPr>
          <w:rFonts w:cs="David" w:hint="cs"/>
          <w:rtl/>
        </w:rPr>
      </w:pPr>
    </w:p>
    <w:p w14:paraId="27AE03A7" w14:textId="77777777" w:rsidR="009D4CCC" w:rsidRPr="009D4CCC" w:rsidRDefault="009D4CCC" w:rsidP="009D4CCC">
      <w:pPr>
        <w:bidi/>
        <w:jc w:val="both"/>
        <w:rPr>
          <w:rFonts w:cs="David" w:hint="cs"/>
          <w:rtl/>
        </w:rPr>
      </w:pPr>
      <w:r w:rsidRPr="009D4CCC">
        <w:rPr>
          <w:rFonts w:cs="David" w:hint="cs"/>
          <w:rtl/>
        </w:rPr>
        <w:tab/>
        <w:t>ומי יחליט אם תהיה קלפי בחדר מסוים?</w:t>
      </w:r>
    </w:p>
    <w:p w14:paraId="59CEE96B" w14:textId="77777777" w:rsidR="009D4CCC" w:rsidRPr="009D4CCC" w:rsidRDefault="009D4CCC" w:rsidP="009D4CCC">
      <w:pPr>
        <w:bidi/>
        <w:jc w:val="both"/>
        <w:rPr>
          <w:rFonts w:cs="David" w:hint="cs"/>
          <w:rtl/>
        </w:rPr>
      </w:pPr>
    </w:p>
    <w:p w14:paraId="71DDA035" w14:textId="77777777" w:rsidR="009D4CCC" w:rsidRPr="009D4CCC" w:rsidRDefault="009D4CCC" w:rsidP="009D4CCC">
      <w:pPr>
        <w:bidi/>
        <w:jc w:val="both"/>
        <w:rPr>
          <w:rFonts w:cs="David"/>
          <w:u w:val="single"/>
        </w:rPr>
      </w:pPr>
      <w:r w:rsidRPr="009D4CCC">
        <w:rPr>
          <w:rFonts w:cs="David" w:hint="cs"/>
          <w:u w:val="single"/>
          <w:rtl/>
        </w:rPr>
        <w:t>היו"ר יריב לוין:</w:t>
      </w:r>
    </w:p>
    <w:p w14:paraId="5E58187F" w14:textId="77777777" w:rsidR="009D4CCC" w:rsidRPr="009D4CCC" w:rsidRDefault="009D4CCC" w:rsidP="009D4CCC">
      <w:pPr>
        <w:bidi/>
        <w:jc w:val="both"/>
        <w:rPr>
          <w:rFonts w:cs="David" w:hint="cs"/>
          <w:u w:val="single"/>
          <w:rtl/>
        </w:rPr>
      </w:pPr>
    </w:p>
    <w:p w14:paraId="74B0BB17" w14:textId="77777777" w:rsidR="009D4CCC" w:rsidRPr="009D4CCC" w:rsidRDefault="009D4CCC" w:rsidP="009D4CCC">
      <w:pPr>
        <w:bidi/>
        <w:jc w:val="both"/>
        <w:rPr>
          <w:rFonts w:cs="David" w:hint="cs"/>
          <w:rtl/>
        </w:rPr>
      </w:pPr>
      <w:r w:rsidRPr="009D4CCC">
        <w:rPr>
          <w:rFonts w:cs="David" w:hint="cs"/>
          <w:rtl/>
        </w:rPr>
        <w:tab/>
        <w:t xml:space="preserve">הבנתי מה שאתה אומר. </w:t>
      </w:r>
    </w:p>
    <w:p w14:paraId="3B066455" w14:textId="77777777" w:rsidR="009D4CCC" w:rsidRPr="009D4CCC" w:rsidRDefault="009D4CCC" w:rsidP="009D4CCC">
      <w:pPr>
        <w:bidi/>
        <w:jc w:val="both"/>
        <w:rPr>
          <w:rFonts w:cs="David" w:hint="cs"/>
          <w:rtl/>
        </w:rPr>
      </w:pPr>
    </w:p>
    <w:p w14:paraId="7F43D7D5" w14:textId="77777777" w:rsidR="009D4CCC" w:rsidRPr="009D4CCC" w:rsidRDefault="009D4CCC" w:rsidP="009D4CCC">
      <w:pPr>
        <w:bidi/>
        <w:jc w:val="both"/>
        <w:rPr>
          <w:rFonts w:cs="David" w:hint="cs"/>
          <w:u w:val="single"/>
          <w:rtl/>
        </w:rPr>
      </w:pPr>
      <w:r w:rsidRPr="009D4CCC">
        <w:rPr>
          <w:rFonts w:cs="David" w:hint="cs"/>
          <w:u w:val="single"/>
          <w:rtl/>
        </w:rPr>
        <w:t>דוד רותם:</w:t>
      </w:r>
    </w:p>
    <w:p w14:paraId="68BC071B" w14:textId="77777777" w:rsidR="009D4CCC" w:rsidRPr="009D4CCC" w:rsidRDefault="009D4CCC" w:rsidP="009D4CCC">
      <w:pPr>
        <w:bidi/>
        <w:jc w:val="both"/>
        <w:rPr>
          <w:rFonts w:cs="David" w:hint="cs"/>
          <w:u w:val="single"/>
          <w:rtl/>
        </w:rPr>
      </w:pPr>
    </w:p>
    <w:p w14:paraId="1069730C" w14:textId="77777777" w:rsidR="009D4CCC" w:rsidRPr="009D4CCC" w:rsidRDefault="009D4CCC" w:rsidP="009D4CCC">
      <w:pPr>
        <w:bidi/>
        <w:jc w:val="both"/>
        <w:rPr>
          <w:rFonts w:cs="David" w:hint="cs"/>
          <w:rtl/>
        </w:rPr>
      </w:pPr>
      <w:r w:rsidRPr="009D4CCC">
        <w:rPr>
          <w:rFonts w:cs="David" w:hint="cs"/>
          <w:rtl/>
        </w:rPr>
        <w:tab/>
        <w:t>- - - מנהל בית הספר, חוץ מחדרים לאנשים המוגבלים בניידות כי הם צריכים - - -</w:t>
      </w:r>
    </w:p>
    <w:p w14:paraId="386F5DD7" w14:textId="77777777" w:rsidR="009D4CCC" w:rsidRPr="009D4CCC" w:rsidRDefault="009D4CCC" w:rsidP="009D4CCC">
      <w:pPr>
        <w:bidi/>
        <w:jc w:val="both"/>
        <w:rPr>
          <w:rFonts w:cs="David" w:hint="cs"/>
          <w:rtl/>
        </w:rPr>
      </w:pPr>
    </w:p>
    <w:p w14:paraId="236FC9B7" w14:textId="77777777" w:rsidR="009D4CCC" w:rsidRPr="009D4CCC" w:rsidRDefault="009D4CCC" w:rsidP="009D4CCC">
      <w:pPr>
        <w:bidi/>
        <w:jc w:val="both"/>
        <w:rPr>
          <w:rFonts w:cs="David"/>
          <w:u w:val="single"/>
        </w:rPr>
      </w:pPr>
      <w:r w:rsidRPr="009D4CCC">
        <w:rPr>
          <w:rFonts w:cs="David" w:hint="cs"/>
          <w:u w:val="single"/>
          <w:rtl/>
        </w:rPr>
        <w:t>היו"ר יריב לוין:</w:t>
      </w:r>
    </w:p>
    <w:p w14:paraId="129A2555" w14:textId="77777777" w:rsidR="009D4CCC" w:rsidRPr="009D4CCC" w:rsidRDefault="009D4CCC" w:rsidP="009D4CCC">
      <w:pPr>
        <w:bidi/>
        <w:jc w:val="both"/>
        <w:rPr>
          <w:rFonts w:cs="David" w:hint="cs"/>
          <w:u w:val="single"/>
          <w:rtl/>
        </w:rPr>
      </w:pPr>
    </w:p>
    <w:p w14:paraId="3E96FC08" w14:textId="77777777" w:rsidR="009D4CCC" w:rsidRPr="009D4CCC" w:rsidRDefault="009D4CCC" w:rsidP="009D4CCC">
      <w:pPr>
        <w:bidi/>
        <w:jc w:val="both"/>
        <w:rPr>
          <w:rFonts w:cs="David" w:hint="cs"/>
          <w:rtl/>
        </w:rPr>
      </w:pPr>
      <w:r w:rsidRPr="009D4CCC">
        <w:rPr>
          <w:rFonts w:cs="David" w:hint="cs"/>
          <w:rtl/>
        </w:rPr>
        <w:tab/>
        <w:t xml:space="preserve"> אני מקבל. ההערה במקומה. הניסוח צריך להיות זהה. </w:t>
      </w:r>
    </w:p>
    <w:p w14:paraId="414F83B1" w14:textId="77777777" w:rsidR="009D4CCC" w:rsidRPr="009D4CCC" w:rsidRDefault="009D4CCC" w:rsidP="009D4CCC">
      <w:pPr>
        <w:bidi/>
        <w:jc w:val="both"/>
        <w:rPr>
          <w:rFonts w:cs="David" w:hint="cs"/>
          <w:rtl/>
        </w:rPr>
      </w:pPr>
    </w:p>
    <w:p w14:paraId="227BED67" w14:textId="77777777" w:rsidR="009D4CCC" w:rsidRPr="009D4CCC" w:rsidRDefault="009D4CCC" w:rsidP="009D4CCC">
      <w:pPr>
        <w:bidi/>
        <w:jc w:val="both"/>
        <w:rPr>
          <w:rFonts w:cs="David"/>
        </w:rPr>
      </w:pPr>
      <w:r w:rsidRPr="009D4CCC">
        <w:rPr>
          <w:rFonts w:cs="David" w:hint="cs"/>
          <w:u w:val="single"/>
          <w:rtl/>
        </w:rPr>
        <w:t>אורלי עדס:</w:t>
      </w:r>
    </w:p>
    <w:p w14:paraId="074F4291" w14:textId="77777777" w:rsidR="009D4CCC" w:rsidRPr="009D4CCC" w:rsidRDefault="009D4CCC" w:rsidP="009D4CCC">
      <w:pPr>
        <w:bidi/>
        <w:jc w:val="both"/>
        <w:rPr>
          <w:rFonts w:cs="David" w:hint="cs"/>
          <w:rtl/>
        </w:rPr>
      </w:pPr>
    </w:p>
    <w:p w14:paraId="06B9665B" w14:textId="77777777" w:rsidR="009D4CCC" w:rsidRPr="009D4CCC" w:rsidRDefault="009D4CCC" w:rsidP="009D4CCC">
      <w:pPr>
        <w:bidi/>
        <w:jc w:val="both"/>
        <w:rPr>
          <w:rFonts w:cs="David" w:hint="cs"/>
          <w:rtl/>
        </w:rPr>
      </w:pPr>
      <w:r w:rsidRPr="009D4CCC">
        <w:rPr>
          <w:rFonts w:cs="David" w:hint="cs"/>
          <w:rtl/>
        </w:rPr>
        <w:tab/>
        <w:t>בישיבה הקודמת ביקשנו שאנחנו נוכל לקבוע באיזה חדרים.</w:t>
      </w:r>
    </w:p>
    <w:p w14:paraId="119874F2" w14:textId="77777777" w:rsidR="009D4CCC" w:rsidRPr="009D4CCC" w:rsidRDefault="009D4CCC" w:rsidP="009D4CCC">
      <w:pPr>
        <w:bidi/>
        <w:jc w:val="both"/>
        <w:rPr>
          <w:rFonts w:cs="David" w:hint="cs"/>
          <w:rtl/>
        </w:rPr>
      </w:pPr>
    </w:p>
    <w:p w14:paraId="20CB311F" w14:textId="77777777" w:rsidR="009D4CCC" w:rsidRPr="009D4CCC" w:rsidRDefault="009D4CCC" w:rsidP="009D4CCC">
      <w:pPr>
        <w:bidi/>
        <w:jc w:val="both"/>
        <w:rPr>
          <w:rFonts w:cs="David"/>
          <w:u w:val="single"/>
        </w:rPr>
      </w:pPr>
      <w:r w:rsidRPr="009D4CCC">
        <w:rPr>
          <w:rFonts w:cs="David" w:hint="cs"/>
          <w:u w:val="single"/>
          <w:rtl/>
        </w:rPr>
        <w:t>היו"ר יריב לוין:</w:t>
      </w:r>
    </w:p>
    <w:p w14:paraId="2E28377F" w14:textId="77777777" w:rsidR="009D4CCC" w:rsidRPr="009D4CCC" w:rsidRDefault="009D4CCC" w:rsidP="009D4CCC">
      <w:pPr>
        <w:bidi/>
        <w:jc w:val="both"/>
        <w:rPr>
          <w:rFonts w:cs="David" w:hint="cs"/>
          <w:u w:val="single"/>
          <w:rtl/>
        </w:rPr>
      </w:pPr>
    </w:p>
    <w:p w14:paraId="57E5D6AE" w14:textId="77777777" w:rsidR="009D4CCC" w:rsidRPr="009D4CCC" w:rsidRDefault="009D4CCC" w:rsidP="009D4CCC">
      <w:pPr>
        <w:bidi/>
        <w:jc w:val="both"/>
        <w:rPr>
          <w:rFonts w:cs="David" w:hint="cs"/>
          <w:rtl/>
        </w:rPr>
      </w:pPr>
      <w:r w:rsidRPr="009D4CCC">
        <w:rPr>
          <w:rFonts w:cs="David" w:hint="cs"/>
          <w:rtl/>
        </w:rPr>
        <w:tab/>
        <w:t>צריך להיות: חדרים במוסדות חינוך שבהם הודיעה ועדת הבחירות המרכזית כי יוצבו בהם קלפיות, לרבות קלפיות המתאימות לאנשים המוגבלים בניידות, וכן הלאה. זה צריך להיות הסדר הנכון.</w:t>
      </w:r>
    </w:p>
    <w:p w14:paraId="2769BF5B" w14:textId="77777777" w:rsidR="009D4CCC" w:rsidRPr="009D4CCC" w:rsidRDefault="009D4CCC" w:rsidP="009D4CCC">
      <w:pPr>
        <w:bidi/>
        <w:jc w:val="both"/>
        <w:rPr>
          <w:rFonts w:cs="David" w:hint="cs"/>
          <w:rtl/>
        </w:rPr>
      </w:pPr>
    </w:p>
    <w:p w14:paraId="1EDEE059" w14:textId="77777777" w:rsidR="009D4CCC" w:rsidRPr="009D4CCC" w:rsidRDefault="009D4CCC" w:rsidP="009D4CCC">
      <w:pPr>
        <w:bidi/>
        <w:jc w:val="both"/>
        <w:rPr>
          <w:rFonts w:cs="David"/>
        </w:rPr>
      </w:pPr>
      <w:r w:rsidRPr="009D4CCC">
        <w:rPr>
          <w:rFonts w:cs="David" w:hint="cs"/>
          <w:u w:val="single"/>
          <w:rtl/>
        </w:rPr>
        <w:t>איל זנדברג:</w:t>
      </w:r>
    </w:p>
    <w:p w14:paraId="67518B73" w14:textId="77777777" w:rsidR="009D4CCC" w:rsidRPr="009D4CCC" w:rsidRDefault="009D4CCC" w:rsidP="009D4CCC">
      <w:pPr>
        <w:bidi/>
        <w:jc w:val="both"/>
        <w:rPr>
          <w:rFonts w:cs="David" w:hint="cs"/>
          <w:rtl/>
        </w:rPr>
      </w:pPr>
    </w:p>
    <w:p w14:paraId="3E5FA1CE" w14:textId="77777777" w:rsidR="009D4CCC" w:rsidRPr="009D4CCC" w:rsidRDefault="009D4CCC" w:rsidP="009D4CCC">
      <w:pPr>
        <w:bidi/>
        <w:jc w:val="both"/>
        <w:rPr>
          <w:rFonts w:cs="David" w:hint="cs"/>
          <w:rtl/>
        </w:rPr>
      </w:pPr>
      <w:r w:rsidRPr="009D4CCC">
        <w:rPr>
          <w:rFonts w:cs="David" w:hint="cs"/>
          <w:rtl/>
        </w:rPr>
        <w:tab/>
        <w:t>אבל זה משנה את המהות שיש כאן כנראה מחלוקת- -</w:t>
      </w:r>
    </w:p>
    <w:p w14:paraId="75CF2C4E" w14:textId="77777777" w:rsidR="009D4CCC" w:rsidRPr="009D4CCC" w:rsidRDefault="009D4CCC" w:rsidP="009D4CCC">
      <w:pPr>
        <w:bidi/>
        <w:jc w:val="both"/>
        <w:rPr>
          <w:rFonts w:cs="David" w:hint="cs"/>
          <w:rtl/>
        </w:rPr>
      </w:pPr>
    </w:p>
    <w:p w14:paraId="27E3AFB0" w14:textId="77777777" w:rsidR="009D4CCC" w:rsidRPr="009D4CCC" w:rsidRDefault="009D4CCC" w:rsidP="009D4CCC">
      <w:pPr>
        <w:bidi/>
        <w:jc w:val="both"/>
        <w:rPr>
          <w:rFonts w:cs="David" w:hint="cs"/>
          <w:u w:val="single"/>
          <w:rtl/>
        </w:rPr>
      </w:pPr>
      <w:r w:rsidRPr="009D4CCC">
        <w:rPr>
          <w:rFonts w:cs="David" w:hint="cs"/>
          <w:u w:val="single"/>
          <w:rtl/>
        </w:rPr>
        <w:t>דוד רותם:</w:t>
      </w:r>
    </w:p>
    <w:p w14:paraId="64D7B672" w14:textId="77777777" w:rsidR="009D4CCC" w:rsidRPr="009D4CCC" w:rsidRDefault="009D4CCC" w:rsidP="009D4CCC">
      <w:pPr>
        <w:bidi/>
        <w:jc w:val="both"/>
        <w:rPr>
          <w:rFonts w:cs="David" w:hint="cs"/>
          <w:u w:val="single"/>
          <w:rtl/>
        </w:rPr>
      </w:pPr>
    </w:p>
    <w:p w14:paraId="427F2681" w14:textId="77777777" w:rsidR="009D4CCC" w:rsidRPr="009D4CCC" w:rsidRDefault="009D4CCC" w:rsidP="009D4CCC">
      <w:pPr>
        <w:bidi/>
        <w:jc w:val="both"/>
        <w:rPr>
          <w:rFonts w:cs="David" w:hint="cs"/>
          <w:rtl/>
        </w:rPr>
      </w:pPr>
      <w:r w:rsidRPr="009D4CCC">
        <w:rPr>
          <w:rFonts w:cs="David" w:hint="cs"/>
          <w:rtl/>
        </w:rPr>
        <w:tab/>
        <w:t xml:space="preserve"> אבל אז אתה יוצר מצב שוועדת הבחירות מחליטה- -</w:t>
      </w:r>
    </w:p>
    <w:p w14:paraId="22F4FCB4" w14:textId="77777777" w:rsidR="009D4CCC" w:rsidRPr="009D4CCC" w:rsidRDefault="009D4CCC" w:rsidP="009D4CCC">
      <w:pPr>
        <w:bidi/>
        <w:jc w:val="both"/>
        <w:rPr>
          <w:rFonts w:cs="David" w:hint="cs"/>
          <w:rtl/>
        </w:rPr>
      </w:pPr>
    </w:p>
    <w:p w14:paraId="2B8F5710" w14:textId="77777777" w:rsidR="009D4CCC" w:rsidRPr="009D4CCC" w:rsidRDefault="009D4CCC" w:rsidP="009D4CCC">
      <w:pPr>
        <w:bidi/>
        <w:jc w:val="both"/>
        <w:rPr>
          <w:rFonts w:cs="David"/>
          <w:u w:val="single"/>
        </w:rPr>
      </w:pPr>
      <w:r w:rsidRPr="009D4CCC">
        <w:rPr>
          <w:rFonts w:cs="David" w:hint="cs"/>
          <w:u w:val="single"/>
          <w:rtl/>
        </w:rPr>
        <w:t>היו"ר יריב לוין:</w:t>
      </w:r>
    </w:p>
    <w:p w14:paraId="350BDA34" w14:textId="77777777" w:rsidR="009D4CCC" w:rsidRPr="009D4CCC" w:rsidRDefault="009D4CCC" w:rsidP="009D4CCC">
      <w:pPr>
        <w:bidi/>
        <w:jc w:val="both"/>
        <w:rPr>
          <w:rFonts w:cs="David" w:hint="cs"/>
          <w:u w:val="single"/>
          <w:rtl/>
        </w:rPr>
      </w:pPr>
    </w:p>
    <w:p w14:paraId="22BECB1E" w14:textId="77777777" w:rsidR="009D4CCC" w:rsidRPr="009D4CCC" w:rsidRDefault="009D4CCC" w:rsidP="009D4CCC">
      <w:pPr>
        <w:bidi/>
        <w:jc w:val="both"/>
        <w:rPr>
          <w:rFonts w:cs="David" w:hint="cs"/>
          <w:rtl/>
        </w:rPr>
      </w:pPr>
      <w:r w:rsidRPr="009D4CCC">
        <w:rPr>
          <w:rFonts w:cs="David" w:hint="cs"/>
          <w:rtl/>
        </w:rPr>
        <w:tab/>
        <w:t>בסדר, אמרתי שזאת בדיקה מול משרד החינוך. אני צריך לבדוק את כל השאלה הזאת. בהנחה שנסכם איתם שזה יהיה המצב זה צריך להיות הניסוח. אני מסכים.</w:t>
      </w:r>
    </w:p>
    <w:p w14:paraId="0C8309A8" w14:textId="77777777" w:rsidR="009D4CCC" w:rsidRPr="009D4CCC" w:rsidRDefault="009D4CCC" w:rsidP="009D4CCC">
      <w:pPr>
        <w:bidi/>
        <w:jc w:val="both"/>
        <w:rPr>
          <w:rFonts w:cs="David" w:hint="cs"/>
          <w:rtl/>
        </w:rPr>
      </w:pPr>
    </w:p>
    <w:p w14:paraId="1A1617A6" w14:textId="77777777" w:rsidR="009D4CCC" w:rsidRPr="009D4CCC" w:rsidRDefault="009D4CCC" w:rsidP="009D4CCC">
      <w:pPr>
        <w:bidi/>
        <w:jc w:val="both"/>
        <w:rPr>
          <w:rFonts w:cs="David" w:hint="cs"/>
          <w:rtl/>
        </w:rPr>
      </w:pPr>
      <w:r w:rsidRPr="009D4CCC">
        <w:rPr>
          <w:rFonts w:cs="David" w:hint="cs"/>
          <w:u w:val="single"/>
          <w:rtl/>
        </w:rPr>
        <w:t>ארבל אסטרחן:</w:t>
      </w:r>
    </w:p>
    <w:p w14:paraId="5C95F5D3" w14:textId="77777777" w:rsidR="009D4CCC" w:rsidRPr="009D4CCC" w:rsidRDefault="009D4CCC" w:rsidP="009D4CCC">
      <w:pPr>
        <w:bidi/>
        <w:jc w:val="both"/>
        <w:rPr>
          <w:rFonts w:cs="David" w:hint="cs"/>
          <w:rtl/>
        </w:rPr>
      </w:pPr>
    </w:p>
    <w:p w14:paraId="0004742D" w14:textId="77777777" w:rsidR="009D4CCC" w:rsidRPr="009D4CCC" w:rsidRDefault="009D4CCC" w:rsidP="009D4CCC">
      <w:pPr>
        <w:bidi/>
        <w:jc w:val="both"/>
        <w:rPr>
          <w:rFonts w:cs="David" w:hint="cs"/>
          <w:rtl/>
        </w:rPr>
      </w:pPr>
      <w:r w:rsidRPr="009D4CCC">
        <w:rPr>
          <w:rFonts w:cs="David" w:hint="cs"/>
          <w:rtl/>
        </w:rPr>
        <w:tab/>
        <w:t>ההנחה תהיה שהוועדה מודיעה באלו חדרים יהיו קלפיות.</w:t>
      </w:r>
    </w:p>
    <w:p w14:paraId="45E991A1" w14:textId="77777777" w:rsidR="009D4CCC" w:rsidRPr="009D4CCC" w:rsidRDefault="009D4CCC" w:rsidP="009D4CCC">
      <w:pPr>
        <w:bidi/>
        <w:jc w:val="both"/>
        <w:rPr>
          <w:rFonts w:cs="David" w:hint="cs"/>
          <w:rtl/>
        </w:rPr>
      </w:pPr>
    </w:p>
    <w:p w14:paraId="2C849892" w14:textId="77777777" w:rsidR="009D4CCC" w:rsidRPr="009D4CCC" w:rsidRDefault="009D4CCC" w:rsidP="009D4CCC">
      <w:pPr>
        <w:bidi/>
        <w:jc w:val="both"/>
        <w:rPr>
          <w:rFonts w:cs="David" w:hint="cs"/>
          <w:u w:val="single"/>
          <w:rtl/>
        </w:rPr>
      </w:pPr>
      <w:r w:rsidRPr="009D4CCC">
        <w:rPr>
          <w:rFonts w:cs="David" w:hint="cs"/>
          <w:u w:val="single"/>
          <w:rtl/>
        </w:rPr>
        <w:t>היו</w:t>
      </w:r>
      <w:r w:rsidRPr="009D4CCC">
        <w:rPr>
          <w:rFonts w:cs="David"/>
          <w:u w:val="single"/>
          <w:rtl/>
        </w:rPr>
        <w:t>"</w:t>
      </w:r>
      <w:r w:rsidRPr="009D4CCC">
        <w:rPr>
          <w:rFonts w:cs="David" w:hint="cs"/>
          <w:u w:val="single"/>
          <w:rtl/>
        </w:rPr>
        <w:t>ר יריב לוין:</w:t>
      </w:r>
    </w:p>
    <w:p w14:paraId="75DDDA86" w14:textId="77777777" w:rsidR="009D4CCC" w:rsidRPr="009D4CCC" w:rsidRDefault="009D4CCC" w:rsidP="009D4CCC">
      <w:pPr>
        <w:bidi/>
        <w:jc w:val="both"/>
        <w:rPr>
          <w:rFonts w:cs="David" w:hint="cs"/>
          <w:u w:val="single"/>
          <w:rtl/>
        </w:rPr>
      </w:pPr>
    </w:p>
    <w:p w14:paraId="5B153D71" w14:textId="77777777" w:rsidR="009D4CCC" w:rsidRPr="009D4CCC" w:rsidRDefault="009D4CCC" w:rsidP="009D4CCC">
      <w:pPr>
        <w:bidi/>
        <w:jc w:val="both"/>
        <w:rPr>
          <w:rFonts w:cs="David" w:hint="cs"/>
          <w:rtl/>
        </w:rPr>
      </w:pPr>
      <w:r w:rsidRPr="009D4CCC">
        <w:rPr>
          <w:rFonts w:cs="David" w:hint="cs"/>
          <w:rtl/>
        </w:rPr>
        <w:tab/>
        <w:t>בזה אני מסכים. השאלה היא כפוף לעמדה שאנחנו נקבל מהם ונוכל לסגור איתם.</w:t>
      </w:r>
    </w:p>
    <w:p w14:paraId="58E2EE24" w14:textId="77777777" w:rsidR="009D4CCC" w:rsidRPr="009D4CCC" w:rsidRDefault="009D4CCC" w:rsidP="009D4CCC">
      <w:pPr>
        <w:bidi/>
        <w:jc w:val="both"/>
        <w:rPr>
          <w:rFonts w:cs="David" w:hint="cs"/>
          <w:rtl/>
        </w:rPr>
      </w:pPr>
    </w:p>
    <w:p w14:paraId="14D6CFF8" w14:textId="77777777" w:rsidR="009D4CCC" w:rsidRPr="009D4CCC" w:rsidRDefault="009D4CCC" w:rsidP="009D4CCC">
      <w:pPr>
        <w:bidi/>
        <w:jc w:val="both"/>
        <w:rPr>
          <w:rFonts w:cs="David" w:hint="cs"/>
          <w:rtl/>
        </w:rPr>
      </w:pPr>
      <w:r w:rsidRPr="009D4CCC">
        <w:rPr>
          <w:rFonts w:cs="David" w:hint="cs"/>
          <w:u w:val="single"/>
          <w:rtl/>
        </w:rPr>
        <w:t>ארבל אסטרחן:</w:t>
      </w:r>
    </w:p>
    <w:p w14:paraId="0FF51E5C" w14:textId="77777777" w:rsidR="009D4CCC" w:rsidRPr="009D4CCC" w:rsidRDefault="009D4CCC" w:rsidP="009D4CCC">
      <w:pPr>
        <w:bidi/>
        <w:jc w:val="both"/>
        <w:rPr>
          <w:rFonts w:cs="David" w:hint="cs"/>
          <w:rtl/>
        </w:rPr>
      </w:pPr>
    </w:p>
    <w:p w14:paraId="499A6AEA" w14:textId="77777777" w:rsidR="009D4CCC" w:rsidRPr="009D4CCC" w:rsidRDefault="009D4CCC" w:rsidP="009D4CCC">
      <w:pPr>
        <w:bidi/>
        <w:jc w:val="both"/>
        <w:rPr>
          <w:rFonts w:cs="David" w:hint="cs"/>
          <w:rtl/>
        </w:rPr>
      </w:pPr>
      <w:r w:rsidRPr="009D4CCC">
        <w:rPr>
          <w:rFonts w:cs="David" w:hint="cs"/>
          <w:rtl/>
        </w:rPr>
        <w:tab/>
        <w:t>הסעיף הבא הוא סעיף 76 שעניינו פתקי ההצבעה. היום קובע סעיף קטן (א) שהפתקים יהיו מודפסים על פי דוגמה שאישרה הוועדה המרכזית, ועליהם אות או כינוי של הרשימה, ותו-לא. מוצע לקבוע שהפתקים יהיו משני סוגים ויהיו מודפסים על-פי דוגמה שאישרה הוועדה המרכזית בעברית או בעברית ובערבית.</w:t>
      </w:r>
    </w:p>
    <w:p w14:paraId="44047564" w14:textId="77777777" w:rsidR="009D4CCC" w:rsidRPr="009D4CCC" w:rsidRDefault="009D4CCC" w:rsidP="009D4CCC">
      <w:pPr>
        <w:bidi/>
        <w:jc w:val="both"/>
        <w:rPr>
          <w:rFonts w:cs="David" w:hint="cs"/>
          <w:rtl/>
        </w:rPr>
      </w:pPr>
    </w:p>
    <w:p w14:paraId="7A1843C2" w14:textId="77777777" w:rsidR="009D4CCC" w:rsidRPr="009D4CCC" w:rsidRDefault="009D4CCC" w:rsidP="009D4CCC">
      <w:pPr>
        <w:bidi/>
        <w:jc w:val="both"/>
        <w:rPr>
          <w:rFonts w:cs="David" w:hint="cs"/>
          <w:u w:val="single"/>
          <w:rtl/>
        </w:rPr>
      </w:pPr>
      <w:r w:rsidRPr="009D4CCC">
        <w:rPr>
          <w:rFonts w:cs="David" w:hint="cs"/>
          <w:u w:val="single"/>
          <w:rtl/>
        </w:rPr>
        <w:t>דוד רותם:</w:t>
      </w:r>
    </w:p>
    <w:p w14:paraId="0FEC5FCB" w14:textId="77777777" w:rsidR="009D4CCC" w:rsidRPr="009D4CCC" w:rsidRDefault="009D4CCC" w:rsidP="009D4CCC">
      <w:pPr>
        <w:bidi/>
        <w:jc w:val="both"/>
        <w:rPr>
          <w:rFonts w:cs="David" w:hint="cs"/>
          <w:u w:val="single"/>
          <w:rtl/>
        </w:rPr>
      </w:pPr>
    </w:p>
    <w:p w14:paraId="7A239B07" w14:textId="77777777" w:rsidR="009D4CCC" w:rsidRPr="009D4CCC" w:rsidRDefault="009D4CCC" w:rsidP="009D4CCC">
      <w:pPr>
        <w:bidi/>
        <w:jc w:val="both"/>
        <w:rPr>
          <w:rFonts w:cs="David" w:hint="cs"/>
          <w:rtl/>
        </w:rPr>
      </w:pPr>
      <w:r w:rsidRPr="009D4CCC">
        <w:rPr>
          <w:rFonts w:cs="David" w:hint="cs"/>
          <w:rtl/>
        </w:rPr>
        <w:tab/>
        <w:t xml:space="preserve">מה זה, משני סוגים? מסוג אחד. </w:t>
      </w:r>
    </w:p>
    <w:p w14:paraId="42FF42CB" w14:textId="77777777" w:rsidR="009D4CCC" w:rsidRPr="009D4CCC" w:rsidRDefault="009D4CCC" w:rsidP="009D4CCC">
      <w:pPr>
        <w:bidi/>
        <w:jc w:val="both"/>
        <w:rPr>
          <w:rFonts w:cs="David" w:hint="cs"/>
          <w:rtl/>
        </w:rPr>
      </w:pPr>
    </w:p>
    <w:p w14:paraId="55B24B46" w14:textId="77777777" w:rsidR="009D4CCC" w:rsidRPr="009D4CCC" w:rsidRDefault="009D4CCC" w:rsidP="009D4CCC">
      <w:pPr>
        <w:bidi/>
        <w:jc w:val="both"/>
        <w:rPr>
          <w:rFonts w:cs="David" w:hint="cs"/>
          <w:u w:val="single"/>
          <w:rtl/>
        </w:rPr>
      </w:pPr>
      <w:r w:rsidRPr="009D4CCC">
        <w:rPr>
          <w:rFonts w:cs="David" w:hint="cs"/>
          <w:u w:val="single"/>
          <w:rtl/>
        </w:rPr>
        <w:t>ארבל אסטרחן:</w:t>
      </w:r>
    </w:p>
    <w:p w14:paraId="33FE9AFE" w14:textId="77777777" w:rsidR="009D4CCC" w:rsidRPr="009D4CCC" w:rsidRDefault="009D4CCC" w:rsidP="009D4CCC">
      <w:pPr>
        <w:bidi/>
        <w:jc w:val="both"/>
        <w:rPr>
          <w:rFonts w:cs="David" w:hint="cs"/>
          <w:rtl/>
        </w:rPr>
      </w:pPr>
    </w:p>
    <w:p w14:paraId="498CBE97" w14:textId="77777777" w:rsidR="009D4CCC" w:rsidRPr="009D4CCC" w:rsidRDefault="009D4CCC" w:rsidP="009D4CCC">
      <w:pPr>
        <w:bidi/>
        <w:jc w:val="both"/>
        <w:rPr>
          <w:rFonts w:cs="David" w:hint="cs"/>
          <w:rtl/>
        </w:rPr>
      </w:pPr>
      <w:r w:rsidRPr="009D4CCC">
        <w:rPr>
          <w:rFonts w:cs="David" w:hint="cs"/>
          <w:rtl/>
        </w:rPr>
        <w:tab/>
        <w:t xml:space="preserve"> אבל תראה בהמשך: "על סוג אחד יודפסו המילים "בעד", ועל סוג אחר יודפסו המילים "נגד".</w:t>
      </w:r>
    </w:p>
    <w:p w14:paraId="3778892A" w14:textId="77777777" w:rsidR="009D4CCC" w:rsidRPr="009D4CCC" w:rsidRDefault="009D4CCC" w:rsidP="009D4CCC">
      <w:pPr>
        <w:bidi/>
        <w:jc w:val="both"/>
        <w:rPr>
          <w:rFonts w:cs="David" w:hint="cs"/>
          <w:rtl/>
        </w:rPr>
      </w:pPr>
    </w:p>
    <w:p w14:paraId="2632CFB9" w14:textId="77777777" w:rsidR="009D4CCC" w:rsidRPr="009D4CCC" w:rsidRDefault="009D4CCC" w:rsidP="009D4CCC">
      <w:pPr>
        <w:bidi/>
        <w:jc w:val="both"/>
        <w:rPr>
          <w:rFonts w:cs="David" w:hint="cs"/>
          <w:u w:val="single"/>
          <w:rtl/>
        </w:rPr>
      </w:pPr>
      <w:r w:rsidRPr="009D4CCC">
        <w:rPr>
          <w:rFonts w:cs="David" w:hint="cs"/>
          <w:u w:val="single"/>
          <w:rtl/>
        </w:rPr>
        <w:t>דוד רותם:</w:t>
      </w:r>
    </w:p>
    <w:p w14:paraId="0657C048" w14:textId="77777777" w:rsidR="009D4CCC" w:rsidRPr="009D4CCC" w:rsidRDefault="009D4CCC" w:rsidP="009D4CCC">
      <w:pPr>
        <w:bidi/>
        <w:jc w:val="both"/>
        <w:rPr>
          <w:rFonts w:cs="David" w:hint="cs"/>
          <w:u w:val="single"/>
          <w:rtl/>
        </w:rPr>
      </w:pPr>
    </w:p>
    <w:p w14:paraId="6F7835FD" w14:textId="77777777" w:rsidR="009D4CCC" w:rsidRPr="009D4CCC" w:rsidRDefault="009D4CCC" w:rsidP="009D4CCC">
      <w:pPr>
        <w:bidi/>
        <w:jc w:val="both"/>
        <w:rPr>
          <w:rFonts w:cs="David" w:hint="cs"/>
          <w:rtl/>
        </w:rPr>
      </w:pPr>
      <w:r w:rsidRPr="009D4CCC">
        <w:rPr>
          <w:rFonts w:cs="David" w:hint="cs"/>
          <w:rtl/>
        </w:rPr>
        <w:tab/>
        <w:t xml:space="preserve"> זה לא סוג. זה לא נכון.</w:t>
      </w:r>
    </w:p>
    <w:p w14:paraId="71BC0EB6" w14:textId="77777777" w:rsidR="009D4CCC" w:rsidRPr="009D4CCC" w:rsidRDefault="009D4CCC" w:rsidP="009D4CCC">
      <w:pPr>
        <w:bidi/>
        <w:jc w:val="both"/>
        <w:rPr>
          <w:rFonts w:cs="David" w:hint="cs"/>
          <w:rtl/>
        </w:rPr>
      </w:pPr>
    </w:p>
    <w:p w14:paraId="568D5A38" w14:textId="77777777" w:rsidR="009D4CCC" w:rsidRPr="009D4CCC" w:rsidRDefault="009D4CCC" w:rsidP="009D4CCC">
      <w:pPr>
        <w:bidi/>
        <w:jc w:val="both"/>
        <w:rPr>
          <w:rFonts w:cs="David" w:hint="cs"/>
          <w:rtl/>
        </w:rPr>
      </w:pPr>
      <w:r w:rsidRPr="009D4CCC">
        <w:rPr>
          <w:rFonts w:cs="David" w:hint="cs"/>
          <w:u w:val="single"/>
          <w:rtl/>
        </w:rPr>
        <w:t>אורלי עדס:</w:t>
      </w:r>
    </w:p>
    <w:p w14:paraId="07CB0B29" w14:textId="77777777" w:rsidR="009D4CCC" w:rsidRPr="009D4CCC" w:rsidRDefault="009D4CCC" w:rsidP="009D4CCC">
      <w:pPr>
        <w:bidi/>
        <w:jc w:val="both"/>
        <w:rPr>
          <w:rFonts w:cs="David" w:hint="cs"/>
          <w:rtl/>
        </w:rPr>
      </w:pPr>
    </w:p>
    <w:p w14:paraId="1377DE31" w14:textId="77777777" w:rsidR="009D4CCC" w:rsidRPr="009D4CCC" w:rsidRDefault="009D4CCC" w:rsidP="009D4CCC">
      <w:pPr>
        <w:bidi/>
        <w:jc w:val="both"/>
        <w:rPr>
          <w:rFonts w:cs="David" w:hint="cs"/>
          <w:rtl/>
        </w:rPr>
      </w:pPr>
      <w:r w:rsidRPr="009D4CCC">
        <w:rPr>
          <w:rFonts w:cs="David" w:hint="cs"/>
          <w:rtl/>
        </w:rPr>
        <w:tab/>
        <w:t>זה צבע, ואנחנו נגיד לכם שהוא יהיה צהוב. יש לנו כבר נייר. לבחירות לראשות הממשלה.</w:t>
      </w:r>
    </w:p>
    <w:p w14:paraId="7893BD69" w14:textId="77777777" w:rsidR="009D4CCC" w:rsidRPr="009D4CCC" w:rsidRDefault="009D4CCC" w:rsidP="009D4CCC">
      <w:pPr>
        <w:bidi/>
        <w:jc w:val="both"/>
        <w:rPr>
          <w:rFonts w:cs="David" w:hint="cs"/>
          <w:rtl/>
        </w:rPr>
      </w:pPr>
    </w:p>
    <w:p w14:paraId="56D66D83" w14:textId="77777777" w:rsidR="009D4CCC" w:rsidRPr="009D4CCC" w:rsidRDefault="009D4CCC" w:rsidP="009D4CCC">
      <w:pPr>
        <w:bidi/>
        <w:jc w:val="both"/>
        <w:rPr>
          <w:rFonts w:cs="David" w:hint="cs"/>
          <w:u w:val="single"/>
          <w:rtl/>
        </w:rPr>
      </w:pPr>
      <w:r w:rsidRPr="009D4CCC">
        <w:rPr>
          <w:rFonts w:cs="David" w:hint="cs"/>
          <w:u w:val="single"/>
          <w:rtl/>
        </w:rPr>
        <w:t>דוד רותם:</w:t>
      </w:r>
    </w:p>
    <w:p w14:paraId="7B342AE7" w14:textId="77777777" w:rsidR="009D4CCC" w:rsidRPr="009D4CCC" w:rsidRDefault="009D4CCC" w:rsidP="009D4CCC">
      <w:pPr>
        <w:bidi/>
        <w:jc w:val="both"/>
        <w:rPr>
          <w:rFonts w:cs="David" w:hint="cs"/>
          <w:u w:val="single"/>
          <w:rtl/>
        </w:rPr>
      </w:pPr>
    </w:p>
    <w:p w14:paraId="1B5EEAD6" w14:textId="77777777" w:rsidR="009D4CCC" w:rsidRPr="009D4CCC" w:rsidRDefault="009D4CCC" w:rsidP="009D4CCC">
      <w:pPr>
        <w:bidi/>
        <w:jc w:val="both"/>
        <w:rPr>
          <w:rFonts w:cs="David" w:hint="cs"/>
          <w:rtl/>
        </w:rPr>
      </w:pPr>
      <w:r w:rsidRPr="009D4CCC">
        <w:rPr>
          <w:rFonts w:cs="David" w:hint="cs"/>
          <w:rtl/>
        </w:rPr>
        <w:tab/>
        <w:t>אנחנו חוזרים להצביע בשתי פתקאות גם לראש הממשלה. בואי נאמר ככה, קרוב לוודאי שנבחר ראש ממשלה לפני משאל עם.</w:t>
      </w:r>
    </w:p>
    <w:p w14:paraId="2363E498" w14:textId="77777777" w:rsidR="009D4CCC" w:rsidRPr="009D4CCC" w:rsidRDefault="009D4CCC" w:rsidP="009D4CCC">
      <w:pPr>
        <w:bidi/>
        <w:jc w:val="both"/>
        <w:rPr>
          <w:rFonts w:cs="David" w:hint="cs"/>
          <w:rtl/>
        </w:rPr>
      </w:pPr>
    </w:p>
    <w:p w14:paraId="4A454E52" w14:textId="77777777" w:rsidR="009D4CCC" w:rsidRPr="009D4CCC" w:rsidRDefault="009D4CCC" w:rsidP="009D4CCC">
      <w:pPr>
        <w:bidi/>
        <w:jc w:val="both"/>
        <w:rPr>
          <w:rFonts w:cs="David" w:hint="cs"/>
          <w:rtl/>
        </w:rPr>
      </w:pPr>
      <w:r w:rsidRPr="009D4CCC">
        <w:rPr>
          <w:rFonts w:cs="David" w:hint="cs"/>
          <w:u w:val="single"/>
          <w:rtl/>
        </w:rPr>
        <w:t>ארבל אסטרחן:</w:t>
      </w:r>
    </w:p>
    <w:p w14:paraId="5FDA74FB" w14:textId="77777777" w:rsidR="009D4CCC" w:rsidRPr="009D4CCC" w:rsidRDefault="009D4CCC" w:rsidP="009D4CCC">
      <w:pPr>
        <w:bidi/>
        <w:jc w:val="both"/>
        <w:rPr>
          <w:rFonts w:cs="David" w:hint="cs"/>
          <w:rtl/>
        </w:rPr>
      </w:pPr>
    </w:p>
    <w:p w14:paraId="5AC6AF2D" w14:textId="77777777" w:rsidR="009D4CCC" w:rsidRPr="009D4CCC" w:rsidRDefault="009D4CCC" w:rsidP="009D4CCC">
      <w:pPr>
        <w:bidi/>
        <w:jc w:val="both"/>
        <w:rPr>
          <w:rFonts w:cs="David" w:hint="cs"/>
          <w:rtl/>
        </w:rPr>
      </w:pPr>
      <w:r w:rsidRPr="009D4CCC">
        <w:rPr>
          <w:rFonts w:cs="David" w:hint="cs"/>
          <w:rtl/>
        </w:rPr>
        <w:tab/>
        <w:t>סעיף (ב) מציע שהוועדה המרכזית תקבע את צבעם של הפתקים, ורשאית היא לקבוע כי סוגי הפתקים השונים יהיו בצבעים שונים.";</w:t>
      </w:r>
    </w:p>
    <w:p w14:paraId="133B4411" w14:textId="77777777" w:rsidR="009D4CCC" w:rsidRPr="009D4CCC" w:rsidRDefault="009D4CCC" w:rsidP="009D4CCC">
      <w:pPr>
        <w:bidi/>
        <w:jc w:val="both"/>
        <w:rPr>
          <w:rFonts w:cs="David" w:hint="cs"/>
          <w:rtl/>
        </w:rPr>
      </w:pPr>
    </w:p>
    <w:p w14:paraId="63AEF72C" w14:textId="77777777" w:rsidR="009D4CCC" w:rsidRPr="009D4CCC" w:rsidRDefault="009D4CCC" w:rsidP="009D4CCC">
      <w:pPr>
        <w:bidi/>
        <w:jc w:val="both"/>
        <w:rPr>
          <w:rFonts w:cs="David" w:hint="cs"/>
          <w:rtl/>
        </w:rPr>
      </w:pPr>
      <w:r w:rsidRPr="009D4CCC">
        <w:rPr>
          <w:rFonts w:cs="David" w:hint="cs"/>
          <w:u w:val="single"/>
          <w:rtl/>
        </w:rPr>
        <w:t>אסתר אפרת סמילג:</w:t>
      </w:r>
    </w:p>
    <w:p w14:paraId="4A4D3943" w14:textId="77777777" w:rsidR="009D4CCC" w:rsidRPr="009D4CCC" w:rsidRDefault="009D4CCC" w:rsidP="009D4CCC">
      <w:pPr>
        <w:bidi/>
        <w:jc w:val="both"/>
        <w:rPr>
          <w:rFonts w:cs="David" w:hint="cs"/>
          <w:rtl/>
        </w:rPr>
      </w:pPr>
    </w:p>
    <w:p w14:paraId="0F9A96DC" w14:textId="77777777" w:rsidR="009D4CCC" w:rsidRPr="009D4CCC" w:rsidRDefault="009D4CCC" w:rsidP="009D4CCC">
      <w:pPr>
        <w:bidi/>
        <w:jc w:val="both"/>
        <w:rPr>
          <w:rFonts w:cs="David" w:hint="cs"/>
          <w:rtl/>
        </w:rPr>
      </w:pPr>
      <w:r w:rsidRPr="009D4CCC">
        <w:rPr>
          <w:rFonts w:cs="David" w:hint="cs"/>
          <w:rtl/>
        </w:rPr>
        <w:tab/>
        <w:t>למה צריך בכלל צבעים?</w:t>
      </w:r>
    </w:p>
    <w:p w14:paraId="389A2F65" w14:textId="77777777" w:rsidR="009D4CCC" w:rsidRPr="009D4CCC" w:rsidRDefault="009D4CCC" w:rsidP="009D4CCC">
      <w:pPr>
        <w:bidi/>
        <w:jc w:val="both"/>
        <w:rPr>
          <w:rFonts w:cs="David" w:hint="cs"/>
          <w:rtl/>
        </w:rPr>
      </w:pPr>
    </w:p>
    <w:p w14:paraId="0E18F562" w14:textId="77777777" w:rsidR="009D4CCC" w:rsidRPr="009D4CCC" w:rsidRDefault="009D4CCC" w:rsidP="009D4CCC">
      <w:pPr>
        <w:bidi/>
        <w:jc w:val="both"/>
        <w:rPr>
          <w:rFonts w:cs="David" w:hint="cs"/>
          <w:rtl/>
        </w:rPr>
      </w:pPr>
      <w:r w:rsidRPr="009D4CCC">
        <w:rPr>
          <w:rFonts w:cs="David" w:hint="cs"/>
          <w:u w:val="single"/>
          <w:rtl/>
        </w:rPr>
        <w:t>אורלי עדס:</w:t>
      </w:r>
    </w:p>
    <w:p w14:paraId="6E8A7336" w14:textId="77777777" w:rsidR="009D4CCC" w:rsidRPr="009D4CCC" w:rsidRDefault="009D4CCC" w:rsidP="009D4CCC">
      <w:pPr>
        <w:bidi/>
        <w:jc w:val="both"/>
        <w:rPr>
          <w:rFonts w:cs="David" w:hint="cs"/>
          <w:rtl/>
        </w:rPr>
      </w:pPr>
    </w:p>
    <w:p w14:paraId="5072CAD0" w14:textId="77777777" w:rsidR="009D4CCC" w:rsidRPr="009D4CCC" w:rsidRDefault="009D4CCC" w:rsidP="009D4CCC">
      <w:pPr>
        <w:bidi/>
        <w:jc w:val="both"/>
        <w:rPr>
          <w:rFonts w:cs="David" w:hint="cs"/>
          <w:rtl/>
        </w:rPr>
      </w:pPr>
      <w:r w:rsidRPr="009D4CCC">
        <w:rPr>
          <w:rFonts w:cs="David" w:hint="cs"/>
          <w:rtl/>
        </w:rPr>
        <w:tab/>
        <w:t>שיהיה לאנשים קל יותר להבחין בין הפתקים.</w:t>
      </w:r>
    </w:p>
    <w:p w14:paraId="5EDB727D" w14:textId="77777777" w:rsidR="009D4CCC" w:rsidRPr="009D4CCC" w:rsidRDefault="009D4CCC" w:rsidP="009D4CCC">
      <w:pPr>
        <w:bidi/>
        <w:jc w:val="both"/>
        <w:rPr>
          <w:rFonts w:cs="David" w:hint="cs"/>
          <w:rtl/>
        </w:rPr>
      </w:pPr>
    </w:p>
    <w:p w14:paraId="23C418F4" w14:textId="77777777" w:rsidR="009D4CCC" w:rsidRPr="009D4CCC" w:rsidRDefault="009D4CCC" w:rsidP="009D4CCC">
      <w:pPr>
        <w:bidi/>
        <w:jc w:val="both"/>
        <w:rPr>
          <w:rFonts w:cs="David"/>
        </w:rPr>
      </w:pPr>
      <w:r w:rsidRPr="009D4CCC">
        <w:rPr>
          <w:rFonts w:cs="David" w:hint="cs"/>
          <w:u w:val="single"/>
          <w:rtl/>
        </w:rPr>
        <w:t>אסתר אפרת סמילג:</w:t>
      </w:r>
    </w:p>
    <w:p w14:paraId="34FDFF90" w14:textId="77777777" w:rsidR="009D4CCC" w:rsidRPr="009D4CCC" w:rsidRDefault="009D4CCC" w:rsidP="009D4CCC">
      <w:pPr>
        <w:bidi/>
        <w:jc w:val="both"/>
        <w:rPr>
          <w:rFonts w:cs="David" w:hint="cs"/>
          <w:rtl/>
        </w:rPr>
      </w:pPr>
    </w:p>
    <w:p w14:paraId="0F4216A0" w14:textId="77777777" w:rsidR="009D4CCC" w:rsidRPr="009D4CCC" w:rsidRDefault="009D4CCC" w:rsidP="009D4CCC">
      <w:pPr>
        <w:bidi/>
        <w:jc w:val="both"/>
        <w:rPr>
          <w:rFonts w:cs="David" w:hint="cs"/>
          <w:rtl/>
        </w:rPr>
      </w:pPr>
      <w:r w:rsidRPr="009D4CCC">
        <w:rPr>
          <w:rFonts w:cs="David" w:hint="cs"/>
          <w:rtl/>
        </w:rPr>
        <w:tab/>
        <w:t>אני לא מבינה למה צריך צבעים.</w:t>
      </w:r>
    </w:p>
    <w:p w14:paraId="756AAD65" w14:textId="77777777" w:rsidR="009D4CCC" w:rsidRPr="009D4CCC" w:rsidRDefault="009D4CCC" w:rsidP="009D4CCC">
      <w:pPr>
        <w:bidi/>
        <w:jc w:val="both"/>
        <w:rPr>
          <w:rFonts w:cs="David" w:hint="cs"/>
          <w:rtl/>
        </w:rPr>
      </w:pPr>
    </w:p>
    <w:p w14:paraId="188B0184" w14:textId="77777777" w:rsidR="009D4CCC" w:rsidRPr="009D4CCC" w:rsidRDefault="009D4CCC" w:rsidP="009D4CCC">
      <w:pPr>
        <w:bidi/>
        <w:jc w:val="both"/>
        <w:rPr>
          <w:rFonts w:cs="David"/>
        </w:rPr>
      </w:pPr>
      <w:r w:rsidRPr="009D4CCC">
        <w:rPr>
          <w:rFonts w:cs="David" w:hint="cs"/>
          <w:u w:val="single"/>
          <w:rtl/>
        </w:rPr>
        <w:t>אורלי עדס:</w:t>
      </w:r>
    </w:p>
    <w:p w14:paraId="27C5E851" w14:textId="77777777" w:rsidR="009D4CCC" w:rsidRPr="009D4CCC" w:rsidRDefault="009D4CCC" w:rsidP="009D4CCC">
      <w:pPr>
        <w:bidi/>
        <w:jc w:val="both"/>
        <w:rPr>
          <w:rFonts w:cs="David" w:hint="cs"/>
          <w:rtl/>
        </w:rPr>
      </w:pPr>
    </w:p>
    <w:p w14:paraId="6E6E2A37" w14:textId="77777777" w:rsidR="009D4CCC" w:rsidRPr="009D4CCC" w:rsidRDefault="009D4CCC" w:rsidP="009D4CCC">
      <w:pPr>
        <w:bidi/>
        <w:jc w:val="both"/>
        <w:rPr>
          <w:rFonts w:cs="David" w:hint="cs"/>
          <w:rtl/>
        </w:rPr>
      </w:pPr>
      <w:r w:rsidRPr="009D4CCC">
        <w:rPr>
          <w:rFonts w:cs="David" w:hint="cs"/>
          <w:rtl/>
        </w:rPr>
        <w:tab/>
        <w:t>למה לא? אם אפשר להקל על הבוחר שהוא יודע משהו- - -</w:t>
      </w:r>
    </w:p>
    <w:p w14:paraId="13566211" w14:textId="77777777" w:rsidR="009D4CCC" w:rsidRPr="009D4CCC" w:rsidRDefault="009D4CCC" w:rsidP="009D4CCC">
      <w:pPr>
        <w:bidi/>
        <w:jc w:val="both"/>
        <w:rPr>
          <w:rFonts w:cs="David" w:hint="cs"/>
          <w:rtl/>
        </w:rPr>
      </w:pPr>
    </w:p>
    <w:p w14:paraId="73FCD0CF" w14:textId="77777777" w:rsidR="009D4CCC" w:rsidRPr="009D4CCC" w:rsidRDefault="009D4CCC" w:rsidP="009D4CCC">
      <w:pPr>
        <w:bidi/>
        <w:jc w:val="both"/>
        <w:rPr>
          <w:rFonts w:cs="David" w:hint="cs"/>
          <w:u w:val="single"/>
          <w:rtl/>
        </w:rPr>
      </w:pPr>
      <w:r w:rsidRPr="009D4CCC">
        <w:rPr>
          <w:rFonts w:cs="David" w:hint="cs"/>
          <w:u w:val="single"/>
          <w:rtl/>
        </w:rPr>
        <w:t>היו</w:t>
      </w:r>
      <w:r w:rsidRPr="009D4CCC">
        <w:rPr>
          <w:rFonts w:cs="David"/>
          <w:u w:val="single"/>
          <w:rtl/>
        </w:rPr>
        <w:t>"</w:t>
      </w:r>
      <w:r w:rsidRPr="009D4CCC">
        <w:rPr>
          <w:rFonts w:cs="David" w:hint="cs"/>
          <w:u w:val="single"/>
          <w:rtl/>
        </w:rPr>
        <w:t>ר יריב לוין:</w:t>
      </w:r>
    </w:p>
    <w:p w14:paraId="44E37C9A" w14:textId="77777777" w:rsidR="009D4CCC" w:rsidRPr="009D4CCC" w:rsidRDefault="009D4CCC" w:rsidP="009D4CCC">
      <w:pPr>
        <w:bidi/>
        <w:jc w:val="both"/>
        <w:rPr>
          <w:rFonts w:cs="David" w:hint="cs"/>
          <w:u w:val="single"/>
          <w:rtl/>
        </w:rPr>
      </w:pPr>
    </w:p>
    <w:p w14:paraId="662FECE5" w14:textId="77777777" w:rsidR="009D4CCC" w:rsidRPr="009D4CCC" w:rsidRDefault="009D4CCC" w:rsidP="009D4CCC">
      <w:pPr>
        <w:bidi/>
        <w:jc w:val="both"/>
        <w:rPr>
          <w:rFonts w:cs="David" w:hint="cs"/>
          <w:rtl/>
        </w:rPr>
      </w:pPr>
      <w:r w:rsidRPr="009D4CCC">
        <w:rPr>
          <w:rFonts w:cs="David" w:hint="cs"/>
          <w:rtl/>
        </w:rPr>
        <w:tab/>
        <w:t>אני לא מבין את הבעיה. ברשותך, זה עניין טכני שלהם. הם אומרים שלהם נוח להיערך עם שני פתקים בשני צבעים. זה יקל את הספירה ויהיה יותר ברור. מה זה מפריע?</w:t>
      </w:r>
    </w:p>
    <w:p w14:paraId="579FFBEF" w14:textId="77777777" w:rsidR="009D4CCC" w:rsidRPr="009D4CCC" w:rsidRDefault="009D4CCC" w:rsidP="009D4CCC">
      <w:pPr>
        <w:bidi/>
        <w:jc w:val="both"/>
        <w:rPr>
          <w:rFonts w:cs="David" w:hint="cs"/>
          <w:rtl/>
        </w:rPr>
      </w:pPr>
    </w:p>
    <w:p w14:paraId="2F90EB7F" w14:textId="77777777" w:rsidR="009D4CCC" w:rsidRPr="009D4CCC" w:rsidRDefault="009D4CCC" w:rsidP="009D4CCC">
      <w:pPr>
        <w:bidi/>
        <w:jc w:val="both"/>
        <w:rPr>
          <w:rFonts w:cs="David" w:hint="cs"/>
          <w:rtl/>
        </w:rPr>
      </w:pPr>
      <w:r w:rsidRPr="009D4CCC">
        <w:rPr>
          <w:rFonts w:cs="David" w:hint="cs"/>
          <w:u w:val="single"/>
          <w:rtl/>
        </w:rPr>
        <w:t>אסתר אפרת סמילג:</w:t>
      </w:r>
    </w:p>
    <w:p w14:paraId="65A741A6" w14:textId="77777777" w:rsidR="009D4CCC" w:rsidRPr="009D4CCC" w:rsidRDefault="009D4CCC" w:rsidP="009D4CCC">
      <w:pPr>
        <w:bidi/>
        <w:jc w:val="both"/>
        <w:rPr>
          <w:rFonts w:cs="David" w:hint="cs"/>
          <w:rtl/>
        </w:rPr>
      </w:pPr>
    </w:p>
    <w:p w14:paraId="5C8E6754" w14:textId="77777777" w:rsidR="009D4CCC" w:rsidRPr="009D4CCC" w:rsidRDefault="009D4CCC" w:rsidP="009D4CCC">
      <w:pPr>
        <w:bidi/>
        <w:jc w:val="both"/>
        <w:rPr>
          <w:rFonts w:cs="David" w:hint="cs"/>
          <w:rtl/>
        </w:rPr>
      </w:pPr>
      <w:r w:rsidRPr="009D4CCC">
        <w:rPr>
          <w:rFonts w:cs="David" w:hint="cs"/>
          <w:rtl/>
        </w:rPr>
        <w:tab/>
        <w:t xml:space="preserve">שזה יהיה ניטרלי. </w:t>
      </w:r>
    </w:p>
    <w:p w14:paraId="5E1EDC2D" w14:textId="77777777" w:rsidR="009D4CCC" w:rsidRPr="009D4CCC" w:rsidRDefault="009D4CCC" w:rsidP="009D4CCC">
      <w:pPr>
        <w:bidi/>
        <w:jc w:val="both"/>
        <w:rPr>
          <w:rFonts w:cs="David" w:hint="cs"/>
          <w:rtl/>
        </w:rPr>
      </w:pPr>
    </w:p>
    <w:p w14:paraId="60F1A24E" w14:textId="77777777" w:rsidR="009D4CCC" w:rsidRPr="009D4CCC" w:rsidRDefault="009D4CCC" w:rsidP="009D4CCC">
      <w:pPr>
        <w:bidi/>
        <w:jc w:val="both"/>
        <w:rPr>
          <w:rFonts w:cs="David" w:hint="cs"/>
          <w:u w:val="single"/>
          <w:rtl/>
        </w:rPr>
      </w:pPr>
      <w:r w:rsidRPr="009D4CCC">
        <w:rPr>
          <w:rFonts w:cs="David" w:hint="cs"/>
          <w:u w:val="single"/>
          <w:rtl/>
        </w:rPr>
        <w:t>דוד רותם:</w:t>
      </w:r>
    </w:p>
    <w:p w14:paraId="30EC831F" w14:textId="77777777" w:rsidR="009D4CCC" w:rsidRPr="009D4CCC" w:rsidRDefault="009D4CCC" w:rsidP="009D4CCC">
      <w:pPr>
        <w:bidi/>
        <w:jc w:val="both"/>
        <w:rPr>
          <w:rFonts w:cs="David" w:hint="cs"/>
          <w:u w:val="single"/>
          <w:rtl/>
        </w:rPr>
      </w:pPr>
    </w:p>
    <w:p w14:paraId="7C6F0E9B" w14:textId="77777777" w:rsidR="009D4CCC" w:rsidRPr="009D4CCC" w:rsidRDefault="009D4CCC" w:rsidP="009D4CCC">
      <w:pPr>
        <w:bidi/>
        <w:jc w:val="both"/>
        <w:rPr>
          <w:rFonts w:cs="David" w:hint="cs"/>
          <w:rtl/>
        </w:rPr>
      </w:pPr>
      <w:r w:rsidRPr="009D4CCC">
        <w:rPr>
          <w:rFonts w:cs="David" w:hint="cs"/>
          <w:rtl/>
        </w:rPr>
        <w:tab/>
        <w:t>זה לא עניין של ניטרליות- -</w:t>
      </w:r>
    </w:p>
    <w:p w14:paraId="4B90420D" w14:textId="77777777" w:rsidR="009D4CCC" w:rsidRPr="009D4CCC" w:rsidRDefault="009D4CCC" w:rsidP="009D4CCC">
      <w:pPr>
        <w:bidi/>
        <w:jc w:val="both"/>
        <w:rPr>
          <w:rFonts w:cs="David" w:hint="cs"/>
          <w:rtl/>
        </w:rPr>
      </w:pPr>
    </w:p>
    <w:p w14:paraId="7842BC5E" w14:textId="77777777" w:rsidR="009D4CCC" w:rsidRPr="009D4CCC" w:rsidRDefault="009D4CCC" w:rsidP="009D4CCC">
      <w:pPr>
        <w:bidi/>
        <w:jc w:val="both"/>
        <w:rPr>
          <w:rFonts w:cs="David"/>
        </w:rPr>
      </w:pPr>
      <w:r w:rsidRPr="009D4CCC">
        <w:rPr>
          <w:rFonts w:cs="David" w:hint="cs"/>
          <w:u w:val="single"/>
          <w:rtl/>
        </w:rPr>
        <w:t>אסתר אפרת סמילג:</w:t>
      </w:r>
    </w:p>
    <w:p w14:paraId="33416593" w14:textId="77777777" w:rsidR="009D4CCC" w:rsidRPr="009D4CCC" w:rsidRDefault="009D4CCC" w:rsidP="009D4CCC">
      <w:pPr>
        <w:bidi/>
        <w:jc w:val="both"/>
        <w:rPr>
          <w:rFonts w:cs="David" w:hint="cs"/>
          <w:rtl/>
        </w:rPr>
      </w:pPr>
    </w:p>
    <w:p w14:paraId="6EE282F4" w14:textId="77777777" w:rsidR="009D4CCC" w:rsidRPr="009D4CCC" w:rsidRDefault="009D4CCC" w:rsidP="009D4CCC">
      <w:pPr>
        <w:bidi/>
        <w:jc w:val="both"/>
        <w:rPr>
          <w:rFonts w:cs="David" w:hint="cs"/>
          <w:rtl/>
        </w:rPr>
      </w:pPr>
      <w:r w:rsidRPr="009D4CCC">
        <w:rPr>
          <w:rFonts w:cs="David" w:hint="cs"/>
          <w:rtl/>
        </w:rPr>
        <w:tab/>
        <w:t>יש צבע יותר חיובי- -</w:t>
      </w:r>
    </w:p>
    <w:p w14:paraId="02C6C095" w14:textId="77777777" w:rsidR="009D4CCC" w:rsidRPr="009D4CCC" w:rsidRDefault="009D4CCC" w:rsidP="009D4CCC">
      <w:pPr>
        <w:bidi/>
        <w:jc w:val="both"/>
        <w:rPr>
          <w:rFonts w:cs="David" w:hint="cs"/>
          <w:rtl/>
        </w:rPr>
      </w:pPr>
    </w:p>
    <w:p w14:paraId="1DD6C403" w14:textId="77777777" w:rsidR="009D4CCC" w:rsidRPr="009D4CCC" w:rsidRDefault="009D4CCC" w:rsidP="009D4CCC">
      <w:pPr>
        <w:bidi/>
        <w:jc w:val="both"/>
        <w:rPr>
          <w:rFonts w:cs="David" w:hint="cs"/>
          <w:u w:val="single"/>
          <w:rtl/>
        </w:rPr>
      </w:pPr>
      <w:r w:rsidRPr="009D4CCC">
        <w:rPr>
          <w:rFonts w:cs="David" w:hint="cs"/>
          <w:u w:val="single"/>
          <w:rtl/>
        </w:rPr>
        <w:t>דוד רותם:</w:t>
      </w:r>
    </w:p>
    <w:p w14:paraId="532A5D31" w14:textId="77777777" w:rsidR="009D4CCC" w:rsidRPr="009D4CCC" w:rsidRDefault="009D4CCC" w:rsidP="009D4CCC">
      <w:pPr>
        <w:bidi/>
        <w:jc w:val="both"/>
        <w:rPr>
          <w:rFonts w:cs="David" w:hint="cs"/>
          <w:u w:val="single"/>
          <w:rtl/>
        </w:rPr>
      </w:pPr>
    </w:p>
    <w:p w14:paraId="1B45F0D4" w14:textId="77777777" w:rsidR="009D4CCC" w:rsidRPr="009D4CCC" w:rsidRDefault="009D4CCC" w:rsidP="009D4CCC">
      <w:pPr>
        <w:bidi/>
        <w:jc w:val="both"/>
        <w:rPr>
          <w:rFonts w:cs="David" w:hint="cs"/>
          <w:rtl/>
        </w:rPr>
      </w:pPr>
      <w:r w:rsidRPr="009D4CCC">
        <w:rPr>
          <w:rFonts w:cs="David" w:hint="cs"/>
          <w:rtl/>
        </w:rPr>
        <w:tab/>
        <w:t xml:space="preserve"> הדבר הוא נורא פשוט: יש אנשים שלא יודעים לקרוא ולא לכתוב. </w:t>
      </w:r>
    </w:p>
    <w:p w14:paraId="6534A831" w14:textId="77777777" w:rsidR="009D4CCC" w:rsidRPr="009D4CCC" w:rsidRDefault="009D4CCC" w:rsidP="009D4CCC">
      <w:pPr>
        <w:bidi/>
        <w:jc w:val="both"/>
        <w:rPr>
          <w:rFonts w:cs="David" w:hint="cs"/>
          <w:rtl/>
        </w:rPr>
      </w:pPr>
    </w:p>
    <w:p w14:paraId="30253BF7" w14:textId="77777777" w:rsidR="009D4CCC" w:rsidRPr="009D4CCC" w:rsidRDefault="009D4CCC" w:rsidP="009D4CCC">
      <w:pPr>
        <w:bidi/>
        <w:jc w:val="both"/>
        <w:rPr>
          <w:rFonts w:cs="David" w:hint="cs"/>
          <w:rtl/>
        </w:rPr>
      </w:pPr>
      <w:r w:rsidRPr="009D4CCC">
        <w:rPr>
          <w:rFonts w:cs="David" w:hint="cs"/>
          <w:u w:val="single"/>
          <w:rtl/>
        </w:rPr>
        <w:t>אסתר אפרת סמילג:</w:t>
      </w:r>
    </w:p>
    <w:p w14:paraId="1F7A363E" w14:textId="77777777" w:rsidR="009D4CCC" w:rsidRPr="009D4CCC" w:rsidRDefault="009D4CCC" w:rsidP="009D4CCC">
      <w:pPr>
        <w:bidi/>
        <w:jc w:val="both"/>
        <w:rPr>
          <w:rFonts w:cs="David" w:hint="cs"/>
          <w:rtl/>
        </w:rPr>
      </w:pPr>
    </w:p>
    <w:p w14:paraId="2E7FB540" w14:textId="77777777" w:rsidR="009D4CCC" w:rsidRPr="009D4CCC" w:rsidRDefault="009D4CCC" w:rsidP="009D4CCC">
      <w:pPr>
        <w:bidi/>
        <w:jc w:val="both"/>
        <w:rPr>
          <w:rFonts w:cs="David" w:hint="cs"/>
          <w:rtl/>
        </w:rPr>
      </w:pPr>
      <w:r w:rsidRPr="009D4CCC">
        <w:rPr>
          <w:rFonts w:cs="David" w:hint="cs"/>
          <w:rtl/>
        </w:rPr>
        <w:tab/>
        <w:t>אז איך הם מצביעים בבחירות לכנסת?</w:t>
      </w:r>
    </w:p>
    <w:p w14:paraId="74593216" w14:textId="77777777" w:rsidR="009D4CCC" w:rsidRPr="009D4CCC" w:rsidRDefault="009D4CCC" w:rsidP="009D4CCC">
      <w:pPr>
        <w:bidi/>
        <w:jc w:val="both"/>
        <w:rPr>
          <w:rFonts w:cs="David" w:hint="cs"/>
          <w:rtl/>
        </w:rPr>
      </w:pPr>
    </w:p>
    <w:p w14:paraId="1CE36E08" w14:textId="77777777" w:rsidR="009D4CCC" w:rsidRPr="009D4CCC" w:rsidRDefault="009D4CCC" w:rsidP="009D4CCC">
      <w:pPr>
        <w:bidi/>
        <w:jc w:val="both"/>
        <w:rPr>
          <w:rFonts w:cs="David" w:hint="cs"/>
          <w:u w:val="single"/>
          <w:rtl/>
        </w:rPr>
      </w:pPr>
      <w:r w:rsidRPr="009D4CCC">
        <w:rPr>
          <w:rFonts w:cs="David" w:hint="cs"/>
          <w:u w:val="single"/>
          <w:rtl/>
        </w:rPr>
        <w:t>דוד רותם:</w:t>
      </w:r>
    </w:p>
    <w:p w14:paraId="5C00DC15" w14:textId="77777777" w:rsidR="009D4CCC" w:rsidRPr="009D4CCC" w:rsidRDefault="009D4CCC" w:rsidP="009D4CCC">
      <w:pPr>
        <w:bidi/>
        <w:jc w:val="both"/>
        <w:rPr>
          <w:rFonts w:cs="David" w:hint="cs"/>
          <w:u w:val="single"/>
          <w:rtl/>
        </w:rPr>
      </w:pPr>
    </w:p>
    <w:p w14:paraId="2807EDCB" w14:textId="77777777" w:rsidR="009D4CCC" w:rsidRPr="009D4CCC" w:rsidRDefault="009D4CCC" w:rsidP="009D4CCC">
      <w:pPr>
        <w:bidi/>
        <w:jc w:val="both"/>
        <w:rPr>
          <w:rFonts w:cs="David" w:hint="cs"/>
          <w:rtl/>
        </w:rPr>
      </w:pPr>
      <w:r w:rsidRPr="009D4CCC">
        <w:rPr>
          <w:rFonts w:cs="David" w:hint="cs"/>
          <w:rtl/>
        </w:rPr>
        <w:tab/>
        <w:t xml:space="preserve"> הם באים עם מישהו שמלווה אותם.</w:t>
      </w:r>
    </w:p>
    <w:p w14:paraId="533A4841" w14:textId="77777777" w:rsidR="009D4CCC" w:rsidRPr="009D4CCC" w:rsidRDefault="009D4CCC" w:rsidP="009D4CCC">
      <w:pPr>
        <w:bidi/>
        <w:jc w:val="both"/>
        <w:rPr>
          <w:rFonts w:cs="David" w:hint="cs"/>
          <w:rtl/>
        </w:rPr>
      </w:pPr>
    </w:p>
    <w:p w14:paraId="7DF2D8B3" w14:textId="77777777" w:rsidR="009D4CCC" w:rsidRPr="009D4CCC" w:rsidRDefault="009D4CCC" w:rsidP="009D4CCC">
      <w:pPr>
        <w:bidi/>
        <w:jc w:val="both"/>
        <w:rPr>
          <w:rFonts w:cs="David"/>
        </w:rPr>
      </w:pPr>
      <w:r w:rsidRPr="009D4CCC">
        <w:rPr>
          <w:rFonts w:cs="David" w:hint="cs"/>
          <w:u w:val="single"/>
          <w:rtl/>
        </w:rPr>
        <w:t>אסתר אפרת סמילג:</w:t>
      </w:r>
    </w:p>
    <w:p w14:paraId="68704B3A" w14:textId="77777777" w:rsidR="009D4CCC" w:rsidRPr="009D4CCC" w:rsidRDefault="009D4CCC" w:rsidP="009D4CCC">
      <w:pPr>
        <w:bidi/>
        <w:jc w:val="both"/>
        <w:rPr>
          <w:rFonts w:cs="David" w:hint="cs"/>
          <w:rtl/>
        </w:rPr>
      </w:pPr>
    </w:p>
    <w:p w14:paraId="3702E82E" w14:textId="77777777" w:rsidR="009D4CCC" w:rsidRPr="009D4CCC" w:rsidRDefault="009D4CCC" w:rsidP="009D4CCC">
      <w:pPr>
        <w:bidi/>
        <w:jc w:val="both"/>
        <w:rPr>
          <w:rFonts w:cs="David" w:hint="cs"/>
          <w:rtl/>
        </w:rPr>
      </w:pPr>
      <w:r w:rsidRPr="009D4CCC">
        <w:rPr>
          <w:rFonts w:cs="David" w:hint="cs"/>
          <w:rtl/>
        </w:rPr>
        <w:tab/>
        <w:t xml:space="preserve">אני מדברת בכל הרצינות: יש צבעים שיש להם קונוטציה כזאת או אחרת. אם רוצים שהמשאל יהיה ניטרלי אז כמו שהבחירות לכנסת וכל הפתקים הם באותו צבע והאותיות הן באותו גודל, ככה צריך להיות כאן. </w:t>
      </w:r>
    </w:p>
    <w:p w14:paraId="05920D13" w14:textId="77777777" w:rsidR="009D4CCC" w:rsidRPr="009D4CCC" w:rsidRDefault="009D4CCC" w:rsidP="009D4CCC">
      <w:pPr>
        <w:bidi/>
        <w:jc w:val="both"/>
        <w:rPr>
          <w:rFonts w:cs="David" w:hint="cs"/>
          <w:rtl/>
        </w:rPr>
      </w:pPr>
    </w:p>
    <w:p w14:paraId="4F0C35A4" w14:textId="77777777" w:rsidR="009D4CCC" w:rsidRPr="009D4CCC" w:rsidRDefault="009D4CCC" w:rsidP="009D4CCC">
      <w:pPr>
        <w:bidi/>
        <w:jc w:val="both"/>
        <w:rPr>
          <w:rFonts w:cs="David"/>
          <w:u w:val="single"/>
        </w:rPr>
      </w:pPr>
      <w:r w:rsidRPr="009D4CCC">
        <w:rPr>
          <w:rFonts w:cs="David" w:hint="cs"/>
          <w:u w:val="single"/>
          <w:rtl/>
        </w:rPr>
        <w:t>היו"ר יריב לוין:</w:t>
      </w:r>
    </w:p>
    <w:p w14:paraId="2272C712" w14:textId="77777777" w:rsidR="009D4CCC" w:rsidRPr="009D4CCC" w:rsidRDefault="009D4CCC" w:rsidP="009D4CCC">
      <w:pPr>
        <w:bidi/>
        <w:jc w:val="both"/>
        <w:rPr>
          <w:rFonts w:cs="David" w:hint="cs"/>
          <w:u w:val="single"/>
          <w:rtl/>
        </w:rPr>
      </w:pPr>
    </w:p>
    <w:p w14:paraId="284BC5FF" w14:textId="77777777" w:rsidR="009D4CCC" w:rsidRPr="009D4CCC" w:rsidRDefault="009D4CCC" w:rsidP="009D4CCC">
      <w:pPr>
        <w:bidi/>
        <w:jc w:val="both"/>
        <w:rPr>
          <w:rFonts w:cs="David" w:hint="cs"/>
          <w:rtl/>
        </w:rPr>
      </w:pPr>
      <w:r w:rsidRPr="009D4CCC">
        <w:rPr>
          <w:rFonts w:cs="David" w:hint="cs"/>
          <w:rtl/>
        </w:rPr>
        <w:tab/>
        <w:t xml:space="preserve">אני מוכרח לומר שיש בזה משהו. </w:t>
      </w:r>
    </w:p>
    <w:p w14:paraId="7DF793E9" w14:textId="77777777" w:rsidR="009D4CCC" w:rsidRPr="009D4CCC" w:rsidRDefault="009D4CCC" w:rsidP="009D4CCC">
      <w:pPr>
        <w:bidi/>
        <w:jc w:val="both"/>
        <w:rPr>
          <w:rFonts w:cs="David" w:hint="cs"/>
          <w:rtl/>
        </w:rPr>
      </w:pPr>
    </w:p>
    <w:p w14:paraId="1DF24E67" w14:textId="77777777" w:rsidR="009D4CCC" w:rsidRPr="009D4CCC" w:rsidRDefault="009D4CCC" w:rsidP="009D4CCC">
      <w:pPr>
        <w:bidi/>
        <w:jc w:val="both"/>
        <w:rPr>
          <w:rFonts w:cs="David" w:hint="cs"/>
          <w:rtl/>
        </w:rPr>
      </w:pPr>
      <w:r w:rsidRPr="009D4CCC">
        <w:rPr>
          <w:rFonts w:cs="David" w:hint="cs"/>
          <w:u w:val="single"/>
          <w:rtl/>
        </w:rPr>
        <w:t>איל זנדברג:</w:t>
      </w:r>
    </w:p>
    <w:p w14:paraId="73B68986" w14:textId="77777777" w:rsidR="009D4CCC" w:rsidRPr="009D4CCC" w:rsidRDefault="009D4CCC" w:rsidP="009D4CCC">
      <w:pPr>
        <w:bidi/>
        <w:jc w:val="both"/>
        <w:rPr>
          <w:rFonts w:cs="David" w:hint="cs"/>
          <w:rtl/>
        </w:rPr>
      </w:pPr>
    </w:p>
    <w:p w14:paraId="3CC6DE27" w14:textId="77777777" w:rsidR="009D4CCC" w:rsidRPr="009D4CCC" w:rsidRDefault="009D4CCC" w:rsidP="009D4CCC">
      <w:pPr>
        <w:bidi/>
        <w:jc w:val="both"/>
        <w:rPr>
          <w:rFonts w:cs="David" w:hint="cs"/>
          <w:rtl/>
        </w:rPr>
      </w:pPr>
      <w:r w:rsidRPr="009D4CCC">
        <w:rPr>
          <w:rFonts w:cs="David" w:hint="cs"/>
          <w:rtl/>
        </w:rPr>
        <w:tab/>
        <w:t>הוועדה המרכזית - - - פוליטי שכוללת את כל החתולים ששומרים על השמנת.</w:t>
      </w:r>
    </w:p>
    <w:p w14:paraId="34455D67" w14:textId="77777777" w:rsidR="009D4CCC" w:rsidRPr="009D4CCC" w:rsidRDefault="009D4CCC" w:rsidP="009D4CCC">
      <w:pPr>
        <w:bidi/>
        <w:jc w:val="both"/>
        <w:rPr>
          <w:rFonts w:cs="David" w:hint="cs"/>
          <w:rtl/>
        </w:rPr>
      </w:pPr>
    </w:p>
    <w:p w14:paraId="641D0D16" w14:textId="77777777" w:rsidR="009D4CCC" w:rsidRPr="009D4CCC" w:rsidRDefault="009D4CCC" w:rsidP="009D4CCC">
      <w:pPr>
        <w:bidi/>
        <w:jc w:val="both"/>
        <w:rPr>
          <w:rFonts w:cs="David" w:hint="cs"/>
          <w:u w:val="single"/>
          <w:rtl/>
        </w:rPr>
      </w:pPr>
      <w:r w:rsidRPr="009D4CCC">
        <w:rPr>
          <w:rFonts w:cs="David" w:hint="cs"/>
          <w:u w:val="single"/>
          <w:rtl/>
        </w:rPr>
        <w:t>דוד רותם:</w:t>
      </w:r>
    </w:p>
    <w:p w14:paraId="498BE892" w14:textId="77777777" w:rsidR="009D4CCC" w:rsidRPr="009D4CCC" w:rsidRDefault="009D4CCC" w:rsidP="009D4CCC">
      <w:pPr>
        <w:bidi/>
        <w:jc w:val="both"/>
        <w:rPr>
          <w:rFonts w:cs="David" w:hint="cs"/>
          <w:u w:val="single"/>
          <w:rtl/>
        </w:rPr>
      </w:pPr>
    </w:p>
    <w:p w14:paraId="1766123E" w14:textId="77777777" w:rsidR="009D4CCC" w:rsidRPr="009D4CCC" w:rsidRDefault="009D4CCC" w:rsidP="009D4CCC">
      <w:pPr>
        <w:bidi/>
        <w:jc w:val="both"/>
        <w:rPr>
          <w:rFonts w:cs="David" w:hint="cs"/>
          <w:rtl/>
        </w:rPr>
      </w:pPr>
      <w:r w:rsidRPr="009D4CCC">
        <w:rPr>
          <w:rFonts w:cs="David" w:hint="cs"/>
          <w:rtl/>
        </w:rPr>
        <w:tab/>
        <w:t xml:space="preserve"> יש לי בשבילך הפתעה.</w:t>
      </w:r>
    </w:p>
    <w:p w14:paraId="41D688E6" w14:textId="77777777" w:rsidR="009D4CCC" w:rsidRPr="009D4CCC" w:rsidRDefault="009D4CCC" w:rsidP="009D4CCC">
      <w:pPr>
        <w:bidi/>
        <w:jc w:val="both"/>
        <w:rPr>
          <w:rFonts w:cs="David" w:hint="cs"/>
          <w:rtl/>
        </w:rPr>
      </w:pPr>
    </w:p>
    <w:p w14:paraId="5E4EB81E" w14:textId="77777777" w:rsidR="009D4CCC" w:rsidRPr="009D4CCC" w:rsidRDefault="009D4CCC" w:rsidP="009D4CCC">
      <w:pPr>
        <w:bidi/>
        <w:jc w:val="both"/>
        <w:rPr>
          <w:rFonts w:cs="David"/>
        </w:rPr>
      </w:pPr>
      <w:r w:rsidRPr="009D4CCC">
        <w:rPr>
          <w:rFonts w:cs="David" w:hint="cs"/>
          <w:u w:val="single"/>
          <w:rtl/>
        </w:rPr>
        <w:t>איל זנדברג:</w:t>
      </w:r>
    </w:p>
    <w:p w14:paraId="0CFA4B91" w14:textId="77777777" w:rsidR="009D4CCC" w:rsidRPr="009D4CCC" w:rsidRDefault="009D4CCC" w:rsidP="009D4CCC">
      <w:pPr>
        <w:bidi/>
        <w:jc w:val="both"/>
        <w:rPr>
          <w:rFonts w:cs="David" w:hint="cs"/>
          <w:rtl/>
        </w:rPr>
      </w:pPr>
    </w:p>
    <w:p w14:paraId="7931A608" w14:textId="77777777" w:rsidR="009D4CCC" w:rsidRPr="009D4CCC" w:rsidRDefault="009D4CCC" w:rsidP="009D4CCC">
      <w:pPr>
        <w:bidi/>
        <w:jc w:val="both"/>
        <w:rPr>
          <w:rFonts w:cs="David" w:hint="cs"/>
          <w:rtl/>
        </w:rPr>
      </w:pPr>
      <w:r w:rsidRPr="009D4CCC">
        <w:rPr>
          <w:rFonts w:cs="David" w:hint="cs"/>
          <w:rtl/>
        </w:rPr>
        <w:tab/>
        <w:t>לעניין הצבעים של הפתקים.</w:t>
      </w:r>
    </w:p>
    <w:p w14:paraId="00BB6F21" w14:textId="77777777" w:rsidR="009D4CCC" w:rsidRPr="009D4CCC" w:rsidRDefault="009D4CCC" w:rsidP="009D4CCC">
      <w:pPr>
        <w:bidi/>
        <w:jc w:val="both"/>
        <w:rPr>
          <w:rFonts w:cs="David" w:hint="cs"/>
          <w:rtl/>
        </w:rPr>
      </w:pPr>
    </w:p>
    <w:p w14:paraId="31A2FFF5" w14:textId="77777777" w:rsidR="009D4CCC" w:rsidRPr="009D4CCC" w:rsidRDefault="009D4CCC" w:rsidP="009D4CCC">
      <w:pPr>
        <w:bidi/>
        <w:jc w:val="both"/>
        <w:rPr>
          <w:rFonts w:cs="David" w:hint="cs"/>
          <w:u w:val="single"/>
          <w:rtl/>
        </w:rPr>
      </w:pPr>
      <w:r w:rsidRPr="009D4CCC">
        <w:rPr>
          <w:rFonts w:cs="David" w:hint="cs"/>
          <w:u w:val="single"/>
          <w:rtl/>
        </w:rPr>
        <w:t>דוד רותם:</w:t>
      </w:r>
    </w:p>
    <w:p w14:paraId="554231F8" w14:textId="77777777" w:rsidR="009D4CCC" w:rsidRPr="009D4CCC" w:rsidRDefault="009D4CCC" w:rsidP="009D4CCC">
      <w:pPr>
        <w:bidi/>
        <w:jc w:val="both"/>
        <w:rPr>
          <w:rFonts w:cs="David" w:hint="cs"/>
          <w:u w:val="single"/>
          <w:rtl/>
        </w:rPr>
      </w:pPr>
    </w:p>
    <w:p w14:paraId="6783E5E0" w14:textId="77777777" w:rsidR="009D4CCC" w:rsidRPr="009D4CCC" w:rsidRDefault="009D4CCC" w:rsidP="009D4CCC">
      <w:pPr>
        <w:bidi/>
        <w:jc w:val="both"/>
        <w:rPr>
          <w:rFonts w:cs="David" w:hint="cs"/>
          <w:rtl/>
        </w:rPr>
      </w:pPr>
      <w:r w:rsidRPr="009D4CCC">
        <w:rPr>
          <w:rFonts w:cs="David" w:hint="cs"/>
          <w:rtl/>
        </w:rPr>
        <w:tab/>
        <w:t xml:space="preserve"> חוץ מחתולים אין שם כלום, אין שמנת.</w:t>
      </w:r>
    </w:p>
    <w:p w14:paraId="4A169E63" w14:textId="77777777" w:rsidR="009D4CCC" w:rsidRPr="009D4CCC" w:rsidRDefault="009D4CCC" w:rsidP="009D4CCC">
      <w:pPr>
        <w:bidi/>
        <w:jc w:val="both"/>
        <w:rPr>
          <w:rFonts w:cs="David" w:hint="cs"/>
          <w:rtl/>
        </w:rPr>
      </w:pPr>
    </w:p>
    <w:p w14:paraId="60C717E6" w14:textId="77777777" w:rsidR="009D4CCC" w:rsidRPr="009D4CCC" w:rsidRDefault="009D4CCC" w:rsidP="009D4CCC">
      <w:pPr>
        <w:bidi/>
        <w:jc w:val="both"/>
        <w:rPr>
          <w:rFonts w:cs="David" w:hint="cs"/>
          <w:u w:val="single"/>
          <w:rtl/>
        </w:rPr>
      </w:pPr>
      <w:r w:rsidRPr="009D4CCC">
        <w:rPr>
          <w:rFonts w:cs="David" w:hint="cs"/>
          <w:u w:val="single"/>
          <w:rtl/>
        </w:rPr>
        <w:t>ארבל אסטרחן:</w:t>
      </w:r>
    </w:p>
    <w:p w14:paraId="50ECCDE3" w14:textId="77777777" w:rsidR="009D4CCC" w:rsidRPr="009D4CCC" w:rsidRDefault="009D4CCC" w:rsidP="009D4CCC">
      <w:pPr>
        <w:bidi/>
        <w:jc w:val="both"/>
        <w:rPr>
          <w:rFonts w:cs="David" w:hint="cs"/>
          <w:rtl/>
        </w:rPr>
      </w:pPr>
    </w:p>
    <w:p w14:paraId="27A3568E" w14:textId="77777777" w:rsidR="009D4CCC" w:rsidRPr="009D4CCC" w:rsidRDefault="009D4CCC" w:rsidP="009D4CCC">
      <w:pPr>
        <w:bidi/>
        <w:jc w:val="both"/>
        <w:rPr>
          <w:rFonts w:cs="David" w:hint="cs"/>
          <w:rtl/>
        </w:rPr>
      </w:pPr>
      <w:r w:rsidRPr="009D4CCC">
        <w:rPr>
          <w:rFonts w:cs="David" w:hint="cs"/>
          <w:rtl/>
        </w:rPr>
        <w:tab/>
        <w:t xml:space="preserve"> פה כתוב שהוועדה רשאית לקבוע שזה יהיה בצבעים.</w:t>
      </w:r>
    </w:p>
    <w:p w14:paraId="403C5E4D" w14:textId="77777777" w:rsidR="009D4CCC" w:rsidRPr="009D4CCC" w:rsidRDefault="009D4CCC" w:rsidP="009D4CCC">
      <w:pPr>
        <w:bidi/>
        <w:jc w:val="both"/>
        <w:rPr>
          <w:rFonts w:cs="David" w:hint="cs"/>
          <w:rtl/>
        </w:rPr>
      </w:pPr>
    </w:p>
    <w:p w14:paraId="66FA8C35" w14:textId="77777777" w:rsidR="009D4CCC" w:rsidRPr="009D4CCC" w:rsidRDefault="009D4CCC" w:rsidP="009D4CCC">
      <w:pPr>
        <w:bidi/>
        <w:jc w:val="both"/>
        <w:rPr>
          <w:rFonts w:cs="David"/>
          <w:u w:val="single"/>
        </w:rPr>
      </w:pPr>
      <w:r w:rsidRPr="009D4CCC">
        <w:rPr>
          <w:rFonts w:cs="David" w:hint="cs"/>
          <w:u w:val="single"/>
          <w:rtl/>
        </w:rPr>
        <w:t>היו"ר יריב לוין:</w:t>
      </w:r>
    </w:p>
    <w:p w14:paraId="34E1BE19" w14:textId="77777777" w:rsidR="009D4CCC" w:rsidRPr="009D4CCC" w:rsidRDefault="009D4CCC" w:rsidP="009D4CCC">
      <w:pPr>
        <w:bidi/>
        <w:jc w:val="both"/>
        <w:rPr>
          <w:rFonts w:cs="David" w:hint="cs"/>
          <w:u w:val="single"/>
          <w:rtl/>
        </w:rPr>
      </w:pPr>
    </w:p>
    <w:p w14:paraId="53468DB0" w14:textId="77777777" w:rsidR="009D4CCC" w:rsidRPr="009D4CCC" w:rsidRDefault="009D4CCC" w:rsidP="009D4CCC">
      <w:pPr>
        <w:bidi/>
        <w:jc w:val="both"/>
        <w:rPr>
          <w:rFonts w:cs="David" w:hint="cs"/>
          <w:rtl/>
        </w:rPr>
      </w:pPr>
      <w:r w:rsidRPr="009D4CCC">
        <w:rPr>
          <w:rFonts w:cs="David" w:hint="cs"/>
          <w:rtl/>
        </w:rPr>
        <w:tab/>
        <w:t>היא רשאית, היא לא חייבת.</w:t>
      </w:r>
    </w:p>
    <w:p w14:paraId="54B67326" w14:textId="77777777" w:rsidR="009D4CCC" w:rsidRPr="009D4CCC" w:rsidRDefault="009D4CCC" w:rsidP="009D4CCC">
      <w:pPr>
        <w:bidi/>
        <w:jc w:val="both"/>
        <w:rPr>
          <w:rFonts w:cs="David" w:hint="cs"/>
          <w:rtl/>
        </w:rPr>
      </w:pPr>
    </w:p>
    <w:p w14:paraId="766C6D51" w14:textId="77777777" w:rsidR="009D4CCC" w:rsidRPr="009D4CCC" w:rsidRDefault="009D4CCC" w:rsidP="009D4CCC">
      <w:pPr>
        <w:bidi/>
        <w:jc w:val="both"/>
        <w:rPr>
          <w:rFonts w:cs="David" w:hint="cs"/>
          <w:rtl/>
        </w:rPr>
      </w:pPr>
      <w:r w:rsidRPr="009D4CCC">
        <w:rPr>
          <w:rFonts w:cs="David" w:hint="cs"/>
          <w:u w:val="single"/>
          <w:rtl/>
        </w:rPr>
        <w:t>אסתר אפרת סמילג:</w:t>
      </w:r>
    </w:p>
    <w:p w14:paraId="38AAA793" w14:textId="77777777" w:rsidR="009D4CCC" w:rsidRPr="009D4CCC" w:rsidRDefault="009D4CCC" w:rsidP="009D4CCC">
      <w:pPr>
        <w:bidi/>
        <w:jc w:val="both"/>
        <w:rPr>
          <w:rFonts w:cs="David" w:hint="cs"/>
          <w:rtl/>
        </w:rPr>
      </w:pPr>
    </w:p>
    <w:p w14:paraId="05EB82A8" w14:textId="77777777" w:rsidR="009D4CCC" w:rsidRPr="009D4CCC" w:rsidRDefault="009D4CCC" w:rsidP="009D4CCC">
      <w:pPr>
        <w:bidi/>
        <w:jc w:val="both"/>
        <w:rPr>
          <w:rFonts w:cs="David" w:hint="cs"/>
          <w:rtl/>
        </w:rPr>
      </w:pPr>
      <w:r w:rsidRPr="009D4CCC">
        <w:rPr>
          <w:rFonts w:cs="David" w:hint="cs"/>
          <w:rtl/>
        </w:rPr>
        <w:tab/>
        <w:t>זה דבר מגוחך שבחוק של הכנסת מתחילים לכתוב צבעים.</w:t>
      </w:r>
    </w:p>
    <w:p w14:paraId="370008C0" w14:textId="77777777" w:rsidR="009D4CCC" w:rsidRPr="009D4CCC" w:rsidRDefault="009D4CCC" w:rsidP="009D4CCC">
      <w:pPr>
        <w:bidi/>
        <w:jc w:val="both"/>
        <w:rPr>
          <w:rFonts w:cs="David" w:hint="cs"/>
          <w:rtl/>
        </w:rPr>
      </w:pPr>
    </w:p>
    <w:p w14:paraId="175C7D8D" w14:textId="77777777" w:rsidR="009D4CCC" w:rsidRPr="009D4CCC" w:rsidRDefault="009D4CCC" w:rsidP="009D4CCC">
      <w:pPr>
        <w:bidi/>
        <w:jc w:val="both"/>
        <w:rPr>
          <w:rFonts w:cs="David"/>
          <w:u w:val="single"/>
        </w:rPr>
      </w:pPr>
      <w:r w:rsidRPr="009D4CCC">
        <w:rPr>
          <w:rFonts w:cs="David" w:hint="cs"/>
          <w:u w:val="single"/>
          <w:rtl/>
        </w:rPr>
        <w:t>אילת פישמן:</w:t>
      </w:r>
    </w:p>
    <w:p w14:paraId="52494EDB" w14:textId="77777777" w:rsidR="009D4CCC" w:rsidRPr="009D4CCC" w:rsidRDefault="009D4CCC" w:rsidP="009D4CCC">
      <w:pPr>
        <w:bidi/>
        <w:jc w:val="both"/>
        <w:rPr>
          <w:rFonts w:cs="David" w:hint="cs"/>
          <w:u w:val="single"/>
          <w:rtl/>
        </w:rPr>
      </w:pPr>
    </w:p>
    <w:p w14:paraId="61631015" w14:textId="77777777" w:rsidR="009D4CCC" w:rsidRPr="009D4CCC" w:rsidRDefault="009D4CCC" w:rsidP="009D4CCC">
      <w:pPr>
        <w:bidi/>
        <w:jc w:val="both"/>
        <w:rPr>
          <w:rFonts w:cs="David" w:hint="cs"/>
          <w:rtl/>
        </w:rPr>
      </w:pPr>
      <w:r w:rsidRPr="009D4CCC">
        <w:rPr>
          <w:rFonts w:cs="David" w:hint="cs"/>
          <w:rtl/>
        </w:rPr>
        <w:tab/>
        <w:t>סליחה, גם ברשויות המקומיות זה קבוע בחוק.</w:t>
      </w:r>
    </w:p>
    <w:p w14:paraId="306CDE61" w14:textId="77777777" w:rsidR="009D4CCC" w:rsidRPr="009D4CCC" w:rsidRDefault="009D4CCC" w:rsidP="009D4CCC">
      <w:pPr>
        <w:bidi/>
        <w:jc w:val="both"/>
        <w:rPr>
          <w:rFonts w:cs="David" w:hint="cs"/>
          <w:rtl/>
        </w:rPr>
      </w:pPr>
    </w:p>
    <w:p w14:paraId="5B9C0687" w14:textId="77777777" w:rsidR="009D4CCC" w:rsidRPr="009D4CCC" w:rsidRDefault="009D4CCC" w:rsidP="009D4CCC">
      <w:pPr>
        <w:bidi/>
        <w:jc w:val="both"/>
        <w:rPr>
          <w:rFonts w:cs="David" w:hint="cs"/>
          <w:rtl/>
        </w:rPr>
      </w:pPr>
      <w:r w:rsidRPr="009D4CCC">
        <w:rPr>
          <w:rFonts w:cs="David" w:hint="cs"/>
          <w:u w:val="single"/>
          <w:rtl/>
        </w:rPr>
        <w:t>אורלי עדס:</w:t>
      </w:r>
    </w:p>
    <w:p w14:paraId="0BB35A57" w14:textId="77777777" w:rsidR="009D4CCC" w:rsidRPr="009D4CCC" w:rsidRDefault="009D4CCC" w:rsidP="009D4CCC">
      <w:pPr>
        <w:bidi/>
        <w:jc w:val="both"/>
        <w:rPr>
          <w:rFonts w:cs="David" w:hint="cs"/>
          <w:rtl/>
        </w:rPr>
      </w:pPr>
    </w:p>
    <w:p w14:paraId="7A9D614B" w14:textId="77777777" w:rsidR="009D4CCC" w:rsidRPr="009D4CCC" w:rsidRDefault="009D4CCC" w:rsidP="009D4CCC">
      <w:pPr>
        <w:bidi/>
        <w:jc w:val="both"/>
        <w:rPr>
          <w:rFonts w:cs="David" w:hint="cs"/>
          <w:rtl/>
        </w:rPr>
      </w:pPr>
      <w:r w:rsidRPr="009D4CCC">
        <w:rPr>
          <w:rFonts w:cs="David" w:hint="cs"/>
          <w:rtl/>
        </w:rPr>
        <w:tab/>
        <w:t>זה כתוב גם בחוק הרשויות, וזה היה כתוב גם בחוק הבחירה לראש ממשלה. מסתבר שאנשים חשבו שזה לא מגוחך.</w:t>
      </w:r>
    </w:p>
    <w:p w14:paraId="02AA621A" w14:textId="77777777" w:rsidR="009D4CCC" w:rsidRPr="009D4CCC" w:rsidRDefault="009D4CCC" w:rsidP="009D4CCC">
      <w:pPr>
        <w:bidi/>
        <w:jc w:val="both"/>
        <w:rPr>
          <w:rFonts w:cs="David" w:hint="cs"/>
          <w:rtl/>
        </w:rPr>
      </w:pPr>
    </w:p>
    <w:p w14:paraId="5D8229A1" w14:textId="77777777" w:rsidR="009D4CCC" w:rsidRPr="009D4CCC" w:rsidRDefault="009D4CCC" w:rsidP="009D4CCC">
      <w:pPr>
        <w:bidi/>
        <w:jc w:val="both"/>
        <w:rPr>
          <w:rFonts w:cs="David" w:hint="cs"/>
          <w:u w:val="single"/>
          <w:rtl/>
        </w:rPr>
      </w:pPr>
      <w:r w:rsidRPr="009D4CCC">
        <w:rPr>
          <w:rFonts w:cs="David" w:hint="cs"/>
          <w:u w:val="single"/>
          <w:rtl/>
        </w:rPr>
        <w:t>דוד רותם:</w:t>
      </w:r>
    </w:p>
    <w:p w14:paraId="6583E971" w14:textId="77777777" w:rsidR="009D4CCC" w:rsidRPr="009D4CCC" w:rsidRDefault="009D4CCC" w:rsidP="009D4CCC">
      <w:pPr>
        <w:bidi/>
        <w:jc w:val="both"/>
        <w:rPr>
          <w:rFonts w:cs="David" w:hint="cs"/>
          <w:u w:val="single"/>
          <w:rtl/>
        </w:rPr>
      </w:pPr>
    </w:p>
    <w:p w14:paraId="109F90BC" w14:textId="77777777" w:rsidR="009D4CCC" w:rsidRPr="009D4CCC" w:rsidRDefault="009D4CCC" w:rsidP="009D4CCC">
      <w:pPr>
        <w:bidi/>
        <w:jc w:val="both"/>
        <w:rPr>
          <w:rFonts w:cs="David" w:hint="cs"/>
          <w:rtl/>
        </w:rPr>
      </w:pPr>
      <w:r w:rsidRPr="009D4CCC">
        <w:rPr>
          <w:rFonts w:cs="David" w:hint="cs"/>
          <w:rtl/>
        </w:rPr>
        <w:tab/>
        <w:t>לא, היא צודקת. אני יודע מה אתם תעשו: ה"לא" אצלכם יהיה בשחור, וה"כן" יהיה בלבן. למה? ככה.</w:t>
      </w:r>
    </w:p>
    <w:p w14:paraId="5480395D" w14:textId="77777777" w:rsidR="009D4CCC" w:rsidRPr="009D4CCC" w:rsidRDefault="009D4CCC" w:rsidP="009D4CCC">
      <w:pPr>
        <w:bidi/>
        <w:jc w:val="both"/>
        <w:rPr>
          <w:rFonts w:cs="David" w:hint="cs"/>
          <w:rtl/>
        </w:rPr>
      </w:pPr>
    </w:p>
    <w:p w14:paraId="5625800C" w14:textId="77777777" w:rsidR="009D4CCC" w:rsidRPr="009D4CCC" w:rsidRDefault="009D4CCC" w:rsidP="009D4CCC">
      <w:pPr>
        <w:bidi/>
        <w:jc w:val="both"/>
        <w:rPr>
          <w:rFonts w:cs="David"/>
        </w:rPr>
      </w:pPr>
      <w:r w:rsidRPr="009D4CCC">
        <w:rPr>
          <w:rFonts w:cs="David" w:hint="cs"/>
          <w:u w:val="single"/>
          <w:rtl/>
        </w:rPr>
        <w:t>אורלי עדס:</w:t>
      </w:r>
    </w:p>
    <w:p w14:paraId="77AE2F56" w14:textId="77777777" w:rsidR="009D4CCC" w:rsidRPr="009D4CCC" w:rsidRDefault="009D4CCC" w:rsidP="009D4CCC">
      <w:pPr>
        <w:bidi/>
        <w:jc w:val="both"/>
        <w:rPr>
          <w:rFonts w:cs="David" w:hint="cs"/>
          <w:rtl/>
        </w:rPr>
      </w:pPr>
    </w:p>
    <w:p w14:paraId="705AF46B" w14:textId="77777777" w:rsidR="009D4CCC" w:rsidRPr="009D4CCC" w:rsidRDefault="009D4CCC" w:rsidP="009D4CCC">
      <w:pPr>
        <w:bidi/>
        <w:jc w:val="both"/>
        <w:rPr>
          <w:rFonts w:cs="David" w:hint="cs"/>
          <w:rtl/>
        </w:rPr>
      </w:pPr>
      <w:r w:rsidRPr="009D4CCC">
        <w:rPr>
          <w:rFonts w:cs="David" w:hint="cs"/>
          <w:rtl/>
        </w:rPr>
        <w:tab/>
        <w:t>אתה היית, ואתה יודע בדיוק שיש מי שדואג שזה לא יזוהה עם אף אחד, ושאין עם זה בעיה.</w:t>
      </w:r>
    </w:p>
    <w:p w14:paraId="6C5FA893" w14:textId="77777777" w:rsidR="009D4CCC" w:rsidRPr="009D4CCC" w:rsidRDefault="009D4CCC" w:rsidP="009D4CCC">
      <w:pPr>
        <w:bidi/>
        <w:jc w:val="both"/>
        <w:rPr>
          <w:rFonts w:cs="David" w:hint="cs"/>
          <w:rtl/>
        </w:rPr>
      </w:pPr>
    </w:p>
    <w:p w14:paraId="2CD30B69" w14:textId="77777777" w:rsidR="009D4CCC" w:rsidRPr="009D4CCC" w:rsidRDefault="009D4CCC" w:rsidP="009D4CCC">
      <w:pPr>
        <w:bidi/>
        <w:jc w:val="both"/>
        <w:rPr>
          <w:rFonts w:cs="David"/>
          <w:u w:val="single"/>
        </w:rPr>
      </w:pPr>
      <w:r w:rsidRPr="009D4CCC">
        <w:rPr>
          <w:rFonts w:cs="David" w:hint="cs"/>
          <w:u w:val="single"/>
          <w:rtl/>
        </w:rPr>
        <w:t>היו"ר יריב לוין:</w:t>
      </w:r>
    </w:p>
    <w:p w14:paraId="3769864C" w14:textId="77777777" w:rsidR="009D4CCC" w:rsidRPr="009D4CCC" w:rsidRDefault="009D4CCC" w:rsidP="009D4CCC">
      <w:pPr>
        <w:bidi/>
        <w:jc w:val="both"/>
        <w:rPr>
          <w:rFonts w:cs="David" w:hint="cs"/>
          <w:u w:val="single"/>
          <w:rtl/>
        </w:rPr>
      </w:pPr>
    </w:p>
    <w:p w14:paraId="6651F291" w14:textId="77777777" w:rsidR="009D4CCC" w:rsidRPr="009D4CCC" w:rsidRDefault="009D4CCC" w:rsidP="009D4CCC">
      <w:pPr>
        <w:bidi/>
        <w:jc w:val="both"/>
        <w:rPr>
          <w:rFonts w:cs="David" w:hint="cs"/>
          <w:rtl/>
        </w:rPr>
      </w:pPr>
      <w:r w:rsidRPr="009D4CCC">
        <w:rPr>
          <w:rFonts w:cs="David" w:hint="cs"/>
          <w:rtl/>
        </w:rPr>
        <w:tab/>
        <w:t xml:space="preserve">אני לא רואה שום קושי בעניין הזה. </w:t>
      </w:r>
    </w:p>
    <w:p w14:paraId="70D38029" w14:textId="77777777" w:rsidR="009D4CCC" w:rsidRPr="009D4CCC" w:rsidRDefault="009D4CCC" w:rsidP="009D4CCC">
      <w:pPr>
        <w:bidi/>
        <w:jc w:val="both"/>
        <w:rPr>
          <w:rFonts w:cs="David" w:hint="cs"/>
          <w:rtl/>
        </w:rPr>
      </w:pPr>
    </w:p>
    <w:p w14:paraId="7CE89CC7" w14:textId="77777777" w:rsidR="009D4CCC" w:rsidRPr="009D4CCC" w:rsidRDefault="009D4CCC" w:rsidP="009D4CCC">
      <w:pPr>
        <w:bidi/>
        <w:jc w:val="both"/>
        <w:rPr>
          <w:rFonts w:cs="David" w:hint="cs"/>
          <w:rtl/>
        </w:rPr>
      </w:pPr>
      <w:r w:rsidRPr="009D4CCC">
        <w:rPr>
          <w:rFonts w:cs="David" w:hint="cs"/>
          <w:u w:val="single"/>
          <w:rtl/>
        </w:rPr>
        <w:t>ארבל אסטרחן:</w:t>
      </w:r>
    </w:p>
    <w:p w14:paraId="02D3701D" w14:textId="77777777" w:rsidR="009D4CCC" w:rsidRPr="009D4CCC" w:rsidRDefault="009D4CCC" w:rsidP="009D4CCC">
      <w:pPr>
        <w:bidi/>
        <w:jc w:val="both"/>
        <w:rPr>
          <w:rFonts w:cs="David" w:hint="cs"/>
          <w:rtl/>
        </w:rPr>
      </w:pPr>
    </w:p>
    <w:p w14:paraId="0480B8B8" w14:textId="77777777" w:rsidR="009D4CCC" w:rsidRPr="009D4CCC" w:rsidRDefault="009D4CCC" w:rsidP="009D4CCC">
      <w:pPr>
        <w:bidi/>
        <w:jc w:val="both"/>
        <w:rPr>
          <w:rFonts w:cs="David" w:hint="cs"/>
          <w:rtl/>
        </w:rPr>
      </w:pPr>
      <w:r w:rsidRPr="009D4CCC">
        <w:rPr>
          <w:rFonts w:cs="David" w:hint="cs"/>
          <w:rtl/>
        </w:rPr>
        <w:tab/>
        <w:t>סעיף קטן (ג) זה איזושהי התאמה. היום כתוב שבמקום פתק מודפס יכול להיות פתק ריק שעליו מסומנים בכתב יד אות הרשימה או האות עם הכינוי. עכשיו מוצע שאפשר יהיה גם פתק ריק שעליו כתובות בכתב יד המילים "בעד" או "נגד".</w:t>
      </w:r>
    </w:p>
    <w:p w14:paraId="593B1674" w14:textId="77777777" w:rsidR="009D4CCC" w:rsidRPr="009D4CCC" w:rsidRDefault="009D4CCC" w:rsidP="009D4CCC">
      <w:pPr>
        <w:bidi/>
        <w:jc w:val="both"/>
        <w:rPr>
          <w:rFonts w:cs="David" w:hint="cs"/>
          <w:rtl/>
        </w:rPr>
      </w:pPr>
    </w:p>
    <w:p w14:paraId="4AD94609" w14:textId="77777777" w:rsidR="009D4CCC" w:rsidRPr="009D4CCC" w:rsidRDefault="009D4CCC" w:rsidP="009D4CCC">
      <w:pPr>
        <w:bidi/>
        <w:jc w:val="both"/>
        <w:rPr>
          <w:rFonts w:cs="David" w:hint="cs"/>
          <w:rtl/>
        </w:rPr>
      </w:pPr>
      <w:r w:rsidRPr="009D4CCC">
        <w:rPr>
          <w:rFonts w:cs="David" w:hint="cs"/>
          <w:rtl/>
        </w:rPr>
        <w:tab/>
        <w:t xml:space="preserve">סעיף קטן (ד) שמוצע למחוק מדבר על פתק שיש עליו אות וכינוי שונים. </w:t>
      </w:r>
    </w:p>
    <w:p w14:paraId="0C609307" w14:textId="77777777" w:rsidR="009D4CCC" w:rsidRPr="009D4CCC" w:rsidRDefault="009D4CCC" w:rsidP="009D4CCC">
      <w:pPr>
        <w:bidi/>
        <w:jc w:val="both"/>
        <w:rPr>
          <w:rFonts w:cs="David" w:hint="cs"/>
          <w:rtl/>
        </w:rPr>
      </w:pPr>
    </w:p>
    <w:p w14:paraId="6FF51928" w14:textId="77777777" w:rsidR="009D4CCC" w:rsidRPr="009D4CCC" w:rsidRDefault="009D4CCC" w:rsidP="009D4CCC">
      <w:pPr>
        <w:bidi/>
        <w:jc w:val="both"/>
        <w:rPr>
          <w:rFonts w:cs="David" w:hint="cs"/>
          <w:rtl/>
        </w:rPr>
      </w:pPr>
      <w:r w:rsidRPr="009D4CCC">
        <w:rPr>
          <w:rFonts w:cs="David" w:hint="cs"/>
          <w:rtl/>
        </w:rPr>
        <w:tab/>
        <w:t xml:space="preserve">סעיף 77 מדבר על אספקת פתקי הצבעה. היום הוא אומר שהוועדה תדפיס פתקי הצבעה של כל הרשימות, ומוצע לקבוע שהיא תדפיס פתקי הצבעה בהתאם לסעיף 76 שדיברנו עליו עכשיו. </w:t>
      </w:r>
    </w:p>
    <w:p w14:paraId="28D2F46A" w14:textId="77777777" w:rsidR="009D4CCC" w:rsidRPr="009D4CCC" w:rsidRDefault="009D4CCC" w:rsidP="009D4CCC">
      <w:pPr>
        <w:bidi/>
        <w:jc w:val="both"/>
        <w:rPr>
          <w:rFonts w:cs="David" w:hint="cs"/>
          <w:rtl/>
        </w:rPr>
      </w:pPr>
    </w:p>
    <w:p w14:paraId="3FF75B1A" w14:textId="77777777" w:rsidR="009D4CCC" w:rsidRPr="009D4CCC" w:rsidRDefault="009D4CCC" w:rsidP="009D4CCC">
      <w:pPr>
        <w:bidi/>
        <w:jc w:val="both"/>
        <w:rPr>
          <w:rFonts w:cs="David" w:hint="cs"/>
          <w:rtl/>
        </w:rPr>
      </w:pPr>
      <w:r w:rsidRPr="009D4CCC">
        <w:rPr>
          <w:rFonts w:cs="David" w:hint="cs"/>
          <w:rtl/>
        </w:rPr>
        <w:tab/>
        <w:t xml:space="preserve">סעיף 77(ב) אומר היום שכמות פתקי ההצבעה של כל רשימה תהיה כמספר הבוחרים הרשומים בפנקס בתוספת 30%. אז במקום "של כל רשימה", מדובר על "כל סוג" </w:t>
      </w:r>
      <w:r w:rsidRPr="009D4CCC">
        <w:rPr>
          <w:rFonts w:cs="David"/>
          <w:rtl/>
        </w:rPr>
        <w:t>–</w:t>
      </w:r>
      <w:r w:rsidRPr="009D4CCC">
        <w:rPr>
          <w:rFonts w:cs="David" w:hint="cs"/>
          <w:rtl/>
        </w:rPr>
        <w:t xml:space="preserve"> כמו שאמרנו, בעד ונגד. </w:t>
      </w:r>
    </w:p>
    <w:p w14:paraId="0F6ED10F" w14:textId="77777777" w:rsidR="009D4CCC" w:rsidRPr="009D4CCC" w:rsidRDefault="009D4CCC" w:rsidP="009D4CCC">
      <w:pPr>
        <w:bidi/>
        <w:jc w:val="both"/>
        <w:rPr>
          <w:rFonts w:cs="David" w:hint="cs"/>
          <w:rtl/>
        </w:rPr>
      </w:pPr>
      <w:r w:rsidRPr="009D4CCC">
        <w:rPr>
          <w:rFonts w:cs="David" w:hint="cs"/>
          <w:rtl/>
        </w:rPr>
        <w:t xml:space="preserve"> </w:t>
      </w:r>
    </w:p>
    <w:p w14:paraId="2956F368" w14:textId="77777777" w:rsidR="009D4CCC" w:rsidRPr="009D4CCC" w:rsidRDefault="009D4CCC" w:rsidP="009D4CCC">
      <w:pPr>
        <w:bidi/>
        <w:jc w:val="both"/>
        <w:rPr>
          <w:rFonts w:cs="David" w:hint="cs"/>
          <w:u w:val="single"/>
          <w:rtl/>
        </w:rPr>
      </w:pPr>
      <w:r w:rsidRPr="009D4CCC">
        <w:rPr>
          <w:rFonts w:cs="David" w:hint="cs"/>
          <w:u w:val="single"/>
          <w:rtl/>
        </w:rPr>
        <w:t>דוד רותם:</w:t>
      </w:r>
    </w:p>
    <w:p w14:paraId="07C4B726" w14:textId="77777777" w:rsidR="009D4CCC" w:rsidRPr="009D4CCC" w:rsidRDefault="009D4CCC" w:rsidP="009D4CCC">
      <w:pPr>
        <w:bidi/>
        <w:jc w:val="both"/>
        <w:rPr>
          <w:rFonts w:cs="David" w:hint="cs"/>
          <w:u w:val="single"/>
          <w:rtl/>
        </w:rPr>
      </w:pPr>
    </w:p>
    <w:p w14:paraId="20B2E288" w14:textId="77777777" w:rsidR="009D4CCC" w:rsidRPr="009D4CCC" w:rsidRDefault="009D4CCC" w:rsidP="009D4CCC">
      <w:pPr>
        <w:bidi/>
        <w:jc w:val="both"/>
        <w:rPr>
          <w:rFonts w:cs="David" w:hint="cs"/>
          <w:rtl/>
        </w:rPr>
      </w:pPr>
      <w:r w:rsidRPr="009D4CCC">
        <w:rPr>
          <w:rFonts w:cs="David" w:hint="cs"/>
          <w:rtl/>
        </w:rPr>
        <w:tab/>
        <w:t xml:space="preserve"> למה אתם עושים בתוספת של 30%?</w:t>
      </w:r>
    </w:p>
    <w:p w14:paraId="09A937F4" w14:textId="77777777" w:rsidR="009D4CCC" w:rsidRPr="009D4CCC" w:rsidRDefault="009D4CCC" w:rsidP="009D4CCC">
      <w:pPr>
        <w:bidi/>
        <w:jc w:val="both"/>
        <w:rPr>
          <w:rFonts w:cs="David" w:hint="cs"/>
          <w:rtl/>
        </w:rPr>
      </w:pPr>
    </w:p>
    <w:p w14:paraId="3BD43620" w14:textId="77777777" w:rsidR="009D4CCC" w:rsidRPr="009D4CCC" w:rsidRDefault="009D4CCC" w:rsidP="009D4CCC">
      <w:pPr>
        <w:bidi/>
        <w:jc w:val="both"/>
        <w:rPr>
          <w:rFonts w:cs="David" w:hint="cs"/>
          <w:rtl/>
        </w:rPr>
      </w:pPr>
      <w:r w:rsidRPr="009D4CCC">
        <w:rPr>
          <w:rFonts w:cs="David" w:hint="cs"/>
          <w:u w:val="single"/>
          <w:rtl/>
        </w:rPr>
        <w:t>איל זנדברג:</w:t>
      </w:r>
    </w:p>
    <w:p w14:paraId="572D4317" w14:textId="77777777" w:rsidR="009D4CCC" w:rsidRPr="009D4CCC" w:rsidRDefault="009D4CCC" w:rsidP="009D4CCC">
      <w:pPr>
        <w:bidi/>
        <w:jc w:val="both"/>
        <w:rPr>
          <w:rFonts w:cs="David" w:hint="cs"/>
          <w:rtl/>
        </w:rPr>
      </w:pPr>
    </w:p>
    <w:p w14:paraId="7E739E8C" w14:textId="77777777" w:rsidR="009D4CCC" w:rsidRPr="009D4CCC" w:rsidRDefault="009D4CCC" w:rsidP="009D4CCC">
      <w:pPr>
        <w:bidi/>
        <w:jc w:val="both"/>
        <w:rPr>
          <w:rFonts w:cs="David" w:hint="cs"/>
          <w:rtl/>
        </w:rPr>
      </w:pPr>
      <w:r w:rsidRPr="009D4CCC">
        <w:rPr>
          <w:rFonts w:cs="David" w:hint="cs"/>
          <w:rtl/>
        </w:rPr>
        <w:tab/>
        <w:t>זה מה שהיום.</w:t>
      </w:r>
    </w:p>
    <w:p w14:paraId="34964EDB" w14:textId="77777777" w:rsidR="009D4CCC" w:rsidRPr="009D4CCC" w:rsidRDefault="009D4CCC" w:rsidP="009D4CCC">
      <w:pPr>
        <w:bidi/>
        <w:jc w:val="both"/>
        <w:rPr>
          <w:rFonts w:cs="David" w:hint="cs"/>
          <w:rtl/>
        </w:rPr>
      </w:pPr>
    </w:p>
    <w:p w14:paraId="055BF3EA" w14:textId="77777777" w:rsidR="009D4CCC" w:rsidRPr="009D4CCC" w:rsidRDefault="009D4CCC" w:rsidP="009D4CCC">
      <w:pPr>
        <w:bidi/>
        <w:jc w:val="both"/>
        <w:rPr>
          <w:rFonts w:cs="David" w:hint="cs"/>
          <w:u w:val="single"/>
          <w:rtl/>
        </w:rPr>
      </w:pPr>
      <w:r w:rsidRPr="009D4CCC">
        <w:rPr>
          <w:rFonts w:cs="David" w:hint="cs"/>
          <w:u w:val="single"/>
          <w:rtl/>
        </w:rPr>
        <w:t>דוד רותם:</w:t>
      </w:r>
    </w:p>
    <w:p w14:paraId="33A90F02" w14:textId="77777777" w:rsidR="009D4CCC" w:rsidRPr="009D4CCC" w:rsidRDefault="009D4CCC" w:rsidP="009D4CCC">
      <w:pPr>
        <w:bidi/>
        <w:jc w:val="both"/>
        <w:rPr>
          <w:rFonts w:cs="David" w:hint="cs"/>
          <w:u w:val="single"/>
          <w:rtl/>
        </w:rPr>
      </w:pPr>
    </w:p>
    <w:p w14:paraId="77B17FA3" w14:textId="77777777" w:rsidR="009D4CCC" w:rsidRPr="009D4CCC" w:rsidRDefault="009D4CCC" w:rsidP="009D4CCC">
      <w:pPr>
        <w:bidi/>
        <w:jc w:val="both"/>
        <w:rPr>
          <w:rFonts w:cs="David" w:hint="cs"/>
          <w:rtl/>
        </w:rPr>
      </w:pPr>
      <w:r w:rsidRPr="009D4CCC">
        <w:rPr>
          <w:rFonts w:cs="David" w:hint="cs"/>
          <w:rtl/>
        </w:rPr>
        <w:tab/>
        <w:t xml:space="preserve"> אני רגיל לכך שכשפותחים את הקלפי חסרות פתקאות מסוג מסוים.</w:t>
      </w:r>
    </w:p>
    <w:p w14:paraId="6F7A8E18" w14:textId="77777777" w:rsidR="009D4CCC" w:rsidRPr="009D4CCC" w:rsidRDefault="009D4CCC" w:rsidP="009D4CCC">
      <w:pPr>
        <w:bidi/>
        <w:jc w:val="both"/>
        <w:rPr>
          <w:rFonts w:cs="David" w:hint="cs"/>
          <w:rtl/>
        </w:rPr>
      </w:pPr>
    </w:p>
    <w:p w14:paraId="4BAA0E8D" w14:textId="77777777" w:rsidR="009D4CCC" w:rsidRPr="009D4CCC" w:rsidRDefault="009D4CCC" w:rsidP="009D4CCC">
      <w:pPr>
        <w:bidi/>
        <w:jc w:val="both"/>
        <w:rPr>
          <w:rFonts w:cs="David" w:hint="cs"/>
          <w:rtl/>
        </w:rPr>
      </w:pPr>
      <w:r w:rsidRPr="009D4CCC">
        <w:rPr>
          <w:rFonts w:cs="David" w:hint="cs"/>
          <w:u w:val="single"/>
          <w:rtl/>
        </w:rPr>
        <w:t>אורלי עדס:</w:t>
      </w:r>
    </w:p>
    <w:p w14:paraId="55FD1D59" w14:textId="77777777" w:rsidR="009D4CCC" w:rsidRPr="009D4CCC" w:rsidRDefault="009D4CCC" w:rsidP="009D4CCC">
      <w:pPr>
        <w:bidi/>
        <w:jc w:val="both"/>
        <w:rPr>
          <w:rFonts w:cs="David" w:hint="cs"/>
          <w:rtl/>
        </w:rPr>
      </w:pPr>
    </w:p>
    <w:p w14:paraId="6A5BCF46" w14:textId="77777777" w:rsidR="009D4CCC" w:rsidRPr="009D4CCC" w:rsidRDefault="009D4CCC" w:rsidP="009D4CCC">
      <w:pPr>
        <w:bidi/>
        <w:jc w:val="both"/>
        <w:rPr>
          <w:rFonts w:cs="David" w:hint="cs"/>
          <w:rtl/>
        </w:rPr>
      </w:pPr>
      <w:r w:rsidRPr="009D4CCC">
        <w:rPr>
          <w:rFonts w:cs="David" w:hint="cs"/>
          <w:rtl/>
        </w:rPr>
        <w:tab/>
        <w:t>ואז אתה מתקשר, ואנחנו דואגים ובודקים, ולא חסר שום דבר.</w:t>
      </w:r>
    </w:p>
    <w:p w14:paraId="5F2B9881" w14:textId="77777777" w:rsidR="009D4CCC" w:rsidRPr="009D4CCC" w:rsidRDefault="009D4CCC" w:rsidP="009D4CCC">
      <w:pPr>
        <w:bidi/>
        <w:jc w:val="both"/>
        <w:rPr>
          <w:rFonts w:cs="David" w:hint="cs"/>
          <w:rtl/>
        </w:rPr>
      </w:pPr>
    </w:p>
    <w:p w14:paraId="2686722B" w14:textId="77777777" w:rsidR="009D4CCC" w:rsidRPr="009D4CCC" w:rsidRDefault="009D4CCC" w:rsidP="009D4CCC">
      <w:pPr>
        <w:bidi/>
        <w:jc w:val="both"/>
        <w:rPr>
          <w:rFonts w:cs="David" w:hint="cs"/>
          <w:u w:val="single"/>
          <w:rtl/>
        </w:rPr>
      </w:pPr>
      <w:r w:rsidRPr="009D4CCC">
        <w:rPr>
          <w:rFonts w:cs="David" w:hint="cs"/>
          <w:u w:val="single"/>
          <w:rtl/>
        </w:rPr>
        <w:t>דוד רותם:</w:t>
      </w:r>
    </w:p>
    <w:p w14:paraId="0ED6A547" w14:textId="77777777" w:rsidR="009D4CCC" w:rsidRPr="009D4CCC" w:rsidRDefault="009D4CCC" w:rsidP="009D4CCC">
      <w:pPr>
        <w:bidi/>
        <w:jc w:val="both"/>
        <w:rPr>
          <w:rFonts w:cs="David" w:hint="cs"/>
          <w:u w:val="single"/>
          <w:rtl/>
        </w:rPr>
      </w:pPr>
    </w:p>
    <w:p w14:paraId="5B8F5D79" w14:textId="77777777" w:rsidR="009D4CCC" w:rsidRPr="009D4CCC" w:rsidRDefault="009D4CCC" w:rsidP="009D4CCC">
      <w:pPr>
        <w:bidi/>
        <w:jc w:val="both"/>
        <w:rPr>
          <w:rFonts w:cs="David" w:hint="cs"/>
          <w:rtl/>
        </w:rPr>
      </w:pPr>
      <w:r w:rsidRPr="009D4CCC">
        <w:rPr>
          <w:rFonts w:cs="David" w:hint="cs"/>
          <w:rtl/>
        </w:rPr>
        <w:tab/>
        <w:t>זה נכון, אבל בינתיים הקלפי פתוחה, ואני מפסיד את הקולות. למה צריך עוד 30%?</w:t>
      </w:r>
    </w:p>
    <w:p w14:paraId="2601CC24" w14:textId="77777777" w:rsidR="009D4CCC" w:rsidRPr="009D4CCC" w:rsidRDefault="009D4CCC" w:rsidP="009D4CCC">
      <w:pPr>
        <w:bidi/>
        <w:jc w:val="both"/>
        <w:rPr>
          <w:rFonts w:cs="David" w:hint="cs"/>
          <w:rtl/>
        </w:rPr>
      </w:pPr>
    </w:p>
    <w:p w14:paraId="2E014B1C" w14:textId="77777777" w:rsidR="009D4CCC" w:rsidRPr="009D4CCC" w:rsidRDefault="009D4CCC" w:rsidP="009D4CCC">
      <w:pPr>
        <w:bidi/>
        <w:jc w:val="both"/>
        <w:rPr>
          <w:rFonts w:cs="David" w:hint="cs"/>
          <w:rtl/>
        </w:rPr>
      </w:pPr>
      <w:r w:rsidRPr="009D4CCC">
        <w:rPr>
          <w:rFonts w:cs="David" w:hint="cs"/>
          <w:u w:val="single"/>
          <w:rtl/>
        </w:rPr>
        <w:t>אהוד שילת:</w:t>
      </w:r>
    </w:p>
    <w:p w14:paraId="02AB3656" w14:textId="77777777" w:rsidR="009D4CCC" w:rsidRPr="009D4CCC" w:rsidRDefault="009D4CCC" w:rsidP="009D4CCC">
      <w:pPr>
        <w:bidi/>
        <w:jc w:val="both"/>
        <w:rPr>
          <w:rFonts w:cs="David" w:hint="cs"/>
          <w:rtl/>
        </w:rPr>
      </w:pPr>
    </w:p>
    <w:p w14:paraId="7D502774" w14:textId="77777777" w:rsidR="009D4CCC" w:rsidRPr="009D4CCC" w:rsidRDefault="009D4CCC" w:rsidP="009D4CCC">
      <w:pPr>
        <w:bidi/>
        <w:jc w:val="both"/>
        <w:rPr>
          <w:rFonts w:cs="David" w:hint="cs"/>
          <w:rtl/>
        </w:rPr>
      </w:pPr>
      <w:r w:rsidRPr="009D4CCC">
        <w:rPr>
          <w:rFonts w:cs="David" w:hint="cs"/>
          <w:rtl/>
        </w:rPr>
        <w:tab/>
        <w:t>לרזרבות. את הרזרבות לא מחזיקים במקום אחד, אלא מחזיקים אותם בוועדות האזוריות, אז אתה צריך כמות גדולה יותר.</w:t>
      </w:r>
    </w:p>
    <w:p w14:paraId="07067F6A" w14:textId="77777777" w:rsidR="009D4CCC" w:rsidRPr="009D4CCC" w:rsidRDefault="009D4CCC" w:rsidP="009D4CCC">
      <w:pPr>
        <w:bidi/>
        <w:jc w:val="both"/>
        <w:rPr>
          <w:rFonts w:cs="David" w:hint="cs"/>
          <w:rtl/>
        </w:rPr>
      </w:pPr>
    </w:p>
    <w:p w14:paraId="1F52A9B3" w14:textId="77777777" w:rsidR="009D4CCC" w:rsidRPr="009D4CCC" w:rsidRDefault="009D4CCC" w:rsidP="009D4CCC">
      <w:pPr>
        <w:bidi/>
        <w:jc w:val="both"/>
        <w:rPr>
          <w:rFonts w:cs="David" w:hint="cs"/>
          <w:u w:val="single"/>
          <w:rtl/>
        </w:rPr>
      </w:pPr>
      <w:r w:rsidRPr="009D4CCC">
        <w:rPr>
          <w:rFonts w:cs="David" w:hint="cs"/>
          <w:u w:val="single"/>
          <w:rtl/>
        </w:rPr>
        <w:t>היו</w:t>
      </w:r>
      <w:r w:rsidRPr="009D4CCC">
        <w:rPr>
          <w:rFonts w:cs="David"/>
          <w:u w:val="single"/>
          <w:rtl/>
        </w:rPr>
        <w:t>"</w:t>
      </w:r>
      <w:r w:rsidRPr="009D4CCC">
        <w:rPr>
          <w:rFonts w:cs="David" w:hint="cs"/>
          <w:u w:val="single"/>
          <w:rtl/>
        </w:rPr>
        <w:t>ר יריב לוין:</w:t>
      </w:r>
    </w:p>
    <w:p w14:paraId="4145079A" w14:textId="77777777" w:rsidR="009D4CCC" w:rsidRPr="009D4CCC" w:rsidRDefault="009D4CCC" w:rsidP="009D4CCC">
      <w:pPr>
        <w:bidi/>
        <w:jc w:val="both"/>
        <w:rPr>
          <w:rFonts w:cs="David" w:hint="cs"/>
          <w:u w:val="single"/>
          <w:rtl/>
        </w:rPr>
      </w:pPr>
    </w:p>
    <w:p w14:paraId="1041750B" w14:textId="77777777" w:rsidR="009D4CCC" w:rsidRPr="009D4CCC" w:rsidRDefault="009D4CCC" w:rsidP="009D4CCC">
      <w:pPr>
        <w:bidi/>
        <w:jc w:val="both"/>
        <w:rPr>
          <w:rFonts w:cs="David" w:hint="cs"/>
          <w:rtl/>
        </w:rPr>
      </w:pPr>
      <w:r w:rsidRPr="009D4CCC">
        <w:rPr>
          <w:rFonts w:cs="David" w:hint="cs"/>
          <w:rtl/>
        </w:rPr>
        <w:tab/>
        <w:t xml:space="preserve"> אני אגיד לך בשביל מה זה באמת: המנצחים מעיפים את זה באוויר בכנס הסיום.</w:t>
      </w:r>
    </w:p>
    <w:p w14:paraId="3A33CF29" w14:textId="77777777" w:rsidR="009D4CCC" w:rsidRPr="009D4CCC" w:rsidRDefault="009D4CCC" w:rsidP="009D4CCC">
      <w:pPr>
        <w:bidi/>
        <w:jc w:val="both"/>
        <w:rPr>
          <w:rFonts w:cs="David" w:hint="cs"/>
          <w:rtl/>
        </w:rPr>
      </w:pPr>
    </w:p>
    <w:p w14:paraId="709F1928" w14:textId="77777777" w:rsidR="009D4CCC" w:rsidRPr="009D4CCC" w:rsidRDefault="009D4CCC" w:rsidP="009D4CCC">
      <w:pPr>
        <w:bidi/>
        <w:jc w:val="both"/>
        <w:rPr>
          <w:rFonts w:cs="David"/>
        </w:rPr>
      </w:pPr>
      <w:r w:rsidRPr="009D4CCC">
        <w:rPr>
          <w:rFonts w:cs="David" w:hint="cs"/>
          <w:u w:val="single"/>
          <w:rtl/>
        </w:rPr>
        <w:t>אורלי עדס:</w:t>
      </w:r>
    </w:p>
    <w:p w14:paraId="2294F564" w14:textId="77777777" w:rsidR="009D4CCC" w:rsidRPr="009D4CCC" w:rsidRDefault="009D4CCC" w:rsidP="009D4CCC">
      <w:pPr>
        <w:bidi/>
        <w:jc w:val="both"/>
        <w:rPr>
          <w:rFonts w:cs="David" w:hint="cs"/>
          <w:rtl/>
        </w:rPr>
      </w:pPr>
    </w:p>
    <w:p w14:paraId="4796B97F" w14:textId="77777777" w:rsidR="009D4CCC" w:rsidRPr="009D4CCC" w:rsidRDefault="009D4CCC" w:rsidP="009D4CCC">
      <w:pPr>
        <w:bidi/>
        <w:jc w:val="both"/>
        <w:rPr>
          <w:rFonts w:cs="David" w:hint="cs"/>
          <w:rtl/>
        </w:rPr>
      </w:pPr>
      <w:r w:rsidRPr="009D4CCC">
        <w:rPr>
          <w:rFonts w:cs="David" w:hint="cs"/>
          <w:rtl/>
        </w:rPr>
        <w:tab/>
        <w:t xml:space="preserve">יש מקומות שלפעמים באופן פרטי אוספים את הפתקים. </w:t>
      </w:r>
    </w:p>
    <w:p w14:paraId="7C571181" w14:textId="77777777" w:rsidR="009D4CCC" w:rsidRPr="009D4CCC" w:rsidRDefault="009D4CCC" w:rsidP="009D4CCC">
      <w:pPr>
        <w:bidi/>
        <w:jc w:val="both"/>
        <w:rPr>
          <w:rFonts w:cs="David" w:hint="cs"/>
          <w:rtl/>
        </w:rPr>
      </w:pPr>
    </w:p>
    <w:p w14:paraId="33476FEF" w14:textId="77777777" w:rsidR="009D4CCC" w:rsidRPr="009D4CCC" w:rsidRDefault="009D4CCC" w:rsidP="009D4CCC">
      <w:pPr>
        <w:bidi/>
        <w:jc w:val="both"/>
        <w:rPr>
          <w:rFonts w:cs="David" w:hint="cs"/>
          <w:rtl/>
        </w:rPr>
      </w:pPr>
      <w:r w:rsidRPr="009D4CCC">
        <w:rPr>
          <w:rFonts w:cs="David" w:hint="cs"/>
          <w:u w:val="single"/>
          <w:rtl/>
        </w:rPr>
        <w:t>אהוד שילת:</w:t>
      </w:r>
    </w:p>
    <w:p w14:paraId="569DF738" w14:textId="77777777" w:rsidR="009D4CCC" w:rsidRPr="009D4CCC" w:rsidRDefault="009D4CCC" w:rsidP="009D4CCC">
      <w:pPr>
        <w:bidi/>
        <w:jc w:val="both"/>
        <w:rPr>
          <w:rFonts w:cs="David" w:hint="cs"/>
          <w:rtl/>
        </w:rPr>
      </w:pPr>
    </w:p>
    <w:p w14:paraId="0521FF8E" w14:textId="77777777" w:rsidR="009D4CCC" w:rsidRPr="009D4CCC" w:rsidRDefault="009D4CCC" w:rsidP="009D4CCC">
      <w:pPr>
        <w:bidi/>
        <w:jc w:val="both"/>
        <w:rPr>
          <w:rFonts w:cs="David" w:hint="cs"/>
          <w:rtl/>
        </w:rPr>
      </w:pPr>
      <w:r w:rsidRPr="009D4CCC">
        <w:rPr>
          <w:rFonts w:cs="David" w:hint="cs"/>
          <w:rtl/>
        </w:rPr>
        <w:tab/>
        <w:t>מפלגות מדפיסות על חשבונן פתקים - - -</w:t>
      </w:r>
    </w:p>
    <w:p w14:paraId="0455A6C2" w14:textId="77777777" w:rsidR="009D4CCC" w:rsidRPr="009D4CCC" w:rsidRDefault="009D4CCC" w:rsidP="009D4CCC">
      <w:pPr>
        <w:bidi/>
        <w:jc w:val="both"/>
        <w:rPr>
          <w:rFonts w:cs="David" w:hint="cs"/>
          <w:rtl/>
        </w:rPr>
      </w:pPr>
    </w:p>
    <w:p w14:paraId="64EB0E7B" w14:textId="77777777" w:rsidR="009D4CCC" w:rsidRPr="009D4CCC" w:rsidRDefault="009D4CCC" w:rsidP="009D4CCC">
      <w:pPr>
        <w:bidi/>
        <w:jc w:val="both"/>
        <w:rPr>
          <w:rFonts w:cs="David"/>
          <w:u w:val="single"/>
        </w:rPr>
      </w:pPr>
      <w:r w:rsidRPr="009D4CCC">
        <w:rPr>
          <w:rFonts w:cs="David" w:hint="cs"/>
          <w:u w:val="single"/>
          <w:rtl/>
        </w:rPr>
        <w:t>היו"ר יריב לוין:</w:t>
      </w:r>
    </w:p>
    <w:p w14:paraId="289772C1" w14:textId="77777777" w:rsidR="009D4CCC" w:rsidRPr="009D4CCC" w:rsidRDefault="009D4CCC" w:rsidP="009D4CCC">
      <w:pPr>
        <w:bidi/>
        <w:jc w:val="both"/>
        <w:rPr>
          <w:rFonts w:cs="David" w:hint="cs"/>
          <w:u w:val="single"/>
          <w:rtl/>
        </w:rPr>
      </w:pPr>
    </w:p>
    <w:p w14:paraId="551A296F" w14:textId="77777777" w:rsidR="009D4CCC" w:rsidRPr="009D4CCC" w:rsidRDefault="009D4CCC" w:rsidP="009D4CCC">
      <w:pPr>
        <w:bidi/>
        <w:jc w:val="both"/>
        <w:rPr>
          <w:rFonts w:cs="David" w:hint="cs"/>
          <w:rtl/>
        </w:rPr>
      </w:pPr>
      <w:r w:rsidRPr="009D4CCC">
        <w:rPr>
          <w:rFonts w:cs="David" w:hint="cs"/>
          <w:rtl/>
        </w:rPr>
        <w:tab/>
        <w:t>לא ייאמן מה הכמות שצריך ביום בחירות.</w:t>
      </w:r>
    </w:p>
    <w:p w14:paraId="67B46090" w14:textId="77777777" w:rsidR="009D4CCC" w:rsidRPr="009D4CCC" w:rsidRDefault="009D4CCC" w:rsidP="009D4CCC">
      <w:pPr>
        <w:bidi/>
        <w:jc w:val="both"/>
        <w:rPr>
          <w:rFonts w:cs="David" w:hint="cs"/>
          <w:rtl/>
        </w:rPr>
      </w:pPr>
    </w:p>
    <w:p w14:paraId="0DE95AF8" w14:textId="77777777" w:rsidR="009D4CCC" w:rsidRPr="009D4CCC" w:rsidRDefault="009D4CCC" w:rsidP="009D4CCC">
      <w:pPr>
        <w:bidi/>
        <w:jc w:val="both"/>
        <w:rPr>
          <w:rFonts w:cs="David" w:hint="cs"/>
          <w:rtl/>
        </w:rPr>
      </w:pPr>
      <w:r w:rsidRPr="009D4CCC">
        <w:rPr>
          <w:rFonts w:cs="David" w:hint="cs"/>
          <w:u w:val="single"/>
          <w:rtl/>
        </w:rPr>
        <w:t>איל זנדברג:</w:t>
      </w:r>
    </w:p>
    <w:p w14:paraId="4C5389BA" w14:textId="77777777" w:rsidR="009D4CCC" w:rsidRPr="009D4CCC" w:rsidRDefault="009D4CCC" w:rsidP="009D4CCC">
      <w:pPr>
        <w:bidi/>
        <w:jc w:val="both"/>
        <w:rPr>
          <w:rFonts w:cs="David" w:hint="cs"/>
          <w:rtl/>
        </w:rPr>
      </w:pPr>
    </w:p>
    <w:p w14:paraId="3BD76FCD" w14:textId="77777777" w:rsidR="009D4CCC" w:rsidRPr="009D4CCC" w:rsidRDefault="009D4CCC" w:rsidP="009D4CCC">
      <w:pPr>
        <w:bidi/>
        <w:jc w:val="both"/>
        <w:rPr>
          <w:rFonts w:cs="David" w:hint="cs"/>
          <w:rtl/>
        </w:rPr>
      </w:pPr>
      <w:r w:rsidRPr="009D4CCC">
        <w:rPr>
          <w:rFonts w:cs="David" w:hint="cs"/>
          <w:rtl/>
        </w:rPr>
        <w:tab/>
        <w:t xml:space="preserve">זה דבר שאפשר היה לאסור אותו. זה שהמפלגות מדפיסות פתקים, ואפשר להצביע בקלפי עם פתק שהבאת מהבית? אני לא מבין למה זה צריך להיות ככה. </w:t>
      </w:r>
    </w:p>
    <w:p w14:paraId="52E8CD09" w14:textId="77777777" w:rsidR="009D4CCC" w:rsidRPr="009D4CCC" w:rsidRDefault="009D4CCC" w:rsidP="009D4CCC">
      <w:pPr>
        <w:bidi/>
        <w:jc w:val="both"/>
        <w:rPr>
          <w:rFonts w:cs="David" w:hint="cs"/>
          <w:rtl/>
        </w:rPr>
      </w:pPr>
    </w:p>
    <w:p w14:paraId="480EA9A3" w14:textId="77777777" w:rsidR="009D4CCC" w:rsidRPr="009D4CCC" w:rsidRDefault="009D4CCC" w:rsidP="009D4CCC">
      <w:pPr>
        <w:bidi/>
        <w:jc w:val="both"/>
        <w:rPr>
          <w:rFonts w:cs="David" w:hint="cs"/>
          <w:u w:val="single"/>
          <w:rtl/>
        </w:rPr>
      </w:pPr>
      <w:r w:rsidRPr="009D4CCC">
        <w:rPr>
          <w:rFonts w:cs="David" w:hint="cs"/>
          <w:u w:val="single"/>
          <w:rtl/>
        </w:rPr>
        <w:t>היו</w:t>
      </w:r>
      <w:r w:rsidRPr="009D4CCC">
        <w:rPr>
          <w:rFonts w:cs="David"/>
          <w:u w:val="single"/>
          <w:rtl/>
        </w:rPr>
        <w:t>"</w:t>
      </w:r>
      <w:r w:rsidRPr="009D4CCC">
        <w:rPr>
          <w:rFonts w:cs="David" w:hint="cs"/>
          <w:u w:val="single"/>
          <w:rtl/>
        </w:rPr>
        <w:t>ר יריב לוין:</w:t>
      </w:r>
    </w:p>
    <w:p w14:paraId="758EA41C" w14:textId="77777777" w:rsidR="009D4CCC" w:rsidRPr="009D4CCC" w:rsidRDefault="009D4CCC" w:rsidP="009D4CCC">
      <w:pPr>
        <w:bidi/>
        <w:jc w:val="both"/>
        <w:rPr>
          <w:rFonts w:cs="David" w:hint="cs"/>
          <w:u w:val="single"/>
          <w:rtl/>
        </w:rPr>
      </w:pPr>
    </w:p>
    <w:p w14:paraId="7C3AB477" w14:textId="77777777" w:rsidR="009D4CCC" w:rsidRPr="009D4CCC" w:rsidRDefault="009D4CCC" w:rsidP="009D4CCC">
      <w:pPr>
        <w:bidi/>
        <w:jc w:val="both"/>
        <w:rPr>
          <w:rFonts w:cs="David" w:hint="cs"/>
          <w:rtl/>
        </w:rPr>
      </w:pPr>
      <w:r w:rsidRPr="009D4CCC">
        <w:rPr>
          <w:rFonts w:cs="David" w:hint="cs"/>
          <w:rtl/>
        </w:rPr>
        <w:tab/>
        <w:t>יש בזה היגיון, בעיקר בבחירות לרשויות המקומיות שאנשים לא יודעים מה שם הרשימה ולא כלום.</w:t>
      </w:r>
    </w:p>
    <w:p w14:paraId="732A2174" w14:textId="77777777" w:rsidR="009D4CCC" w:rsidRPr="009D4CCC" w:rsidRDefault="009D4CCC" w:rsidP="009D4CCC">
      <w:pPr>
        <w:bidi/>
        <w:jc w:val="both"/>
        <w:rPr>
          <w:rFonts w:cs="David" w:hint="cs"/>
          <w:rtl/>
        </w:rPr>
      </w:pPr>
    </w:p>
    <w:p w14:paraId="32525275" w14:textId="77777777" w:rsidR="009D4CCC" w:rsidRPr="009D4CCC" w:rsidRDefault="009D4CCC" w:rsidP="009D4CCC">
      <w:pPr>
        <w:bidi/>
        <w:jc w:val="both"/>
        <w:rPr>
          <w:rFonts w:cs="David" w:hint="cs"/>
          <w:u w:val="single"/>
          <w:rtl/>
        </w:rPr>
      </w:pPr>
      <w:r w:rsidRPr="009D4CCC">
        <w:rPr>
          <w:rFonts w:cs="David" w:hint="cs"/>
          <w:u w:val="single"/>
          <w:rtl/>
        </w:rPr>
        <w:t>דוד רותם:</w:t>
      </w:r>
    </w:p>
    <w:p w14:paraId="1B321AF6" w14:textId="77777777" w:rsidR="009D4CCC" w:rsidRPr="009D4CCC" w:rsidRDefault="009D4CCC" w:rsidP="009D4CCC">
      <w:pPr>
        <w:bidi/>
        <w:jc w:val="both"/>
        <w:rPr>
          <w:rFonts w:cs="David" w:hint="cs"/>
          <w:u w:val="single"/>
          <w:rtl/>
        </w:rPr>
      </w:pPr>
    </w:p>
    <w:p w14:paraId="6C411BA4" w14:textId="77777777" w:rsidR="009D4CCC" w:rsidRPr="009D4CCC" w:rsidRDefault="009D4CCC" w:rsidP="009D4CCC">
      <w:pPr>
        <w:bidi/>
        <w:jc w:val="both"/>
        <w:rPr>
          <w:rFonts w:cs="David" w:hint="cs"/>
          <w:rtl/>
        </w:rPr>
      </w:pPr>
      <w:r w:rsidRPr="009D4CCC">
        <w:rPr>
          <w:rFonts w:cs="David" w:hint="cs"/>
          <w:rtl/>
        </w:rPr>
        <w:tab/>
        <w:t xml:space="preserve"> ועדת הבחירות גם מוכרת את הפתקאות האלה.</w:t>
      </w:r>
    </w:p>
    <w:p w14:paraId="18CE5F56" w14:textId="77777777" w:rsidR="009D4CCC" w:rsidRPr="009D4CCC" w:rsidRDefault="009D4CCC" w:rsidP="009D4CCC">
      <w:pPr>
        <w:bidi/>
        <w:jc w:val="both"/>
        <w:rPr>
          <w:rFonts w:cs="David" w:hint="cs"/>
          <w:rtl/>
        </w:rPr>
      </w:pPr>
    </w:p>
    <w:p w14:paraId="402C2A5A" w14:textId="77777777" w:rsidR="009D4CCC" w:rsidRPr="009D4CCC" w:rsidRDefault="009D4CCC" w:rsidP="009D4CCC">
      <w:pPr>
        <w:bidi/>
        <w:jc w:val="both"/>
        <w:rPr>
          <w:rFonts w:cs="David"/>
        </w:rPr>
      </w:pPr>
      <w:r w:rsidRPr="009D4CCC">
        <w:rPr>
          <w:rFonts w:cs="David" w:hint="cs"/>
          <w:u w:val="single"/>
          <w:rtl/>
        </w:rPr>
        <w:t>איל זנדברג:</w:t>
      </w:r>
    </w:p>
    <w:p w14:paraId="79619CCD" w14:textId="77777777" w:rsidR="009D4CCC" w:rsidRPr="009D4CCC" w:rsidRDefault="009D4CCC" w:rsidP="009D4CCC">
      <w:pPr>
        <w:bidi/>
        <w:jc w:val="both"/>
        <w:rPr>
          <w:rFonts w:cs="David" w:hint="cs"/>
          <w:rtl/>
        </w:rPr>
      </w:pPr>
    </w:p>
    <w:p w14:paraId="30C96A12" w14:textId="77777777" w:rsidR="009D4CCC" w:rsidRPr="009D4CCC" w:rsidRDefault="009D4CCC" w:rsidP="009D4CCC">
      <w:pPr>
        <w:bidi/>
        <w:jc w:val="both"/>
        <w:rPr>
          <w:rFonts w:cs="David" w:hint="cs"/>
          <w:rtl/>
        </w:rPr>
      </w:pPr>
      <w:r w:rsidRPr="009D4CCC">
        <w:rPr>
          <w:rFonts w:cs="David" w:hint="cs"/>
          <w:rtl/>
        </w:rPr>
        <w:tab/>
        <w:t xml:space="preserve">למה? </w:t>
      </w:r>
    </w:p>
    <w:p w14:paraId="39F70949" w14:textId="77777777" w:rsidR="009D4CCC" w:rsidRPr="009D4CCC" w:rsidRDefault="009D4CCC" w:rsidP="009D4CCC">
      <w:pPr>
        <w:bidi/>
        <w:jc w:val="both"/>
        <w:rPr>
          <w:rFonts w:cs="David" w:hint="cs"/>
          <w:rtl/>
        </w:rPr>
      </w:pPr>
    </w:p>
    <w:p w14:paraId="552BF9B4" w14:textId="77777777" w:rsidR="009D4CCC" w:rsidRPr="009D4CCC" w:rsidRDefault="009D4CCC" w:rsidP="009D4CCC">
      <w:pPr>
        <w:bidi/>
        <w:jc w:val="both"/>
        <w:rPr>
          <w:rFonts w:cs="David"/>
          <w:u w:val="single"/>
        </w:rPr>
      </w:pPr>
      <w:r w:rsidRPr="009D4CCC">
        <w:rPr>
          <w:rFonts w:cs="David" w:hint="cs"/>
          <w:u w:val="single"/>
          <w:rtl/>
        </w:rPr>
        <w:t>היו"ר יריב לוין:</w:t>
      </w:r>
    </w:p>
    <w:p w14:paraId="13175379" w14:textId="77777777" w:rsidR="009D4CCC" w:rsidRPr="009D4CCC" w:rsidRDefault="009D4CCC" w:rsidP="009D4CCC">
      <w:pPr>
        <w:bidi/>
        <w:jc w:val="both"/>
        <w:rPr>
          <w:rFonts w:cs="David" w:hint="cs"/>
          <w:u w:val="single"/>
          <w:rtl/>
        </w:rPr>
      </w:pPr>
    </w:p>
    <w:p w14:paraId="00E9FDB6" w14:textId="77777777" w:rsidR="009D4CCC" w:rsidRPr="009D4CCC" w:rsidRDefault="009D4CCC" w:rsidP="009D4CCC">
      <w:pPr>
        <w:bidi/>
        <w:jc w:val="both"/>
        <w:rPr>
          <w:rFonts w:cs="David" w:hint="cs"/>
          <w:rtl/>
        </w:rPr>
      </w:pPr>
      <w:r w:rsidRPr="009D4CCC">
        <w:rPr>
          <w:rFonts w:cs="David" w:hint="cs"/>
          <w:rtl/>
        </w:rPr>
        <w:tab/>
        <w:t>אנשים לא יודעים מה שם הרשימה. הם יודעים שהם רוצים להצביע לרשימה של ראש העיר, הם רק לא יודעים איך קוראים לה, מי המועמדים ולא זוכרים.</w:t>
      </w:r>
    </w:p>
    <w:p w14:paraId="2BB6DDCD" w14:textId="77777777" w:rsidR="009D4CCC" w:rsidRPr="009D4CCC" w:rsidRDefault="009D4CCC" w:rsidP="009D4CCC">
      <w:pPr>
        <w:bidi/>
        <w:jc w:val="both"/>
        <w:rPr>
          <w:rFonts w:cs="David" w:hint="cs"/>
          <w:rtl/>
        </w:rPr>
      </w:pPr>
    </w:p>
    <w:p w14:paraId="2167BB2C" w14:textId="77777777" w:rsidR="009D4CCC" w:rsidRPr="009D4CCC" w:rsidRDefault="009D4CCC" w:rsidP="009D4CCC">
      <w:pPr>
        <w:bidi/>
        <w:jc w:val="both"/>
        <w:rPr>
          <w:rFonts w:cs="David" w:hint="cs"/>
          <w:u w:val="single"/>
          <w:rtl/>
        </w:rPr>
      </w:pPr>
      <w:r w:rsidRPr="009D4CCC">
        <w:rPr>
          <w:rFonts w:cs="David" w:hint="cs"/>
          <w:u w:val="single"/>
          <w:rtl/>
        </w:rPr>
        <w:t>דוד רותם:</w:t>
      </w:r>
    </w:p>
    <w:p w14:paraId="238440B8" w14:textId="77777777" w:rsidR="009D4CCC" w:rsidRPr="009D4CCC" w:rsidRDefault="009D4CCC" w:rsidP="009D4CCC">
      <w:pPr>
        <w:bidi/>
        <w:jc w:val="both"/>
        <w:rPr>
          <w:rFonts w:cs="David" w:hint="cs"/>
          <w:u w:val="single"/>
          <w:rtl/>
        </w:rPr>
      </w:pPr>
    </w:p>
    <w:p w14:paraId="23B397BE" w14:textId="77777777" w:rsidR="009D4CCC" w:rsidRPr="009D4CCC" w:rsidRDefault="009D4CCC" w:rsidP="009D4CCC">
      <w:pPr>
        <w:bidi/>
        <w:jc w:val="both"/>
        <w:rPr>
          <w:rFonts w:cs="David" w:hint="cs"/>
          <w:rtl/>
        </w:rPr>
      </w:pPr>
      <w:r w:rsidRPr="009D4CCC">
        <w:rPr>
          <w:rFonts w:cs="David" w:hint="cs"/>
          <w:rtl/>
        </w:rPr>
        <w:tab/>
        <w:t>איל, זה מה שמפחיד אותך? ככה מזייפים בחירות בארץ?</w:t>
      </w:r>
    </w:p>
    <w:p w14:paraId="3BD11B65" w14:textId="77777777" w:rsidR="009D4CCC" w:rsidRPr="009D4CCC" w:rsidRDefault="009D4CCC" w:rsidP="009D4CCC">
      <w:pPr>
        <w:bidi/>
        <w:jc w:val="both"/>
        <w:rPr>
          <w:rFonts w:cs="David" w:hint="cs"/>
          <w:rtl/>
        </w:rPr>
      </w:pPr>
    </w:p>
    <w:p w14:paraId="6014B8D6" w14:textId="77777777" w:rsidR="009D4CCC" w:rsidRPr="009D4CCC" w:rsidRDefault="009D4CCC" w:rsidP="009D4CCC">
      <w:pPr>
        <w:bidi/>
        <w:jc w:val="both"/>
        <w:rPr>
          <w:rFonts w:cs="David" w:hint="cs"/>
          <w:rtl/>
        </w:rPr>
      </w:pPr>
      <w:r w:rsidRPr="009D4CCC">
        <w:rPr>
          <w:rFonts w:cs="David" w:hint="cs"/>
          <w:u w:val="single"/>
          <w:rtl/>
        </w:rPr>
        <w:t>ארבל אסטרחן:</w:t>
      </w:r>
    </w:p>
    <w:p w14:paraId="1603C24F" w14:textId="77777777" w:rsidR="009D4CCC" w:rsidRPr="009D4CCC" w:rsidRDefault="009D4CCC" w:rsidP="009D4CCC">
      <w:pPr>
        <w:bidi/>
        <w:jc w:val="both"/>
        <w:rPr>
          <w:rFonts w:cs="David" w:hint="cs"/>
          <w:rtl/>
        </w:rPr>
      </w:pPr>
    </w:p>
    <w:p w14:paraId="29421F00" w14:textId="77777777" w:rsidR="009D4CCC" w:rsidRPr="009D4CCC" w:rsidRDefault="009D4CCC" w:rsidP="009D4CCC">
      <w:pPr>
        <w:bidi/>
        <w:jc w:val="both"/>
        <w:rPr>
          <w:rFonts w:cs="David" w:hint="cs"/>
          <w:rtl/>
        </w:rPr>
      </w:pPr>
      <w:r w:rsidRPr="009D4CCC">
        <w:rPr>
          <w:rFonts w:cs="David" w:hint="cs"/>
          <w:rtl/>
        </w:rPr>
        <w:tab/>
        <w:t xml:space="preserve">סעיף 78 שכותרתו "קולות פסולים": היום הוא אומר שקול פסול יהיה פתק הצבעה ריק שסומן בו דבר מלבד אות או כינוי של רשימה". מוצע: "קול פסול יהיה פתק הצבעה ריק שסומן בו דבר מלבד המילים "בעד" או "נגד". </w:t>
      </w:r>
    </w:p>
    <w:p w14:paraId="68AC15B8" w14:textId="77777777" w:rsidR="009D4CCC" w:rsidRPr="009D4CCC" w:rsidRDefault="009D4CCC" w:rsidP="009D4CCC">
      <w:pPr>
        <w:bidi/>
        <w:jc w:val="both"/>
        <w:rPr>
          <w:rFonts w:cs="David" w:hint="cs"/>
          <w:rtl/>
        </w:rPr>
      </w:pPr>
    </w:p>
    <w:p w14:paraId="2CCA2211" w14:textId="77777777" w:rsidR="009D4CCC" w:rsidRPr="009D4CCC" w:rsidRDefault="009D4CCC" w:rsidP="009D4CCC">
      <w:pPr>
        <w:bidi/>
        <w:jc w:val="both"/>
        <w:rPr>
          <w:rFonts w:cs="David" w:hint="cs"/>
          <w:rtl/>
        </w:rPr>
      </w:pPr>
      <w:r w:rsidRPr="009D4CCC">
        <w:rPr>
          <w:rFonts w:cs="David" w:hint="cs"/>
          <w:rtl/>
        </w:rPr>
        <w:tab/>
        <w:t xml:space="preserve">סעיף 79(ה) </w:t>
      </w:r>
      <w:r w:rsidRPr="009D4CCC">
        <w:rPr>
          <w:rFonts w:cs="David"/>
          <w:rtl/>
        </w:rPr>
        <w:t>–</w:t>
      </w:r>
      <w:r w:rsidRPr="009D4CCC">
        <w:rPr>
          <w:rFonts w:cs="David" w:hint="cs"/>
          <w:rtl/>
        </w:rPr>
        <w:t xml:space="preserve"> סעיף 79 מדבר על ספירת הקולות. סעיף קטן (ה) אומר היום: "יושב ראש ועדה אזורית ויושב ראש ועדה מרכזית רשאי לתקן בפרוטוקול כל מיני פרטים, ביניהם טעות או השמטה בהעתקת מספר הקולות הכשרים לרשימת מועמדים מגיליון ספירת הקולות לפרוטוקול". מוצע במקום "לרשימת המועמדים" לכתוב "טעות או השמטה בהעתקת מספר הקולות הכשרים "בעד" ובמספר הקולות הכשרים "נגד". הם גם יכולים לתקן רישום קולות כשרים לרשימת מועמדים שנרשמו בטעות לרשימה אחרת. אז פה </w:t>
      </w:r>
      <w:r w:rsidRPr="009D4CCC">
        <w:rPr>
          <w:rFonts w:cs="David"/>
          <w:rtl/>
        </w:rPr>
        <w:t>–</w:t>
      </w:r>
      <w:r w:rsidRPr="009D4CCC">
        <w:rPr>
          <w:rFonts w:cs="David" w:hint="cs"/>
          <w:rtl/>
        </w:rPr>
        <w:t xml:space="preserve"> רישום קולות "בעד" ונרשמו בטעות "נגד", ומחיקתם, ולהפך.</w:t>
      </w:r>
    </w:p>
    <w:p w14:paraId="6189A111" w14:textId="77777777" w:rsidR="009D4CCC" w:rsidRPr="009D4CCC" w:rsidRDefault="009D4CCC" w:rsidP="009D4CCC">
      <w:pPr>
        <w:bidi/>
        <w:jc w:val="both"/>
        <w:rPr>
          <w:rFonts w:cs="David" w:hint="cs"/>
          <w:rtl/>
        </w:rPr>
      </w:pPr>
    </w:p>
    <w:p w14:paraId="77F50089" w14:textId="77777777" w:rsidR="009D4CCC" w:rsidRPr="009D4CCC" w:rsidRDefault="009D4CCC" w:rsidP="009D4CCC">
      <w:pPr>
        <w:bidi/>
        <w:jc w:val="both"/>
        <w:rPr>
          <w:rFonts w:cs="David" w:hint="cs"/>
          <w:rtl/>
        </w:rPr>
      </w:pPr>
      <w:r w:rsidRPr="009D4CCC">
        <w:rPr>
          <w:rFonts w:cs="David" w:hint="cs"/>
          <w:rtl/>
        </w:rPr>
        <w:tab/>
        <w:t xml:space="preserve">התיקון הבא הוא מחיקה של סעיפים שאינם רלוונטיים. הסעיפים בפרק ח' שעניינו חלוקת המנדטים ותוצאות הבחירות </w:t>
      </w:r>
      <w:r w:rsidRPr="009D4CCC">
        <w:rPr>
          <w:rFonts w:cs="David"/>
          <w:rtl/>
        </w:rPr>
        <w:t>–</w:t>
      </w:r>
      <w:r w:rsidRPr="009D4CCC">
        <w:rPr>
          <w:rFonts w:cs="David" w:hint="cs"/>
          <w:rtl/>
        </w:rPr>
        <w:t xml:space="preserve"> מוצע למחוק את סעיפים: 81 שכותרתו "חלוקת המנדטים", את סעיף 82 שכותרתו "חלוקת מנדטים במקרה של רשימות קשורות" ואת סעיף 83 </w:t>
      </w:r>
      <w:r w:rsidRPr="009D4CCC">
        <w:rPr>
          <w:rFonts w:cs="David"/>
          <w:rtl/>
        </w:rPr>
        <w:t>–</w:t>
      </w:r>
      <w:r w:rsidRPr="009D4CCC">
        <w:rPr>
          <w:rFonts w:cs="David" w:hint="cs"/>
          <w:rtl/>
        </w:rPr>
        <w:t xml:space="preserve"> "קביעת חברי הכנסת". </w:t>
      </w:r>
    </w:p>
    <w:p w14:paraId="0D226F2D" w14:textId="77777777" w:rsidR="009D4CCC" w:rsidRPr="009D4CCC" w:rsidRDefault="009D4CCC" w:rsidP="009D4CCC">
      <w:pPr>
        <w:bidi/>
        <w:jc w:val="both"/>
        <w:rPr>
          <w:rFonts w:cs="David" w:hint="cs"/>
          <w:rtl/>
        </w:rPr>
      </w:pPr>
    </w:p>
    <w:p w14:paraId="7D0FB7EF" w14:textId="77777777" w:rsidR="009D4CCC" w:rsidRPr="009D4CCC" w:rsidRDefault="009D4CCC" w:rsidP="009D4CCC">
      <w:pPr>
        <w:bidi/>
        <w:jc w:val="both"/>
        <w:rPr>
          <w:rFonts w:cs="David" w:hint="cs"/>
          <w:rtl/>
        </w:rPr>
      </w:pPr>
      <w:r w:rsidRPr="009D4CCC">
        <w:rPr>
          <w:rFonts w:cs="David" w:hint="cs"/>
          <w:rtl/>
        </w:rPr>
        <w:tab/>
        <w:t xml:space="preserve">תיקון 84 באותו פרק שמדבר על פרסום התוצאות. לפי סעיף 84 היום, משנסתיימה ספירת הקולות יפרסמו את תוצאות הבחירות, ומוצע לקבוע כי יפרסמו את תוצאות משאל העם, וההודעה תפרט מספר פרטים; מוצע למחוק את מה שקבוע היום: מספר הקולות הפסולים בכל רשימה, מספר המנדטים, שמות הנבחרים וכדומה. ההודעה תכלול את אלה: אישורו או אי אישורו של ההסכם במשאל עם, מספר הקולות הכשרים בעד ומספר הקולות הכשרים נגד, ומספר הקולות שנמצאו פסולים. </w:t>
      </w:r>
    </w:p>
    <w:p w14:paraId="5F103A91" w14:textId="77777777" w:rsidR="009D4CCC" w:rsidRPr="009D4CCC" w:rsidRDefault="009D4CCC" w:rsidP="009D4CCC">
      <w:pPr>
        <w:bidi/>
        <w:jc w:val="both"/>
        <w:rPr>
          <w:rFonts w:cs="David" w:hint="cs"/>
          <w:rtl/>
        </w:rPr>
      </w:pPr>
    </w:p>
    <w:p w14:paraId="0CA3B880" w14:textId="77777777" w:rsidR="009D4CCC" w:rsidRPr="009D4CCC" w:rsidRDefault="009D4CCC" w:rsidP="009D4CCC">
      <w:pPr>
        <w:bidi/>
        <w:jc w:val="both"/>
        <w:rPr>
          <w:rFonts w:cs="David"/>
          <w:rtl/>
        </w:rPr>
      </w:pPr>
      <w:r w:rsidRPr="009D4CCC">
        <w:rPr>
          <w:rFonts w:cs="David" w:hint="cs"/>
          <w:rtl/>
        </w:rPr>
        <w:tab/>
        <w:t xml:space="preserve">בסעיף 84(ב) נאמר היום שההודעה, לפי הסעיף, תהיה ראיה חותכת לחלוקת המנדטים, ומוצע שהיא תהיה "ראיה לתוצאות משאל עם"; וכן למחוק את סעיף קטן (ג) שאומר שהוועדה המרכזית תמציא לכל מי שנבחר תעודה חתומה שהוא נבחר לחבר כנסת </w:t>
      </w:r>
      <w:r w:rsidRPr="009D4CCC">
        <w:rPr>
          <w:rFonts w:cs="David"/>
          <w:rtl/>
        </w:rPr>
        <w:t>–</w:t>
      </w:r>
      <w:r w:rsidRPr="009D4CCC">
        <w:rPr>
          <w:rFonts w:cs="David" w:hint="cs"/>
          <w:rtl/>
        </w:rPr>
        <w:t xml:space="preserve"> זה סעיף לא רלוונטי לעניין משאל עם. </w:t>
      </w:r>
    </w:p>
    <w:p w14:paraId="7FE9C895" w14:textId="77777777" w:rsidR="009D4CCC" w:rsidRPr="009D4CCC" w:rsidRDefault="009D4CCC" w:rsidP="009D4CCC">
      <w:pPr>
        <w:bidi/>
        <w:jc w:val="both"/>
        <w:rPr>
          <w:rFonts w:cs="David" w:hint="cs"/>
          <w:rtl/>
        </w:rPr>
      </w:pPr>
    </w:p>
    <w:p w14:paraId="46C10446" w14:textId="77777777" w:rsidR="009D4CCC" w:rsidRPr="009D4CCC" w:rsidRDefault="009D4CCC" w:rsidP="009D4CCC">
      <w:pPr>
        <w:bidi/>
        <w:jc w:val="both"/>
        <w:rPr>
          <w:rFonts w:cs="David" w:hint="cs"/>
          <w:rtl/>
        </w:rPr>
      </w:pPr>
      <w:r w:rsidRPr="009D4CCC">
        <w:rPr>
          <w:rFonts w:cs="David" w:hint="cs"/>
          <w:rtl/>
        </w:rPr>
        <w:tab/>
        <w:t xml:space="preserve">סעיף 86 </w:t>
      </w:r>
      <w:r w:rsidRPr="009D4CCC">
        <w:rPr>
          <w:rFonts w:cs="David"/>
          <w:rtl/>
        </w:rPr>
        <w:t>–</w:t>
      </w:r>
      <w:r w:rsidRPr="009D4CCC">
        <w:rPr>
          <w:rFonts w:cs="David" w:hint="cs"/>
          <w:rtl/>
        </w:rPr>
        <w:t xml:space="preserve"> עניינו ערעורים על בחירות. היום הוא קובע שכל חבר של ועדת הבחירות המרכזית ושל ועדת בחירות אזורית בכל סיעה, כל חבר כנסת וכל רשימה שהשתתפה בבחירות יכולים לערער על תוצאות הבחירות. פה מוצע שמי שיוכל לערער יישאר חבר ועדת הבחירות המרכזית וחבר ועדת בחירות אזורית; כל סיעה, לרבות סיעה נפרדת שדיברנו עליה, גם אם זה חלק מסיעה, כפי שדובר בסעיף 21. נמחקת האפשרות של רשימה ומועמד כי זה לא רלוונטי. </w:t>
      </w:r>
    </w:p>
    <w:p w14:paraId="75CDCCEA" w14:textId="77777777" w:rsidR="009D4CCC" w:rsidRPr="009D4CCC" w:rsidRDefault="009D4CCC" w:rsidP="009D4CCC">
      <w:pPr>
        <w:bidi/>
        <w:jc w:val="both"/>
        <w:rPr>
          <w:rFonts w:cs="David" w:hint="cs"/>
          <w:rtl/>
        </w:rPr>
      </w:pPr>
    </w:p>
    <w:p w14:paraId="733B24E4" w14:textId="77777777" w:rsidR="009D4CCC" w:rsidRPr="009D4CCC" w:rsidRDefault="009D4CCC" w:rsidP="009D4CCC">
      <w:pPr>
        <w:bidi/>
        <w:jc w:val="both"/>
        <w:rPr>
          <w:rFonts w:cs="David" w:hint="cs"/>
          <w:rtl/>
        </w:rPr>
      </w:pPr>
      <w:r w:rsidRPr="009D4CCC">
        <w:rPr>
          <w:rFonts w:cs="David" w:hint="cs"/>
          <w:rtl/>
        </w:rPr>
        <w:tab/>
        <w:t xml:space="preserve">לעניין הטענות של הערעור </w:t>
      </w:r>
      <w:r w:rsidRPr="009D4CCC">
        <w:rPr>
          <w:rFonts w:cs="David"/>
          <w:rtl/>
        </w:rPr>
        <w:t>–</w:t>
      </w:r>
      <w:r w:rsidRPr="009D4CCC">
        <w:rPr>
          <w:rFonts w:cs="David" w:hint="cs"/>
          <w:rtl/>
        </w:rPr>
        <w:t xml:space="preserve"> היום כתוב ש"הבחירות בכללן או בקלפי מסוימת לא התנהלו כחוק או שחלוקת הקולות בין הרשימות לא הייתה נכונה" </w:t>
      </w:r>
      <w:r w:rsidRPr="009D4CCC">
        <w:rPr>
          <w:rFonts w:cs="David"/>
          <w:rtl/>
        </w:rPr>
        <w:t>–</w:t>
      </w:r>
      <w:r w:rsidRPr="009D4CCC">
        <w:rPr>
          <w:rFonts w:cs="David" w:hint="cs"/>
          <w:rtl/>
        </w:rPr>
        <w:t xml:space="preserve"> מוצע למחוק את המילים "בין רשימות המועמדים". זאת אומרת שבכלל חלוקת הקולות לא הייתה נכונה. זאת עילה אחת לערעור. אחר כך יש עילה שהמנדטים לא חולקו כחוק בפסקה (2), ומוצע למחוק את זה. </w:t>
      </w:r>
    </w:p>
    <w:p w14:paraId="3F0330A5" w14:textId="77777777" w:rsidR="009D4CCC" w:rsidRPr="009D4CCC" w:rsidRDefault="009D4CCC" w:rsidP="009D4CCC">
      <w:pPr>
        <w:bidi/>
        <w:jc w:val="both"/>
        <w:rPr>
          <w:rFonts w:cs="David" w:hint="cs"/>
          <w:rtl/>
        </w:rPr>
      </w:pPr>
    </w:p>
    <w:p w14:paraId="786E007B" w14:textId="77777777" w:rsidR="009D4CCC" w:rsidRPr="009D4CCC" w:rsidRDefault="009D4CCC" w:rsidP="009D4CCC">
      <w:pPr>
        <w:bidi/>
        <w:jc w:val="both"/>
        <w:rPr>
          <w:rFonts w:cs="David" w:hint="cs"/>
          <w:rtl/>
        </w:rPr>
      </w:pPr>
      <w:r w:rsidRPr="009D4CCC">
        <w:rPr>
          <w:rFonts w:cs="David" w:hint="cs"/>
          <w:rtl/>
        </w:rPr>
        <w:tab/>
        <w:t>העילה השלישית היא לגבי "קולות שניתנו בעד רשימת מועמדים מסוימת או הושגו שלא כחוק", ומוצע לתקן את זה: "קולות שניתנו בעד או ניתנו נגד, הושגו שלא כחוק". זה שוב התאמות לעניין משאל עם.</w:t>
      </w:r>
    </w:p>
    <w:p w14:paraId="2F156705" w14:textId="77777777" w:rsidR="009D4CCC" w:rsidRPr="009D4CCC" w:rsidRDefault="009D4CCC" w:rsidP="009D4CCC">
      <w:pPr>
        <w:bidi/>
        <w:jc w:val="both"/>
        <w:rPr>
          <w:rFonts w:cs="David" w:hint="cs"/>
          <w:rtl/>
        </w:rPr>
      </w:pPr>
    </w:p>
    <w:p w14:paraId="631DF9DD" w14:textId="77777777" w:rsidR="009D4CCC" w:rsidRPr="009D4CCC" w:rsidRDefault="009D4CCC" w:rsidP="009D4CCC">
      <w:pPr>
        <w:bidi/>
        <w:jc w:val="both"/>
        <w:rPr>
          <w:rFonts w:cs="David" w:hint="cs"/>
          <w:rtl/>
        </w:rPr>
      </w:pPr>
      <w:r w:rsidRPr="009D4CCC">
        <w:rPr>
          <w:rFonts w:cs="David" w:hint="cs"/>
          <w:rtl/>
        </w:rPr>
        <w:tab/>
        <w:t>סעיף קטן (ב) בסעיף 86 מדבר על מועדי הערעור. היום כתוב: "הערעור יוגש לבית משפט לעניינים מנהליים בירושלים תוך 14 יום מיום פרסום תוצאות הבחירות, ובית המשפט רשאי להאריך את המועד, ובית המשפט ידון בשלושה". מוצע להוסיף פה: "ויחליט בו בתוך 45 ימים מיום הגשתו". זה במסגרת קציבת מועדים שדובר עליהם בכנסת הקודמת, בין היתר, בעקבות הערות של משרד החוץ לנסות כך שהליך הערעור לא יימשך- -</w:t>
      </w:r>
    </w:p>
    <w:p w14:paraId="10078554" w14:textId="77777777" w:rsidR="009D4CCC" w:rsidRPr="009D4CCC" w:rsidRDefault="009D4CCC" w:rsidP="009D4CCC">
      <w:pPr>
        <w:bidi/>
        <w:jc w:val="both"/>
        <w:rPr>
          <w:rFonts w:cs="David" w:hint="cs"/>
          <w:rtl/>
        </w:rPr>
      </w:pPr>
    </w:p>
    <w:p w14:paraId="0B92AC87" w14:textId="77777777" w:rsidR="009D4CCC" w:rsidRPr="009D4CCC" w:rsidRDefault="009D4CCC" w:rsidP="009D4CCC">
      <w:pPr>
        <w:bidi/>
        <w:jc w:val="both"/>
        <w:rPr>
          <w:rFonts w:cs="David" w:hint="cs"/>
          <w:u w:val="single"/>
          <w:rtl/>
        </w:rPr>
      </w:pPr>
      <w:r w:rsidRPr="009D4CCC">
        <w:rPr>
          <w:rFonts w:cs="David" w:hint="cs"/>
          <w:u w:val="single"/>
          <w:rtl/>
        </w:rPr>
        <w:t>היו</w:t>
      </w:r>
      <w:r w:rsidRPr="009D4CCC">
        <w:rPr>
          <w:rFonts w:cs="David"/>
          <w:u w:val="single"/>
          <w:rtl/>
        </w:rPr>
        <w:t>"</w:t>
      </w:r>
      <w:r w:rsidRPr="009D4CCC">
        <w:rPr>
          <w:rFonts w:cs="David" w:hint="cs"/>
          <w:u w:val="single"/>
          <w:rtl/>
        </w:rPr>
        <w:t>ר יריב לוין:</w:t>
      </w:r>
    </w:p>
    <w:p w14:paraId="14F175B0" w14:textId="77777777" w:rsidR="009D4CCC" w:rsidRPr="009D4CCC" w:rsidRDefault="009D4CCC" w:rsidP="009D4CCC">
      <w:pPr>
        <w:bidi/>
        <w:jc w:val="both"/>
        <w:rPr>
          <w:rFonts w:cs="David" w:hint="cs"/>
          <w:u w:val="single"/>
          <w:rtl/>
        </w:rPr>
      </w:pPr>
    </w:p>
    <w:p w14:paraId="0E3C8EB9" w14:textId="77777777" w:rsidR="009D4CCC" w:rsidRPr="009D4CCC" w:rsidRDefault="009D4CCC" w:rsidP="009D4CCC">
      <w:pPr>
        <w:bidi/>
        <w:jc w:val="both"/>
        <w:rPr>
          <w:rFonts w:cs="David" w:hint="cs"/>
          <w:rtl/>
        </w:rPr>
      </w:pPr>
      <w:r w:rsidRPr="009D4CCC">
        <w:rPr>
          <w:rFonts w:cs="David" w:hint="cs"/>
          <w:rtl/>
        </w:rPr>
        <w:tab/>
        <w:t xml:space="preserve"> את סבורה שצריך לקצר את הליך הערעור? נראה לי ש-45 יום זה הרבה.</w:t>
      </w:r>
    </w:p>
    <w:p w14:paraId="443C0202" w14:textId="77777777" w:rsidR="009D4CCC" w:rsidRPr="009D4CCC" w:rsidRDefault="009D4CCC" w:rsidP="009D4CCC">
      <w:pPr>
        <w:bidi/>
        <w:jc w:val="both"/>
        <w:rPr>
          <w:rFonts w:cs="David" w:hint="cs"/>
          <w:rtl/>
        </w:rPr>
      </w:pPr>
    </w:p>
    <w:p w14:paraId="4D25E669" w14:textId="77777777" w:rsidR="009D4CCC" w:rsidRPr="009D4CCC" w:rsidRDefault="009D4CCC" w:rsidP="009D4CCC">
      <w:pPr>
        <w:bidi/>
        <w:jc w:val="both"/>
        <w:rPr>
          <w:rFonts w:cs="David" w:hint="cs"/>
          <w:u w:val="single"/>
          <w:rtl/>
        </w:rPr>
      </w:pPr>
      <w:r w:rsidRPr="009D4CCC">
        <w:rPr>
          <w:rFonts w:cs="David" w:hint="cs"/>
          <w:u w:val="single"/>
          <w:rtl/>
        </w:rPr>
        <w:t>ארבל אסטרחן:</w:t>
      </w:r>
    </w:p>
    <w:p w14:paraId="42052243" w14:textId="77777777" w:rsidR="009D4CCC" w:rsidRPr="009D4CCC" w:rsidRDefault="009D4CCC" w:rsidP="009D4CCC">
      <w:pPr>
        <w:bidi/>
        <w:jc w:val="both"/>
        <w:rPr>
          <w:rFonts w:cs="David" w:hint="cs"/>
          <w:rtl/>
        </w:rPr>
      </w:pPr>
    </w:p>
    <w:p w14:paraId="5A002F31" w14:textId="77777777" w:rsidR="009D4CCC" w:rsidRPr="009D4CCC" w:rsidRDefault="009D4CCC" w:rsidP="009D4CCC">
      <w:pPr>
        <w:bidi/>
        <w:jc w:val="both"/>
        <w:rPr>
          <w:rFonts w:cs="David" w:hint="cs"/>
          <w:rtl/>
        </w:rPr>
      </w:pPr>
      <w:r w:rsidRPr="009D4CCC">
        <w:rPr>
          <w:rFonts w:cs="David" w:hint="cs"/>
          <w:rtl/>
        </w:rPr>
        <w:tab/>
        <w:t>אני אזכיר שהיום זה לא מוגבל.</w:t>
      </w:r>
    </w:p>
    <w:p w14:paraId="541F563F" w14:textId="77777777" w:rsidR="009D4CCC" w:rsidRPr="009D4CCC" w:rsidRDefault="009D4CCC" w:rsidP="009D4CCC">
      <w:pPr>
        <w:bidi/>
        <w:jc w:val="both"/>
        <w:rPr>
          <w:rFonts w:cs="David" w:hint="cs"/>
          <w:rtl/>
        </w:rPr>
      </w:pPr>
    </w:p>
    <w:p w14:paraId="513C9ADC" w14:textId="77777777" w:rsidR="009D4CCC" w:rsidRPr="009D4CCC" w:rsidRDefault="009D4CCC" w:rsidP="009D4CCC">
      <w:pPr>
        <w:bidi/>
        <w:jc w:val="both"/>
        <w:rPr>
          <w:rFonts w:cs="David" w:hint="cs"/>
          <w:rtl/>
        </w:rPr>
      </w:pPr>
      <w:r w:rsidRPr="009D4CCC">
        <w:rPr>
          <w:rFonts w:cs="David" w:hint="cs"/>
          <w:u w:val="single"/>
          <w:rtl/>
        </w:rPr>
        <w:t>אסתר אפרת סמילג:</w:t>
      </w:r>
    </w:p>
    <w:p w14:paraId="1D0DB9F3" w14:textId="77777777" w:rsidR="009D4CCC" w:rsidRPr="009D4CCC" w:rsidRDefault="009D4CCC" w:rsidP="009D4CCC">
      <w:pPr>
        <w:bidi/>
        <w:jc w:val="both"/>
        <w:rPr>
          <w:rFonts w:cs="David" w:hint="cs"/>
          <w:rtl/>
        </w:rPr>
      </w:pPr>
    </w:p>
    <w:p w14:paraId="32A35274" w14:textId="77777777" w:rsidR="009D4CCC" w:rsidRPr="009D4CCC" w:rsidRDefault="009D4CCC" w:rsidP="009D4CCC">
      <w:pPr>
        <w:bidi/>
        <w:jc w:val="both"/>
        <w:rPr>
          <w:rFonts w:cs="David" w:hint="cs"/>
          <w:rtl/>
        </w:rPr>
      </w:pPr>
      <w:r w:rsidRPr="009D4CCC">
        <w:rPr>
          <w:rFonts w:cs="David" w:hint="cs"/>
          <w:rtl/>
        </w:rPr>
        <w:tab/>
        <w:t>אני לא יודעת.</w:t>
      </w:r>
    </w:p>
    <w:p w14:paraId="3E9F084E" w14:textId="77777777" w:rsidR="009D4CCC" w:rsidRPr="009D4CCC" w:rsidRDefault="009D4CCC" w:rsidP="009D4CCC">
      <w:pPr>
        <w:bidi/>
        <w:jc w:val="both"/>
        <w:rPr>
          <w:rFonts w:cs="David" w:hint="cs"/>
          <w:rtl/>
        </w:rPr>
      </w:pPr>
    </w:p>
    <w:p w14:paraId="760E5BD8" w14:textId="77777777" w:rsidR="009D4CCC" w:rsidRPr="009D4CCC" w:rsidRDefault="009D4CCC" w:rsidP="009D4CCC">
      <w:pPr>
        <w:bidi/>
        <w:jc w:val="both"/>
        <w:rPr>
          <w:rFonts w:cs="David" w:hint="cs"/>
          <w:rtl/>
        </w:rPr>
      </w:pPr>
      <w:r w:rsidRPr="009D4CCC">
        <w:rPr>
          <w:rFonts w:cs="David" w:hint="cs"/>
          <w:u w:val="single"/>
          <w:rtl/>
        </w:rPr>
        <w:t>עמי ברקוביץ</w:t>
      </w:r>
      <w:r w:rsidRPr="009D4CCC">
        <w:rPr>
          <w:rFonts w:cs="David"/>
          <w:u w:val="single"/>
          <w:rtl/>
        </w:rPr>
        <w:t>'</w:t>
      </w:r>
      <w:r w:rsidRPr="009D4CCC">
        <w:rPr>
          <w:rFonts w:cs="David" w:hint="cs"/>
          <w:u w:val="single"/>
          <w:rtl/>
        </w:rPr>
        <w:t>:</w:t>
      </w:r>
    </w:p>
    <w:p w14:paraId="1FE66090" w14:textId="77777777" w:rsidR="009D4CCC" w:rsidRPr="009D4CCC" w:rsidRDefault="009D4CCC" w:rsidP="009D4CCC">
      <w:pPr>
        <w:bidi/>
        <w:jc w:val="both"/>
        <w:rPr>
          <w:rFonts w:cs="David" w:hint="cs"/>
          <w:rtl/>
        </w:rPr>
      </w:pPr>
    </w:p>
    <w:p w14:paraId="641327C9" w14:textId="77777777" w:rsidR="009D4CCC" w:rsidRPr="009D4CCC" w:rsidRDefault="009D4CCC" w:rsidP="009D4CCC">
      <w:pPr>
        <w:bidi/>
        <w:jc w:val="both"/>
        <w:rPr>
          <w:rFonts w:cs="David" w:hint="cs"/>
          <w:rtl/>
        </w:rPr>
      </w:pPr>
      <w:r w:rsidRPr="009D4CCC">
        <w:rPr>
          <w:rFonts w:cs="David" w:hint="cs"/>
          <w:rtl/>
        </w:rPr>
        <w:tab/>
        <w:t>נבקש לקבל את העמדה המעודכנת של הנהלת בתי המשפט לגבי הערכתם את המועד הספציפי הזה, אם הוא בסדר או לא.</w:t>
      </w:r>
    </w:p>
    <w:p w14:paraId="4DEA420E" w14:textId="77777777" w:rsidR="009D4CCC" w:rsidRPr="009D4CCC" w:rsidRDefault="009D4CCC" w:rsidP="009D4CCC">
      <w:pPr>
        <w:bidi/>
        <w:jc w:val="both"/>
        <w:rPr>
          <w:rFonts w:cs="David" w:hint="cs"/>
          <w:rtl/>
        </w:rPr>
      </w:pPr>
    </w:p>
    <w:p w14:paraId="2EF4EC7A" w14:textId="77777777" w:rsidR="009D4CCC" w:rsidRPr="009D4CCC" w:rsidRDefault="009D4CCC" w:rsidP="009D4CCC">
      <w:pPr>
        <w:bidi/>
        <w:jc w:val="both"/>
        <w:rPr>
          <w:rFonts w:cs="David"/>
          <w:u w:val="single"/>
        </w:rPr>
      </w:pPr>
      <w:r w:rsidRPr="009D4CCC">
        <w:rPr>
          <w:rFonts w:cs="David" w:hint="cs"/>
          <w:u w:val="single"/>
          <w:rtl/>
        </w:rPr>
        <w:t>היו"ר יריב לוין:</w:t>
      </w:r>
    </w:p>
    <w:p w14:paraId="0520D28D" w14:textId="77777777" w:rsidR="009D4CCC" w:rsidRPr="009D4CCC" w:rsidRDefault="009D4CCC" w:rsidP="009D4CCC">
      <w:pPr>
        <w:bidi/>
        <w:jc w:val="both"/>
        <w:rPr>
          <w:rFonts w:cs="David" w:hint="cs"/>
          <w:u w:val="single"/>
          <w:rtl/>
        </w:rPr>
      </w:pPr>
    </w:p>
    <w:p w14:paraId="573A109C" w14:textId="77777777" w:rsidR="009D4CCC" w:rsidRPr="009D4CCC" w:rsidRDefault="009D4CCC" w:rsidP="009D4CCC">
      <w:pPr>
        <w:bidi/>
        <w:jc w:val="both"/>
        <w:rPr>
          <w:rFonts w:cs="David" w:hint="cs"/>
          <w:rtl/>
        </w:rPr>
      </w:pPr>
      <w:r w:rsidRPr="009D4CCC">
        <w:rPr>
          <w:rFonts w:cs="David" w:hint="cs"/>
          <w:rtl/>
        </w:rPr>
        <w:tab/>
        <w:t>אתם תפנו?</w:t>
      </w:r>
    </w:p>
    <w:p w14:paraId="699C2303" w14:textId="77777777" w:rsidR="009D4CCC" w:rsidRPr="009D4CCC" w:rsidRDefault="009D4CCC" w:rsidP="009D4CCC">
      <w:pPr>
        <w:bidi/>
        <w:jc w:val="both"/>
        <w:rPr>
          <w:rFonts w:cs="David" w:hint="cs"/>
          <w:rtl/>
        </w:rPr>
      </w:pPr>
    </w:p>
    <w:p w14:paraId="25F80AF9" w14:textId="77777777" w:rsidR="009D4CCC" w:rsidRPr="009D4CCC" w:rsidRDefault="009D4CCC" w:rsidP="009D4CCC">
      <w:pPr>
        <w:bidi/>
        <w:jc w:val="both"/>
        <w:rPr>
          <w:rFonts w:cs="David"/>
        </w:rPr>
      </w:pPr>
      <w:r w:rsidRPr="009D4CCC">
        <w:rPr>
          <w:rFonts w:cs="David" w:hint="cs"/>
          <w:u w:val="single"/>
          <w:rtl/>
        </w:rPr>
        <w:t>עמי ברקוביץ':</w:t>
      </w:r>
    </w:p>
    <w:p w14:paraId="37C9C6FA" w14:textId="77777777" w:rsidR="009D4CCC" w:rsidRPr="009D4CCC" w:rsidRDefault="009D4CCC" w:rsidP="009D4CCC">
      <w:pPr>
        <w:bidi/>
        <w:jc w:val="both"/>
        <w:rPr>
          <w:rFonts w:cs="David" w:hint="cs"/>
          <w:rtl/>
        </w:rPr>
      </w:pPr>
    </w:p>
    <w:p w14:paraId="52E33A76" w14:textId="77777777" w:rsidR="009D4CCC" w:rsidRPr="009D4CCC" w:rsidRDefault="009D4CCC" w:rsidP="009D4CCC">
      <w:pPr>
        <w:bidi/>
        <w:jc w:val="both"/>
        <w:rPr>
          <w:rFonts w:cs="David" w:hint="cs"/>
          <w:rtl/>
        </w:rPr>
      </w:pPr>
      <w:r w:rsidRPr="009D4CCC">
        <w:rPr>
          <w:rFonts w:cs="David" w:hint="cs"/>
          <w:rtl/>
        </w:rPr>
        <w:tab/>
        <w:t>אנחנו נפנה.</w:t>
      </w:r>
    </w:p>
    <w:p w14:paraId="7246B24E" w14:textId="77777777" w:rsidR="009D4CCC" w:rsidRPr="009D4CCC" w:rsidRDefault="009D4CCC" w:rsidP="009D4CCC">
      <w:pPr>
        <w:bidi/>
        <w:jc w:val="both"/>
        <w:rPr>
          <w:rFonts w:cs="David" w:hint="cs"/>
          <w:rtl/>
        </w:rPr>
      </w:pPr>
    </w:p>
    <w:p w14:paraId="1D335AB1" w14:textId="77777777" w:rsidR="009D4CCC" w:rsidRPr="009D4CCC" w:rsidRDefault="009D4CCC" w:rsidP="009D4CCC">
      <w:pPr>
        <w:bidi/>
        <w:jc w:val="both"/>
        <w:rPr>
          <w:rFonts w:cs="David" w:hint="cs"/>
          <w:u w:val="single"/>
          <w:rtl/>
        </w:rPr>
      </w:pPr>
      <w:r w:rsidRPr="009D4CCC">
        <w:rPr>
          <w:rFonts w:cs="David" w:hint="cs"/>
          <w:u w:val="single"/>
          <w:rtl/>
        </w:rPr>
        <w:t>דוד רותם:</w:t>
      </w:r>
    </w:p>
    <w:p w14:paraId="562AF19F" w14:textId="77777777" w:rsidR="009D4CCC" w:rsidRPr="009D4CCC" w:rsidRDefault="009D4CCC" w:rsidP="009D4CCC">
      <w:pPr>
        <w:bidi/>
        <w:jc w:val="both"/>
        <w:rPr>
          <w:rFonts w:cs="David" w:hint="cs"/>
          <w:u w:val="single"/>
          <w:rtl/>
        </w:rPr>
      </w:pPr>
    </w:p>
    <w:p w14:paraId="488438E1" w14:textId="77777777" w:rsidR="009D4CCC" w:rsidRPr="009D4CCC" w:rsidRDefault="009D4CCC" w:rsidP="009D4CCC">
      <w:pPr>
        <w:bidi/>
        <w:jc w:val="both"/>
        <w:rPr>
          <w:rFonts w:cs="David" w:hint="cs"/>
          <w:rtl/>
        </w:rPr>
      </w:pPr>
      <w:r w:rsidRPr="009D4CCC">
        <w:rPr>
          <w:rFonts w:cs="David" w:hint="cs"/>
          <w:rtl/>
        </w:rPr>
        <w:tab/>
        <w:t>איך הנהלת בתי המשפט יכולה לתת לך תשובה?</w:t>
      </w:r>
    </w:p>
    <w:p w14:paraId="1386DA98" w14:textId="77777777" w:rsidR="009D4CCC" w:rsidRPr="009D4CCC" w:rsidRDefault="009D4CCC" w:rsidP="009D4CCC">
      <w:pPr>
        <w:bidi/>
        <w:jc w:val="both"/>
        <w:rPr>
          <w:rFonts w:cs="David" w:hint="cs"/>
          <w:rtl/>
        </w:rPr>
      </w:pPr>
    </w:p>
    <w:p w14:paraId="377CBE4E" w14:textId="77777777" w:rsidR="009D4CCC" w:rsidRPr="009D4CCC" w:rsidRDefault="009D4CCC" w:rsidP="009D4CCC">
      <w:pPr>
        <w:bidi/>
        <w:jc w:val="both"/>
        <w:rPr>
          <w:rFonts w:cs="David" w:hint="cs"/>
          <w:rtl/>
        </w:rPr>
      </w:pPr>
      <w:r w:rsidRPr="009D4CCC">
        <w:rPr>
          <w:rFonts w:cs="David" w:hint="cs"/>
          <w:u w:val="single"/>
          <w:rtl/>
        </w:rPr>
        <w:t>עמי ברקוביץ</w:t>
      </w:r>
      <w:r w:rsidRPr="009D4CCC">
        <w:rPr>
          <w:rFonts w:cs="David"/>
          <w:u w:val="single"/>
          <w:rtl/>
        </w:rPr>
        <w:t>'</w:t>
      </w:r>
      <w:r w:rsidRPr="009D4CCC">
        <w:rPr>
          <w:rFonts w:cs="David" w:hint="cs"/>
          <w:u w:val="single"/>
          <w:rtl/>
        </w:rPr>
        <w:t>:</w:t>
      </w:r>
    </w:p>
    <w:p w14:paraId="479D7BF2" w14:textId="77777777" w:rsidR="009D4CCC" w:rsidRPr="009D4CCC" w:rsidRDefault="009D4CCC" w:rsidP="009D4CCC">
      <w:pPr>
        <w:bidi/>
        <w:jc w:val="both"/>
        <w:rPr>
          <w:rFonts w:cs="David" w:hint="cs"/>
          <w:rtl/>
        </w:rPr>
      </w:pPr>
    </w:p>
    <w:p w14:paraId="7FA8C2EF" w14:textId="77777777" w:rsidR="009D4CCC" w:rsidRPr="009D4CCC" w:rsidRDefault="009D4CCC" w:rsidP="009D4CCC">
      <w:pPr>
        <w:bidi/>
        <w:jc w:val="both"/>
        <w:rPr>
          <w:rFonts w:cs="David" w:hint="cs"/>
          <w:rtl/>
        </w:rPr>
      </w:pPr>
      <w:r w:rsidRPr="009D4CCC">
        <w:rPr>
          <w:rFonts w:cs="David" w:hint="cs"/>
          <w:rtl/>
        </w:rPr>
        <w:tab/>
        <w:t>היא תפנה לשופטים ולנשיאת בית המשפט העליון.</w:t>
      </w:r>
    </w:p>
    <w:p w14:paraId="084B4ABB" w14:textId="77777777" w:rsidR="009D4CCC" w:rsidRPr="009D4CCC" w:rsidRDefault="009D4CCC" w:rsidP="009D4CCC">
      <w:pPr>
        <w:bidi/>
        <w:jc w:val="both"/>
        <w:rPr>
          <w:rFonts w:cs="David" w:hint="cs"/>
          <w:rtl/>
        </w:rPr>
      </w:pPr>
    </w:p>
    <w:p w14:paraId="4B7E9DCF" w14:textId="77777777" w:rsidR="009D4CCC" w:rsidRPr="009D4CCC" w:rsidRDefault="009D4CCC" w:rsidP="009D4CCC">
      <w:pPr>
        <w:bidi/>
        <w:jc w:val="both"/>
        <w:rPr>
          <w:rFonts w:cs="David" w:hint="cs"/>
          <w:u w:val="single"/>
          <w:rtl/>
        </w:rPr>
      </w:pPr>
      <w:r w:rsidRPr="009D4CCC">
        <w:rPr>
          <w:rFonts w:cs="David" w:hint="cs"/>
          <w:u w:val="single"/>
          <w:rtl/>
        </w:rPr>
        <w:t>דוד רותם:</w:t>
      </w:r>
    </w:p>
    <w:p w14:paraId="5378D8AD" w14:textId="77777777" w:rsidR="009D4CCC" w:rsidRPr="009D4CCC" w:rsidRDefault="009D4CCC" w:rsidP="009D4CCC">
      <w:pPr>
        <w:bidi/>
        <w:jc w:val="both"/>
        <w:rPr>
          <w:rFonts w:cs="David" w:hint="cs"/>
          <w:u w:val="single"/>
          <w:rtl/>
        </w:rPr>
      </w:pPr>
    </w:p>
    <w:p w14:paraId="5E1D53D1" w14:textId="77777777" w:rsidR="009D4CCC" w:rsidRPr="009D4CCC" w:rsidRDefault="009D4CCC" w:rsidP="009D4CCC">
      <w:pPr>
        <w:bidi/>
        <w:jc w:val="both"/>
        <w:rPr>
          <w:rFonts w:cs="David" w:hint="cs"/>
          <w:rtl/>
        </w:rPr>
      </w:pPr>
      <w:r w:rsidRPr="009D4CCC">
        <w:rPr>
          <w:rFonts w:cs="David" w:hint="cs"/>
          <w:rtl/>
        </w:rPr>
        <w:tab/>
        <w:t xml:space="preserve"> נשיאת בית המשפט העליון לא תשב שם. זה תלוי מי השופט שיושב בדין.</w:t>
      </w:r>
    </w:p>
    <w:p w14:paraId="26255324" w14:textId="77777777" w:rsidR="009D4CCC" w:rsidRPr="009D4CCC" w:rsidRDefault="009D4CCC" w:rsidP="009D4CCC">
      <w:pPr>
        <w:bidi/>
        <w:jc w:val="both"/>
        <w:rPr>
          <w:rFonts w:cs="David" w:hint="cs"/>
          <w:rtl/>
        </w:rPr>
      </w:pPr>
    </w:p>
    <w:p w14:paraId="00F35A3C" w14:textId="77777777" w:rsidR="009D4CCC" w:rsidRPr="009D4CCC" w:rsidRDefault="009D4CCC" w:rsidP="009D4CCC">
      <w:pPr>
        <w:bidi/>
        <w:jc w:val="both"/>
        <w:rPr>
          <w:rFonts w:cs="David"/>
        </w:rPr>
      </w:pPr>
      <w:r w:rsidRPr="009D4CCC">
        <w:rPr>
          <w:rFonts w:cs="David" w:hint="cs"/>
          <w:u w:val="single"/>
          <w:rtl/>
        </w:rPr>
        <w:t>עמי ברקוביץ':</w:t>
      </w:r>
    </w:p>
    <w:p w14:paraId="12D94E39" w14:textId="77777777" w:rsidR="009D4CCC" w:rsidRPr="009D4CCC" w:rsidRDefault="009D4CCC" w:rsidP="009D4CCC">
      <w:pPr>
        <w:bidi/>
        <w:jc w:val="both"/>
        <w:rPr>
          <w:rFonts w:cs="David" w:hint="cs"/>
          <w:rtl/>
        </w:rPr>
      </w:pPr>
    </w:p>
    <w:p w14:paraId="359A8A72" w14:textId="77777777" w:rsidR="009D4CCC" w:rsidRPr="009D4CCC" w:rsidRDefault="009D4CCC" w:rsidP="009D4CCC">
      <w:pPr>
        <w:bidi/>
        <w:jc w:val="both"/>
        <w:rPr>
          <w:rFonts w:cs="David" w:hint="cs"/>
          <w:rtl/>
        </w:rPr>
      </w:pPr>
      <w:r w:rsidRPr="009D4CCC">
        <w:rPr>
          <w:rFonts w:cs="David" w:hint="cs"/>
          <w:rtl/>
        </w:rPr>
        <w:tab/>
        <w:t xml:space="preserve">אנחנו צריכים עמדה של המערכת שאתה מטיל עליה את הדבר הזה כדי לדעת לפחות, לפי ניסיון העבר, בהליכים מן הסוג הזה וכדומה. גם לוועדת הבחירות יש ידע בנושא, אני לא יודע. </w:t>
      </w:r>
    </w:p>
    <w:p w14:paraId="04BDFD10" w14:textId="77777777" w:rsidR="009D4CCC" w:rsidRPr="009D4CCC" w:rsidRDefault="009D4CCC" w:rsidP="009D4CCC">
      <w:pPr>
        <w:bidi/>
        <w:jc w:val="both"/>
        <w:rPr>
          <w:rFonts w:cs="David" w:hint="cs"/>
          <w:rtl/>
        </w:rPr>
      </w:pPr>
    </w:p>
    <w:p w14:paraId="07A20F1B" w14:textId="77777777" w:rsidR="009D4CCC" w:rsidRPr="009D4CCC" w:rsidRDefault="009D4CCC" w:rsidP="009D4CCC">
      <w:pPr>
        <w:bidi/>
        <w:jc w:val="both"/>
        <w:rPr>
          <w:rFonts w:cs="David" w:hint="cs"/>
          <w:rtl/>
        </w:rPr>
      </w:pPr>
      <w:r w:rsidRPr="009D4CCC">
        <w:rPr>
          <w:rFonts w:cs="David" w:hint="cs"/>
          <w:u w:val="single"/>
          <w:rtl/>
        </w:rPr>
        <w:t>איל זנדברג:</w:t>
      </w:r>
    </w:p>
    <w:p w14:paraId="6F2A2C70" w14:textId="77777777" w:rsidR="009D4CCC" w:rsidRPr="009D4CCC" w:rsidRDefault="009D4CCC" w:rsidP="009D4CCC">
      <w:pPr>
        <w:bidi/>
        <w:jc w:val="both"/>
        <w:rPr>
          <w:rFonts w:cs="David" w:hint="cs"/>
          <w:rtl/>
        </w:rPr>
      </w:pPr>
    </w:p>
    <w:p w14:paraId="3FF7B647" w14:textId="77777777" w:rsidR="009D4CCC" w:rsidRPr="009D4CCC" w:rsidRDefault="009D4CCC" w:rsidP="009D4CCC">
      <w:pPr>
        <w:bidi/>
        <w:jc w:val="both"/>
        <w:rPr>
          <w:rFonts w:cs="David" w:hint="cs"/>
          <w:rtl/>
        </w:rPr>
      </w:pPr>
      <w:r w:rsidRPr="009D4CCC">
        <w:rPr>
          <w:rFonts w:cs="David" w:hint="cs"/>
          <w:rtl/>
        </w:rPr>
        <w:tab/>
        <w:t>מדובר לפעמים בבירור עובדתי, לא רק בהתפלפלות משפטית.</w:t>
      </w:r>
    </w:p>
    <w:p w14:paraId="1D18A9B9" w14:textId="77777777" w:rsidR="009D4CCC" w:rsidRPr="009D4CCC" w:rsidRDefault="009D4CCC" w:rsidP="009D4CCC">
      <w:pPr>
        <w:bidi/>
        <w:jc w:val="both"/>
        <w:rPr>
          <w:rFonts w:cs="David" w:hint="cs"/>
          <w:rtl/>
        </w:rPr>
      </w:pPr>
    </w:p>
    <w:p w14:paraId="5633CF36" w14:textId="77777777" w:rsidR="009D4CCC" w:rsidRPr="009D4CCC" w:rsidRDefault="009D4CCC" w:rsidP="009D4CCC">
      <w:pPr>
        <w:bidi/>
        <w:jc w:val="both"/>
        <w:rPr>
          <w:rFonts w:cs="David"/>
          <w:u w:val="single"/>
        </w:rPr>
      </w:pPr>
      <w:r w:rsidRPr="009D4CCC">
        <w:rPr>
          <w:rFonts w:cs="David" w:hint="cs"/>
          <w:u w:val="single"/>
          <w:rtl/>
        </w:rPr>
        <w:t>היו"ר יריב לוין:</w:t>
      </w:r>
    </w:p>
    <w:p w14:paraId="1CA11C84" w14:textId="77777777" w:rsidR="009D4CCC" w:rsidRPr="009D4CCC" w:rsidRDefault="009D4CCC" w:rsidP="009D4CCC">
      <w:pPr>
        <w:bidi/>
        <w:jc w:val="both"/>
        <w:rPr>
          <w:rFonts w:cs="David" w:hint="cs"/>
          <w:u w:val="single"/>
          <w:rtl/>
        </w:rPr>
      </w:pPr>
    </w:p>
    <w:p w14:paraId="6BCFBBE2" w14:textId="77777777" w:rsidR="009D4CCC" w:rsidRPr="009D4CCC" w:rsidRDefault="009D4CCC" w:rsidP="009D4CCC">
      <w:pPr>
        <w:bidi/>
        <w:jc w:val="both"/>
        <w:rPr>
          <w:rFonts w:cs="David" w:hint="cs"/>
          <w:rtl/>
        </w:rPr>
      </w:pPr>
      <w:r w:rsidRPr="009D4CCC">
        <w:rPr>
          <w:rFonts w:cs="David" w:hint="cs"/>
          <w:rtl/>
        </w:rPr>
        <w:tab/>
        <w:t>זה ברור.</w:t>
      </w:r>
    </w:p>
    <w:p w14:paraId="1B67B554" w14:textId="77777777" w:rsidR="009D4CCC" w:rsidRPr="009D4CCC" w:rsidRDefault="009D4CCC" w:rsidP="009D4CCC">
      <w:pPr>
        <w:bidi/>
        <w:jc w:val="both"/>
        <w:rPr>
          <w:rFonts w:cs="David" w:hint="cs"/>
          <w:rtl/>
        </w:rPr>
      </w:pPr>
    </w:p>
    <w:p w14:paraId="74A42477" w14:textId="77777777" w:rsidR="009D4CCC" w:rsidRPr="009D4CCC" w:rsidRDefault="009D4CCC" w:rsidP="009D4CCC">
      <w:pPr>
        <w:bidi/>
        <w:jc w:val="both"/>
        <w:rPr>
          <w:rFonts w:cs="David"/>
        </w:rPr>
      </w:pPr>
      <w:r w:rsidRPr="009D4CCC">
        <w:rPr>
          <w:rFonts w:cs="David" w:hint="cs"/>
          <w:u w:val="single"/>
          <w:rtl/>
        </w:rPr>
        <w:t>איל זנדברג:</w:t>
      </w:r>
    </w:p>
    <w:p w14:paraId="5817D7F9" w14:textId="77777777" w:rsidR="009D4CCC" w:rsidRPr="009D4CCC" w:rsidRDefault="009D4CCC" w:rsidP="009D4CCC">
      <w:pPr>
        <w:bidi/>
        <w:jc w:val="both"/>
        <w:rPr>
          <w:rFonts w:cs="David" w:hint="cs"/>
          <w:rtl/>
        </w:rPr>
      </w:pPr>
    </w:p>
    <w:p w14:paraId="25C55748" w14:textId="77777777" w:rsidR="009D4CCC" w:rsidRPr="009D4CCC" w:rsidRDefault="009D4CCC" w:rsidP="009D4CCC">
      <w:pPr>
        <w:bidi/>
        <w:jc w:val="both"/>
        <w:rPr>
          <w:rFonts w:cs="David" w:hint="cs"/>
          <w:rtl/>
        </w:rPr>
      </w:pPr>
      <w:r w:rsidRPr="009D4CCC">
        <w:rPr>
          <w:rFonts w:cs="David" w:hint="cs"/>
          <w:rtl/>
        </w:rPr>
        <w:tab/>
        <w:t>- - - ואז 45 יום יכולים להספיק.</w:t>
      </w:r>
    </w:p>
    <w:p w14:paraId="1EB2273F" w14:textId="77777777" w:rsidR="009D4CCC" w:rsidRPr="009D4CCC" w:rsidRDefault="009D4CCC" w:rsidP="009D4CCC">
      <w:pPr>
        <w:bidi/>
        <w:jc w:val="both"/>
        <w:rPr>
          <w:rFonts w:cs="David" w:hint="cs"/>
          <w:rtl/>
        </w:rPr>
      </w:pPr>
    </w:p>
    <w:p w14:paraId="3398574E" w14:textId="77777777" w:rsidR="009D4CCC" w:rsidRPr="009D4CCC" w:rsidRDefault="009D4CCC" w:rsidP="009D4CCC">
      <w:pPr>
        <w:bidi/>
        <w:jc w:val="both"/>
        <w:rPr>
          <w:rFonts w:cs="David" w:hint="cs"/>
          <w:rtl/>
        </w:rPr>
      </w:pPr>
      <w:r w:rsidRPr="009D4CCC">
        <w:rPr>
          <w:rFonts w:cs="David" w:hint="cs"/>
          <w:u w:val="single"/>
          <w:rtl/>
        </w:rPr>
        <w:t>אסתר אפרת סמילג:</w:t>
      </w:r>
    </w:p>
    <w:p w14:paraId="765A26BF" w14:textId="77777777" w:rsidR="009D4CCC" w:rsidRPr="009D4CCC" w:rsidRDefault="009D4CCC" w:rsidP="009D4CCC">
      <w:pPr>
        <w:bidi/>
        <w:jc w:val="both"/>
        <w:rPr>
          <w:rFonts w:cs="David" w:hint="cs"/>
          <w:rtl/>
        </w:rPr>
      </w:pPr>
    </w:p>
    <w:p w14:paraId="7B8D5E4D" w14:textId="77777777" w:rsidR="009D4CCC" w:rsidRPr="009D4CCC" w:rsidRDefault="009D4CCC" w:rsidP="009D4CCC">
      <w:pPr>
        <w:bidi/>
        <w:jc w:val="both"/>
        <w:rPr>
          <w:rFonts w:cs="David" w:hint="cs"/>
          <w:rtl/>
        </w:rPr>
      </w:pPr>
      <w:r w:rsidRPr="009D4CCC">
        <w:rPr>
          <w:rFonts w:cs="David" w:hint="cs"/>
          <w:rtl/>
        </w:rPr>
        <w:tab/>
        <w:t>אני רציתי להגיד אותו דבר מהצד השני: מכיוון שלא נראה שיש כאן שאלות קונסטיטוציוניות, אלא מישהו הצביע כך או אחרת- -</w:t>
      </w:r>
    </w:p>
    <w:p w14:paraId="7967A5FB" w14:textId="77777777" w:rsidR="009D4CCC" w:rsidRPr="009D4CCC" w:rsidRDefault="009D4CCC" w:rsidP="009D4CCC">
      <w:pPr>
        <w:bidi/>
        <w:jc w:val="both"/>
        <w:rPr>
          <w:rFonts w:cs="David" w:hint="cs"/>
          <w:rtl/>
        </w:rPr>
      </w:pPr>
    </w:p>
    <w:p w14:paraId="185791AF" w14:textId="77777777" w:rsidR="009D4CCC" w:rsidRPr="009D4CCC" w:rsidRDefault="009D4CCC" w:rsidP="009D4CCC">
      <w:pPr>
        <w:bidi/>
        <w:jc w:val="both"/>
        <w:rPr>
          <w:rFonts w:cs="David"/>
        </w:rPr>
      </w:pPr>
      <w:r w:rsidRPr="009D4CCC">
        <w:rPr>
          <w:rFonts w:cs="David" w:hint="cs"/>
          <w:u w:val="single"/>
          <w:rtl/>
        </w:rPr>
        <w:t>איל זנדברג:</w:t>
      </w:r>
    </w:p>
    <w:p w14:paraId="727CB805" w14:textId="77777777" w:rsidR="009D4CCC" w:rsidRPr="009D4CCC" w:rsidRDefault="009D4CCC" w:rsidP="009D4CCC">
      <w:pPr>
        <w:bidi/>
        <w:jc w:val="both"/>
        <w:rPr>
          <w:rFonts w:cs="David" w:hint="cs"/>
          <w:rtl/>
        </w:rPr>
      </w:pPr>
    </w:p>
    <w:p w14:paraId="35AC82AA" w14:textId="77777777" w:rsidR="009D4CCC" w:rsidRPr="009D4CCC" w:rsidRDefault="009D4CCC" w:rsidP="009D4CCC">
      <w:pPr>
        <w:bidi/>
        <w:jc w:val="both"/>
        <w:rPr>
          <w:rFonts w:cs="David" w:hint="cs"/>
          <w:rtl/>
        </w:rPr>
      </w:pPr>
      <w:r w:rsidRPr="009D4CCC">
        <w:rPr>
          <w:rFonts w:cs="David" w:hint="cs"/>
          <w:rtl/>
        </w:rPr>
        <w:tab/>
        <w:t>יפה מאוד, זה בדיוק התיאור העובדתי.</w:t>
      </w:r>
    </w:p>
    <w:p w14:paraId="361D8E7F" w14:textId="77777777" w:rsidR="009D4CCC" w:rsidRPr="009D4CCC" w:rsidRDefault="009D4CCC" w:rsidP="009D4CCC">
      <w:pPr>
        <w:bidi/>
        <w:jc w:val="both"/>
        <w:rPr>
          <w:rFonts w:cs="David" w:hint="cs"/>
          <w:rtl/>
        </w:rPr>
      </w:pPr>
    </w:p>
    <w:p w14:paraId="26F076B4" w14:textId="77777777" w:rsidR="009D4CCC" w:rsidRPr="009D4CCC" w:rsidRDefault="009D4CCC" w:rsidP="009D4CCC">
      <w:pPr>
        <w:bidi/>
        <w:jc w:val="both"/>
        <w:rPr>
          <w:rFonts w:cs="David" w:hint="cs"/>
          <w:rtl/>
        </w:rPr>
      </w:pPr>
      <w:r w:rsidRPr="009D4CCC">
        <w:rPr>
          <w:rFonts w:cs="David" w:hint="cs"/>
          <w:u w:val="single"/>
          <w:rtl/>
        </w:rPr>
        <w:t>אילת פישמן:</w:t>
      </w:r>
    </w:p>
    <w:p w14:paraId="7206A5B0" w14:textId="77777777" w:rsidR="009D4CCC" w:rsidRPr="009D4CCC" w:rsidRDefault="009D4CCC" w:rsidP="009D4CCC">
      <w:pPr>
        <w:bidi/>
        <w:jc w:val="both"/>
        <w:rPr>
          <w:rFonts w:cs="David" w:hint="cs"/>
          <w:rtl/>
        </w:rPr>
      </w:pPr>
    </w:p>
    <w:p w14:paraId="040F4A07" w14:textId="77777777" w:rsidR="009D4CCC" w:rsidRPr="009D4CCC" w:rsidRDefault="009D4CCC" w:rsidP="009D4CCC">
      <w:pPr>
        <w:bidi/>
        <w:jc w:val="both"/>
        <w:rPr>
          <w:rFonts w:cs="David" w:hint="cs"/>
          <w:rtl/>
        </w:rPr>
      </w:pPr>
      <w:r w:rsidRPr="009D4CCC">
        <w:rPr>
          <w:rFonts w:cs="David" w:hint="cs"/>
          <w:rtl/>
        </w:rPr>
        <w:tab/>
        <w:t>- - - פסק הדין יינתן תוך 30 יום.</w:t>
      </w:r>
    </w:p>
    <w:p w14:paraId="59979009" w14:textId="77777777" w:rsidR="009D4CCC" w:rsidRPr="009D4CCC" w:rsidRDefault="009D4CCC" w:rsidP="009D4CCC">
      <w:pPr>
        <w:bidi/>
        <w:jc w:val="both"/>
        <w:rPr>
          <w:rFonts w:cs="David" w:hint="cs"/>
          <w:rtl/>
        </w:rPr>
      </w:pPr>
    </w:p>
    <w:p w14:paraId="267D8A87" w14:textId="77777777" w:rsidR="009D4CCC" w:rsidRPr="009D4CCC" w:rsidRDefault="009D4CCC" w:rsidP="009D4CCC">
      <w:pPr>
        <w:bidi/>
        <w:jc w:val="both"/>
        <w:rPr>
          <w:rFonts w:cs="David" w:hint="cs"/>
          <w:u w:val="single"/>
          <w:rtl/>
        </w:rPr>
      </w:pPr>
      <w:r w:rsidRPr="009D4CCC">
        <w:rPr>
          <w:rFonts w:cs="David" w:hint="cs"/>
          <w:u w:val="single"/>
          <w:rtl/>
        </w:rPr>
        <w:t>היו</w:t>
      </w:r>
      <w:r w:rsidRPr="009D4CCC">
        <w:rPr>
          <w:rFonts w:cs="David"/>
          <w:u w:val="single"/>
          <w:rtl/>
        </w:rPr>
        <w:t>"</w:t>
      </w:r>
      <w:r w:rsidRPr="009D4CCC">
        <w:rPr>
          <w:rFonts w:cs="David" w:hint="cs"/>
          <w:u w:val="single"/>
          <w:rtl/>
        </w:rPr>
        <w:t>ר יריב לוין:</w:t>
      </w:r>
    </w:p>
    <w:p w14:paraId="39382E0B" w14:textId="77777777" w:rsidR="009D4CCC" w:rsidRPr="009D4CCC" w:rsidRDefault="009D4CCC" w:rsidP="009D4CCC">
      <w:pPr>
        <w:bidi/>
        <w:jc w:val="both"/>
        <w:rPr>
          <w:rFonts w:cs="David" w:hint="cs"/>
          <w:u w:val="single"/>
          <w:rtl/>
        </w:rPr>
      </w:pPr>
    </w:p>
    <w:p w14:paraId="3B4B1D09" w14:textId="77777777" w:rsidR="009D4CCC" w:rsidRPr="009D4CCC" w:rsidRDefault="009D4CCC" w:rsidP="009D4CCC">
      <w:pPr>
        <w:bidi/>
        <w:jc w:val="both"/>
        <w:rPr>
          <w:rFonts w:cs="David" w:hint="cs"/>
          <w:rtl/>
        </w:rPr>
      </w:pPr>
      <w:r w:rsidRPr="009D4CCC">
        <w:rPr>
          <w:rFonts w:cs="David" w:hint="cs"/>
          <w:rtl/>
        </w:rPr>
        <w:tab/>
        <w:t>אני לא מתנגד לשמוע את עמדת הנהלת בתי המשפט אף על פי שהמקרה הזה הוא מקרה קלאסי שבו המערכת צריכה להתאים את עצמה למועדים שאנחנו קובעים ולא הפוך. אני מציע להעמיד את זה על 30 יום, לא על 45. זה נראה לי הרבה מדי.</w:t>
      </w:r>
    </w:p>
    <w:p w14:paraId="4BA5AF38" w14:textId="77777777" w:rsidR="009D4CCC" w:rsidRPr="009D4CCC" w:rsidRDefault="009D4CCC" w:rsidP="009D4CCC">
      <w:pPr>
        <w:bidi/>
        <w:jc w:val="both"/>
        <w:rPr>
          <w:rFonts w:cs="David" w:hint="cs"/>
          <w:rtl/>
        </w:rPr>
      </w:pPr>
    </w:p>
    <w:p w14:paraId="2E3FE617" w14:textId="77777777" w:rsidR="009D4CCC" w:rsidRPr="009D4CCC" w:rsidRDefault="009D4CCC" w:rsidP="009D4CCC">
      <w:pPr>
        <w:bidi/>
        <w:jc w:val="both"/>
        <w:rPr>
          <w:rFonts w:cs="David" w:hint="cs"/>
          <w:rtl/>
        </w:rPr>
      </w:pPr>
      <w:r w:rsidRPr="009D4CCC">
        <w:rPr>
          <w:rFonts w:cs="David" w:hint="cs"/>
          <w:u w:val="single"/>
          <w:rtl/>
        </w:rPr>
        <w:t>איל זנדברג:</w:t>
      </w:r>
    </w:p>
    <w:p w14:paraId="646AC5AA" w14:textId="77777777" w:rsidR="009D4CCC" w:rsidRPr="009D4CCC" w:rsidRDefault="009D4CCC" w:rsidP="009D4CCC">
      <w:pPr>
        <w:bidi/>
        <w:jc w:val="both"/>
        <w:rPr>
          <w:rFonts w:cs="David" w:hint="cs"/>
          <w:rtl/>
        </w:rPr>
      </w:pPr>
    </w:p>
    <w:p w14:paraId="6F2DE545" w14:textId="77777777" w:rsidR="009D4CCC" w:rsidRPr="009D4CCC" w:rsidRDefault="009D4CCC" w:rsidP="009D4CCC">
      <w:pPr>
        <w:bidi/>
        <w:jc w:val="both"/>
        <w:rPr>
          <w:rFonts w:cs="David" w:hint="cs"/>
          <w:rtl/>
        </w:rPr>
      </w:pPr>
      <w:r w:rsidRPr="009D4CCC">
        <w:rPr>
          <w:rFonts w:cs="David" w:hint="cs"/>
          <w:rtl/>
        </w:rPr>
        <w:tab/>
        <w:t xml:space="preserve">אולי יש אפשרות להאריך את זה בחריג עם משהו בנסיבות או במצבים שחקירה משטרתית - - - שלא יהיה סד זמנים. </w:t>
      </w:r>
    </w:p>
    <w:p w14:paraId="4EC17217" w14:textId="77777777" w:rsidR="009D4CCC" w:rsidRPr="009D4CCC" w:rsidRDefault="009D4CCC" w:rsidP="009D4CCC">
      <w:pPr>
        <w:bidi/>
        <w:jc w:val="both"/>
        <w:rPr>
          <w:rFonts w:cs="David" w:hint="cs"/>
          <w:rtl/>
        </w:rPr>
      </w:pPr>
    </w:p>
    <w:p w14:paraId="6E42B717" w14:textId="77777777" w:rsidR="009D4CCC" w:rsidRPr="009D4CCC" w:rsidRDefault="009D4CCC" w:rsidP="009D4CCC">
      <w:pPr>
        <w:bidi/>
        <w:jc w:val="both"/>
        <w:rPr>
          <w:rFonts w:cs="David"/>
          <w:u w:val="single"/>
        </w:rPr>
      </w:pPr>
      <w:r w:rsidRPr="009D4CCC">
        <w:rPr>
          <w:rFonts w:cs="David" w:hint="cs"/>
          <w:u w:val="single"/>
          <w:rtl/>
        </w:rPr>
        <w:t>היו"ר יריב לוין:</w:t>
      </w:r>
    </w:p>
    <w:p w14:paraId="1076EC4A" w14:textId="77777777" w:rsidR="009D4CCC" w:rsidRPr="009D4CCC" w:rsidRDefault="009D4CCC" w:rsidP="009D4CCC">
      <w:pPr>
        <w:bidi/>
        <w:jc w:val="both"/>
        <w:rPr>
          <w:rFonts w:cs="David" w:hint="cs"/>
          <w:u w:val="single"/>
          <w:rtl/>
        </w:rPr>
      </w:pPr>
    </w:p>
    <w:p w14:paraId="3D537AF8" w14:textId="77777777" w:rsidR="009D4CCC" w:rsidRPr="009D4CCC" w:rsidRDefault="009D4CCC" w:rsidP="009D4CCC">
      <w:pPr>
        <w:bidi/>
        <w:jc w:val="both"/>
        <w:rPr>
          <w:rFonts w:cs="David" w:hint="cs"/>
          <w:rtl/>
        </w:rPr>
      </w:pPr>
      <w:r w:rsidRPr="009D4CCC">
        <w:rPr>
          <w:rFonts w:cs="David" w:hint="cs"/>
          <w:rtl/>
        </w:rPr>
        <w:tab/>
        <w:t>מאה אחוז.</w:t>
      </w:r>
    </w:p>
    <w:p w14:paraId="46A15CC0" w14:textId="77777777" w:rsidR="009D4CCC" w:rsidRPr="009D4CCC" w:rsidRDefault="009D4CCC" w:rsidP="009D4CCC">
      <w:pPr>
        <w:bidi/>
        <w:jc w:val="both"/>
        <w:rPr>
          <w:rFonts w:cs="David" w:hint="cs"/>
          <w:rtl/>
        </w:rPr>
      </w:pPr>
    </w:p>
    <w:p w14:paraId="377017BA" w14:textId="77777777" w:rsidR="009D4CCC" w:rsidRPr="009D4CCC" w:rsidRDefault="009D4CCC" w:rsidP="009D4CCC">
      <w:pPr>
        <w:bidi/>
        <w:jc w:val="both"/>
        <w:rPr>
          <w:rFonts w:cs="David" w:hint="cs"/>
          <w:rtl/>
        </w:rPr>
      </w:pPr>
      <w:r w:rsidRPr="009D4CCC">
        <w:rPr>
          <w:rFonts w:cs="David" w:hint="cs"/>
          <w:u w:val="single"/>
          <w:rtl/>
        </w:rPr>
        <w:t>עמי ברקוביץ</w:t>
      </w:r>
      <w:r w:rsidRPr="009D4CCC">
        <w:rPr>
          <w:rFonts w:cs="David"/>
          <w:u w:val="single"/>
          <w:rtl/>
        </w:rPr>
        <w:t>'</w:t>
      </w:r>
      <w:r w:rsidRPr="009D4CCC">
        <w:rPr>
          <w:rFonts w:cs="David" w:hint="cs"/>
          <w:u w:val="single"/>
          <w:rtl/>
        </w:rPr>
        <w:t>:</w:t>
      </w:r>
    </w:p>
    <w:p w14:paraId="624B1C93" w14:textId="77777777" w:rsidR="009D4CCC" w:rsidRPr="009D4CCC" w:rsidRDefault="009D4CCC" w:rsidP="009D4CCC">
      <w:pPr>
        <w:bidi/>
        <w:jc w:val="both"/>
        <w:rPr>
          <w:rFonts w:cs="David" w:hint="cs"/>
          <w:rtl/>
        </w:rPr>
      </w:pPr>
    </w:p>
    <w:p w14:paraId="769423B8" w14:textId="77777777" w:rsidR="009D4CCC" w:rsidRPr="009D4CCC" w:rsidRDefault="009D4CCC" w:rsidP="009D4CCC">
      <w:pPr>
        <w:bidi/>
        <w:jc w:val="both"/>
        <w:rPr>
          <w:rFonts w:cs="David" w:hint="cs"/>
          <w:rtl/>
        </w:rPr>
      </w:pPr>
      <w:r w:rsidRPr="009D4CCC">
        <w:rPr>
          <w:rFonts w:cs="David" w:hint="cs"/>
          <w:rtl/>
        </w:rPr>
        <w:tab/>
        <w:t xml:space="preserve">יש סעיף כזה שאי אפשר לאשר- - - </w:t>
      </w:r>
    </w:p>
    <w:p w14:paraId="2C2B2E66" w14:textId="77777777" w:rsidR="009D4CCC" w:rsidRPr="009D4CCC" w:rsidRDefault="009D4CCC" w:rsidP="009D4CCC">
      <w:pPr>
        <w:bidi/>
        <w:jc w:val="both"/>
        <w:rPr>
          <w:rFonts w:cs="David" w:hint="cs"/>
          <w:rtl/>
        </w:rPr>
      </w:pPr>
    </w:p>
    <w:p w14:paraId="0F9FCFE8" w14:textId="77777777" w:rsidR="009D4CCC" w:rsidRPr="009D4CCC" w:rsidRDefault="009D4CCC" w:rsidP="009D4CCC">
      <w:pPr>
        <w:bidi/>
        <w:jc w:val="both"/>
        <w:rPr>
          <w:rFonts w:cs="David"/>
          <w:u w:val="single"/>
        </w:rPr>
      </w:pPr>
      <w:r w:rsidRPr="009D4CCC">
        <w:rPr>
          <w:rFonts w:cs="David" w:hint="cs"/>
          <w:u w:val="single"/>
          <w:rtl/>
        </w:rPr>
        <w:t>היו"ר יריב לוין:</w:t>
      </w:r>
    </w:p>
    <w:p w14:paraId="00F7AA63" w14:textId="77777777" w:rsidR="009D4CCC" w:rsidRPr="009D4CCC" w:rsidRDefault="009D4CCC" w:rsidP="009D4CCC">
      <w:pPr>
        <w:bidi/>
        <w:jc w:val="both"/>
        <w:rPr>
          <w:rFonts w:cs="David" w:hint="cs"/>
          <w:u w:val="single"/>
          <w:rtl/>
        </w:rPr>
      </w:pPr>
    </w:p>
    <w:p w14:paraId="385046CC" w14:textId="77777777" w:rsidR="009D4CCC" w:rsidRPr="009D4CCC" w:rsidRDefault="009D4CCC" w:rsidP="009D4CCC">
      <w:pPr>
        <w:bidi/>
        <w:jc w:val="both"/>
        <w:rPr>
          <w:rFonts w:cs="David" w:hint="cs"/>
          <w:rtl/>
        </w:rPr>
      </w:pPr>
      <w:r w:rsidRPr="009D4CCC">
        <w:rPr>
          <w:rFonts w:cs="David" w:hint="cs"/>
          <w:rtl/>
        </w:rPr>
        <w:tab/>
        <w:t>אלא אם מצא בית המשפט מטעמים מיוחדים.</w:t>
      </w:r>
    </w:p>
    <w:p w14:paraId="7AB8C7BD" w14:textId="77777777" w:rsidR="009D4CCC" w:rsidRPr="009D4CCC" w:rsidRDefault="009D4CCC" w:rsidP="009D4CCC">
      <w:pPr>
        <w:bidi/>
        <w:jc w:val="both"/>
        <w:rPr>
          <w:rFonts w:cs="David" w:hint="cs"/>
          <w:rtl/>
        </w:rPr>
      </w:pPr>
    </w:p>
    <w:p w14:paraId="1DD39BD8" w14:textId="77777777" w:rsidR="009D4CCC" w:rsidRPr="009D4CCC" w:rsidRDefault="009D4CCC" w:rsidP="009D4CCC">
      <w:pPr>
        <w:bidi/>
        <w:jc w:val="both"/>
        <w:rPr>
          <w:rFonts w:cs="David" w:hint="cs"/>
          <w:rtl/>
        </w:rPr>
      </w:pPr>
      <w:r w:rsidRPr="009D4CCC">
        <w:rPr>
          <w:rFonts w:cs="David" w:hint="cs"/>
          <w:u w:val="single"/>
          <w:rtl/>
        </w:rPr>
        <w:t>ארבל אסטרחן:</w:t>
      </w:r>
    </w:p>
    <w:p w14:paraId="5A0E5C73" w14:textId="77777777" w:rsidR="009D4CCC" w:rsidRPr="009D4CCC" w:rsidRDefault="009D4CCC" w:rsidP="009D4CCC">
      <w:pPr>
        <w:bidi/>
        <w:jc w:val="both"/>
        <w:rPr>
          <w:rFonts w:cs="David" w:hint="cs"/>
          <w:rtl/>
        </w:rPr>
      </w:pPr>
    </w:p>
    <w:p w14:paraId="73FD7D58" w14:textId="77777777" w:rsidR="009D4CCC" w:rsidRPr="009D4CCC" w:rsidRDefault="009D4CCC" w:rsidP="009D4CCC">
      <w:pPr>
        <w:bidi/>
        <w:jc w:val="both"/>
        <w:rPr>
          <w:rFonts w:cs="David" w:hint="cs"/>
          <w:rtl/>
        </w:rPr>
      </w:pPr>
      <w:r w:rsidRPr="009D4CCC">
        <w:rPr>
          <w:rFonts w:cs="David" w:hint="cs"/>
          <w:rtl/>
        </w:rPr>
        <w:tab/>
        <w:t>נכתוב 30, ואז נוכל להאריך עד 45?</w:t>
      </w:r>
    </w:p>
    <w:p w14:paraId="5EBE8371" w14:textId="77777777" w:rsidR="009D4CCC" w:rsidRPr="009D4CCC" w:rsidRDefault="009D4CCC" w:rsidP="009D4CCC">
      <w:pPr>
        <w:bidi/>
        <w:jc w:val="both"/>
        <w:rPr>
          <w:rFonts w:cs="David" w:hint="cs"/>
          <w:rtl/>
        </w:rPr>
      </w:pPr>
    </w:p>
    <w:p w14:paraId="4DC5643C" w14:textId="77777777" w:rsidR="009D4CCC" w:rsidRPr="009D4CCC" w:rsidRDefault="009D4CCC" w:rsidP="009D4CCC">
      <w:pPr>
        <w:bidi/>
        <w:jc w:val="both"/>
        <w:rPr>
          <w:rFonts w:cs="David" w:hint="cs"/>
          <w:u w:val="single"/>
          <w:rtl/>
        </w:rPr>
      </w:pPr>
      <w:r w:rsidRPr="009D4CCC">
        <w:rPr>
          <w:rFonts w:cs="David" w:hint="cs"/>
          <w:u w:val="single"/>
          <w:rtl/>
        </w:rPr>
        <w:t>היו</w:t>
      </w:r>
      <w:r w:rsidRPr="009D4CCC">
        <w:rPr>
          <w:rFonts w:cs="David"/>
          <w:u w:val="single"/>
          <w:rtl/>
        </w:rPr>
        <w:t>"</w:t>
      </w:r>
      <w:r w:rsidRPr="009D4CCC">
        <w:rPr>
          <w:rFonts w:cs="David" w:hint="cs"/>
          <w:u w:val="single"/>
          <w:rtl/>
        </w:rPr>
        <w:t>ר יריב לוין:</w:t>
      </w:r>
    </w:p>
    <w:p w14:paraId="28A33800" w14:textId="77777777" w:rsidR="009D4CCC" w:rsidRPr="009D4CCC" w:rsidRDefault="009D4CCC" w:rsidP="009D4CCC">
      <w:pPr>
        <w:bidi/>
        <w:jc w:val="both"/>
        <w:rPr>
          <w:rFonts w:cs="David" w:hint="cs"/>
          <w:u w:val="single"/>
          <w:rtl/>
        </w:rPr>
      </w:pPr>
    </w:p>
    <w:p w14:paraId="18A8288D" w14:textId="77777777" w:rsidR="009D4CCC" w:rsidRPr="009D4CCC" w:rsidRDefault="009D4CCC" w:rsidP="009D4CCC">
      <w:pPr>
        <w:bidi/>
        <w:jc w:val="both"/>
        <w:rPr>
          <w:rFonts w:cs="David" w:hint="cs"/>
          <w:rtl/>
        </w:rPr>
      </w:pPr>
      <w:r w:rsidRPr="009D4CCC">
        <w:rPr>
          <w:rFonts w:cs="David" w:hint="cs"/>
          <w:rtl/>
        </w:rPr>
        <w:tab/>
        <w:t xml:space="preserve">לא, אי אפשר להשאיר סוגיה כזאת באוויר. </w:t>
      </w:r>
    </w:p>
    <w:p w14:paraId="062866D1" w14:textId="77777777" w:rsidR="009D4CCC" w:rsidRPr="009D4CCC" w:rsidRDefault="009D4CCC" w:rsidP="009D4CCC">
      <w:pPr>
        <w:bidi/>
        <w:jc w:val="both"/>
        <w:rPr>
          <w:rFonts w:cs="David" w:hint="cs"/>
          <w:rtl/>
        </w:rPr>
      </w:pPr>
    </w:p>
    <w:p w14:paraId="56FD1F3D" w14:textId="77777777" w:rsidR="009D4CCC" w:rsidRPr="009D4CCC" w:rsidRDefault="009D4CCC" w:rsidP="009D4CCC">
      <w:pPr>
        <w:bidi/>
        <w:jc w:val="both"/>
        <w:rPr>
          <w:rFonts w:cs="David"/>
        </w:rPr>
      </w:pPr>
      <w:r w:rsidRPr="009D4CCC">
        <w:rPr>
          <w:rFonts w:cs="David" w:hint="cs"/>
          <w:u w:val="single"/>
          <w:rtl/>
        </w:rPr>
        <w:t>עמי ברקוביץ':</w:t>
      </w:r>
    </w:p>
    <w:p w14:paraId="47A453A8" w14:textId="77777777" w:rsidR="009D4CCC" w:rsidRPr="009D4CCC" w:rsidRDefault="009D4CCC" w:rsidP="009D4CCC">
      <w:pPr>
        <w:bidi/>
        <w:jc w:val="both"/>
        <w:rPr>
          <w:rFonts w:cs="David" w:hint="cs"/>
          <w:rtl/>
        </w:rPr>
      </w:pPr>
    </w:p>
    <w:p w14:paraId="062A2E79" w14:textId="77777777" w:rsidR="009D4CCC" w:rsidRPr="009D4CCC" w:rsidRDefault="009D4CCC" w:rsidP="009D4CCC">
      <w:pPr>
        <w:bidi/>
        <w:jc w:val="both"/>
        <w:rPr>
          <w:rFonts w:cs="David" w:hint="cs"/>
          <w:rtl/>
        </w:rPr>
      </w:pPr>
      <w:r w:rsidRPr="009D4CCC">
        <w:rPr>
          <w:rFonts w:cs="David" w:hint="cs"/>
          <w:rtl/>
        </w:rPr>
        <w:tab/>
        <w:t>אני בכל זאת מבקש לקבל את עמדת בתי המשפט.</w:t>
      </w:r>
    </w:p>
    <w:p w14:paraId="1B4594A7" w14:textId="77777777" w:rsidR="009D4CCC" w:rsidRPr="009D4CCC" w:rsidRDefault="009D4CCC" w:rsidP="009D4CCC">
      <w:pPr>
        <w:bidi/>
        <w:jc w:val="both"/>
        <w:rPr>
          <w:rFonts w:cs="David" w:hint="cs"/>
          <w:rtl/>
        </w:rPr>
      </w:pPr>
    </w:p>
    <w:p w14:paraId="57648316" w14:textId="77777777" w:rsidR="009D4CCC" w:rsidRPr="009D4CCC" w:rsidRDefault="009D4CCC" w:rsidP="009D4CCC">
      <w:pPr>
        <w:bidi/>
        <w:jc w:val="both"/>
        <w:rPr>
          <w:rFonts w:cs="David"/>
          <w:u w:val="single"/>
        </w:rPr>
      </w:pPr>
      <w:r w:rsidRPr="009D4CCC">
        <w:rPr>
          <w:rFonts w:cs="David" w:hint="cs"/>
          <w:u w:val="single"/>
          <w:rtl/>
        </w:rPr>
        <w:t>היו"ר יריב לוין:</w:t>
      </w:r>
    </w:p>
    <w:p w14:paraId="4605DA94" w14:textId="77777777" w:rsidR="009D4CCC" w:rsidRPr="009D4CCC" w:rsidRDefault="009D4CCC" w:rsidP="009D4CCC">
      <w:pPr>
        <w:bidi/>
        <w:jc w:val="both"/>
        <w:rPr>
          <w:rFonts w:cs="David" w:hint="cs"/>
          <w:u w:val="single"/>
          <w:rtl/>
        </w:rPr>
      </w:pPr>
    </w:p>
    <w:p w14:paraId="699F35B5" w14:textId="77777777" w:rsidR="009D4CCC" w:rsidRPr="009D4CCC" w:rsidRDefault="009D4CCC" w:rsidP="009D4CCC">
      <w:pPr>
        <w:bidi/>
        <w:jc w:val="both"/>
        <w:rPr>
          <w:rFonts w:cs="David" w:hint="cs"/>
          <w:rtl/>
        </w:rPr>
      </w:pPr>
      <w:r w:rsidRPr="009D4CCC">
        <w:rPr>
          <w:rFonts w:cs="David" w:hint="cs"/>
          <w:rtl/>
        </w:rPr>
        <w:tab/>
        <w:t>אני לא מתנגד לקבל עמדה, אבל בואו נצא שזאת נקודת ההנחה, אלא אם כן מישהו יאיר את עינינו במשהו.</w:t>
      </w:r>
    </w:p>
    <w:p w14:paraId="1BDC47B5" w14:textId="77777777" w:rsidR="009D4CCC" w:rsidRPr="009D4CCC" w:rsidRDefault="009D4CCC" w:rsidP="009D4CCC">
      <w:pPr>
        <w:bidi/>
        <w:jc w:val="both"/>
        <w:rPr>
          <w:rFonts w:cs="David" w:hint="cs"/>
          <w:rtl/>
        </w:rPr>
      </w:pPr>
    </w:p>
    <w:p w14:paraId="6CB7B442" w14:textId="77777777" w:rsidR="009D4CCC" w:rsidRPr="009D4CCC" w:rsidRDefault="009D4CCC" w:rsidP="009D4CCC">
      <w:pPr>
        <w:bidi/>
        <w:jc w:val="both"/>
        <w:rPr>
          <w:rFonts w:cs="David" w:hint="cs"/>
          <w:u w:val="single"/>
          <w:rtl/>
        </w:rPr>
      </w:pPr>
      <w:r w:rsidRPr="009D4CCC">
        <w:rPr>
          <w:rFonts w:cs="David" w:hint="cs"/>
          <w:u w:val="single"/>
          <w:rtl/>
        </w:rPr>
        <w:t>ארבל אסטרחן:</w:t>
      </w:r>
    </w:p>
    <w:p w14:paraId="5E8B2915" w14:textId="77777777" w:rsidR="009D4CCC" w:rsidRPr="009D4CCC" w:rsidRDefault="009D4CCC" w:rsidP="009D4CCC">
      <w:pPr>
        <w:bidi/>
        <w:jc w:val="both"/>
        <w:rPr>
          <w:rFonts w:cs="David" w:hint="cs"/>
          <w:rtl/>
        </w:rPr>
      </w:pPr>
    </w:p>
    <w:p w14:paraId="1BB3F40E" w14:textId="77777777" w:rsidR="009D4CCC" w:rsidRPr="009D4CCC" w:rsidRDefault="009D4CCC" w:rsidP="009D4CCC">
      <w:pPr>
        <w:bidi/>
        <w:jc w:val="both"/>
        <w:rPr>
          <w:rFonts w:cs="David" w:hint="cs"/>
          <w:rtl/>
        </w:rPr>
      </w:pPr>
      <w:r w:rsidRPr="009D4CCC">
        <w:rPr>
          <w:rFonts w:cs="David" w:hint="cs"/>
          <w:rtl/>
        </w:rPr>
        <w:tab/>
        <w:t xml:space="preserve"> אז נכתוב 30, ומטעמים מיוחדים בית המשפט יוכל להאריך ל-45 יום.</w:t>
      </w:r>
    </w:p>
    <w:p w14:paraId="61A6865D" w14:textId="77777777" w:rsidR="009D4CCC" w:rsidRPr="009D4CCC" w:rsidRDefault="009D4CCC" w:rsidP="009D4CCC">
      <w:pPr>
        <w:bidi/>
        <w:jc w:val="both"/>
        <w:rPr>
          <w:rFonts w:cs="David" w:hint="cs"/>
          <w:rtl/>
        </w:rPr>
      </w:pPr>
    </w:p>
    <w:p w14:paraId="4C7D905A" w14:textId="77777777" w:rsidR="009D4CCC" w:rsidRPr="009D4CCC" w:rsidRDefault="009D4CCC" w:rsidP="009D4CCC">
      <w:pPr>
        <w:bidi/>
        <w:jc w:val="both"/>
        <w:rPr>
          <w:rFonts w:cs="David" w:hint="cs"/>
          <w:rtl/>
        </w:rPr>
      </w:pPr>
      <w:r w:rsidRPr="009D4CCC">
        <w:rPr>
          <w:rFonts w:cs="David" w:hint="cs"/>
          <w:u w:val="single"/>
          <w:rtl/>
        </w:rPr>
        <w:t>אסתר אפרת סמילג:</w:t>
      </w:r>
    </w:p>
    <w:p w14:paraId="08179C1F" w14:textId="77777777" w:rsidR="009D4CCC" w:rsidRPr="009D4CCC" w:rsidRDefault="009D4CCC" w:rsidP="009D4CCC">
      <w:pPr>
        <w:bidi/>
        <w:jc w:val="both"/>
        <w:rPr>
          <w:rFonts w:cs="David" w:hint="cs"/>
          <w:rtl/>
        </w:rPr>
      </w:pPr>
    </w:p>
    <w:p w14:paraId="0CCD196C" w14:textId="77777777" w:rsidR="009D4CCC" w:rsidRPr="009D4CCC" w:rsidRDefault="009D4CCC" w:rsidP="009D4CCC">
      <w:pPr>
        <w:bidi/>
        <w:jc w:val="both"/>
        <w:rPr>
          <w:rFonts w:cs="David" w:hint="cs"/>
          <w:rtl/>
        </w:rPr>
      </w:pPr>
      <w:r w:rsidRPr="009D4CCC">
        <w:rPr>
          <w:rFonts w:cs="David" w:hint="cs"/>
          <w:rtl/>
        </w:rPr>
        <w:tab/>
        <w:t>אפשר לקבל דוגמאות כמה זמן זה היה בעבר, ודוגמאות של סוג השאלות כדי שנדע איך הדברים עובדים.</w:t>
      </w:r>
    </w:p>
    <w:p w14:paraId="3354F4A4" w14:textId="77777777" w:rsidR="009D4CCC" w:rsidRPr="009D4CCC" w:rsidRDefault="009D4CCC" w:rsidP="009D4CCC">
      <w:pPr>
        <w:bidi/>
        <w:jc w:val="both"/>
        <w:rPr>
          <w:rFonts w:cs="David" w:hint="cs"/>
          <w:rtl/>
        </w:rPr>
      </w:pPr>
    </w:p>
    <w:p w14:paraId="5D39F817" w14:textId="77777777" w:rsidR="009D4CCC" w:rsidRPr="009D4CCC" w:rsidRDefault="009D4CCC" w:rsidP="009D4CCC">
      <w:pPr>
        <w:bidi/>
        <w:jc w:val="both"/>
        <w:rPr>
          <w:rFonts w:cs="David" w:hint="cs"/>
          <w:u w:val="single"/>
          <w:rtl/>
        </w:rPr>
      </w:pPr>
      <w:r w:rsidRPr="009D4CCC">
        <w:rPr>
          <w:rFonts w:cs="David" w:hint="cs"/>
          <w:u w:val="single"/>
          <w:rtl/>
        </w:rPr>
        <w:t>דוד רותם:</w:t>
      </w:r>
    </w:p>
    <w:p w14:paraId="13EF7342" w14:textId="77777777" w:rsidR="009D4CCC" w:rsidRPr="009D4CCC" w:rsidRDefault="009D4CCC" w:rsidP="009D4CCC">
      <w:pPr>
        <w:bidi/>
        <w:jc w:val="both"/>
        <w:rPr>
          <w:rFonts w:cs="David" w:hint="cs"/>
          <w:u w:val="single"/>
          <w:rtl/>
        </w:rPr>
      </w:pPr>
    </w:p>
    <w:p w14:paraId="642569D7" w14:textId="77777777" w:rsidR="009D4CCC" w:rsidRPr="009D4CCC" w:rsidRDefault="009D4CCC" w:rsidP="009D4CCC">
      <w:pPr>
        <w:bidi/>
        <w:jc w:val="both"/>
        <w:rPr>
          <w:rFonts w:cs="David" w:hint="cs"/>
          <w:rtl/>
        </w:rPr>
      </w:pPr>
      <w:r w:rsidRPr="009D4CCC">
        <w:rPr>
          <w:rFonts w:cs="David" w:hint="cs"/>
          <w:rtl/>
        </w:rPr>
        <w:tab/>
        <w:t xml:space="preserve"> כל נושא צווי המניעה שנותן יושב ראש ועדת הבחירות במהלך הקמפיין, קיימים גם פה?</w:t>
      </w:r>
    </w:p>
    <w:p w14:paraId="0A5A4629" w14:textId="77777777" w:rsidR="009D4CCC" w:rsidRPr="009D4CCC" w:rsidRDefault="009D4CCC" w:rsidP="009D4CCC">
      <w:pPr>
        <w:bidi/>
        <w:jc w:val="both"/>
        <w:rPr>
          <w:rFonts w:cs="David" w:hint="cs"/>
          <w:rtl/>
        </w:rPr>
      </w:pPr>
    </w:p>
    <w:p w14:paraId="44423955" w14:textId="77777777" w:rsidR="009D4CCC" w:rsidRPr="009D4CCC" w:rsidRDefault="009D4CCC" w:rsidP="009D4CCC">
      <w:pPr>
        <w:bidi/>
        <w:jc w:val="both"/>
        <w:rPr>
          <w:rFonts w:cs="David" w:hint="cs"/>
          <w:rtl/>
        </w:rPr>
      </w:pPr>
      <w:r w:rsidRPr="009D4CCC">
        <w:rPr>
          <w:rFonts w:cs="David" w:hint="cs"/>
          <w:u w:val="single"/>
          <w:rtl/>
        </w:rPr>
        <w:t>אילת פישמן:</w:t>
      </w:r>
    </w:p>
    <w:p w14:paraId="3B9E52B0" w14:textId="77777777" w:rsidR="009D4CCC" w:rsidRPr="009D4CCC" w:rsidRDefault="009D4CCC" w:rsidP="009D4CCC">
      <w:pPr>
        <w:bidi/>
        <w:jc w:val="both"/>
        <w:rPr>
          <w:rFonts w:cs="David" w:hint="cs"/>
          <w:rtl/>
        </w:rPr>
      </w:pPr>
    </w:p>
    <w:p w14:paraId="43D6F77D" w14:textId="77777777" w:rsidR="009D4CCC" w:rsidRPr="009D4CCC" w:rsidRDefault="009D4CCC" w:rsidP="009D4CCC">
      <w:pPr>
        <w:bidi/>
        <w:jc w:val="both"/>
        <w:rPr>
          <w:rFonts w:cs="David" w:hint="cs"/>
          <w:rtl/>
        </w:rPr>
      </w:pPr>
      <w:r w:rsidRPr="009D4CCC">
        <w:rPr>
          <w:rFonts w:cs="David" w:hint="cs"/>
          <w:rtl/>
        </w:rPr>
        <w:tab/>
        <w:t>לכאורה, כן, זה בחוק התעמולה.</w:t>
      </w:r>
    </w:p>
    <w:p w14:paraId="28E1502D" w14:textId="77777777" w:rsidR="009D4CCC" w:rsidRPr="009D4CCC" w:rsidRDefault="009D4CCC" w:rsidP="009D4CCC">
      <w:pPr>
        <w:bidi/>
        <w:jc w:val="both"/>
        <w:rPr>
          <w:rFonts w:cs="David" w:hint="cs"/>
          <w:rtl/>
        </w:rPr>
      </w:pPr>
    </w:p>
    <w:p w14:paraId="66CD990D" w14:textId="77777777" w:rsidR="009D4CCC" w:rsidRPr="009D4CCC" w:rsidRDefault="009D4CCC" w:rsidP="009D4CCC">
      <w:pPr>
        <w:bidi/>
        <w:jc w:val="both"/>
        <w:rPr>
          <w:rFonts w:cs="David" w:hint="cs"/>
          <w:u w:val="single"/>
          <w:rtl/>
        </w:rPr>
      </w:pPr>
      <w:r w:rsidRPr="009D4CCC">
        <w:rPr>
          <w:rFonts w:cs="David" w:hint="cs"/>
          <w:u w:val="single"/>
          <w:rtl/>
        </w:rPr>
        <w:t>דוד רותם:</w:t>
      </w:r>
    </w:p>
    <w:p w14:paraId="7875653B" w14:textId="77777777" w:rsidR="009D4CCC" w:rsidRPr="009D4CCC" w:rsidRDefault="009D4CCC" w:rsidP="009D4CCC">
      <w:pPr>
        <w:bidi/>
        <w:jc w:val="both"/>
        <w:rPr>
          <w:rFonts w:cs="David" w:hint="cs"/>
          <w:u w:val="single"/>
          <w:rtl/>
        </w:rPr>
      </w:pPr>
    </w:p>
    <w:p w14:paraId="4AB97CA6" w14:textId="77777777" w:rsidR="009D4CCC" w:rsidRPr="009D4CCC" w:rsidRDefault="009D4CCC" w:rsidP="009D4CCC">
      <w:pPr>
        <w:bidi/>
        <w:jc w:val="both"/>
        <w:rPr>
          <w:rFonts w:cs="David" w:hint="cs"/>
          <w:rtl/>
        </w:rPr>
      </w:pPr>
      <w:r w:rsidRPr="009D4CCC">
        <w:rPr>
          <w:rFonts w:cs="David" w:hint="cs"/>
          <w:rtl/>
        </w:rPr>
        <w:tab/>
        <w:t xml:space="preserve"> אולי גם שם צריך לתקן שהוא ייתן את ההחלטה שלו תוך זמן סביר.</w:t>
      </w:r>
    </w:p>
    <w:p w14:paraId="48EFBBA7" w14:textId="77777777" w:rsidR="009D4CCC" w:rsidRPr="009D4CCC" w:rsidRDefault="009D4CCC" w:rsidP="009D4CCC">
      <w:pPr>
        <w:bidi/>
        <w:jc w:val="both"/>
        <w:rPr>
          <w:rFonts w:cs="David" w:hint="cs"/>
          <w:rtl/>
        </w:rPr>
      </w:pPr>
    </w:p>
    <w:p w14:paraId="2FFEDD38" w14:textId="77777777" w:rsidR="009D4CCC" w:rsidRPr="009D4CCC" w:rsidRDefault="009D4CCC" w:rsidP="009D4CCC">
      <w:pPr>
        <w:bidi/>
        <w:jc w:val="both"/>
        <w:rPr>
          <w:rFonts w:cs="David"/>
          <w:u w:val="single"/>
        </w:rPr>
      </w:pPr>
      <w:r w:rsidRPr="009D4CCC">
        <w:rPr>
          <w:rFonts w:cs="David" w:hint="cs"/>
          <w:u w:val="single"/>
          <w:rtl/>
        </w:rPr>
        <w:t>אילת פישמן:</w:t>
      </w:r>
    </w:p>
    <w:p w14:paraId="5F79883B" w14:textId="77777777" w:rsidR="009D4CCC" w:rsidRPr="009D4CCC" w:rsidRDefault="009D4CCC" w:rsidP="009D4CCC">
      <w:pPr>
        <w:bidi/>
        <w:jc w:val="both"/>
        <w:rPr>
          <w:rFonts w:cs="David" w:hint="cs"/>
          <w:u w:val="single"/>
          <w:rtl/>
        </w:rPr>
      </w:pPr>
    </w:p>
    <w:p w14:paraId="546C25EF" w14:textId="77777777" w:rsidR="009D4CCC" w:rsidRPr="009D4CCC" w:rsidRDefault="009D4CCC" w:rsidP="009D4CCC">
      <w:pPr>
        <w:bidi/>
        <w:jc w:val="both"/>
        <w:rPr>
          <w:rFonts w:cs="David" w:hint="cs"/>
          <w:rtl/>
        </w:rPr>
      </w:pPr>
      <w:r w:rsidRPr="009D4CCC">
        <w:rPr>
          <w:rFonts w:cs="David" w:hint="cs"/>
          <w:rtl/>
        </w:rPr>
        <w:tab/>
        <w:t>במהלך הבחירות עצמן. זה ברור שהוא מוגבל בזמן.</w:t>
      </w:r>
    </w:p>
    <w:p w14:paraId="53F82E3F" w14:textId="77777777" w:rsidR="009D4CCC" w:rsidRPr="009D4CCC" w:rsidRDefault="009D4CCC" w:rsidP="009D4CCC">
      <w:pPr>
        <w:bidi/>
        <w:jc w:val="both"/>
        <w:rPr>
          <w:rFonts w:cs="David" w:hint="cs"/>
          <w:rtl/>
        </w:rPr>
      </w:pPr>
    </w:p>
    <w:p w14:paraId="7312FA5B" w14:textId="77777777" w:rsidR="009D4CCC" w:rsidRPr="009D4CCC" w:rsidRDefault="009D4CCC" w:rsidP="009D4CCC">
      <w:pPr>
        <w:bidi/>
        <w:jc w:val="both"/>
        <w:rPr>
          <w:rFonts w:cs="David" w:hint="cs"/>
          <w:rtl/>
        </w:rPr>
      </w:pPr>
      <w:r w:rsidRPr="009D4CCC">
        <w:rPr>
          <w:rFonts w:cs="David" w:hint="cs"/>
          <w:u w:val="single"/>
          <w:rtl/>
        </w:rPr>
        <w:t>איל זנדברג:</w:t>
      </w:r>
    </w:p>
    <w:p w14:paraId="3A1B5C3C" w14:textId="77777777" w:rsidR="009D4CCC" w:rsidRPr="009D4CCC" w:rsidRDefault="009D4CCC" w:rsidP="009D4CCC">
      <w:pPr>
        <w:bidi/>
        <w:jc w:val="both"/>
        <w:rPr>
          <w:rFonts w:cs="David" w:hint="cs"/>
          <w:rtl/>
        </w:rPr>
      </w:pPr>
    </w:p>
    <w:p w14:paraId="46AE4848" w14:textId="77777777" w:rsidR="009D4CCC" w:rsidRPr="009D4CCC" w:rsidRDefault="009D4CCC" w:rsidP="009D4CCC">
      <w:pPr>
        <w:bidi/>
        <w:jc w:val="both"/>
        <w:rPr>
          <w:rFonts w:cs="David" w:hint="cs"/>
          <w:rtl/>
        </w:rPr>
      </w:pPr>
      <w:r w:rsidRPr="009D4CCC">
        <w:rPr>
          <w:rFonts w:cs="David" w:hint="cs"/>
          <w:rtl/>
        </w:rPr>
        <w:tab/>
        <w:t>ערעורי בחירות תוך 60 יום זה מספיק? יש בירורים ממש עובדתיים, חקירה משטרתית וגובים ראיות- -</w:t>
      </w:r>
    </w:p>
    <w:p w14:paraId="2717CDDF" w14:textId="77777777" w:rsidR="009D4CCC" w:rsidRPr="009D4CCC" w:rsidRDefault="009D4CCC" w:rsidP="009D4CCC">
      <w:pPr>
        <w:bidi/>
        <w:jc w:val="both"/>
        <w:rPr>
          <w:rFonts w:cs="David" w:hint="cs"/>
          <w:rtl/>
        </w:rPr>
      </w:pPr>
    </w:p>
    <w:p w14:paraId="5741A413" w14:textId="77777777" w:rsidR="009D4CCC" w:rsidRPr="009D4CCC" w:rsidRDefault="009D4CCC" w:rsidP="009D4CCC">
      <w:pPr>
        <w:bidi/>
        <w:jc w:val="both"/>
        <w:rPr>
          <w:rFonts w:cs="David" w:hint="cs"/>
          <w:rtl/>
        </w:rPr>
      </w:pPr>
      <w:r w:rsidRPr="009D4CCC">
        <w:rPr>
          <w:rFonts w:cs="David" w:hint="cs"/>
          <w:u w:val="single"/>
          <w:rtl/>
        </w:rPr>
        <w:t>אילת פישמן:</w:t>
      </w:r>
    </w:p>
    <w:p w14:paraId="0C40525C" w14:textId="77777777" w:rsidR="009D4CCC" w:rsidRPr="009D4CCC" w:rsidRDefault="009D4CCC" w:rsidP="009D4CCC">
      <w:pPr>
        <w:bidi/>
        <w:jc w:val="both"/>
        <w:rPr>
          <w:rFonts w:cs="David" w:hint="cs"/>
          <w:rtl/>
        </w:rPr>
      </w:pPr>
    </w:p>
    <w:p w14:paraId="1AA444A7" w14:textId="77777777" w:rsidR="009D4CCC" w:rsidRPr="009D4CCC" w:rsidRDefault="009D4CCC" w:rsidP="009D4CCC">
      <w:pPr>
        <w:bidi/>
        <w:jc w:val="both"/>
        <w:rPr>
          <w:rFonts w:cs="David" w:hint="cs"/>
          <w:rtl/>
        </w:rPr>
      </w:pPr>
      <w:r w:rsidRPr="009D4CCC">
        <w:rPr>
          <w:rFonts w:cs="David" w:hint="cs"/>
          <w:rtl/>
        </w:rPr>
        <w:tab/>
        <w:t>ברשויות המקומיות יש אפשרות להאריך לשנה בזמן של חקירה משטרתית על שוחד ודברים כאלה.</w:t>
      </w:r>
    </w:p>
    <w:p w14:paraId="2AEA7B1C" w14:textId="77777777" w:rsidR="009D4CCC" w:rsidRPr="009D4CCC" w:rsidRDefault="009D4CCC" w:rsidP="009D4CCC">
      <w:pPr>
        <w:bidi/>
        <w:jc w:val="both"/>
        <w:rPr>
          <w:rFonts w:cs="David" w:hint="cs"/>
          <w:rtl/>
        </w:rPr>
      </w:pPr>
    </w:p>
    <w:p w14:paraId="00819CBE" w14:textId="77777777" w:rsidR="009D4CCC" w:rsidRPr="009D4CCC" w:rsidRDefault="009D4CCC" w:rsidP="009D4CCC">
      <w:pPr>
        <w:bidi/>
        <w:jc w:val="both"/>
        <w:rPr>
          <w:rFonts w:cs="David" w:hint="cs"/>
          <w:rtl/>
        </w:rPr>
      </w:pPr>
      <w:r w:rsidRPr="009D4CCC">
        <w:rPr>
          <w:rFonts w:cs="David" w:hint="cs"/>
          <w:u w:val="single"/>
          <w:rtl/>
        </w:rPr>
        <w:t>איל זנדברג:</w:t>
      </w:r>
    </w:p>
    <w:p w14:paraId="0766E803" w14:textId="77777777" w:rsidR="009D4CCC" w:rsidRPr="009D4CCC" w:rsidRDefault="009D4CCC" w:rsidP="009D4CCC">
      <w:pPr>
        <w:bidi/>
        <w:jc w:val="both"/>
        <w:rPr>
          <w:rFonts w:cs="David" w:hint="cs"/>
          <w:rtl/>
        </w:rPr>
      </w:pPr>
    </w:p>
    <w:p w14:paraId="11DF7D68" w14:textId="77777777" w:rsidR="009D4CCC" w:rsidRPr="009D4CCC" w:rsidRDefault="009D4CCC" w:rsidP="009D4CCC">
      <w:pPr>
        <w:bidi/>
        <w:jc w:val="both"/>
        <w:rPr>
          <w:rFonts w:cs="David" w:hint="cs"/>
          <w:rtl/>
        </w:rPr>
      </w:pPr>
      <w:r w:rsidRPr="009D4CCC">
        <w:rPr>
          <w:rFonts w:cs="David" w:hint="cs"/>
          <w:rtl/>
        </w:rPr>
        <w:tab/>
        <w:t xml:space="preserve">אז צריך להתייחס בהקשר הזה. כשאמרת 30 יום התקבל הרושם שזה הסטנדרט שאפשר להתכוונן אליו. </w:t>
      </w:r>
    </w:p>
    <w:p w14:paraId="45DAB43E" w14:textId="77777777" w:rsidR="009D4CCC" w:rsidRPr="009D4CCC" w:rsidRDefault="009D4CCC" w:rsidP="009D4CCC">
      <w:pPr>
        <w:bidi/>
        <w:jc w:val="both"/>
        <w:rPr>
          <w:rFonts w:cs="David" w:hint="cs"/>
          <w:rtl/>
        </w:rPr>
      </w:pPr>
    </w:p>
    <w:p w14:paraId="72418C38" w14:textId="77777777" w:rsidR="009D4CCC" w:rsidRPr="009D4CCC" w:rsidRDefault="009D4CCC" w:rsidP="009D4CCC">
      <w:pPr>
        <w:bidi/>
        <w:jc w:val="both"/>
        <w:rPr>
          <w:rFonts w:cs="David" w:hint="cs"/>
          <w:rtl/>
        </w:rPr>
      </w:pPr>
      <w:r w:rsidRPr="009D4CCC">
        <w:rPr>
          <w:rFonts w:cs="David" w:hint="cs"/>
          <w:u w:val="single"/>
          <w:rtl/>
        </w:rPr>
        <w:t>אילת פישמן:</w:t>
      </w:r>
    </w:p>
    <w:p w14:paraId="57AD32D5" w14:textId="77777777" w:rsidR="009D4CCC" w:rsidRPr="009D4CCC" w:rsidRDefault="009D4CCC" w:rsidP="009D4CCC">
      <w:pPr>
        <w:bidi/>
        <w:jc w:val="both"/>
        <w:rPr>
          <w:rFonts w:cs="David" w:hint="cs"/>
          <w:rtl/>
        </w:rPr>
      </w:pPr>
    </w:p>
    <w:p w14:paraId="2A840433" w14:textId="77777777" w:rsidR="009D4CCC" w:rsidRPr="009D4CCC" w:rsidRDefault="009D4CCC" w:rsidP="009D4CCC">
      <w:pPr>
        <w:bidi/>
        <w:jc w:val="both"/>
        <w:rPr>
          <w:rFonts w:cs="David" w:hint="cs"/>
          <w:rtl/>
        </w:rPr>
      </w:pPr>
      <w:r w:rsidRPr="009D4CCC">
        <w:rPr>
          <w:rFonts w:cs="David" w:hint="cs"/>
          <w:rtl/>
        </w:rPr>
        <w:tab/>
        <w:t xml:space="preserve">אני אומר בעדינות שגם כשכתוב בחוק הרשויות המקומיות 30 יום זה לא תמיד קורה בחיי המציאות. בית המשפט מחליט כמה הוא חושב- - </w:t>
      </w:r>
    </w:p>
    <w:p w14:paraId="25A1E4CE" w14:textId="77777777" w:rsidR="009D4CCC" w:rsidRPr="009D4CCC" w:rsidRDefault="009D4CCC" w:rsidP="009D4CCC">
      <w:pPr>
        <w:bidi/>
        <w:jc w:val="both"/>
        <w:rPr>
          <w:rFonts w:cs="David" w:hint="cs"/>
          <w:rtl/>
        </w:rPr>
      </w:pPr>
    </w:p>
    <w:p w14:paraId="4ED3893A" w14:textId="77777777" w:rsidR="009D4CCC" w:rsidRPr="009D4CCC" w:rsidRDefault="009D4CCC" w:rsidP="009D4CCC">
      <w:pPr>
        <w:bidi/>
        <w:jc w:val="both"/>
        <w:rPr>
          <w:rFonts w:cs="David" w:hint="cs"/>
          <w:u w:val="single"/>
          <w:rtl/>
        </w:rPr>
      </w:pPr>
      <w:r w:rsidRPr="009D4CCC">
        <w:rPr>
          <w:rFonts w:cs="David" w:hint="cs"/>
          <w:u w:val="single"/>
          <w:rtl/>
        </w:rPr>
        <w:t>דוד רותם:</w:t>
      </w:r>
    </w:p>
    <w:p w14:paraId="24446078" w14:textId="77777777" w:rsidR="009D4CCC" w:rsidRPr="009D4CCC" w:rsidRDefault="009D4CCC" w:rsidP="009D4CCC">
      <w:pPr>
        <w:bidi/>
        <w:jc w:val="both"/>
        <w:rPr>
          <w:rFonts w:cs="David" w:hint="cs"/>
          <w:u w:val="single"/>
          <w:rtl/>
        </w:rPr>
      </w:pPr>
    </w:p>
    <w:p w14:paraId="6E35B2BC" w14:textId="77777777" w:rsidR="009D4CCC" w:rsidRPr="009D4CCC" w:rsidRDefault="009D4CCC" w:rsidP="009D4CCC">
      <w:pPr>
        <w:bidi/>
        <w:jc w:val="both"/>
        <w:rPr>
          <w:rFonts w:cs="David" w:hint="cs"/>
          <w:rtl/>
        </w:rPr>
      </w:pPr>
      <w:r w:rsidRPr="009D4CCC">
        <w:rPr>
          <w:rFonts w:cs="David" w:hint="cs"/>
          <w:rtl/>
        </w:rPr>
        <w:tab/>
        <w:t xml:space="preserve"> לא מצביע היום, נכון?</w:t>
      </w:r>
    </w:p>
    <w:p w14:paraId="1D16B9A7" w14:textId="77777777" w:rsidR="009D4CCC" w:rsidRPr="009D4CCC" w:rsidRDefault="009D4CCC" w:rsidP="009D4CCC">
      <w:pPr>
        <w:bidi/>
        <w:jc w:val="both"/>
        <w:rPr>
          <w:rFonts w:cs="David" w:hint="cs"/>
          <w:rtl/>
        </w:rPr>
      </w:pPr>
    </w:p>
    <w:p w14:paraId="0BDD101E" w14:textId="77777777" w:rsidR="009D4CCC" w:rsidRPr="009D4CCC" w:rsidRDefault="009D4CCC" w:rsidP="009D4CCC">
      <w:pPr>
        <w:bidi/>
        <w:jc w:val="both"/>
        <w:rPr>
          <w:rFonts w:cs="David" w:hint="cs"/>
          <w:u w:val="single"/>
          <w:rtl/>
        </w:rPr>
      </w:pPr>
      <w:r w:rsidRPr="009D4CCC">
        <w:rPr>
          <w:rFonts w:cs="David" w:hint="cs"/>
          <w:u w:val="single"/>
          <w:rtl/>
        </w:rPr>
        <w:t>היו</w:t>
      </w:r>
      <w:r w:rsidRPr="009D4CCC">
        <w:rPr>
          <w:rFonts w:cs="David"/>
          <w:u w:val="single"/>
          <w:rtl/>
        </w:rPr>
        <w:t>"</w:t>
      </w:r>
      <w:r w:rsidRPr="009D4CCC">
        <w:rPr>
          <w:rFonts w:cs="David" w:hint="cs"/>
          <w:u w:val="single"/>
          <w:rtl/>
        </w:rPr>
        <w:t>ר יריב לוין:</w:t>
      </w:r>
    </w:p>
    <w:p w14:paraId="3ABFF736" w14:textId="77777777" w:rsidR="009D4CCC" w:rsidRPr="009D4CCC" w:rsidRDefault="009D4CCC" w:rsidP="009D4CCC">
      <w:pPr>
        <w:bidi/>
        <w:jc w:val="both"/>
        <w:rPr>
          <w:rFonts w:cs="David" w:hint="cs"/>
          <w:u w:val="single"/>
          <w:rtl/>
        </w:rPr>
      </w:pPr>
    </w:p>
    <w:p w14:paraId="717BA1D0" w14:textId="77777777" w:rsidR="009D4CCC" w:rsidRPr="009D4CCC" w:rsidRDefault="009D4CCC" w:rsidP="009D4CCC">
      <w:pPr>
        <w:bidi/>
        <w:jc w:val="both"/>
        <w:rPr>
          <w:rFonts w:cs="David" w:hint="cs"/>
          <w:rtl/>
        </w:rPr>
      </w:pPr>
      <w:r w:rsidRPr="009D4CCC">
        <w:rPr>
          <w:rFonts w:cs="David" w:hint="cs"/>
          <w:rtl/>
        </w:rPr>
        <w:tab/>
        <w:t xml:space="preserve"> לא אצביע היום. לבקשתו של חבר הכנסת רותם, לא אקיים היום הצבעות.</w:t>
      </w:r>
    </w:p>
    <w:p w14:paraId="2EFBA88B" w14:textId="77777777" w:rsidR="009D4CCC" w:rsidRPr="009D4CCC" w:rsidRDefault="009D4CCC" w:rsidP="009D4CCC">
      <w:pPr>
        <w:bidi/>
        <w:jc w:val="both"/>
        <w:rPr>
          <w:rFonts w:cs="David" w:hint="cs"/>
          <w:rtl/>
        </w:rPr>
      </w:pPr>
    </w:p>
    <w:p w14:paraId="077D9944" w14:textId="77777777" w:rsidR="009D4CCC" w:rsidRPr="009D4CCC" w:rsidRDefault="009D4CCC" w:rsidP="009D4CCC">
      <w:pPr>
        <w:bidi/>
        <w:jc w:val="both"/>
        <w:rPr>
          <w:rFonts w:cs="David" w:hint="cs"/>
          <w:rtl/>
        </w:rPr>
      </w:pPr>
      <w:r w:rsidRPr="009D4CCC">
        <w:rPr>
          <w:rFonts w:cs="David" w:hint="cs"/>
          <w:u w:val="single"/>
          <w:rtl/>
        </w:rPr>
        <w:t>איל זנדברג:</w:t>
      </w:r>
    </w:p>
    <w:p w14:paraId="786D8517" w14:textId="77777777" w:rsidR="009D4CCC" w:rsidRPr="009D4CCC" w:rsidRDefault="009D4CCC" w:rsidP="009D4CCC">
      <w:pPr>
        <w:bidi/>
        <w:jc w:val="both"/>
        <w:rPr>
          <w:rFonts w:cs="David" w:hint="cs"/>
          <w:rtl/>
        </w:rPr>
      </w:pPr>
    </w:p>
    <w:p w14:paraId="1C97B6D3" w14:textId="77777777" w:rsidR="009D4CCC" w:rsidRPr="009D4CCC" w:rsidRDefault="009D4CCC" w:rsidP="009D4CCC">
      <w:pPr>
        <w:bidi/>
        <w:jc w:val="both"/>
        <w:rPr>
          <w:rFonts w:cs="David" w:hint="cs"/>
          <w:rtl/>
        </w:rPr>
      </w:pPr>
      <w:r w:rsidRPr="009D4CCC">
        <w:rPr>
          <w:rFonts w:cs="David" w:hint="cs"/>
          <w:rtl/>
        </w:rPr>
        <w:tab/>
        <w:t>30 יום נשמע כסטנדרט קצר שמתכווננים אליו, אבל ההוראות לפי חוק הבחירות ברשויות המקומיות מדבר על אפשרות להאריך עד כדי שנה כי יש לפעמים חקירות משטרתיות - -</w:t>
      </w:r>
    </w:p>
    <w:p w14:paraId="034D6CAF" w14:textId="77777777" w:rsidR="009D4CCC" w:rsidRPr="009D4CCC" w:rsidRDefault="009D4CCC" w:rsidP="009D4CCC">
      <w:pPr>
        <w:bidi/>
        <w:jc w:val="both"/>
        <w:rPr>
          <w:rFonts w:cs="David" w:hint="cs"/>
          <w:rtl/>
        </w:rPr>
      </w:pPr>
    </w:p>
    <w:p w14:paraId="4C4F399C" w14:textId="77777777" w:rsidR="009D4CCC" w:rsidRPr="009D4CCC" w:rsidRDefault="009D4CCC" w:rsidP="009D4CCC">
      <w:pPr>
        <w:bidi/>
        <w:jc w:val="both"/>
        <w:rPr>
          <w:rFonts w:cs="David" w:hint="cs"/>
          <w:u w:val="single"/>
          <w:rtl/>
        </w:rPr>
      </w:pPr>
      <w:r w:rsidRPr="009D4CCC">
        <w:rPr>
          <w:rFonts w:cs="David" w:hint="cs"/>
          <w:u w:val="single"/>
          <w:rtl/>
        </w:rPr>
        <w:t>היו</w:t>
      </w:r>
      <w:r w:rsidRPr="009D4CCC">
        <w:rPr>
          <w:rFonts w:cs="David"/>
          <w:u w:val="single"/>
          <w:rtl/>
        </w:rPr>
        <w:t>"</w:t>
      </w:r>
      <w:r w:rsidRPr="009D4CCC">
        <w:rPr>
          <w:rFonts w:cs="David" w:hint="cs"/>
          <w:u w:val="single"/>
          <w:rtl/>
        </w:rPr>
        <w:t>ר יריב לוין:</w:t>
      </w:r>
    </w:p>
    <w:p w14:paraId="1661ECD2" w14:textId="77777777" w:rsidR="009D4CCC" w:rsidRPr="009D4CCC" w:rsidRDefault="009D4CCC" w:rsidP="009D4CCC">
      <w:pPr>
        <w:bidi/>
        <w:jc w:val="both"/>
        <w:rPr>
          <w:rFonts w:cs="David" w:hint="cs"/>
          <w:u w:val="single"/>
          <w:rtl/>
        </w:rPr>
      </w:pPr>
    </w:p>
    <w:p w14:paraId="45C6E1EC" w14:textId="77777777" w:rsidR="009D4CCC" w:rsidRPr="009D4CCC" w:rsidRDefault="009D4CCC" w:rsidP="009D4CCC">
      <w:pPr>
        <w:bidi/>
        <w:jc w:val="both"/>
        <w:rPr>
          <w:rFonts w:cs="David" w:hint="cs"/>
          <w:rtl/>
        </w:rPr>
      </w:pPr>
      <w:r w:rsidRPr="009D4CCC">
        <w:rPr>
          <w:rFonts w:cs="David" w:hint="cs"/>
          <w:rtl/>
        </w:rPr>
        <w:tab/>
        <w:t xml:space="preserve"> אתה צודק, אבל מוכרחים לייצר איזון סביר. ופה אין מה לעשות, יצטרכו להפנות את כל המשאבים ולבדוק את כל מה שצריך לבדוק. צריך גם לקחת בחשבון שזה צריך להיות משהו עד כדי כך אקוטי, שהוא יכול לשנות את התוצאות. </w:t>
      </w:r>
    </w:p>
    <w:p w14:paraId="79D5E5F6" w14:textId="77777777" w:rsidR="009D4CCC" w:rsidRPr="009D4CCC" w:rsidRDefault="009D4CCC" w:rsidP="009D4CCC">
      <w:pPr>
        <w:bidi/>
        <w:jc w:val="both"/>
        <w:rPr>
          <w:rFonts w:cs="David" w:hint="cs"/>
          <w:rtl/>
        </w:rPr>
      </w:pPr>
    </w:p>
    <w:p w14:paraId="1DE3F64C" w14:textId="77777777" w:rsidR="009D4CCC" w:rsidRPr="009D4CCC" w:rsidRDefault="009D4CCC" w:rsidP="009D4CCC">
      <w:pPr>
        <w:bidi/>
        <w:jc w:val="both"/>
        <w:rPr>
          <w:rFonts w:cs="David"/>
        </w:rPr>
      </w:pPr>
      <w:r w:rsidRPr="009D4CCC">
        <w:rPr>
          <w:rFonts w:cs="David" w:hint="cs"/>
          <w:u w:val="single"/>
          <w:rtl/>
        </w:rPr>
        <w:t>איל זנדברג:</w:t>
      </w:r>
    </w:p>
    <w:p w14:paraId="4D6C72B0" w14:textId="77777777" w:rsidR="009D4CCC" w:rsidRPr="009D4CCC" w:rsidRDefault="009D4CCC" w:rsidP="009D4CCC">
      <w:pPr>
        <w:bidi/>
        <w:jc w:val="both"/>
        <w:rPr>
          <w:rFonts w:cs="David" w:hint="cs"/>
          <w:rtl/>
        </w:rPr>
      </w:pPr>
    </w:p>
    <w:p w14:paraId="5478A2CD" w14:textId="77777777" w:rsidR="009D4CCC" w:rsidRPr="009D4CCC" w:rsidRDefault="009D4CCC" w:rsidP="009D4CCC">
      <w:pPr>
        <w:bidi/>
        <w:jc w:val="both"/>
        <w:rPr>
          <w:rFonts w:cs="David" w:hint="cs"/>
          <w:rtl/>
        </w:rPr>
      </w:pPr>
      <w:r w:rsidRPr="009D4CCC">
        <w:rPr>
          <w:rFonts w:cs="David" w:hint="cs"/>
          <w:rtl/>
        </w:rPr>
        <w:tab/>
        <w:t>זה תנאי לערעור.</w:t>
      </w:r>
    </w:p>
    <w:p w14:paraId="330A7CA6" w14:textId="77777777" w:rsidR="009D4CCC" w:rsidRPr="009D4CCC" w:rsidRDefault="009D4CCC" w:rsidP="009D4CCC">
      <w:pPr>
        <w:bidi/>
        <w:jc w:val="both"/>
        <w:rPr>
          <w:rFonts w:cs="David" w:hint="cs"/>
          <w:rtl/>
        </w:rPr>
      </w:pPr>
    </w:p>
    <w:p w14:paraId="345CAE8B" w14:textId="77777777" w:rsidR="009D4CCC" w:rsidRPr="009D4CCC" w:rsidRDefault="009D4CCC" w:rsidP="009D4CCC">
      <w:pPr>
        <w:bidi/>
        <w:jc w:val="both"/>
        <w:rPr>
          <w:rFonts w:cs="David"/>
          <w:u w:val="single"/>
        </w:rPr>
      </w:pPr>
      <w:r w:rsidRPr="009D4CCC">
        <w:rPr>
          <w:rFonts w:cs="David" w:hint="cs"/>
          <w:u w:val="single"/>
          <w:rtl/>
        </w:rPr>
        <w:t>היו"ר יריב לוין:</w:t>
      </w:r>
    </w:p>
    <w:p w14:paraId="62A0D3D9" w14:textId="77777777" w:rsidR="009D4CCC" w:rsidRPr="009D4CCC" w:rsidRDefault="009D4CCC" w:rsidP="009D4CCC">
      <w:pPr>
        <w:bidi/>
        <w:jc w:val="both"/>
        <w:rPr>
          <w:rFonts w:cs="David" w:hint="cs"/>
          <w:u w:val="single"/>
          <w:rtl/>
        </w:rPr>
      </w:pPr>
    </w:p>
    <w:p w14:paraId="4EEC255D" w14:textId="77777777" w:rsidR="009D4CCC" w:rsidRPr="009D4CCC" w:rsidRDefault="009D4CCC" w:rsidP="009D4CCC">
      <w:pPr>
        <w:bidi/>
        <w:jc w:val="both"/>
        <w:rPr>
          <w:rFonts w:cs="David" w:hint="cs"/>
          <w:rtl/>
        </w:rPr>
      </w:pPr>
      <w:r w:rsidRPr="009D4CCC">
        <w:rPr>
          <w:rFonts w:cs="David" w:hint="cs"/>
          <w:rtl/>
        </w:rPr>
        <w:tab/>
        <w:t xml:space="preserve">ברור. אם נגיע למצב שהתוצאות היו כל כך צמודות, ויש סיטואציה כזאת, ראוי לעם ישראל שהעניין הזה ייגמר ויחקרו אותו באופן מידי. אני לא חושב שאתה יכול להעמיד את העניין עכשיו בצורה כזאת שיחכו במשך שנה שלמה ויראו מה קורה. לא נראה לי סביר. </w:t>
      </w:r>
    </w:p>
    <w:p w14:paraId="54625273" w14:textId="77777777" w:rsidR="009D4CCC" w:rsidRPr="009D4CCC" w:rsidRDefault="009D4CCC" w:rsidP="009D4CCC">
      <w:pPr>
        <w:bidi/>
        <w:jc w:val="both"/>
        <w:rPr>
          <w:rFonts w:cs="David" w:hint="cs"/>
          <w:rtl/>
        </w:rPr>
      </w:pPr>
    </w:p>
    <w:p w14:paraId="5B01F4AB" w14:textId="77777777" w:rsidR="009D4CCC" w:rsidRPr="009D4CCC" w:rsidRDefault="009D4CCC" w:rsidP="009D4CCC">
      <w:pPr>
        <w:bidi/>
        <w:jc w:val="both"/>
        <w:rPr>
          <w:rFonts w:cs="David" w:hint="cs"/>
          <w:rtl/>
        </w:rPr>
      </w:pPr>
      <w:r w:rsidRPr="009D4CCC">
        <w:rPr>
          <w:rFonts w:cs="David" w:hint="cs"/>
          <w:u w:val="single"/>
          <w:rtl/>
        </w:rPr>
        <w:t>איל זנדברג:</w:t>
      </w:r>
    </w:p>
    <w:p w14:paraId="75143DBA" w14:textId="77777777" w:rsidR="009D4CCC" w:rsidRPr="009D4CCC" w:rsidRDefault="009D4CCC" w:rsidP="009D4CCC">
      <w:pPr>
        <w:bidi/>
        <w:jc w:val="both"/>
        <w:rPr>
          <w:rFonts w:cs="David" w:hint="cs"/>
          <w:rtl/>
        </w:rPr>
      </w:pPr>
    </w:p>
    <w:p w14:paraId="24910135" w14:textId="77777777" w:rsidR="009D4CCC" w:rsidRPr="009D4CCC" w:rsidRDefault="009D4CCC" w:rsidP="009D4CCC">
      <w:pPr>
        <w:bidi/>
        <w:jc w:val="both"/>
        <w:rPr>
          <w:rFonts w:cs="David" w:hint="cs"/>
          <w:rtl/>
        </w:rPr>
      </w:pPr>
      <w:r w:rsidRPr="009D4CCC">
        <w:rPr>
          <w:rFonts w:cs="David" w:hint="cs"/>
          <w:rtl/>
        </w:rPr>
        <w:tab/>
        <w:t xml:space="preserve">השאלה היא איפה זה עובר באמצע. </w:t>
      </w:r>
    </w:p>
    <w:p w14:paraId="69E812D0" w14:textId="77777777" w:rsidR="009D4CCC" w:rsidRPr="009D4CCC" w:rsidRDefault="009D4CCC" w:rsidP="009D4CCC">
      <w:pPr>
        <w:bidi/>
        <w:jc w:val="both"/>
        <w:rPr>
          <w:rFonts w:cs="David" w:hint="cs"/>
          <w:rtl/>
        </w:rPr>
      </w:pPr>
    </w:p>
    <w:p w14:paraId="0726971F" w14:textId="77777777" w:rsidR="009D4CCC" w:rsidRPr="009D4CCC" w:rsidRDefault="009D4CCC" w:rsidP="009D4CCC">
      <w:pPr>
        <w:bidi/>
        <w:jc w:val="both"/>
        <w:rPr>
          <w:rFonts w:cs="David" w:hint="cs"/>
          <w:u w:val="single"/>
          <w:rtl/>
        </w:rPr>
      </w:pPr>
      <w:r w:rsidRPr="009D4CCC">
        <w:rPr>
          <w:rFonts w:cs="David" w:hint="cs"/>
          <w:u w:val="single"/>
          <w:rtl/>
        </w:rPr>
        <w:t>היו</w:t>
      </w:r>
      <w:r w:rsidRPr="009D4CCC">
        <w:rPr>
          <w:rFonts w:cs="David"/>
          <w:u w:val="single"/>
          <w:rtl/>
        </w:rPr>
        <w:t>"</w:t>
      </w:r>
      <w:r w:rsidRPr="009D4CCC">
        <w:rPr>
          <w:rFonts w:cs="David" w:hint="cs"/>
          <w:u w:val="single"/>
          <w:rtl/>
        </w:rPr>
        <w:t>ר יריב לוין:</w:t>
      </w:r>
    </w:p>
    <w:p w14:paraId="6E8046C4" w14:textId="77777777" w:rsidR="009D4CCC" w:rsidRPr="009D4CCC" w:rsidRDefault="009D4CCC" w:rsidP="009D4CCC">
      <w:pPr>
        <w:bidi/>
        <w:jc w:val="both"/>
        <w:rPr>
          <w:rFonts w:cs="David" w:hint="cs"/>
          <w:u w:val="single"/>
          <w:rtl/>
        </w:rPr>
      </w:pPr>
    </w:p>
    <w:p w14:paraId="4A27CA7C" w14:textId="77777777" w:rsidR="009D4CCC" w:rsidRPr="009D4CCC" w:rsidRDefault="009D4CCC" w:rsidP="009D4CCC">
      <w:pPr>
        <w:bidi/>
        <w:jc w:val="both"/>
        <w:rPr>
          <w:rFonts w:cs="David" w:hint="cs"/>
          <w:rtl/>
        </w:rPr>
      </w:pPr>
      <w:r w:rsidRPr="009D4CCC">
        <w:rPr>
          <w:rFonts w:cs="David" w:hint="cs"/>
          <w:rtl/>
        </w:rPr>
        <w:tab/>
        <w:t>אם נגיע לסיטואציה כזאת יכול להיות שיעבירו תיקון לחוק בהוראת שעה או משהו כזה.  הכלל צריך להיות שהכרעה שיפוטית צריכה להיות מהירה.</w:t>
      </w:r>
    </w:p>
    <w:p w14:paraId="738FC57E" w14:textId="77777777" w:rsidR="009D4CCC" w:rsidRPr="009D4CCC" w:rsidRDefault="009D4CCC" w:rsidP="009D4CCC">
      <w:pPr>
        <w:bidi/>
        <w:jc w:val="both"/>
        <w:rPr>
          <w:rFonts w:cs="David" w:hint="cs"/>
          <w:rtl/>
        </w:rPr>
      </w:pPr>
    </w:p>
    <w:p w14:paraId="6D9879CB" w14:textId="77777777" w:rsidR="009D4CCC" w:rsidRPr="009D4CCC" w:rsidRDefault="009D4CCC" w:rsidP="009D4CCC">
      <w:pPr>
        <w:bidi/>
        <w:jc w:val="both"/>
        <w:rPr>
          <w:rFonts w:cs="David" w:hint="cs"/>
          <w:rtl/>
        </w:rPr>
      </w:pPr>
      <w:r w:rsidRPr="009D4CCC">
        <w:rPr>
          <w:rFonts w:cs="David" w:hint="cs"/>
          <w:u w:val="single"/>
          <w:rtl/>
        </w:rPr>
        <w:t>ארבל אסטרחן:</w:t>
      </w:r>
    </w:p>
    <w:p w14:paraId="0D8546E0" w14:textId="77777777" w:rsidR="009D4CCC" w:rsidRPr="009D4CCC" w:rsidRDefault="009D4CCC" w:rsidP="009D4CCC">
      <w:pPr>
        <w:bidi/>
        <w:jc w:val="both"/>
        <w:rPr>
          <w:rFonts w:cs="David" w:hint="cs"/>
          <w:rtl/>
        </w:rPr>
      </w:pPr>
    </w:p>
    <w:p w14:paraId="4CFCC907" w14:textId="77777777" w:rsidR="009D4CCC" w:rsidRPr="009D4CCC" w:rsidRDefault="009D4CCC" w:rsidP="009D4CCC">
      <w:pPr>
        <w:bidi/>
        <w:jc w:val="both"/>
        <w:rPr>
          <w:rFonts w:cs="David" w:hint="cs"/>
          <w:rtl/>
        </w:rPr>
      </w:pPr>
      <w:r w:rsidRPr="009D4CCC">
        <w:rPr>
          <w:rFonts w:cs="David" w:hint="cs"/>
          <w:rtl/>
        </w:rPr>
        <w:tab/>
        <w:t>אז זה כבר יהיה - - - ואנשים יחשבו לפי התוצאה.</w:t>
      </w:r>
    </w:p>
    <w:p w14:paraId="18B90097" w14:textId="77777777" w:rsidR="009D4CCC" w:rsidRPr="009D4CCC" w:rsidRDefault="009D4CCC" w:rsidP="009D4CCC">
      <w:pPr>
        <w:bidi/>
        <w:jc w:val="both"/>
        <w:rPr>
          <w:rFonts w:cs="David" w:hint="cs"/>
          <w:rtl/>
        </w:rPr>
      </w:pPr>
    </w:p>
    <w:p w14:paraId="0C585BAD" w14:textId="77777777" w:rsidR="009D4CCC" w:rsidRPr="009D4CCC" w:rsidRDefault="009D4CCC" w:rsidP="009D4CCC">
      <w:pPr>
        <w:bidi/>
        <w:jc w:val="both"/>
        <w:rPr>
          <w:rFonts w:cs="David" w:hint="cs"/>
          <w:u w:val="single"/>
          <w:rtl/>
        </w:rPr>
      </w:pPr>
      <w:r w:rsidRPr="009D4CCC">
        <w:rPr>
          <w:rFonts w:cs="David" w:hint="cs"/>
          <w:u w:val="single"/>
          <w:rtl/>
        </w:rPr>
        <w:t>היו</w:t>
      </w:r>
      <w:r w:rsidRPr="009D4CCC">
        <w:rPr>
          <w:rFonts w:cs="David"/>
          <w:u w:val="single"/>
          <w:rtl/>
        </w:rPr>
        <w:t>"</w:t>
      </w:r>
      <w:r w:rsidRPr="009D4CCC">
        <w:rPr>
          <w:rFonts w:cs="David" w:hint="cs"/>
          <w:u w:val="single"/>
          <w:rtl/>
        </w:rPr>
        <w:t>ר יריב לוין:</w:t>
      </w:r>
    </w:p>
    <w:p w14:paraId="34C1C5E1" w14:textId="77777777" w:rsidR="009D4CCC" w:rsidRPr="009D4CCC" w:rsidRDefault="009D4CCC" w:rsidP="009D4CCC">
      <w:pPr>
        <w:bidi/>
        <w:jc w:val="both"/>
        <w:rPr>
          <w:rFonts w:cs="David" w:hint="cs"/>
          <w:u w:val="single"/>
          <w:rtl/>
        </w:rPr>
      </w:pPr>
    </w:p>
    <w:p w14:paraId="08D10DE7" w14:textId="77777777" w:rsidR="009D4CCC" w:rsidRPr="009D4CCC" w:rsidRDefault="009D4CCC" w:rsidP="009D4CCC">
      <w:pPr>
        <w:bidi/>
        <w:jc w:val="both"/>
        <w:rPr>
          <w:rFonts w:cs="David" w:hint="cs"/>
          <w:rtl/>
        </w:rPr>
      </w:pPr>
      <w:r w:rsidRPr="009D4CCC">
        <w:rPr>
          <w:rFonts w:cs="David" w:hint="cs"/>
          <w:rtl/>
        </w:rPr>
        <w:tab/>
        <w:t xml:space="preserve">את רוצה 30 יום ואפשרות להאריך מטעמים מיוחדים ב-30 יום נוספים במקום ב-15 יום נוספים? אפשר. לא נראה לי שמעבר לזה. לקיים שנה שלמה חקירות על זה? לא ילך. צריכים לגמור עם זה מהר. אין ברירה. לא רק בעניין הזה, אבל בטח בעניין הזה. </w:t>
      </w:r>
    </w:p>
    <w:p w14:paraId="570EFD21" w14:textId="77777777" w:rsidR="009D4CCC" w:rsidRPr="009D4CCC" w:rsidRDefault="009D4CCC" w:rsidP="009D4CCC">
      <w:pPr>
        <w:bidi/>
        <w:jc w:val="both"/>
        <w:rPr>
          <w:rFonts w:cs="David" w:hint="cs"/>
          <w:rtl/>
        </w:rPr>
      </w:pPr>
    </w:p>
    <w:p w14:paraId="7511CD40" w14:textId="77777777" w:rsidR="009D4CCC" w:rsidRPr="009D4CCC" w:rsidRDefault="009D4CCC" w:rsidP="009D4CCC">
      <w:pPr>
        <w:bidi/>
        <w:jc w:val="both"/>
        <w:rPr>
          <w:rFonts w:cs="David" w:hint="cs"/>
          <w:rtl/>
        </w:rPr>
      </w:pPr>
      <w:r w:rsidRPr="009D4CCC">
        <w:rPr>
          <w:rFonts w:cs="David" w:hint="cs"/>
          <w:u w:val="single"/>
          <w:rtl/>
        </w:rPr>
        <w:t>עמי ברקוביץ</w:t>
      </w:r>
      <w:r w:rsidRPr="009D4CCC">
        <w:rPr>
          <w:rFonts w:cs="David"/>
          <w:u w:val="single"/>
          <w:rtl/>
        </w:rPr>
        <w:t>'</w:t>
      </w:r>
      <w:r w:rsidRPr="009D4CCC">
        <w:rPr>
          <w:rFonts w:cs="David" w:hint="cs"/>
          <w:u w:val="single"/>
          <w:rtl/>
        </w:rPr>
        <w:t>:</w:t>
      </w:r>
    </w:p>
    <w:p w14:paraId="46FC1087" w14:textId="77777777" w:rsidR="009D4CCC" w:rsidRPr="009D4CCC" w:rsidRDefault="009D4CCC" w:rsidP="009D4CCC">
      <w:pPr>
        <w:bidi/>
        <w:jc w:val="both"/>
        <w:rPr>
          <w:rFonts w:cs="David" w:hint="cs"/>
          <w:rtl/>
        </w:rPr>
      </w:pPr>
    </w:p>
    <w:p w14:paraId="4F12E3AF" w14:textId="77777777" w:rsidR="009D4CCC" w:rsidRPr="009D4CCC" w:rsidRDefault="009D4CCC" w:rsidP="009D4CCC">
      <w:pPr>
        <w:bidi/>
        <w:jc w:val="both"/>
        <w:rPr>
          <w:rFonts w:cs="David" w:hint="cs"/>
          <w:rtl/>
        </w:rPr>
      </w:pPr>
      <w:r w:rsidRPr="009D4CCC">
        <w:rPr>
          <w:rFonts w:cs="David" w:hint="cs"/>
          <w:rtl/>
        </w:rPr>
        <w:tab/>
        <w:t xml:space="preserve">אבל מבחינת לוח הזמנים של ועדת הבחירות גם כאן לא קיצרת ל-45 יום אף על פי שהיו הצעות כאלה בעבר כי אמרנו שצריך לשמור על איזונים במסגרת התהליך. </w:t>
      </w:r>
    </w:p>
    <w:p w14:paraId="22B585D8" w14:textId="77777777" w:rsidR="009D4CCC" w:rsidRPr="009D4CCC" w:rsidRDefault="009D4CCC" w:rsidP="009D4CCC">
      <w:pPr>
        <w:bidi/>
        <w:jc w:val="both"/>
        <w:rPr>
          <w:rFonts w:cs="David" w:hint="cs"/>
          <w:rtl/>
        </w:rPr>
      </w:pPr>
    </w:p>
    <w:p w14:paraId="28DC7E12" w14:textId="77777777" w:rsidR="009D4CCC" w:rsidRPr="009D4CCC" w:rsidRDefault="009D4CCC" w:rsidP="009D4CCC">
      <w:pPr>
        <w:bidi/>
        <w:jc w:val="both"/>
        <w:rPr>
          <w:rFonts w:cs="David" w:hint="cs"/>
          <w:u w:val="single"/>
          <w:rtl/>
        </w:rPr>
      </w:pPr>
      <w:r w:rsidRPr="009D4CCC">
        <w:rPr>
          <w:rFonts w:cs="David" w:hint="cs"/>
          <w:u w:val="single"/>
          <w:rtl/>
        </w:rPr>
        <w:t>היו</w:t>
      </w:r>
      <w:r w:rsidRPr="009D4CCC">
        <w:rPr>
          <w:rFonts w:cs="David"/>
          <w:u w:val="single"/>
          <w:rtl/>
        </w:rPr>
        <w:t>"</w:t>
      </w:r>
      <w:r w:rsidRPr="009D4CCC">
        <w:rPr>
          <w:rFonts w:cs="David" w:hint="cs"/>
          <w:u w:val="single"/>
          <w:rtl/>
        </w:rPr>
        <w:t>ר יריב לוין:</w:t>
      </w:r>
    </w:p>
    <w:p w14:paraId="2DDD40C5" w14:textId="77777777" w:rsidR="009D4CCC" w:rsidRPr="009D4CCC" w:rsidRDefault="009D4CCC" w:rsidP="009D4CCC">
      <w:pPr>
        <w:bidi/>
        <w:jc w:val="both"/>
        <w:rPr>
          <w:rFonts w:cs="David" w:hint="cs"/>
          <w:u w:val="single"/>
          <w:rtl/>
        </w:rPr>
      </w:pPr>
    </w:p>
    <w:p w14:paraId="1C0AA34E" w14:textId="77777777" w:rsidR="009D4CCC" w:rsidRPr="009D4CCC" w:rsidRDefault="009D4CCC" w:rsidP="009D4CCC">
      <w:pPr>
        <w:bidi/>
        <w:jc w:val="both"/>
        <w:rPr>
          <w:rFonts w:cs="David" w:hint="cs"/>
          <w:rtl/>
        </w:rPr>
      </w:pPr>
      <w:r w:rsidRPr="009D4CCC">
        <w:rPr>
          <w:rFonts w:cs="David" w:hint="cs"/>
          <w:rtl/>
        </w:rPr>
        <w:tab/>
        <w:t xml:space="preserve">זה נכון, אבל זה בדיוק המקרה שבו צריך לעשות התאמה. כי אתה לא יכול להעמיד את מדינת ישראל במשך שנה שלמה תחת ענן של חקירות בלי שאף אחד יודע אם יש הסכם או אין הסכם, כן עושים-לא עושים </w:t>
      </w:r>
      <w:r w:rsidRPr="009D4CCC">
        <w:rPr>
          <w:rFonts w:cs="David"/>
          <w:rtl/>
        </w:rPr>
        <w:t>–</w:t>
      </w:r>
      <w:r w:rsidRPr="009D4CCC">
        <w:rPr>
          <w:rFonts w:cs="David" w:hint="cs"/>
          <w:rtl/>
        </w:rPr>
        <w:t xml:space="preserve"> זה לא דבר סביר. אני אומר את זה דווקא כמי שלא מתנגד שיימצאו סיבות לא לממש הסכם כזה אם יהיה. אבל זה לא דבר סביר, אי אפשר להשאיר את המדינה במין סיטואציה כזאת.</w:t>
      </w:r>
    </w:p>
    <w:p w14:paraId="5F27A3BA" w14:textId="77777777" w:rsidR="009D4CCC" w:rsidRPr="009D4CCC" w:rsidRDefault="009D4CCC" w:rsidP="009D4CCC">
      <w:pPr>
        <w:bidi/>
        <w:jc w:val="both"/>
        <w:rPr>
          <w:rFonts w:cs="David" w:hint="cs"/>
          <w:rtl/>
        </w:rPr>
      </w:pPr>
    </w:p>
    <w:p w14:paraId="0EC0FFD9" w14:textId="77777777" w:rsidR="009D4CCC" w:rsidRPr="009D4CCC" w:rsidRDefault="009D4CCC" w:rsidP="009D4CCC">
      <w:pPr>
        <w:bidi/>
        <w:jc w:val="both"/>
        <w:rPr>
          <w:rFonts w:cs="David" w:hint="cs"/>
          <w:rtl/>
        </w:rPr>
      </w:pPr>
      <w:r w:rsidRPr="009D4CCC">
        <w:rPr>
          <w:rFonts w:cs="David" w:hint="cs"/>
          <w:u w:val="single"/>
          <w:rtl/>
        </w:rPr>
        <w:t>ארבל אסטרחן:</w:t>
      </w:r>
    </w:p>
    <w:p w14:paraId="1D23E32D" w14:textId="77777777" w:rsidR="009D4CCC" w:rsidRPr="009D4CCC" w:rsidRDefault="009D4CCC" w:rsidP="009D4CCC">
      <w:pPr>
        <w:bidi/>
        <w:jc w:val="both"/>
        <w:rPr>
          <w:rFonts w:cs="David" w:hint="cs"/>
          <w:rtl/>
        </w:rPr>
      </w:pPr>
    </w:p>
    <w:p w14:paraId="04CF09CC" w14:textId="77777777" w:rsidR="009D4CCC" w:rsidRPr="009D4CCC" w:rsidRDefault="009D4CCC" w:rsidP="009D4CCC">
      <w:pPr>
        <w:bidi/>
        <w:jc w:val="both"/>
        <w:rPr>
          <w:rFonts w:cs="David" w:hint="cs"/>
          <w:rtl/>
        </w:rPr>
      </w:pPr>
      <w:r w:rsidRPr="009D4CCC">
        <w:rPr>
          <w:rFonts w:cs="David" w:hint="cs"/>
          <w:rtl/>
        </w:rPr>
        <w:tab/>
        <w:t>אני תוהה אם פגרת בית משפט נספרת כשאומרים שבית המשפט יחליט תוך 30 יום מיום הגשת הערעור.</w:t>
      </w:r>
    </w:p>
    <w:p w14:paraId="15B77F6C" w14:textId="77777777" w:rsidR="009D4CCC" w:rsidRPr="009D4CCC" w:rsidRDefault="009D4CCC" w:rsidP="009D4CCC">
      <w:pPr>
        <w:bidi/>
        <w:jc w:val="both"/>
        <w:rPr>
          <w:rFonts w:cs="David" w:hint="cs"/>
          <w:rtl/>
        </w:rPr>
      </w:pPr>
    </w:p>
    <w:p w14:paraId="3BA0216F" w14:textId="77777777" w:rsidR="009D4CCC" w:rsidRPr="009D4CCC" w:rsidRDefault="009D4CCC" w:rsidP="009D4CCC">
      <w:pPr>
        <w:bidi/>
        <w:jc w:val="both"/>
        <w:rPr>
          <w:rFonts w:cs="David" w:hint="cs"/>
          <w:u w:val="single"/>
          <w:rtl/>
        </w:rPr>
      </w:pPr>
      <w:r w:rsidRPr="009D4CCC">
        <w:rPr>
          <w:rFonts w:cs="David" w:hint="cs"/>
          <w:u w:val="single"/>
          <w:rtl/>
        </w:rPr>
        <w:t>היו</w:t>
      </w:r>
      <w:r w:rsidRPr="009D4CCC">
        <w:rPr>
          <w:rFonts w:cs="David"/>
          <w:u w:val="single"/>
          <w:rtl/>
        </w:rPr>
        <w:t>"</w:t>
      </w:r>
      <w:r w:rsidRPr="009D4CCC">
        <w:rPr>
          <w:rFonts w:cs="David" w:hint="cs"/>
          <w:u w:val="single"/>
          <w:rtl/>
        </w:rPr>
        <w:t>ר יריב לוין:</w:t>
      </w:r>
    </w:p>
    <w:p w14:paraId="092F78F1" w14:textId="77777777" w:rsidR="009D4CCC" w:rsidRPr="009D4CCC" w:rsidRDefault="009D4CCC" w:rsidP="009D4CCC">
      <w:pPr>
        <w:bidi/>
        <w:jc w:val="both"/>
        <w:rPr>
          <w:rFonts w:cs="David" w:hint="cs"/>
          <w:u w:val="single"/>
          <w:rtl/>
        </w:rPr>
      </w:pPr>
    </w:p>
    <w:p w14:paraId="7D3F7250" w14:textId="77777777" w:rsidR="009D4CCC" w:rsidRPr="009D4CCC" w:rsidRDefault="009D4CCC" w:rsidP="009D4CCC">
      <w:pPr>
        <w:bidi/>
        <w:jc w:val="both"/>
        <w:rPr>
          <w:rFonts w:cs="David" w:hint="cs"/>
          <w:rtl/>
        </w:rPr>
      </w:pPr>
      <w:r w:rsidRPr="009D4CCC">
        <w:rPr>
          <w:rFonts w:cs="David" w:hint="cs"/>
          <w:rtl/>
        </w:rPr>
        <w:tab/>
        <w:t>התשובה היא כן, מה לעשות? זה מצב חירום קלסי.</w:t>
      </w:r>
    </w:p>
    <w:p w14:paraId="0611732F" w14:textId="77777777" w:rsidR="009D4CCC" w:rsidRPr="009D4CCC" w:rsidRDefault="009D4CCC" w:rsidP="009D4CCC">
      <w:pPr>
        <w:bidi/>
        <w:jc w:val="both"/>
        <w:rPr>
          <w:rFonts w:cs="David" w:hint="cs"/>
          <w:rtl/>
        </w:rPr>
      </w:pPr>
    </w:p>
    <w:p w14:paraId="667C78F6" w14:textId="77777777" w:rsidR="009D4CCC" w:rsidRPr="009D4CCC" w:rsidRDefault="009D4CCC" w:rsidP="009D4CCC">
      <w:pPr>
        <w:bidi/>
        <w:jc w:val="both"/>
        <w:rPr>
          <w:rFonts w:cs="David" w:hint="cs"/>
          <w:u w:val="single"/>
          <w:rtl/>
        </w:rPr>
      </w:pPr>
      <w:r w:rsidRPr="009D4CCC">
        <w:rPr>
          <w:rFonts w:cs="David" w:hint="cs"/>
          <w:u w:val="single"/>
          <w:rtl/>
        </w:rPr>
        <w:t>ארבל אסטרחן:</w:t>
      </w:r>
    </w:p>
    <w:p w14:paraId="5039599F" w14:textId="77777777" w:rsidR="009D4CCC" w:rsidRPr="009D4CCC" w:rsidRDefault="009D4CCC" w:rsidP="009D4CCC">
      <w:pPr>
        <w:bidi/>
        <w:jc w:val="both"/>
        <w:rPr>
          <w:rFonts w:cs="David" w:hint="cs"/>
          <w:rtl/>
        </w:rPr>
      </w:pPr>
    </w:p>
    <w:p w14:paraId="433003F3" w14:textId="77777777" w:rsidR="009D4CCC" w:rsidRPr="009D4CCC" w:rsidRDefault="009D4CCC" w:rsidP="009D4CCC">
      <w:pPr>
        <w:bidi/>
        <w:jc w:val="both"/>
        <w:rPr>
          <w:rFonts w:cs="David" w:hint="cs"/>
          <w:rtl/>
        </w:rPr>
      </w:pPr>
      <w:r w:rsidRPr="009D4CCC">
        <w:rPr>
          <w:rFonts w:cs="David" w:hint="cs"/>
          <w:rtl/>
        </w:rPr>
        <w:tab/>
        <w:t xml:space="preserve"> אולי צריך להגיד את זה.</w:t>
      </w:r>
    </w:p>
    <w:p w14:paraId="24145D4B" w14:textId="77777777" w:rsidR="009D4CCC" w:rsidRPr="009D4CCC" w:rsidRDefault="009D4CCC" w:rsidP="009D4CCC">
      <w:pPr>
        <w:bidi/>
        <w:jc w:val="both"/>
        <w:rPr>
          <w:rFonts w:cs="David" w:hint="cs"/>
          <w:rtl/>
        </w:rPr>
      </w:pPr>
    </w:p>
    <w:p w14:paraId="3C4BBBD2" w14:textId="77777777" w:rsidR="009D4CCC" w:rsidRPr="009D4CCC" w:rsidRDefault="009D4CCC" w:rsidP="009D4CCC">
      <w:pPr>
        <w:bidi/>
        <w:jc w:val="both"/>
        <w:rPr>
          <w:rFonts w:cs="David"/>
          <w:u w:val="single"/>
        </w:rPr>
      </w:pPr>
      <w:r w:rsidRPr="009D4CCC">
        <w:rPr>
          <w:rFonts w:cs="David" w:hint="cs"/>
          <w:u w:val="single"/>
          <w:rtl/>
        </w:rPr>
        <w:t>היו"ר יריב לוין:</w:t>
      </w:r>
    </w:p>
    <w:p w14:paraId="40713C42" w14:textId="77777777" w:rsidR="009D4CCC" w:rsidRPr="009D4CCC" w:rsidRDefault="009D4CCC" w:rsidP="009D4CCC">
      <w:pPr>
        <w:bidi/>
        <w:jc w:val="both"/>
        <w:rPr>
          <w:rFonts w:cs="David" w:hint="cs"/>
          <w:u w:val="single"/>
          <w:rtl/>
        </w:rPr>
      </w:pPr>
    </w:p>
    <w:p w14:paraId="53218911" w14:textId="77777777" w:rsidR="009D4CCC" w:rsidRPr="009D4CCC" w:rsidRDefault="009D4CCC" w:rsidP="009D4CCC">
      <w:pPr>
        <w:bidi/>
        <w:jc w:val="both"/>
        <w:rPr>
          <w:rFonts w:cs="David" w:hint="cs"/>
          <w:rtl/>
        </w:rPr>
      </w:pPr>
      <w:r w:rsidRPr="009D4CCC">
        <w:rPr>
          <w:rFonts w:cs="David" w:hint="cs"/>
          <w:rtl/>
        </w:rPr>
        <w:tab/>
        <w:t>זה מצב חירום קלסי. זה לא משהו שסובל דיחוי, פה צריכה להיות התגייסות. אני בהחלט מוכן שיהיה מטעמים מיוחדים עוד 30 יום.</w:t>
      </w:r>
    </w:p>
    <w:p w14:paraId="489429E4" w14:textId="77777777" w:rsidR="009D4CCC" w:rsidRPr="009D4CCC" w:rsidRDefault="009D4CCC" w:rsidP="009D4CCC">
      <w:pPr>
        <w:bidi/>
        <w:jc w:val="both"/>
        <w:rPr>
          <w:rFonts w:cs="David" w:hint="cs"/>
          <w:rtl/>
        </w:rPr>
      </w:pPr>
    </w:p>
    <w:p w14:paraId="7717EC10" w14:textId="77777777" w:rsidR="009D4CCC" w:rsidRPr="009D4CCC" w:rsidRDefault="009D4CCC" w:rsidP="009D4CCC">
      <w:pPr>
        <w:bidi/>
        <w:jc w:val="both"/>
        <w:rPr>
          <w:rFonts w:cs="David" w:hint="cs"/>
          <w:rtl/>
        </w:rPr>
      </w:pPr>
      <w:r w:rsidRPr="009D4CCC">
        <w:rPr>
          <w:rFonts w:cs="David" w:hint="cs"/>
          <w:u w:val="single"/>
          <w:rtl/>
        </w:rPr>
        <w:t>ארבל אסטרחן:</w:t>
      </w:r>
    </w:p>
    <w:p w14:paraId="6BC812A7" w14:textId="77777777" w:rsidR="009D4CCC" w:rsidRPr="009D4CCC" w:rsidRDefault="009D4CCC" w:rsidP="009D4CCC">
      <w:pPr>
        <w:bidi/>
        <w:jc w:val="both"/>
        <w:rPr>
          <w:rFonts w:cs="David" w:hint="cs"/>
          <w:rtl/>
        </w:rPr>
      </w:pPr>
      <w:r w:rsidRPr="009D4CCC">
        <w:rPr>
          <w:rFonts w:cs="David" w:hint="cs"/>
          <w:rtl/>
        </w:rPr>
        <w:tab/>
      </w:r>
    </w:p>
    <w:p w14:paraId="75807FC9" w14:textId="77777777" w:rsidR="009D4CCC" w:rsidRPr="009D4CCC" w:rsidRDefault="009D4CCC" w:rsidP="009D4CCC">
      <w:pPr>
        <w:bidi/>
        <w:jc w:val="both"/>
        <w:rPr>
          <w:rFonts w:cs="David" w:hint="cs"/>
          <w:rtl/>
        </w:rPr>
      </w:pPr>
      <w:r w:rsidRPr="009D4CCC">
        <w:rPr>
          <w:rFonts w:cs="David" w:hint="cs"/>
          <w:rtl/>
        </w:rPr>
        <w:tab/>
        <w:t>עוד 30 יום, ולוודא שהפגרה נספרת בתקופה הזאת?</w:t>
      </w:r>
    </w:p>
    <w:p w14:paraId="5DB32A3E" w14:textId="77777777" w:rsidR="009D4CCC" w:rsidRPr="009D4CCC" w:rsidRDefault="009D4CCC" w:rsidP="009D4CCC">
      <w:pPr>
        <w:bidi/>
        <w:jc w:val="both"/>
        <w:rPr>
          <w:rFonts w:cs="David" w:hint="cs"/>
          <w:rtl/>
        </w:rPr>
      </w:pPr>
    </w:p>
    <w:p w14:paraId="3D687FD7" w14:textId="77777777" w:rsidR="009D4CCC" w:rsidRPr="009D4CCC" w:rsidRDefault="009D4CCC" w:rsidP="009D4CCC">
      <w:pPr>
        <w:bidi/>
        <w:jc w:val="both"/>
        <w:rPr>
          <w:rFonts w:cs="David" w:hint="cs"/>
          <w:u w:val="single"/>
          <w:rtl/>
        </w:rPr>
      </w:pPr>
      <w:r w:rsidRPr="009D4CCC">
        <w:rPr>
          <w:rFonts w:cs="David" w:hint="cs"/>
          <w:u w:val="single"/>
          <w:rtl/>
        </w:rPr>
        <w:t>היו</w:t>
      </w:r>
      <w:r w:rsidRPr="009D4CCC">
        <w:rPr>
          <w:rFonts w:cs="David"/>
          <w:u w:val="single"/>
          <w:rtl/>
        </w:rPr>
        <w:t>"</w:t>
      </w:r>
      <w:r w:rsidRPr="009D4CCC">
        <w:rPr>
          <w:rFonts w:cs="David" w:hint="cs"/>
          <w:u w:val="single"/>
          <w:rtl/>
        </w:rPr>
        <w:t>ר יריב לוין:</w:t>
      </w:r>
    </w:p>
    <w:p w14:paraId="6CFD237C" w14:textId="77777777" w:rsidR="009D4CCC" w:rsidRPr="009D4CCC" w:rsidRDefault="009D4CCC" w:rsidP="009D4CCC">
      <w:pPr>
        <w:bidi/>
        <w:jc w:val="both"/>
        <w:rPr>
          <w:rFonts w:cs="David" w:hint="cs"/>
          <w:u w:val="single"/>
          <w:rtl/>
        </w:rPr>
      </w:pPr>
    </w:p>
    <w:p w14:paraId="464737B8" w14:textId="77777777" w:rsidR="009D4CCC" w:rsidRPr="009D4CCC" w:rsidRDefault="009D4CCC" w:rsidP="009D4CCC">
      <w:pPr>
        <w:bidi/>
        <w:jc w:val="both"/>
        <w:rPr>
          <w:rFonts w:cs="David" w:hint="cs"/>
          <w:rtl/>
        </w:rPr>
      </w:pPr>
      <w:r w:rsidRPr="009D4CCC">
        <w:rPr>
          <w:rFonts w:cs="David" w:hint="cs"/>
          <w:rtl/>
        </w:rPr>
        <w:tab/>
        <w:t xml:space="preserve"> כן. אני מניח שגם בית המשפט יהיה מאוד זהיר בשימוש בסעיף כזה. </w:t>
      </w:r>
    </w:p>
    <w:p w14:paraId="3531686F" w14:textId="77777777" w:rsidR="009D4CCC" w:rsidRPr="009D4CCC" w:rsidRDefault="009D4CCC" w:rsidP="009D4CCC">
      <w:pPr>
        <w:bidi/>
        <w:jc w:val="both"/>
        <w:rPr>
          <w:rFonts w:cs="David" w:hint="cs"/>
          <w:rtl/>
        </w:rPr>
      </w:pPr>
    </w:p>
    <w:p w14:paraId="438034F4" w14:textId="77777777" w:rsidR="009D4CCC" w:rsidRPr="009D4CCC" w:rsidRDefault="009D4CCC" w:rsidP="009D4CCC">
      <w:pPr>
        <w:bidi/>
        <w:jc w:val="both"/>
        <w:rPr>
          <w:rFonts w:cs="David" w:hint="cs"/>
          <w:rtl/>
        </w:rPr>
      </w:pPr>
      <w:r w:rsidRPr="009D4CCC">
        <w:rPr>
          <w:rFonts w:cs="David" w:hint="cs"/>
          <w:u w:val="single"/>
          <w:rtl/>
        </w:rPr>
        <w:t>ארבל אסטרחן:</w:t>
      </w:r>
    </w:p>
    <w:p w14:paraId="287C4B2F" w14:textId="77777777" w:rsidR="009D4CCC" w:rsidRPr="009D4CCC" w:rsidRDefault="009D4CCC" w:rsidP="009D4CCC">
      <w:pPr>
        <w:bidi/>
        <w:jc w:val="both"/>
        <w:rPr>
          <w:rFonts w:cs="David" w:hint="cs"/>
          <w:rtl/>
        </w:rPr>
      </w:pPr>
    </w:p>
    <w:p w14:paraId="435D1C0C" w14:textId="77777777" w:rsidR="009D4CCC" w:rsidRPr="009D4CCC" w:rsidRDefault="009D4CCC" w:rsidP="009D4CCC">
      <w:pPr>
        <w:bidi/>
        <w:jc w:val="both"/>
        <w:rPr>
          <w:rFonts w:cs="David" w:hint="cs"/>
          <w:rtl/>
        </w:rPr>
      </w:pPr>
      <w:r w:rsidRPr="009D4CCC">
        <w:rPr>
          <w:rFonts w:cs="David" w:hint="cs"/>
          <w:rtl/>
        </w:rPr>
        <w:tab/>
        <w:t xml:space="preserve">אנחנו בסעיף 86(ג) שקובע היום מי המשיבים באותו ערעור בחירות. היום כתוב שהמשיבים הם יושב ראש ועדת הבחירות המרכזית, שר הפנים ובא כוחה של סיעה וחבר כנסת שהערעור נוגע להם. </w:t>
      </w:r>
    </w:p>
    <w:p w14:paraId="6609C742" w14:textId="77777777" w:rsidR="009D4CCC" w:rsidRPr="009D4CCC" w:rsidRDefault="009D4CCC" w:rsidP="009D4CCC">
      <w:pPr>
        <w:bidi/>
        <w:jc w:val="both"/>
        <w:rPr>
          <w:rFonts w:cs="David" w:hint="cs"/>
          <w:rtl/>
        </w:rPr>
      </w:pPr>
    </w:p>
    <w:p w14:paraId="202E1315" w14:textId="77777777" w:rsidR="009D4CCC" w:rsidRPr="009D4CCC" w:rsidRDefault="009D4CCC" w:rsidP="009D4CCC">
      <w:pPr>
        <w:bidi/>
        <w:jc w:val="both"/>
        <w:rPr>
          <w:rFonts w:cs="David"/>
          <w:u w:val="single"/>
        </w:rPr>
      </w:pPr>
      <w:r w:rsidRPr="009D4CCC">
        <w:rPr>
          <w:rFonts w:cs="David" w:hint="cs"/>
          <w:u w:val="single"/>
          <w:rtl/>
        </w:rPr>
        <w:t>היו"ר יריב לוין:</w:t>
      </w:r>
    </w:p>
    <w:p w14:paraId="229ED9E2" w14:textId="77777777" w:rsidR="009D4CCC" w:rsidRPr="009D4CCC" w:rsidRDefault="009D4CCC" w:rsidP="009D4CCC">
      <w:pPr>
        <w:bidi/>
        <w:jc w:val="both"/>
        <w:rPr>
          <w:rFonts w:cs="David" w:hint="cs"/>
          <w:u w:val="single"/>
          <w:rtl/>
        </w:rPr>
      </w:pPr>
    </w:p>
    <w:p w14:paraId="431970FE" w14:textId="77777777" w:rsidR="009D4CCC" w:rsidRPr="009D4CCC" w:rsidRDefault="009D4CCC" w:rsidP="009D4CCC">
      <w:pPr>
        <w:bidi/>
        <w:jc w:val="both"/>
        <w:rPr>
          <w:rFonts w:cs="David" w:hint="cs"/>
          <w:rtl/>
        </w:rPr>
      </w:pPr>
      <w:r w:rsidRPr="009D4CCC">
        <w:rPr>
          <w:rFonts w:cs="David" w:hint="cs"/>
          <w:rtl/>
        </w:rPr>
        <w:tab/>
        <w:t>אז זה לא רלוונטי.</w:t>
      </w:r>
    </w:p>
    <w:p w14:paraId="42109B76" w14:textId="77777777" w:rsidR="009D4CCC" w:rsidRPr="009D4CCC" w:rsidRDefault="009D4CCC" w:rsidP="009D4CCC">
      <w:pPr>
        <w:bidi/>
        <w:jc w:val="both"/>
        <w:rPr>
          <w:rFonts w:cs="David" w:hint="cs"/>
          <w:rtl/>
        </w:rPr>
      </w:pPr>
    </w:p>
    <w:p w14:paraId="1228D9E2" w14:textId="77777777" w:rsidR="009D4CCC" w:rsidRPr="009D4CCC" w:rsidRDefault="009D4CCC" w:rsidP="009D4CCC">
      <w:pPr>
        <w:bidi/>
        <w:jc w:val="both"/>
        <w:rPr>
          <w:rFonts w:cs="David" w:hint="cs"/>
          <w:u w:val="single"/>
          <w:rtl/>
        </w:rPr>
      </w:pPr>
      <w:r w:rsidRPr="009D4CCC">
        <w:rPr>
          <w:rFonts w:cs="David" w:hint="cs"/>
          <w:u w:val="single"/>
          <w:rtl/>
        </w:rPr>
        <w:t>ארבל אסטרחן:</w:t>
      </w:r>
    </w:p>
    <w:p w14:paraId="443B68AD" w14:textId="77777777" w:rsidR="009D4CCC" w:rsidRPr="009D4CCC" w:rsidRDefault="009D4CCC" w:rsidP="009D4CCC">
      <w:pPr>
        <w:bidi/>
        <w:jc w:val="both"/>
        <w:rPr>
          <w:rFonts w:cs="David" w:hint="cs"/>
          <w:rtl/>
        </w:rPr>
      </w:pPr>
    </w:p>
    <w:p w14:paraId="362B89D1" w14:textId="77777777" w:rsidR="009D4CCC" w:rsidRPr="009D4CCC" w:rsidRDefault="009D4CCC" w:rsidP="009D4CCC">
      <w:pPr>
        <w:bidi/>
        <w:jc w:val="both"/>
        <w:rPr>
          <w:rFonts w:cs="David" w:hint="cs"/>
          <w:rtl/>
        </w:rPr>
      </w:pPr>
      <w:r w:rsidRPr="009D4CCC">
        <w:rPr>
          <w:rFonts w:cs="David" w:hint="cs"/>
          <w:rtl/>
        </w:rPr>
        <w:tab/>
        <w:t xml:space="preserve">מוצע שזה יהיה יושב ראש ועדת הבחירות המרכזית ושר הפנים. </w:t>
      </w:r>
    </w:p>
    <w:p w14:paraId="3F52F004" w14:textId="77777777" w:rsidR="009D4CCC" w:rsidRPr="009D4CCC" w:rsidRDefault="009D4CCC" w:rsidP="009D4CCC">
      <w:pPr>
        <w:bidi/>
        <w:jc w:val="both"/>
        <w:rPr>
          <w:rFonts w:cs="David" w:hint="cs"/>
          <w:rtl/>
        </w:rPr>
      </w:pPr>
    </w:p>
    <w:p w14:paraId="6BCEA22A" w14:textId="77777777" w:rsidR="009D4CCC" w:rsidRPr="009D4CCC" w:rsidRDefault="009D4CCC" w:rsidP="009D4CCC">
      <w:pPr>
        <w:bidi/>
        <w:jc w:val="both"/>
        <w:rPr>
          <w:rFonts w:cs="David"/>
          <w:u w:val="single"/>
        </w:rPr>
      </w:pPr>
      <w:r w:rsidRPr="009D4CCC">
        <w:rPr>
          <w:rFonts w:cs="David" w:hint="cs"/>
          <w:u w:val="single"/>
          <w:rtl/>
        </w:rPr>
        <w:t>היו"ר יריב לוין:</w:t>
      </w:r>
    </w:p>
    <w:p w14:paraId="713027DB" w14:textId="77777777" w:rsidR="009D4CCC" w:rsidRPr="009D4CCC" w:rsidRDefault="009D4CCC" w:rsidP="009D4CCC">
      <w:pPr>
        <w:bidi/>
        <w:jc w:val="both"/>
        <w:rPr>
          <w:rFonts w:cs="David" w:hint="cs"/>
          <w:u w:val="single"/>
          <w:rtl/>
        </w:rPr>
      </w:pPr>
    </w:p>
    <w:p w14:paraId="5F75ED79" w14:textId="77777777" w:rsidR="009D4CCC" w:rsidRPr="009D4CCC" w:rsidRDefault="009D4CCC" w:rsidP="009D4CCC">
      <w:pPr>
        <w:bidi/>
        <w:jc w:val="both"/>
        <w:rPr>
          <w:rFonts w:cs="David" w:hint="cs"/>
          <w:rtl/>
        </w:rPr>
      </w:pPr>
      <w:r w:rsidRPr="009D4CCC">
        <w:rPr>
          <w:rFonts w:cs="David" w:hint="cs"/>
          <w:rtl/>
        </w:rPr>
        <w:tab/>
        <w:t>בסדר.</w:t>
      </w:r>
    </w:p>
    <w:p w14:paraId="4A2430F8" w14:textId="77777777" w:rsidR="009D4CCC" w:rsidRPr="009D4CCC" w:rsidRDefault="009D4CCC" w:rsidP="009D4CCC">
      <w:pPr>
        <w:bidi/>
        <w:jc w:val="both"/>
        <w:rPr>
          <w:rFonts w:cs="David" w:hint="cs"/>
          <w:rtl/>
        </w:rPr>
      </w:pPr>
    </w:p>
    <w:p w14:paraId="69777727" w14:textId="77777777" w:rsidR="009D4CCC" w:rsidRPr="009D4CCC" w:rsidRDefault="009D4CCC" w:rsidP="009D4CCC">
      <w:pPr>
        <w:bidi/>
        <w:jc w:val="both"/>
        <w:rPr>
          <w:rFonts w:cs="David" w:hint="cs"/>
          <w:u w:val="single"/>
          <w:rtl/>
        </w:rPr>
      </w:pPr>
      <w:r w:rsidRPr="009D4CCC">
        <w:rPr>
          <w:rFonts w:cs="David" w:hint="cs"/>
          <w:u w:val="single"/>
          <w:rtl/>
        </w:rPr>
        <w:t>ארבל אסטרחן:</w:t>
      </w:r>
    </w:p>
    <w:p w14:paraId="272303F0" w14:textId="77777777" w:rsidR="009D4CCC" w:rsidRPr="009D4CCC" w:rsidRDefault="009D4CCC" w:rsidP="009D4CCC">
      <w:pPr>
        <w:bidi/>
        <w:jc w:val="both"/>
        <w:rPr>
          <w:rFonts w:cs="David" w:hint="cs"/>
          <w:rtl/>
        </w:rPr>
      </w:pPr>
    </w:p>
    <w:p w14:paraId="055ACFD4" w14:textId="77777777" w:rsidR="009D4CCC" w:rsidRPr="009D4CCC" w:rsidRDefault="009D4CCC" w:rsidP="009D4CCC">
      <w:pPr>
        <w:bidi/>
        <w:jc w:val="both"/>
        <w:rPr>
          <w:rFonts w:cs="David" w:hint="cs"/>
          <w:rtl/>
        </w:rPr>
      </w:pPr>
      <w:r w:rsidRPr="009D4CCC">
        <w:rPr>
          <w:rFonts w:cs="David" w:hint="cs"/>
          <w:rtl/>
        </w:rPr>
        <w:tab/>
        <w:t xml:space="preserve"> סעיף קטן (ד) אומר מה רשאי לעשות בית המשפט. הפסקה הראשונה שאותה לא מבטלים: "לבטל את הבחירות בכללן או בקלפי מסוימת ולצוות על עריכתן שנית במועד שיקבע"</w:t>
      </w:r>
    </w:p>
    <w:p w14:paraId="07E3AFFE" w14:textId="77777777" w:rsidR="009D4CCC" w:rsidRPr="009D4CCC" w:rsidRDefault="009D4CCC" w:rsidP="009D4CCC">
      <w:pPr>
        <w:bidi/>
        <w:jc w:val="both"/>
        <w:rPr>
          <w:rFonts w:cs="David" w:hint="cs"/>
          <w:rtl/>
        </w:rPr>
      </w:pPr>
    </w:p>
    <w:p w14:paraId="44E34AB0" w14:textId="77777777" w:rsidR="009D4CCC" w:rsidRPr="009D4CCC" w:rsidRDefault="009D4CCC" w:rsidP="009D4CCC">
      <w:pPr>
        <w:bidi/>
        <w:jc w:val="both"/>
        <w:rPr>
          <w:rFonts w:cs="David" w:hint="cs"/>
          <w:rtl/>
        </w:rPr>
      </w:pPr>
      <w:r w:rsidRPr="009D4CCC">
        <w:rPr>
          <w:rFonts w:cs="David" w:hint="cs"/>
          <w:u w:val="single"/>
          <w:rtl/>
        </w:rPr>
        <w:t>איל זנדברג:</w:t>
      </w:r>
    </w:p>
    <w:p w14:paraId="5EB50A3E" w14:textId="77777777" w:rsidR="009D4CCC" w:rsidRPr="009D4CCC" w:rsidRDefault="009D4CCC" w:rsidP="009D4CCC">
      <w:pPr>
        <w:bidi/>
        <w:jc w:val="both"/>
        <w:rPr>
          <w:rFonts w:cs="David" w:hint="cs"/>
          <w:rtl/>
        </w:rPr>
      </w:pPr>
    </w:p>
    <w:p w14:paraId="6256D13A" w14:textId="77777777" w:rsidR="009D4CCC" w:rsidRPr="009D4CCC" w:rsidRDefault="009D4CCC" w:rsidP="009D4CCC">
      <w:pPr>
        <w:bidi/>
        <w:jc w:val="both"/>
        <w:rPr>
          <w:rFonts w:cs="David" w:hint="cs"/>
          <w:rtl/>
        </w:rPr>
      </w:pPr>
      <w:r w:rsidRPr="009D4CCC">
        <w:rPr>
          <w:rFonts w:cs="David" w:hint="cs"/>
          <w:rtl/>
        </w:rPr>
        <w:tab/>
        <w:t>צריך לתקן. זה לא "לבטל את הבחירות".</w:t>
      </w:r>
    </w:p>
    <w:p w14:paraId="37A57CB5" w14:textId="77777777" w:rsidR="009D4CCC" w:rsidRPr="009D4CCC" w:rsidRDefault="009D4CCC" w:rsidP="009D4CCC">
      <w:pPr>
        <w:bidi/>
        <w:jc w:val="both"/>
        <w:rPr>
          <w:rFonts w:cs="David" w:hint="cs"/>
          <w:rtl/>
        </w:rPr>
      </w:pPr>
    </w:p>
    <w:p w14:paraId="62ADEF0A" w14:textId="77777777" w:rsidR="009D4CCC" w:rsidRPr="009D4CCC" w:rsidRDefault="009D4CCC" w:rsidP="009D4CCC">
      <w:pPr>
        <w:bidi/>
        <w:jc w:val="both"/>
        <w:rPr>
          <w:rFonts w:cs="David"/>
          <w:u w:val="single"/>
        </w:rPr>
      </w:pPr>
      <w:r w:rsidRPr="009D4CCC">
        <w:rPr>
          <w:rFonts w:cs="David" w:hint="cs"/>
          <w:u w:val="single"/>
          <w:rtl/>
        </w:rPr>
        <w:t>היו"ר יריב לוין:</w:t>
      </w:r>
    </w:p>
    <w:p w14:paraId="45B830D1" w14:textId="77777777" w:rsidR="009D4CCC" w:rsidRPr="009D4CCC" w:rsidRDefault="009D4CCC" w:rsidP="009D4CCC">
      <w:pPr>
        <w:bidi/>
        <w:jc w:val="both"/>
        <w:rPr>
          <w:rFonts w:cs="David" w:hint="cs"/>
          <w:u w:val="single"/>
          <w:rtl/>
        </w:rPr>
      </w:pPr>
    </w:p>
    <w:p w14:paraId="4635A821" w14:textId="77777777" w:rsidR="009D4CCC" w:rsidRPr="009D4CCC" w:rsidRDefault="009D4CCC" w:rsidP="009D4CCC">
      <w:pPr>
        <w:bidi/>
        <w:jc w:val="both"/>
        <w:rPr>
          <w:rFonts w:cs="David" w:hint="cs"/>
          <w:rtl/>
        </w:rPr>
      </w:pPr>
      <w:r w:rsidRPr="009D4CCC">
        <w:rPr>
          <w:rFonts w:cs="David" w:hint="cs"/>
          <w:rtl/>
        </w:rPr>
        <w:tab/>
        <w:t>זה משאל עם.</w:t>
      </w:r>
    </w:p>
    <w:p w14:paraId="137FCA8A" w14:textId="77777777" w:rsidR="009D4CCC" w:rsidRPr="009D4CCC" w:rsidRDefault="009D4CCC" w:rsidP="009D4CCC">
      <w:pPr>
        <w:bidi/>
        <w:jc w:val="both"/>
        <w:rPr>
          <w:rFonts w:cs="David" w:hint="cs"/>
          <w:rtl/>
        </w:rPr>
      </w:pPr>
    </w:p>
    <w:p w14:paraId="2889CDBA" w14:textId="77777777" w:rsidR="009D4CCC" w:rsidRPr="009D4CCC" w:rsidRDefault="009D4CCC" w:rsidP="009D4CCC">
      <w:pPr>
        <w:bidi/>
        <w:jc w:val="both"/>
        <w:rPr>
          <w:rFonts w:cs="David" w:hint="cs"/>
          <w:rtl/>
        </w:rPr>
      </w:pPr>
      <w:r w:rsidRPr="009D4CCC">
        <w:rPr>
          <w:rFonts w:cs="David" w:hint="cs"/>
          <w:u w:val="single"/>
          <w:rtl/>
        </w:rPr>
        <w:t>ארבל אסטרחן:</w:t>
      </w:r>
    </w:p>
    <w:p w14:paraId="49A617E2" w14:textId="77777777" w:rsidR="009D4CCC" w:rsidRPr="009D4CCC" w:rsidRDefault="009D4CCC" w:rsidP="009D4CCC">
      <w:pPr>
        <w:bidi/>
        <w:jc w:val="both"/>
        <w:rPr>
          <w:rFonts w:cs="David" w:hint="cs"/>
          <w:rtl/>
        </w:rPr>
      </w:pPr>
    </w:p>
    <w:p w14:paraId="03EF259A" w14:textId="77777777" w:rsidR="009D4CCC" w:rsidRPr="009D4CCC" w:rsidRDefault="009D4CCC" w:rsidP="009D4CCC">
      <w:pPr>
        <w:bidi/>
        <w:jc w:val="both"/>
        <w:rPr>
          <w:rFonts w:cs="David" w:hint="cs"/>
          <w:rtl/>
        </w:rPr>
      </w:pPr>
      <w:r w:rsidRPr="009D4CCC">
        <w:rPr>
          <w:rFonts w:cs="David" w:hint="cs"/>
          <w:rtl/>
        </w:rPr>
        <w:tab/>
        <w:t>זה שינוי מחויב. לא תמיד כשיש "בחירות" צריך. נראה אם צריך.</w:t>
      </w:r>
    </w:p>
    <w:p w14:paraId="08823906" w14:textId="77777777" w:rsidR="009D4CCC" w:rsidRPr="009D4CCC" w:rsidRDefault="009D4CCC" w:rsidP="009D4CCC">
      <w:pPr>
        <w:bidi/>
        <w:jc w:val="both"/>
        <w:rPr>
          <w:rFonts w:cs="David" w:hint="cs"/>
          <w:rtl/>
        </w:rPr>
      </w:pPr>
    </w:p>
    <w:p w14:paraId="06D257E0" w14:textId="77777777" w:rsidR="009D4CCC" w:rsidRPr="009D4CCC" w:rsidRDefault="009D4CCC" w:rsidP="009D4CCC">
      <w:pPr>
        <w:bidi/>
        <w:jc w:val="both"/>
        <w:rPr>
          <w:rFonts w:cs="David" w:hint="cs"/>
          <w:rtl/>
        </w:rPr>
      </w:pPr>
      <w:r w:rsidRPr="009D4CCC">
        <w:rPr>
          <w:rFonts w:cs="David" w:hint="cs"/>
          <w:rtl/>
        </w:rPr>
        <w:tab/>
        <w:t>פסקה (2) שמוצע למחוק אותה קובעת: "בית משפט רשאי להכריז שפלוני לא נבחר לחבר כנסת וכי אדם אחר נבחר", אז זה לא רלוונטי.</w:t>
      </w:r>
    </w:p>
    <w:p w14:paraId="4E81E4CC" w14:textId="77777777" w:rsidR="009D4CCC" w:rsidRPr="009D4CCC" w:rsidRDefault="009D4CCC" w:rsidP="009D4CCC">
      <w:pPr>
        <w:bidi/>
        <w:jc w:val="both"/>
        <w:rPr>
          <w:rFonts w:cs="David" w:hint="cs"/>
          <w:rtl/>
        </w:rPr>
      </w:pPr>
    </w:p>
    <w:p w14:paraId="68333754" w14:textId="77777777" w:rsidR="009D4CCC" w:rsidRPr="009D4CCC" w:rsidRDefault="009D4CCC" w:rsidP="009D4CCC">
      <w:pPr>
        <w:bidi/>
        <w:ind w:firstLine="567"/>
        <w:jc w:val="both"/>
        <w:rPr>
          <w:rFonts w:cs="David" w:hint="cs"/>
          <w:rtl/>
        </w:rPr>
      </w:pPr>
      <w:r w:rsidRPr="009D4CCC">
        <w:rPr>
          <w:rFonts w:cs="David" w:hint="cs"/>
          <w:rtl/>
        </w:rPr>
        <w:t>הפסקה השלישית שאותה מוצע לתקן קובעת היום: "בית משפט רשאי לקבוע מחדש את חלוקת הקולות בין רשימות המועמדים", אז במקום זה יהיה: "לקבוע מחדש את חלוקת הקולות בין המצביעים בעד לבין המצביעים נגד".</w:t>
      </w:r>
    </w:p>
    <w:p w14:paraId="0FDE8DD3" w14:textId="77777777" w:rsidR="009D4CCC" w:rsidRPr="009D4CCC" w:rsidRDefault="009D4CCC" w:rsidP="009D4CCC">
      <w:pPr>
        <w:bidi/>
        <w:jc w:val="both"/>
        <w:rPr>
          <w:rFonts w:cs="David" w:hint="cs"/>
          <w:rtl/>
        </w:rPr>
      </w:pPr>
    </w:p>
    <w:p w14:paraId="67F3983D" w14:textId="77777777" w:rsidR="009D4CCC" w:rsidRPr="009D4CCC" w:rsidRDefault="009D4CCC" w:rsidP="009D4CCC">
      <w:pPr>
        <w:bidi/>
        <w:jc w:val="both"/>
        <w:rPr>
          <w:rFonts w:cs="David" w:hint="cs"/>
          <w:rtl/>
        </w:rPr>
      </w:pPr>
      <w:r w:rsidRPr="009D4CCC">
        <w:rPr>
          <w:rFonts w:cs="David" w:hint="cs"/>
          <w:rtl/>
        </w:rPr>
        <w:tab/>
        <w:t xml:space="preserve">סעיף קטן (ה) מדבר על ערעור, על בית משפט לעניינים מנהליים. היום כתוב שאפשר לערער לעליון בשאלה משפטית אם ניתנה רשות מאת נשיא העליון, ושהערעור יוגש תוך 30 ימים מיום מתן פסק הדין. מוצע: תוך 7 ימים מיום מתן פסק הדין ולהוסיף, כמו שהוספנו הגבלה לבית המשפט המנהלי, שבית המשפט העליון יחליט בערעור תוך 14 ימים. </w:t>
      </w:r>
    </w:p>
    <w:p w14:paraId="07244C08" w14:textId="77777777" w:rsidR="009D4CCC" w:rsidRPr="009D4CCC" w:rsidRDefault="009D4CCC" w:rsidP="009D4CCC">
      <w:pPr>
        <w:bidi/>
        <w:jc w:val="both"/>
        <w:rPr>
          <w:rFonts w:cs="David" w:hint="cs"/>
          <w:rtl/>
        </w:rPr>
      </w:pPr>
    </w:p>
    <w:p w14:paraId="168589A7" w14:textId="77777777" w:rsidR="009D4CCC" w:rsidRPr="009D4CCC" w:rsidRDefault="009D4CCC" w:rsidP="009D4CCC">
      <w:pPr>
        <w:bidi/>
        <w:jc w:val="both"/>
        <w:rPr>
          <w:rFonts w:cs="David" w:hint="cs"/>
          <w:rtl/>
        </w:rPr>
      </w:pPr>
      <w:r w:rsidRPr="009D4CCC">
        <w:rPr>
          <w:rFonts w:cs="David" w:hint="cs"/>
          <w:rtl/>
        </w:rPr>
        <w:tab/>
        <w:t xml:space="preserve">סעיף קטן (ו) שאותו מוצע לתקן אומר היום: "החליט בית משפט לעניינים מנהליים על ביטול הבחירות בכללן, רשאי כל אחד מהמנויים בסעיף קטן (א)" - אלה שהזכרנו כיכולים לערער </w:t>
      </w:r>
      <w:r w:rsidRPr="009D4CCC">
        <w:rPr>
          <w:rFonts w:cs="David"/>
          <w:rtl/>
        </w:rPr>
        <w:t>–</w:t>
      </w:r>
      <w:r w:rsidRPr="009D4CCC">
        <w:rPr>
          <w:rFonts w:cs="David" w:hint="cs"/>
          <w:rtl/>
        </w:rPr>
        <w:t xml:space="preserve"> "לערער על פסק הדין לפני בית משפט העליון בזכות ובכל עניין גם אם לא היה צד להליך בבית המשפט לעניינים מנהליים, ובית המשפט העליון ידון בערעור בחמישה שופטים או במספר בלתי זוגי גדול יותר, כפי שיורה נשיא בית המשפט העליון. פה מוצע להוסיף: "בית המשפט העליון יחליט בערעור בתוך 21 ימים". </w:t>
      </w:r>
    </w:p>
    <w:p w14:paraId="1BFE8EBB" w14:textId="77777777" w:rsidR="009D4CCC" w:rsidRPr="009D4CCC" w:rsidRDefault="009D4CCC" w:rsidP="009D4CCC">
      <w:pPr>
        <w:bidi/>
        <w:jc w:val="both"/>
        <w:rPr>
          <w:rFonts w:cs="David" w:hint="cs"/>
          <w:rtl/>
        </w:rPr>
      </w:pPr>
    </w:p>
    <w:p w14:paraId="0FB66537" w14:textId="77777777" w:rsidR="009D4CCC" w:rsidRPr="009D4CCC" w:rsidRDefault="009D4CCC" w:rsidP="009D4CCC">
      <w:pPr>
        <w:bidi/>
        <w:jc w:val="both"/>
        <w:rPr>
          <w:rFonts w:cs="David" w:hint="cs"/>
          <w:rtl/>
        </w:rPr>
      </w:pPr>
      <w:r w:rsidRPr="009D4CCC">
        <w:rPr>
          <w:rFonts w:cs="David" w:hint="cs"/>
          <w:rtl/>
        </w:rPr>
        <w:tab/>
        <w:t>זה באשר לקיצור מועדים.</w:t>
      </w:r>
    </w:p>
    <w:p w14:paraId="6355BB2E" w14:textId="77777777" w:rsidR="009D4CCC" w:rsidRPr="009D4CCC" w:rsidRDefault="009D4CCC" w:rsidP="009D4CCC">
      <w:pPr>
        <w:bidi/>
        <w:jc w:val="both"/>
        <w:rPr>
          <w:rFonts w:cs="David" w:hint="cs"/>
          <w:rtl/>
        </w:rPr>
      </w:pPr>
    </w:p>
    <w:p w14:paraId="6AFAC97F" w14:textId="77777777" w:rsidR="009D4CCC" w:rsidRPr="009D4CCC" w:rsidRDefault="009D4CCC" w:rsidP="009D4CCC">
      <w:pPr>
        <w:bidi/>
        <w:jc w:val="both"/>
        <w:rPr>
          <w:rFonts w:cs="David" w:hint="cs"/>
          <w:rtl/>
        </w:rPr>
      </w:pPr>
      <w:r w:rsidRPr="009D4CCC">
        <w:rPr>
          <w:rFonts w:cs="David" w:hint="cs"/>
          <w:rtl/>
        </w:rPr>
        <w:tab/>
        <w:t>מוצע למחוק את סעיף קטן (ח) בסעיף 86 שאומר: "הערעור לא יעכב את עבודת הכנסת ותוצאות הערעור לא יגרעו מחוקיות ההחלטות שנתקבלו על ידיה".</w:t>
      </w:r>
    </w:p>
    <w:p w14:paraId="3210FBA8" w14:textId="77777777" w:rsidR="009D4CCC" w:rsidRPr="009D4CCC" w:rsidRDefault="009D4CCC" w:rsidP="009D4CCC">
      <w:pPr>
        <w:bidi/>
        <w:jc w:val="both"/>
        <w:rPr>
          <w:rFonts w:cs="David" w:hint="cs"/>
          <w:rtl/>
        </w:rPr>
      </w:pPr>
    </w:p>
    <w:p w14:paraId="509332DF" w14:textId="77777777" w:rsidR="009D4CCC" w:rsidRPr="009D4CCC" w:rsidRDefault="009D4CCC" w:rsidP="009D4CCC">
      <w:pPr>
        <w:bidi/>
        <w:jc w:val="both"/>
        <w:rPr>
          <w:rFonts w:cs="David"/>
          <w:u w:val="single"/>
        </w:rPr>
      </w:pPr>
      <w:r w:rsidRPr="009D4CCC">
        <w:rPr>
          <w:rFonts w:cs="David" w:hint="cs"/>
          <w:u w:val="single"/>
          <w:rtl/>
        </w:rPr>
        <w:t>היו"ר יריב לוין:</w:t>
      </w:r>
    </w:p>
    <w:p w14:paraId="3A1382DB" w14:textId="77777777" w:rsidR="009D4CCC" w:rsidRPr="009D4CCC" w:rsidRDefault="009D4CCC" w:rsidP="009D4CCC">
      <w:pPr>
        <w:bidi/>
        <w:jc w:val="both"/>
        <w:rPr>
          <w:rFonts w:cs="David" w:hint="cs"/>
          <w:u w:val="single"/>
          <w:rtl/>
        </w:rPr>
      </w:pPr>
    </w:p>
    <w:p w14:paraId="198FF057" w14:textId="77777777" w:rsidR="009D4CCC" w:rsidRPr="009D4CCC" w:rsidRDefault="009D4CCC" w:rsidP="009D4CCC">
      <w:pPr>
        <w:bidi/>
        <w:jc w:val="both"/>
        <w:rPr>
          <w:rFonts w:cs="David" w:hint="cs"/>
          <w:rtl/>
        </w:rPr>
      </w:pPr>
      <w:r w:rsidRPr="009D4CCC">
        <w:rPr>
          <w:rFonts w:cs="David" w:hint="cs"/>
          <w:rtl/>
        </w:rPr>
        <w:tab/>
        <w:t>זה לא רלוונטי.</w:t>
      </w:r>
    </w:p>
    <w:p w14:paraId="4203F8D8" w14:textId="77777777" w:rsidR="009D4CCC" w:rsidRPr="009D4CCC" w:rsidRDefault="009D4CCC" w:rsidP="009D4CCC">
      <w:pPr>
        <w:bidi/>
        <w:jc w:val="both"/>
        <w:rPr>
          <w:rFonts w:cs="David" w:hint="cs"/>
          <w:rtl/>
        </w:rPr>
      </w:pPr>
    </w:p>
    <w:p w14:paraId="2D6E5BFF" w14:textId="77777777" w:rsidR="009D4CCC" w:rsidRPr="009D4CCC" w:rsidRDefault="009D4CCC" w:rsidP="009D4CCC">
      <w:pPr>
        <w:bidi/>
        <w:jc w:val="both"/>
        <w:rPr>
          <w:rFonts w:cs="David" w:hint="cs"/>
          <w:u w:val="single"/>
          <w:rtl/>
        </w:rPr>
      </w:pPr>
      <w:r w:rsidRPr="009D4CCC">
        <w:rPr>
          <w:rFonts w:cs="David" w:hint="cs"/>
          <w:u w:val="single"/>
          <w:rtl/>
        </w:rPr>
        <w:t>ארבל אסטרחן:</w:t>
      </w:r>
    </w:p>
    <w:p w14:paraId="7DCC2431" w14:textId="77777777" w:rsidR="009D4CCC" w:rsidRPr="009D4CCC" w:rsidRDefault="009D4CCC" w:rsidP="009D4CCC">
      <w:pPr>
        <w:bidi/>
        <w:jc w:val="both"/>
        <w:rPr>
          <w:rFonts w:cs="David" w:hint="cs"/>
          <w:rtl/>
        </w:rPr>
      </w:pPr>
    </w:p>
    <w:p w14:paraId="1B9574D9" w14:textId="77777777" w:rsidR="009D4CCC" w:rsidRPr="009D4CCC" w:rsidRDefault="009D4CCC" w:rsidP="009D4CCC">
      <w:pPr>
        <w:bidi/>
        <w:jc w:val="both"/>
        <w:rPr>
          <w:rFonts w:cs="David" w:hint="cs"/>
          <w:rtl/>
        </w:rPr>
      </w:pPr>
      <w:r w:rsidRPr="009D4CCC">
        <w:rPr>
          <w:rFonts w:cs="David" w:hint="cs"/>
          <w:rtl/>
        </w:rPr>
        <w:tab/>
        <w:t xml:space="preserve"> במקום זה מוצע לקבוע: "אם הוגש ערעור על תוצאות משאל העם לא תאשרר הממשלה הסכם ולא תחתום הסכם כאמור בסעיף 1א לחוק סדרי השלטון והמשפט" </w:t>
      </w:r>
      <w:r w:rsidRPr="009D4CCC">
        <w:rPr>
          <w:rFonts w:cs="David"/>
          <w:rtl/>
        </w:rPr>
        <w:t>–</w:t>
      </w:r>
      <w:r w:rsidRPr="009D4CCC">
        <w:rPr>
          <w:rFonts w:cs="David" w:hint="cs"/>
          <w:rtl/>
        </w:rPr>
        <w:t xml:space="preserve"> החוק העיקרי שלנו </w:t>
      </w:r>
      <w:r w:rsidRPr="009D4CCC">
        <w:rPr>
          <w:rFonts w:cs="David"/>
          <w:rtl/>
        </w:rPr>
        <w:t>–</w:t>
      </w:r>
      <w:r w:rsidRPr="009D4CCC">
        <w:rPr>
          <w:rFonts w:cs="David" w:hint="cs"/>
          <w:rtl/>
        </w:rPr>
        <w:t xml:space="preserve"> "כל עוד לא ניתן פסק דין סופי בעניין, אלא אם כן החליט בית המשפט הדן בערעור אחרת; בית המשפט האמור בסעיף קטן (ב)" </w:t>
      </w:r>
      <w:r w:rsidRPr="009D4CCC">
        <w:rPr>
          <w:rFonts w:cs="David"/>
          <w:rtl/>
        </w:rPr>
        <w:t>–</w:t>
      </w:r>
      <w:r w:rsidRPr="009D4CCC">
        <w:rPr>
          <w:rFonts w:cs="David" w:hint="cs"/>
          <w:rtl/>
        </w:rPr>
        <w:t xml:space="preserve"> בית המשפט לעניינים מנהליים </w:t>
      </w:r>
      <w:r w:rsidRPr="009D4CCC">
        <w:rPr>
          <w:rFonts w:cs="David"/>
          <w:rtl/>
        </w:rPr>
        <w:t>–</w:t>
      </w:r>
      <w:r w:rsidRPr="009D4CCC">
        <w:rPr>
          <w:rFonts w:cs="David" w:hint="cs"/>
          <w:rtl/>
        </w:rPr>
        <w:t xml:space="preserve"> "רשאי לקבוע בנסיבות מיוחדות ומטעמים שיירשמו, ואם שוכנע שהדבר מוצדק, כי הוראות סעיף זה יחולו עוד בטרם הוגש ערעור, ובלבד שתוקפה של קביעה כאמור יפקע אם לא הוגש ערעור במועד שנקבע לפי סעיף זה". </w:t>
      </w:r>
    </w:p>
    <w:p w14:paraId="4FB064D9" w14:textId="77777777" w:rsidR="009D4CCC" w:rsidRPr="009D4CCC" w:rsidRDefault="009D4CCC" w:rsidP="009D4CCC">
      <w:pPr>
        <w:bidi/>
        <w:jc w:val="both"/>
        <w:rPr>
          <w:rFonts w:cs="David" w:hint="cs"/>
          <w:rtl/>
        </w:rPr>
      </w:pPr>
    </w:p>
    <w:p w14:paraId="3D19C5A1" w14:textId="77777777" w:rsidR="009D4CCC" w:rsidRPr="009D4CCC" w:rsidRDefault="009D4CCC" w:rsidP="009D4CCC">
      <w:pPr>
        <w:bidi/>
        <w:jc w:val="both"/>
        <w:rPr>
          <w:rFonts w:cs="David" w:hint="cs"/>
          <w:rtl/>
        </w:rPr>
      </w:pPr>
      <w:r w:rsidRPr="009D4CCC">
        <w:rPr>
          <w:rFonts w:cs="David" w:hint="cs"/>
          <w:u w:val="single"/>
          <w:rtl/>
        </w:rPr>
        <w:t>אסתר אפרת סמילג:</w:t>
      </w:r>
    </w:p>
    <w:p w14:paraId="20BF8170" w14:textId="77777777" w:rsidR="009D4CCC" w:rsidRPr="009D4CCC" w:rsidRDefault="009D4CCC" w:rsidP="009D4CCC">
      <w:pPr>
        <w:bidi/>
        <w:jc w:val="both"/>
        <w:rPr>
          <w:rFonts w:cs="David" w:hint="cs"/>
          <w:rtl/>
        </w:rPr>
      </w:pPr>
    </w:p>
    <w:p w14:paraId="6DD57842" w14:textId="77777777" w:rsidR="009D4CCC" w:rsidRPr="009D4CCC" w:rsidRDefault="009D4CCC" w:rsidP="009D4CCC">
      <w:pPr>
        <w:bidi/>
        <w:jc w:val="both"/>
        <w:rPr>
          <w:rFonts w:cs="David" w:hint="cs"/>
          <w:rtl/>
        </w:rPr>
      </w:pPr>
      <w:r w:rsidRPr="009D4CCC">
        <w:rPr>
          <w:rFonts w:cs="David" w:hint="cs"/>
          <w:rtl/>
        </w:rPr>
        <w:tab/>
        <w:t xml:space="preserve">העיקרון כאן הוא ברור, אבל השאלה היא אם צריך להגיד את זה שוב בצורה מפורשת דווקא כאן. זה יכול להיות תלוי בהגדרה בהתחלה. הרעיון המרכזי שכולם רוצים להגיד כאן הוא שאי אפשר יהיה לחתום או לאשרר הסכם, אלא אם כן אושר בכנסת ובמשאל עם. אבל אם צריך להגיד את זה דווקא כאן, מבחינת הסגנון </w:t>
      </w:r>
      <w:r w:rsidRPr="009D4CCC">
        <w:rPr>
          <w:rFonts w:cs="David"/>
          <w:rtl/>
        </w:rPr>
        <w:t>–</w:t>
      </w:r>
      <w:r w:rsidRPr="009D4CCC">
        <w:rPr>
          <w:rFonts w:cs="David" w:hint="cs"/>
          <w:rtl/>
        </w:rPr>
        <w:t xml:space="preserve"> אני לא בטוחה. אני הייתי מעדיפה להגיד את זה פעם אחת ולא לחזור על זה גם לצורך ההליך המשפטי. זה יותר עניין של סגנון, אבל זה יותר טוב.</w:t>
      </w:r>
    </w:p>
    <w:p w14:paraId="31735C43" w14:textId="77777777" w:rsidR="009D4CCC" w:rsidRPr="009D4CCC" w:rsidRDefault="009D4CCC" w:rsidP="009D4CCC">
      <w:pPr>
        <w:bidi/>
        <w:jc w:val="both"/>
        <w:rPr>
          <w:rFonts w:cs="David" w:hint="cs"/>
          <w:rtl/>
        </w:rPr>
      </w:pPr>
    </w:p>
    <w:p w14:paraId="31A7398D" w14:textId="77777777" w:rsidR="009D4CCC" w:rsidRPr="009D4CCC" w:rsidRDefault="009D4CCC" w:rsidP="009D4CCC">
      <w:pPr>
        <w:bidi/>
        <w:jc w:val="both"/>
        <w:rPr>
          <w:rFonts w:cs="David" w:hint="cs"/>
          <w:rtl/>
        </w:rPr>
      </w:pPr>
      <w:r w:rsidRPr="009D4CCC">
        <w:rPr>
          <w:rFonts w:cs="David" w:hint="cs"/>
          <w:u w:val="single"/>
          <w:rtl/>
        </w:rPr>
        <w:t>עמי ברקוביץ</w:t>
      </w:r>
      <w:r w:rsidRPr="009D4CCC">
        <w:rPr>
          <w:rFonts w:cs="David"/>
          <w:u w:val="single"/>
          <w:rtl/>
        </w:rPr>
        <w:t>'</w:t>
      </w:r>
      <w:r w:rsidRPr="009D4CCC">
        <w:rPr>
          <w:rFonts w:cs="David" w:hint="cs"/>
          <w:u w:val="single"/>
          <w:rtl/>
        </w:rPr>
        <w:t>:</w:t>
      </w:r>
    </w:p>
    <w:p w14:paraId="7757AD70" w14:textId="77777777" w:rsidR="009D4CCC" w:rsidRPr="009D4CCC" w:rsidRDefault="009D4CCC" w:rsidP="009D4CCC">
      <w:pPr>
        <w:bidi/>
        <w:jc w:val="both"/>
        <w:rPr>
          <w:rFonts w:cs="David" w:hint="cs"/>
          <w:rtl/>
        </w:rPr>
      </w:pPr>
    </w:p>
    <w:p w14:paraId="79A58C02" w14:textId="77777777" w:rsidR="009D4CCC" w:rsidRPr="009D4CCC" w:rsidRDefault="009D4CCC" w:rsidP="009D4CCC">
      <w:pPr>
        <w:bidi/>
        <w:jc w:val="both"/>
        <w:rPr>
          <w:rFonts w:cs="David" w:hint="cs"/>
          <w:rtl/>
        </w:rPr>
      </w:pPr>
      <w:r w:rsidRPr="009D4CCC">
        <w:rPr>
          <w:rFonts w:cs="David" w:hint="cs"/>
          <w:rtl/>
        </w:rPr>
        <w:tab/>
        <w:t>הבעיה היא שכאן הוא אושר במשאל עם. זה נתון להידיינות משפטית.</w:t>
      </w:r>
    </w:p>
    <w:p w14:paraId="5EF91F56" w14:textId="77777777" w:rsidR="009D4CCC" w:rsidRPr="009D4CCC" w:rsidRDefault="009D4CCC" w:rsidP="009D4CCC">
      <w:pPr>
        <w:bidi/>
        <w:jc w:val="both"/>
        <w:rPr>
          <w:rFonts w:cs="David" w:hint="cs"/>
          <w:rtl/>
        </w:rPr>
      </w:pPr>
    </w:p>
    <w:p w14:paraId="163414C4" w14:textId="77777777" w:rsidR="009D4CCC" w:rsidRPr="009D4CCC" w:rsidRDefault="009D4CCC" w:rsidP="009D4CCC">
      <w:pPr>
        <w:bidi/>
        <w:jc w:val="both"/>
        <w:rPr>
          <w:rFonts w:cs="David"/>
          <w:u w:val="single"/>
        </w:rPr>
      </w:pPr>
      <w:r w:rsidRPr="009D4CCC">
        <w:rPr>
          <w:rFonts w:cs="David" w:hint="cs"/>
          <w:u w:val="single"/>
          <w:rtl/>
        </w:rPr>
        <w:t>היו"ר יריב לוין:</w:t>
      </w:r>
    </w:p>
    <w:p w14:paraId="670D539B" w14:textId="77777777" w:rsidR="009D4CCC" w:rsidRPr="009D4CCC" w:rsidRDefault="009D4CCC" w:rsidP="009D4CCC">
      <w:pPr>
        <w:bidi/>
        <w:jc w:val="both"/>
        <w:rPr>
          <w:rFonts w:cs="David" w:hint="cs"/>
          <w:u w:val="single"/>
          <w:rtl/>
        </w:rPr>
      </w:pPr>
    </w:p>
    <w:p w14:paraId="054D4830" w14:textId="77777777" w:rsidR="009D4CCC" w:rsidRPr="009D4CCC" w:rsidRDefault="009D4CCC" w:rsidP="009D4CCC">
      <w:pPr>
        <w:bidi/>
        <w:jc w:val="both"/>
        <w:rPr>
          <w:rFonts w:cs="David" w:hint="cs"/>
          <w:rtl/>
        </w:rPr>
      </w:pPr>
      <w:r w:rsidRPr="009D4CCC">
        <w:rPr>
          <w:rFonts w:cs="David" w:hint="cs"/>
          <w:rtl/>
        </w:rPr>
        <w:tab/>
        <w:t>אני לא רואה בזה בעיה. זה בסך הכול מבהיר את אותו עיקרון.</w:t>
      </w:r>
    </w:p>
    <w:p w14:paraId="00D71BFA" w14:textId="77777777" w:rsidR="009D4CCC" w:rsidRPr="009D4CCC" w:rsidRDefault="009D4CCC" w:rsidP="009D4CCC">
      <w:pPr>
        <w:bidi/>
        <w:jc w:val="both"/>
        <w:rPr>
          <w:rFonts w:cs="David" w:hint="cs"/>
          <w:rtl/>
        </w:rPr>
      </w:pPr>
    </w:p>
    <w:p w14:paraId="575904AF" w14:textId="77777777" w:rsidR="009D4CCC" w:rsidRPr="009D4CCC" w:rsidRDefault="009D4CCC" w:rsidP="009D4CCC">
      <w:pPr>
        <w:bidi/>
        <w:jc w:val="both"/>
        <w:rPr>
          <w:rFonts w:cs="David" w:hint="cs"/>
          <w:rtl/>
        </w:rPr>
      </w:pPr>
      <w:r w:rsidRPr="009D4CCC">
        <w:rPr>
          <w:rFonts w:cs="David" w:hint="cs"/>
          <w:u w:val="single"/>
          <w:rtl/>
        </w:rPr>
        <w:t>איל זנדברג:</w:t>
      </w:r>
    </w:p>
    <w:p w14:paraId="0D1596A1" w14:textId="77777777" w:rsidR="009D4CCC" w:rsidRPr="009D4CCC" w:rsidRDefault="009D4CCC" w:rsidP="009D4CCC">
      <w:pPr>
        <w:bidi/>
        <w:jc w:val="both"/>
        <w:rPr>
          <w:rFonts w:cs="David" w:hint="cs"/>
          <w:rtl/>
        </w:rPr>
      </w:pPr>
    </w:p>
    <w:p w14:paraId="10405065" w14:textId="77777777" w:rsidR="009D4CCC" w:rsidRPr="009D4CCC" w:rsidRDefault="009D4CCC" w:rsidP="009D4CCC">
      <w:pPr>
        <w:bidi/>
        <w:jc w:val="both"/>
        <w:rPr>
          <w:rFonts w:cs="David" w:hint="cs"/>
          <w:rtl/>
        </w:rPr>
      </w:pPr>
      <w:r w:rsidRPr="009D4CCC">
        <w:rPr>
          <w:rFonts w:cs="David" w:hint="cs"/>
          <w:rtl/>
        </w:rPr>
        <w:tab/>
        <w:t>ודאות היא דבר טוב בעניינים האלה.</w:t>
      </w:r>
    </w:p>
    <w:p w14:paraId="0E58E51F" w14:textId="77777777" w:rsidR="009D4CCC" w:rsidRPr="009D4CCC" w:rsidRDefault="009D4CCC" w:rsidP="009D4CCC">
      <w:pPr>
        <w:bidi/>
        <w:jc w:val="both"/>
        <w:rPr>
          <w:rFonts w:cs="David" w:hint="cs"/>
          <w:rtl/>
        </w:rPr>
      </w:pPr>
    </w:p>
    <w:p w14:paraId="035A931C" w14:textId="77777777" w:rsidR="009D4CCC" w:rsidRPr="009D4CCC" w:rsidRDefault="009D4CCC" w:rsidP="009D4CCC">
      <w:pPr>
        <w:bidi/>
        <w:jc w:val="both"/>
        <w:rPr>
          <w:rFonts w:cs="David" w:hint="cs"/>
          <w:rtl/>
        </w:rPr>
      </w:pPr>
      <w:r w:rsidRPr="009D4CCC">
        <w:rPr>
          <w:rFonts w:cs="David" w:hint="cs"/>
          <w:u w:val="single"/>
          <w:rtl/>
        </w:rPr>
        <w:t>אסתר אפרת סמילג:</w:t>
      </w:r>
    </w:p>
    <w:p w14:paraId="44CA392B" w14:textId="77777777" w:rsidR="009D4CCC" w:rsidRPr="009D4CCC" w:rsidRDefault="009D4CCC" w:rsidP="009D4CCC">
      <w:pPr>
        <w:bidi/>
        <w:jc w:val="both"/>
        <w:rPr>
          <w:rFonts w:cs="David" w:hint="cs"/>
          <w:rtl/>
        </w:rPr>
      </w:pPr>
    </w:p>
    <w:p w14:paraId="1CFFEF9B" w14:textId="77777777" w:rsidR="009D4CCC" w:rsidRPr="009D4CCC" w:rsidRDefault="009D4CCC" w:rsidP="009D4CCC">
      <w:pPr>
        <w:bidi/>
        <w:jc w:val="both"/>
        <w:rPr>
          <w:rFonts w:cs="David" w:hint="cs"/>
          <w:rtl/>
        </w:rPr>
      </w:pPr>
      <w:r w:rsidRPr="009D4CCC">
        <w:rPr>
          <w:rFonts w:cs="David" w:hint="cs"/>
          <w:rtl/>
        </w:rPr>
        <w:tab/>
        <w:t xml:space="preserve">לא כדאי להתחיל, כי אז אנחנו מתחילים להסתבך עם הנוסחים. לי יש בעיה גם עם הנוסח בהתחלה כי בעניין אישור ואשרור </w:t>
      </w:r>
      <w:r w:rsidRPr="009D4CCC">
        <w:rPr>
          <w:rFonts w:cs="David"/>
          <w:rtl/>
        </w:rPr>
        <w:t>–</w:t>
      </w:r>
      <w:r w:rsidRPr="009D4CCC">
        <w:rPr>
          <w:rFonts w:cs="David" w:hint="cs"/>
          <w:rtl/>
        </w:rPr>
        <w:t xml:space="preserve"> אין במדינת ישראל חוק אמנות היום; רוב הציבור, ואולי גם חלק מחברי הכנסת, לא יודעים מה זה אישור ומה זה אשרור.</w:t>
      </w:r>
    </w:p>
    <w:p w14:paraId="2197BDA4" w14:textId="77777777" w:rsidR="009D4CCC" w:rsidRPr="009D4CCC" w:rsidRDefault="009D4CCC" w:rsidP="009D4CCC">
      <w:pPr>
        <w:bidi/>
        <w:jc w:val="both"/>
        <w:rPr>
          <w:rFonts w:cs="David" w:hint="cs"/>
          <w:rtl/>
        </w:rPr>
      </w:pPr>
    </w:p>
    <w:p w14:paraId="5552F61F" w14:textId="77777777" w:rsidR="009D4CCC" w:rsidRPr="009D4CCC" w:rsidRDefault="009D4CCC" w:rsidP="009D4CCC">
      <w:pPr>
        <w:bidi/>
        <w:jc w:val="both"/>
        <w:rPr>
          <w:rFonts w:cs="David" w:hint="cs"/>
          <w:u w:val="single"/>
          <w:rtl/>
        </w:rPr>
      </w:pPr>
      <w:r w:rsidRPr="009D4CCC">
        <w:rPr>
          <w:rFonts w:cs="David" w:hint="cs"/>
          <w:u w:val="single"/>
          <w:rtl/>
        </w:rPr>
        <w:t>היו</w:t>
      </w:r>
      <w:r w:rsidRPr="009D4CCC">
        <w:rPr>
          <w:rFonts w:cs="David"/>
          <w:u w:val="single"/>
          <w:rtl/>
        </w:rPr>
        <w:t>"</w:t>
      </w:r>
      <w:r w:rsidRPr="009D4CCC">
        <w:rPr>
          <w:rFonts w:cs="David" w:hint="cs"/>
          <w:u w:val="single"/>
          <w:rtl/>
        </w:rPr>
        <w:t>ר יריב לוין:</w:t>
      </w:r>
    </w:p>
    <w:p w14:paraId="6AB8F048" w14:textId="77777777" w:rsidR="009D4CCC" w:rsidRPr="009D4CCC" w:rsidRDefault="009D4CCC" w:rsidP="009D4CCC">
      <w:pPr>
        <w:bidi/>
        <w:jc w:val="both"/>
        <w:rPr>
          <w:rFonts w:cs="David" w:hint="cs"/>
          <w:u w:val="single"/>
          <w:rtl/>
        </w:rPr>
      </w:pPr>
    </w:p>
    <w:p w14:paraId="53E6DF02" w14:textId="77777777" w:rsidR="009D4CCC" w:rsidRPr="009D4CCC" w:rsidRDefault="009D4CCC" w:rsidP="009D4CCC">
      <w:pPr>
        <w:bidi/>
        <w:jc w:val="both"/>
        <w:rPr>
          <w:rFonts w:cs="David" w:hint="cs"/>
          <w:rtl/>
        </w:rPr>
      </w:pPr>
      <w:r w:rsidRPr="009D4CCC">
        <w:rPr>
          <w:rFonts w:cs="David" w:hint="cs"/>
          <w:rtl/>
        </w:rPr>
        <w:tab/>
        <w:t>זאת בדיוק הסוגיה שבה אנחנו זקוקים לעזרה שלכם כדי לגבש אותה בצורה נכונה.</w:t>
      </w:r>
    </w:p>
    <w:p w14:paraId="5B063C4C" w14:textId="77777777" w:rsidR="009D4CCC" w:rsidRPr="009D4CCC" w:rsidRDefault="009D4CCC" w:rsidP="009D4CCC">
      <w:pPr>
        <w:bidi/>
        <w:jc w:val="both"/>
        <w:rPr>
          <w:rFonts w:cs="David" w:hint="cs"/>
          <w:rtl/>
        </w:rPr>
      </w:pPr>
    </w:p>
    <w:p w14:paraId="19441105" w14:textId="77777777" w:rsidR="009D4CCC" w:rsidRPr="009D4CCC" w:rsidRDefault="009D4CCC" w:rsidP="009D4CCC">
      <w:pPr>
        <w:bidi/>
        <w:jc w:val="both"/>
        <w:rPr>
          <w:rFonts w:cs="David"/>
        </w:rPr>
      </w:pPr>
      <w:r w:rsidRPr="009D4CCC">
        <w:rPr>
          <w:rFonts w:cs="David" w:hint="cs"/>
          <w:u w:val="single"/>
          <w:rtl/>
        </w:rPr>
        <w:t>אסתר אפרת סמילג:</w:t>
      </w:r>
    </w:p>
    <w:p w14:paraId="634DA563" w14:textId="77777777" w:rsidR="009D4CCC" w:rsidRPr="009D4CCC" w:rsidRDefault="009D4CCC" w:rsidP="009D4CCC">
      <w:pPr>
        <w:bidi/>
        <w:jc w:val="both"/>
        <w:rPr>
          <w:rFonts w:cs="David" w:hint="cs"/>
          <w:rtl/>
        </w:rPr>
      </w:pPr>
    </w:p>
    <w:p w14:paraId="34CEA620" w14:textId="77777777" w:rsidR="009D4CCC" w:rsidRPr="009D4CCC" w:rsidRDefault="009D4CCC" w:rsidP="009D4CCC">
      <w:pPr>
        <w:bidi/>
        <w:jc w:val="both"/>
        <w:rPr>
          <w:rFonts w:cs="David" w:hint="cs"/>
          <w:rtl/>
        </w:rPr>
      </w:pPr>
      <w:r w:rsidRPr="009D4CCC">
        <w:rPr>
          <w:rFonts w:cs="David" w:hint="cs"/>
          <w:rtl/>
        </w:rPr>
        <w:tab/>
        <w:t>לכן אני לא בטוחה שכדאי להשתמש במונחים, אלא אם כן נתחיל להוסיף הגדרות.</w:t>
      </w:r>
    </w:p>
    <w:p w14:paraId="76C7E753" w14:textId="77777777" w:rsidR="009D4CCC" w:rsidRPr="009D4CCC" w:rsidRDefault="009D4CCC" w:rsidP="009D4CCC">
      <w:pPr>
        <w:bidi/>
        <w:jc w:val="both"/>
        <w:rPr>
          <w:rFonts w:cs="David" w:hint="cs"/>
          <w:rtl/>
        </w:rPr>
      </w:pPr>
    </w:p>
    <w:p w14:paraId="6E0242DA" w14:textId="77777777" w:rsidR="009D4CCC" w:rsidRPr="009D4CCC" w:rsidRDefault="009D4CCC" w:rsidP="009D4CCC">
      <w:pPr>
        <w:bidi/>
        <w:jc w:val="both"/>
        <w:rPr>
          <w:rFonts w:cs="David"/>
          <w:u w:val="single"/>
        </w:rPr>
      </w:pPr>
      <w:r w:rsidRPr="009D4CCC">
        <w:rPr>
          <w:rFonts w:cs="David" w:hint="cs"/>
          <w:u w:val="single"/>
          <w:rtl/>
        </w:rPr>
        <w:t>היו"ר יריב לוין:</w:t>
      </w:r>
    </w:p>
    <w:p w14:paraId="67CB8E05" w14:textId="77777777" w:rsidR="009D4CCC" w:rsidRPr="009D4CCC" w:rsidRDefault="009D4CCC" w:rsidP="009D4CCC">
      <w:pPr>
        <w:bidi/>
        <w:jc w:val="both"/>
        <w:rPr>
          <w:rFonts w:cs="David" w:hint="cs"/>
          <w:u w:val="single"/>
          <w:rtl/>
        </w:rPr>
      </w:pPr>
    </w:p>
    <w:p w14:paraId="07143428" w14:textId="77777777" w:rsidR="009D4CCC" w:rsidRPr="009D4CCC" w:rsidRDefault="009D4CCC" w:rsidP="009D4CCC">
      <w:pPr>
        <w:bidi/>
        <w:jc w:val="both"/>
        <w:rPr>
          <w:rFonts w:cs="David" w:hint="cs"/>
          <w:rtl/>
        </w:rPr>
      </w:pPr>
      <w:r w:rsidRPr="009D4CCC">
        <w:rPr>
          <w:rFonts w:cs="David" w:hint="cs"/>
          <w:rtl/>
        </w:rPr>
        <w:tab/>
        <w:t>כל המונחים האלה כפופים להסדר שיגובש בעצתכם הטובה לגבי ההתחלה. הוא יצטרך להיכנס כאן בין על דרך הפניה ובין על דרך אחרת. את הצד הטכני נפתור אחר-כך.</w:t>
      </w:r>
    </w:p>
    <w:p w14:paraId="2D2189F2" w14:textId="77777777" w:rsidR="009D4CCC" w:rsidRPr="009D4CCC" w:rsidRDefault="009D4CCC" w:rsidP="009D4CCC">
      <w:pPr>
        <w:bidi/>
        <w:jc w:val="both"/>
        <w:rPr>
          <w:rFonts w:cs="David" w:hint="cs"/>
          <w:rtl/>
        </w:rPr>
      </w:pPr>
    </w:p>
    <w:p w14:paraId="7AB5D137" w14:textId="77777777" w:rsidR="009D4CCC" w:rsidRPr="009D4CCC" w:rsidRDefault="009D4CCC" w:rsidP="009D4CCC">
      <w:pPr>
        <w:bidi/>
        <w:jc w:val="both"/>
        <w:rPr>
          <w:rFonts w:cs="David" w:hint="cs"/>
          <w:rtl/>
        </w:rPr>
      </w:pPr>
      <w:r w:rsidRPr="009D4CCC">
        <w:rPr>
          <w:rFonts w:cs="David" w:hint="cs"/>
          <w:u w:val="single"/>
          <w:rtl/>
        </w:rPr>
        <w:t>אסתר אפרת סמילג:</w:t>
      </w:r>
    </w:p>
    <w:p w14:paraId="2C28360D" w14:textId="77777777" w:rsidR="009D4CCC" w:rsidRPr="009D4CCC" w:rsidRDefault="009D4CCC" w:rsidP="009D4CCC">
      <w:pPr>
        <w:bidi/>
        <w:jc w:val="both"/>
        <w:rPr>
          <w:rFonts w:cs="David" w:hint="cs"/>
          <w:rtl/>
        </w:rPr>
      </w:pPr>
    </w:p>
    <w:p w14:paraId="1DAE48FF" w14:textId="77777777" w:rsidR="009D4CCC" w:rsidRPr="009D4CCC" w:rsidRDefault="009D4CCC" w:rsidP="009D4CCC">
      <w:pPr>
        <w:bidi/>
        <w:jc w:val="both"/>
        <w:rPr>
          <w:rFonts w:cs="David" w:hint="cs"/>
          <w:rtl/>
        </w:rPr>
      </w:pPr>
      <w:r w:rsidRPr="009D4CCC">
        <w:rPr>
          <w:rFonts w:cs="David" w:hint="cs"/>
          <w:rtl/>
        </w:rPr>
        <w:tab/>
        <w:t xml:space="preserve">אני מעדיפה שזה יהיה בצורה של הפניות. </w:t>
      </w:r>
    </w:p>
    <w:p w14:paraId="423321EC" w14:textId="77777777" w:rsidR="009D4CCC" w:rsidRPr="009D4CCC" w:rsidRDefault="009D4CCC" w:rsidP="009D4CCC">
      <w:pPr>
        <w:bidi/>
        <w:jc w:val="both"/>
        <w:rPr>
          <w:rFonts w:cs="David" w:hint="cs"/>
          <w:rtl/>
        </w:rPr>
      </w:pPr>
    </w:p>
    <w:p w14:paraId="3EA938EB" w14:textId="77777777" w:rsidR="009D4CCC" w:rsidRPr="009D4CCC" w:rsidRDefault="009D4CCC" w:rsidP="009D4CCC">
      <w:pPr>
        <w:bidi/>
        <w:jc w:val="both"/>
        <w:rPr>
          <w:rFonts w:cs="David"/>
          <w:u w:val="single"/>
        </w:rPr>
      </w:pPr>
      <w:r w:rsidRPr="009D4CCC">
        <w:rPr>
          <w:rFonts w:cs="David" w:hint="cs"/>
          <w:u w:val="single"/>
          <w:rtl/>
        </w:rPr>
        <w:t>היו"ר יריב לוין:</w:t>
      </w:r>
    </w:p>
    <w:p w14:paraId="7CF97592" w14:textId="77777777" w:rsidR="009D4CCC" w:rsidRPr="009D4CCC" w:rsidRDefault="009D4CCC" w:rsidP="009D4CCC">
      <w:pPr>
        <w:bidi/>
        <w:jc w:val="both"/>
        <w:rPr>
          <w:rFonts w:cs="David" w:hint="cs"/>
          <w:u w:val="single"/>
          <w:rtl/>
        </w:rPr>
      </w:pPr>
    </w:p>
    <w:p w14:paraId="092058F4" w14:textId="77777777" w:rsidR="009D4CCC" w:rsidRPr="009D4CCC" w:rsidRDefault="009D4CCC" w:rsidP="009D4CCC">
      <w:pPr>
        <w:bidi/>
        <w:jc w:val="both"/>
        <w:rPr>
          <w:rFonts w:cs="David" w:hint="cs"/>
          <w:rtl/>
        </w:rPr>
      </w:pPr>
      <w:r w:rsidRPr="009D4CCC">
        <w:rPr>
          <w:rFonts w:cs="David" w:hint="cs"/>
          <w:rtl/>
        </w:rPr>
        <w:tab/>
        <w:t>אין בעיה. את הצד הטכני הזה נפתור.</w:t>
      </w:r>
    </w:p>
    <w:p w14:paraId="3901464F" w14:textId="77777777" w:rsidR="009D4CCC" w:rsidRPr="009D4CCC" w:rsidRDefault="009D4CCC" w:rsidP="009D4CCC">
      <w:pPr>
        <w:bidi/>
        <w:jc w:val="both"/>
        <w:rPr>
          <w:rFonts w:cs="David" w:hint="cs"/>
          <w:rtl/>
        </w:rPr>
      </w:pPr>
    </w:p>
    <w:p w14:paraId="00F30AFC" w14:textId="77777777" w:rsidR="009D4CCC" w:rsidRPr="009D4CCC" w:rsidRDefault="009D4CCC" w:rsidP="009D4CCC">
      <w:pPr>
        <w:bidi/>
        <w:jc w:val="both"/>
        <w:rPr>
          <w:rFonts w:cs="David"/>
        </w:rPr>
      </w:pPr>
      <w:r w:rsidRPr="009D4CCC">
        <w:rPr>
          <w:rFonts w:cs="David" w:hint="cs"/>
          <w:u w:val="single"/>
          <w:rtl/>
        </w:rPr>
        <w:t>אסתר אפרת סמילג:</w:t>
      </w:r>
    </w:p>
    <w:p w14:paraId="06F92790" w14:textId="77777777" w:rsidR="009D4CCC" w:rsidRPr="009D4CCC" w:rsidRDefault="009D4CCC" w:rsidP="009D4CCC">
      <w:pPr>
        <w:bidi/>
        <w:jc w:val="both"/>
        <w:rPr>
          <w:rFonts w:cs="David" w:hint="cs"/>
          <w:rtl/>
        </w:rPr>
      </w:pPr>
    </w:p>
    <w:p w14:paraId="1F6F73C4" w14:textId="77777777" w:rsidR="009D4CCC" w:rsidRPr="009D4CCC" w:rsidRDefault="009D4CCC" w:rsidP="009D4CCC">
      <w:pPr>
        <w:bidi/>
        <w:jc w:val="both"/>
        <w:rPr>
          <w:rFonts w:cs="David" w:hint="cs"/>
          <w:rtl/>
        </w:rPr>
      </w:pPr>
      <w:r w:rsidRPr="009D4CCC">
        <w:rPr>
          <w:rFonts w:cs="David" w:hint="cs"/>
          <w:rtl/>
        </w:rPr>
        <w:tab/>
        <w:t>העיקרון ברור, אבל לא כדאי להתחיל לנסח פעם ועוד פעם.</w:t>
      </w:r>
    </w:p>
    <w:p w14:paraId="11B8EAE1" w14:textId="77777777" w:rsidR="009D4CCC" w:rsidRPr="009D4CCC" w:rsidRDefault="009D4CCC" w:rsidP="009D4CCC">
      <w:pPr>
        <w:bidi/>
        <w:jc w:val="both"/>
        <w:rPr>
          <w:rFonts w:cs="David" w:hint="cs"/>
          <w:rtl/>
        </w:rPr>
      </w:pPr>
    </w:p>
    <w:p w14:paraId="7E176C33" w14:textId="77777777" w:rsidR="009D4CCC" w:rsidRPr="009D4CCC" w:rsidRDefault="009D4CCC" w:rsidP="009D4CCC">
      <w:pPr>
        <w:bidi/>
        <w:jc w:val="both"/>
        <w:rPr>
          <w:rFonts w:cs="David"/>
          <w:u w:val="single"/>
        </w:rPr>
      </w:pPr>
      <w:r w:rsidRPr="009D4CCC">
        <w:rPr>
          <w:rFonts w:cs="David" w:hint="cs"/>
          <w:u w:val="single"/>
          <w:rtl/>
        </w:rPr>
        <w:t>היו"ר יריב לוין:</w:t>
      </w:r>
    </w:p>
    <w:p w14:paraId="639EDA65" w14:textId="77777777" w:rsidR="009D4CCC" w:rsidRPr="009D4CCC" w:rsidRDefault="009D4CCC" w:rsidP="009D4CCC">
      <w:pPr>
        <w:bidi/>
        <w:jc w:val="both"/>
        <w:rPr>
          <w:rFonts w:cs="David" w:hint="cs"/>
          <w:u w:val="single"/>
          <w:rtl/>
        </w:rPr>
      </w:pPr>
    </w:p>
    <w:p w14:paraId="602D52A5" w14:textId="77777777" w:rsidR="009D4CCC" w:rsidRPr="009D4CCC" w:rsidRDefault="009D4CCC" w:rsidP="009D4CCC">
      <w:pPr>
        <w:bidi/>
        <w:jc w:val="both"/>
        <w:rPr>
          <w:rFonts w:cs="David" w:hint="cs"/>
          <w:rtl/>
        </w:rPr>
      </w:pPr>
      <w:r w:rsidRPr="009D4CCC">
        <w:rPr>
          <w:rFonts w:cs="David" w:hint="cs"/>
          <w:rtl/>
        </w:rPr>
        <w:tab/>
        <w:t>את הצד הטכני אנחנו נפתור, מה שחשוב הוא שתהיה לנו הנוסחה פעם אחת, ואז נעשה שם את ההתאמות.</w:t>
      </w:r>
    </w:p>
    <w:p w14:paraId="45C86ABE" w14:textId="77777777" w:rsidR="009D4CCC" w:rsidRPr="009D4CCC" w:rsidRDefault="009D4CCC" w:rsidP="009D4CCC">
      <w:pPr>
        <w:bidi/>
        <w:jc w:val="both"/>
        <w:rPr>
          <w:rFonts w:cs="David" w:hint="cs"/>
          <w:rtl/>
        </w:rPr>
      </w:pPr>
    </w:p>
    <w:p w14:paraId="34B3DCF5" w14:textId="77777777" w:rsidR="009D4CCC" w:rsidRPr="009D4CCC" w:rsidRDefault="009D4CCC" w:rsidP="009D4CCC">
      <w:pPr>
        <w:bidi/>
        <w:jc w:val="both"/>
        <w:rPr>
          <w:rFonts w:cs="David" w:hint="cs"/>
          <w:rtl/>
        </w:rPr>
      </w:pPr>
      <w:r w:rsidRPr="009D4CCC">
        <w:rPr>
          <w:rFonts w:cs="David" w:hint="cs"/>
          <w:u w:val="single"/>
          <w:rtl/>
        </w:rPr>
        <w:t>עמי ברקוביץ</w:t>
      </w:r>
      <w:r w:rsidRPr="009D4CCC">
        <w:rPr>
          <w:rFonts w:cs="David"/>
          <w:u w:val="single"/>
          <w:rtl/>
        </w:rPr>
        <w:t>'</w:t>
      </w:r>
      <w:r w:rsidRPr="009D4CCC">
        <w:rPr>
          <w:rFonts w:cs="David" w:hint="cs"/>
          <w:u w:val="single"/>
          <w:rtl/>
        </w:rPr>
        <w:t>:</w:t>
      </w:r>
    </w:p>
    <w:p w14:paraId="733065FD" w14:textId="77777777" w:rsidR="009D4CCC" w:rsidRPr="009D4CCC" w:rsidRDefault="009D4CCC" w:rsidP="009D4CCC">
      <w:pPr>
        <w:bidi/>
        <w:jc w:val="both"/>
        <w:rPr>
          <w:rFonts w:cs="David" w:hint="cs"/>
          <w:rtl/>
        </w:rPr>
      </w:pPr>
    </w:p>
    <w:p w14:paraId="22C58396" w14:textId="77777777" w:rsidR="009D4CCC" w:rsidRPr="009D4CCC" w:rsidRDefault="009D4CCC" w:rsidP="009D4CCC">
      <w:pPr>
        <w:bidi/>
        <w:jc w:val="both"/>
        <w:rPr>
          <w:rFonts w:cs="David" w:hint="cs"/>
          <w:rtl/>
        </w:rPr>
      </w:pPr>
      <w:r w:rsidRPr="009D4CCC">
        <w:rPr>
          <w:rFonts w:cs="David" w:hint="cs"/>
          <w:rtl/>
        </w:rPr>
        <w:tab/>
        <w:t xml:space="preserve">בשעתו הסעיף של העיכוב הוסף מפני שבאין סעיף כזה מבחינת הדין הפורמלי אין שום- - - </w:t>
      </w:r>
    </w:p>
    <w:p w14:paraId="0E55E1E5" w14:textId="77777777" w:rsidR="009D4CCC" w:rsidRPr="009D4CCC" w:rsidRDefault="009D4CCC" w:rsidP="009D4CCC">
      <w:pPr>
        <w:bidi/>
        <w:jc w:val="both"/>
        <w:rPr>
          <w:rFonts w:cs="David" w:hint="cs"/>
          <w:rtl/>
        </w:rPr>
      </w:pPr>
    </w:p>
    <w:p w14:paraId="0FC7BDD9" w14:textId="77777777" w:rsidR="009D4CCC" w:rsidRPr="009D4CCC" w:rsidRDefault="009D4CCC" w:rsidP="009D4CCC">
      <w:pPr>
        <w:bidi/>
        <w:jc w:val="both"/>
        <w:rPr>
          <w:rFonts w:cs="David" w:hint="cs"/>
          <w:u w:val="single"/>
          <w:rtl/>
        </w:rPr>
      </w:pPr>
      <w:r w:rsidRPr="009D4CCC">
        <w:rPr>
          <w:rFonts w:cs="David" w:hint="cs"/>
          <w:u w:val="single"/>
          <w:rtl/>
        </w:rPr>
        <w:t>היו</w:t>
      </w:r>
      <w:r w:rsidRPr="009D4CCC">
        <w:rPr>
          <w:rFonts w:cs="David"/>
          <w:u w:val="single"/>
          <w:rtl/>
        </w:rPr>
        <w:t>"</w:t>
      </w:r>
      <w:r w:rsidRPr="009D4CCC">
        <w:rPr>
          <w:rFonts w:cs="David" w:hint="cs"/>
          <w:u w:val="single"/>
          <w:rtl/>
        </w:rPr>
        <w:t>ר יריב לוין:</w:t>
      </w:r>
    </w:p>
    <w:p w14:paraId="7CCAF563" w14:textId="77777777" w:rsidR="009D4CCC" w:rsidRPr="009D4CCC" w:rsidRDefault="009D4CCC" w:rsidP="009D4CCC">
      <w:pPr>
        <w:bidi/>
        <w:jc w:val="both"/>
        <w:rPr>
          <w:rFonts w:cs="David" w:hint="cs"/>
          <w:u w:val="single"/>
          <w:rtl/>
        </w:rPr>
      </w:pPr>
    </w:p>
    <w:p w14:paraId="1134C2B7" w14:textId="77777777" w:rsidR="009D4CCC" w:rsidRPr="009D4CCC" w:rsidRDefault="009D4CCC" w:rsidP="009D4CCC">
      <w:pPr>
        <w:bidi/>
        <w:jc w:val="both"/>
        <w:rPr>
          <w:rFonts w:cs="David" w:hint="cs"/>
          <w:rtl/>
        </w:rPr>
      </w:pPr>
      <w:r w:rsidRPr="009D4CCC">
        <w:rPr>
          <w:rFonts w:cs="David" w:hint="cs"/>
          <w:rtl/>
        </w:rPr>
        <w:tab/>
        <w:t>זה ברור. סעיף עיכוב הביצוע חייב להיות. אין שאלה בכלל. ההערה נכונה במובן הזה שאנחנו צריכים לראות בדיוק מהי ההגדרה כדי ששם לא נכתוב הגדרה אחת וכאן אחרת, ולייצר פורמולה שאחר כך נוכל לייבא אותה הנה בצורה פשוטה.</w:t>
      </w:r>
    </w:p>
    <w:p w14:paraId="301EA1C0" w14:textId="77777777" w:rsidR="009D4CCC" w:rsidRPr="009D4CCC" w:rsidRDefault="009D4CCC" w:rsidP="009D4CCC">
      <w:pPr>
        <w:bidi/>
        <w:jc w:val="both"/>
        <w:rPr>
          <w:rFonts w:cs="David" w:hint="cs"/>
          <w:rtl/>
        </w:rPr>
      </w:pPr>
    </w:p>
    <w:p w14:paraId="2230103A" w14:textId="77777777" w:rsidR="009D4CCC" w:rsidRPr="009D4CCC" w:rsidRDefault="009D4CCC" w:rsidP="009D4CCC">
      <w:pPr>
        <w:bidi/>
        <w:jc w:val="both"/>
        <w:rPr>
          <w:rFonts w:cs="David" w:hint="cs"/>
          <w:rtl/>
        </w:rPr>
      </w:pPr>
      <w:r w:rsidRPr="009D4CCC">
        <w:rPr>
          <w:rFonts w:cs="David" w:hint="cs"/>
          <w:u w:val="single"/>
          <w:rtl/>
        </w:rPr>
        <w:t>איל זנדברג:</w:t>
      </w:r>
    </w:p>
    <w:p w14:paraId="28EB53DE" w14:textId="77777777" w:rsidR="009D4CCC" w:rsidRPr="009D4CCC" w:rsidRDefault="009D4CCC" w:rsidP="009D4CCC">
      <w:pPr>
        <w:bidi/>
        <w:jc w:val="both"/>
        <w:rPr>
          <w:rFonts w:cs="David" w:hint="cs"/>
          <w:rtl/>
        </w:rPr>
      </w:pPr>
    </w:p>
    <w:p w14:paraId="66FD3A79" w14:textId="77777777" w:rsidR="009D4CCC" w:rsidRPr="009D4CCC" w:rsidRDefault="009D4CCC" w:rsidP="009D4CCC">
      <w:pPr>
        <w:bidi/>
        <w:jc w:val="both"/>
        <w:rPr>
          <w:rFonts w:cs="David" w:hint="cs"/>
          <w:rtl/>
        </w:rPr>
      </w:pPr>
      <w:r w:rsidRPr="009D4CCC">
        <w:rPr>
          <w:rFonts w:cs="David" w:hint="cs"/>
          <w:rtl/>
        </w:rPr>
        <w:tab/>
        <w:t>כרגע זה מסונכרן, רק ככל שישתנה שם - -</w:t>
      </w:r>
    </w:p>
    <w:p w14:paraId="1BB91118" w14:textId="77777777" w:rsidR="009D4CCC" w:rsidRPr="009D4CCC" w:rsidRDefault="009D4CCC" w:rsidP="009D4CCC">
      <w:pPr>
        <w:bidi/>
        <w:jc w:val="both"/>
        <w:rPr>
          <w:rFonts w:cs="David" w:hint="cs"/>
          <w:rtl/>
        </w:rPr>
      </w:pPr>
    </w:p>
    <w:p w14:paraId="25D19718" w14:textId="77777777" w:rsidR="009D4CCC" w:rsidRPr="009D4CCC" w:rsidRDefault="009D4CCC" w:rsidP="009D4CCC">
      <w:pPr>
        <w:bidi/>
        <w:jc w:val="both"/>
        <w:rPr>
          <w:rFonts w:cs="David" w:hint="cs"/>
          <w:u w:val="single"/>
          <w:rtl/>
        </w:rPr>
      </w:pPr>
      <w:r w:rsidRPr="009D4CCC">
        <w:rPr>
          <w:rFonts w:cs="David" w:hint="cs"/>
          <w:u w:val="single"/>
          <w:rtl/>
        </w:rPr>
        <w:t>היו</w:t>
      </w:r>
      <w:r w:rsidRPr="009D4CCC">
        <w:rPr>
          <w:rFonts w:cs="David"/>
          <w:u w:val="single"/>
          <w:rtl/>
        </w:rPr>
        <w:t>"</w:t>
      </w:r>
      <w:r w:rsidRPr="009D4CCC">
        <w:rPr>
          <w:rFonts w:cs="David" w:hint="cs"/>
          <w:u w:val="single"/>
          <w:rtl/>
        </w:rPr>
        <w:t>ר יריב לוין:</w:t>
      </w:r>
    </w:p>
    <w:p w14:paraId="749E313B" w14:textId="77777777" w:rsidR="009D4CCC" w:rsidRPr="009D4CCC" w:rsidRDefault="009D4CCC" w:rsidP="009D4CCC">
      <w:pPr>
        <w:bidi/>
        <w:jc w:val="both"/>
        <w:rPr>
          <w:rFonts w:cs="David" w:hint="cs"/>
          <w:u w:val="single"/>
          <w:rtl/>
        </w:rPr>
      </w:pPr>
    </w:p>
    <w:p w14:paraId="73D3A981" w14:textId="77777777" w:rsidR="009D4CCC" w:rsidRPr="009D4CCC" w:rsidRDefault="009D4CCC" w:rsidP="009D4CCC">
      <w:pPr>
        <w:bidi/>
        <w:jc w:val="both"/>
        <w:rPr>
          <w:rFonts w:cs="David" w:hint="cs"/>
          <w:rtl/>
        </w:rPr>
      </w:pPr>
      <w:r w:rsidRPr="009D4CCC">
        <w:rPr>
          <w:rFonts w:cs="David" w:hint="cs"/>
          <w:rtl/>
        </w:rPr>
        <w:tab/>
        <w:t xml:space="preserve"> זה ישתנה, כי כולנו מבינים שפה יש עבודת עיבוד שצריך לעשות בעניין הזה.</w:t>
      </w:r>
    </w:p>
    <w:p w14:paraId="1A1AAA7C" w14:textId="77777777" w:rsidR="009D4CCC" w:rsidRPr="009D4CCC" w:rsidRDefault="009D4CCC" w:rsidP="009D4CCC">
      <w:pPr>
        <w:bidi/>
        <w:jc w:val="both"/>
        <w:rPr>
          <w:rFonts w:cs="David" w:hint="cs"/>
          <w:rtl/>
        </w:rPr>
      </w:pPr>
    </w:p>
    <w:p w14:paraId="0C0B0AD3" w14:textId="77777777" w:rsidR="009D4CCC" w:rsidRPr="009D4CCC" w:rsidRDefault="009D4CCC" w:rsidP="009D4CCC">
      <w:pPr>
        <w:bidi/>
        <w:jc w:val="both"/>
        <w:rPr>
          <w:rFonts w:cs="David" w:hint="cs"/>
          <w:rtl/>
        </w:rPr>
      </w:pPr>
      <w:r w:rsidRPr="009D4CCC">
        <w:rPr>
          <w:rFonts w:cs="David" w:hint="cs"/>
          <w:u w:val="single"/>
          <w:rtl/>
        </w:rPr>
        <w:t>איל זנדברג:</w:t>
      </w:r>
    </w:p>
    <w:p w14:paraId="1EAB07D6" w14:textId="77777777" w:rsidR="009D4CCC" w:rsidRPr="009D4CCC" w:rsidRDefault="009D4CCC" w:rsidP="009D4CCC">
      <w:pPr>
        <w:bidi/>
        <w:jc w:val="both"/>
        <w:rPr>
          <w:rFonts w:cs="David" w:hint="cs"/>
          <w:rtl/>
        </w:rPr>
      </w:pPr>
    </w:p>
    <w:p w14:paraId="225865A6" w14:textId="77777777" w:rsidR="009D4CCC" w:rsidRPr="009D4CCC" w:rsidRDefault="009D4CCC" w:rsidP="009D4CCC">
      <w:pPr>
        <w:bidi/>
        <w:jc w:val="both"/>
        <w:rPr>
          <w:rFonts w:cs="David" w:hint="cs"/>
          <w:rtl/>
        </w:rPr>
      </w:pPr>
      <w:r w:rsidRPr="009D4CCC">
        <w:rPr>
          <w:rFonts w:cs="David" w:hint="cs"/>
          <w:rtl/>
        </w:rPr>
        <w:tab/>
        <w:t>יש שחושבים שהנוסח הזה הוא בסדר.</w:t>
      </w:r>
    </w:p>
    <w:p w14:paraId="34406108" w14:textId="77777777" w:rsidR="009D4CCC" w:rsidRPr="009D4CCC" w:rsidRDefault="009D4CCC" w:rsidP="009D4CCC">
      <w:pPr>
        <w:bidi/>
        <w:jc w:val="both"/>
        <w:rPr>
          <w:rFonts w:cs="David" w:hint="cs"/>
          <w:rtl/>
        </w:rPr>
      </w:pPr>
    </w:p>
    <w:p w14:paraId="24D72D93" w14:textId="77777777" w:rsidR="009D4CCC" w:rsidRPr="009D4CCC" w:rsidRDefault="009D4CCC" w:rsidP="009D4CCC">
      <w:pPr>
        <w:bidi/>
        <w:jc w:val="both"/>
        <w:rPr>
          <w:rFonts w:cs="David" w:hint="cs"/>
          <w:u w:val="single"/>
          <w:rtl/>
        </w:rPr>
      </w:pPr>
      <w:r w:rsidRPr="009D4CCC">
        <w:rPr>
          <w:rFonts w:cs="David" w:hint="cs"/>
          <w:u w:val="single"/>
          <w:rtl/>
        </w:rPr>
        <w:t>היו</w:t>
      </w:r>
      <w:r w:rsidRPr="009D4CCC">
        <w:rPr>
          <w:rFonts w:cs="David"/>
          <w:u w:val="single"/>
          <w:rtl/>
        </w:rPr>
        <w:t>"</w:t>
      </w:r>
      <w:r w:rsidRPr="009D4CCC">
        <w:rPr>
          <w:rFonts w:cs="David" w:hint="cs"/>
          <w:u w:val="single"/>
          <w:rtl/>
        </w:rPr>
        <w:t>ר יריב לוין:</w:t>
      </w:r>
    </w:p>
    <w:p w14:paraId="6DFC26AF" w14:textId="77777777" w:rsidR="009D4CCC" w:rsidRPr="009D4CCC" w:rsidRDefault="009D4CCC" w:rsidP="009D4CCC">
      <w:pPr>
        <w:bidi/>
        <w:jc w:val="both"/>
        <w:rPr>
          <w:rFonts w:cs="David" w:hint="cs"/>
          <w:u w:val="single"/>
          <w:rtl/>
        </w:rPr>
      </w:pPr>
    </w:p>
    <w:p w14:paraId="7D64EFF2" w14:textId="77777777" w:rsidR="009D4CCC" w:rsidRPr="009D4CCC" w:rsidRDefault="009D4CCC" w:rsidP="009D4CCC">
      <w:pPr>
        <w:bidi/>
        <w:jc w:val="both"/>
        <w:rPr>
          <w:rFonts w:cs="David" w:hint="cs"/>
          <w:rtl/>
        </w:rPr>
      </w:pPr>
      <w:r w:rsidRPr="009D4CCC">
        <w:rPr>
          <w:rFonts w:cs="David" w:hint="cs"/>
          <w:rtl/>
        </w:rPr>
        <w:tab/>
        <w:t>אני נוטה לומר שהעמדה המקצועית הזאת שזה לא מכסה בדיוק את כל הפינות, כנראה, יש לה על מה לסמוך. אתם ללבן את הנקודה הזאת. זאת בעיקר סוגיה מקצועית שלכם.</w:t>
      </w:r>
    </w:p>
    <w:p w14:paraId="2456182B" w14:textId="77777777" w:rsidR="009D4CCC" w:rsidRPr="009D4CCC" w:rsidRDefault="009D4CCC" w:rsidP="009D4CCC">
      <w:pPr>
        <w:bidi/>
        <w:jc w:val="both"/>
        <w:rPr>
          <w:rFonts w:cs="David" w:hint="cs"/>
          <w:rtl/>
        </w:rPr>
      </w:pPr>
    </w:p>
    <w:p w14:paraId="15E9E9D6" w14:textId="77777777" w:rsidR="009D4CCC" w:rsidRPr="009D4CCC" w:rsidRDefault="009D4CCC" w:rsidP="009D4CCC">
      <w:pPr>
        <w:bidi/>
        <w:jc w:val="both"/>
        <w:rPr>
          <w:rFonts w:cs="David" w:hint="cs"/>
          <w:rtl/>
        </w:rPr>
      </w:pPr>
      <w:r w:rsidRPr="009D4CCC">
        <w:rPr>
          <w:rFonts w:cs="David" w:hint="cs"/>
          <w:u w:val="single"/>
          <w:rtl/>
        </w:rPr>
        <w:t>איל זנדברג:</w:t>
      </w:r>
    </w:p>
    <w:p w14:paraId="49BC83C5" w14:textId="77777777" w:rsidR="009D4CCC" w:rsidRPr="009D4CCC" w:rsidRDefault="009D4CCC" w:rsidP="009D4CCC">
      <w:pPr>
        <w:bidi/>
        <w:jc w:val="both"/>
        <w:rPr>
          <w:rFonts w:cs="David" w:hint="cs"/>
          <w:rtl/>
        </w:rPr>
      </w:pPr>
    </w:p>
    <w:p w14:paraId="6017EBEA" w14:textId="77777777" w:rsidR="009D4CCC" w:rsidRPr="009D4CCC" w:rsidRDefault="009D4CCC" w:rsidP="009D4CCC">
      <w:pPr>
        <w:bidi/>
        <w:jc w:val="both"/>
        <w:rPr>
          <w:rFonts w:cs="David" w:hint="cs"/>
          <w:rtl/>
        </w:rPr>
      </w:pPr>
      <w:r w:rsidRPr="009D4CCC">
        <w:rPr>
          <w:rFonts w:cs="David" w:hint="cs"/>
          <w:rtl/>
        </w:rPr>
        <w:tab/>
        <w:t xml:space="preserve">השקענו בזה שעות ישיבה רבות. </w:t>
      </w:r>
    </w:p>
    <w:p w14:paraId="10C25790" w14:textId="77777777" w:rsidR="009D4CCC" w:rsidRPr="009D4CCC" w:rsidRDefault="009D4CCC" w:rsidP="009D4CCC">
      <w:pPr>
        <w:bidi/>
        <w:jc w:val="both"/>
        <w:rPr>
          <w:rFonts w:cs="David" w:hint="cs"/>
          <w:rtl/>
        </w:rPr>
      </w:pPr>
    </w:p>
    <w:p w14:paraId="0AA5E3D7" w14:textId="77777777" w:rsidR="009D4CCC" w:rsidRPr="009D4CCC" w:rsidRDefault="009D4CCC" w:rsidP="009D4CCC">
      <w:pPr>
        <w:bidi/>
        <w:jc w:val="both"/>
        <w:rPr>
          <w:rFonts w:cs="David" w:hint="cs"/>
          <w:u w:val="single"/>
          <w:rtl/>
        </w:rPr>
      </w:pPr>
      <w:r w:rsidRPr="009D4CCC">
        <w:rPr>
          <w:rFonts w:cs="David" w:hint="cs"/>
          <w:u w:val="single"/>
          <w:rtl/>
        </w:rPr>
        <w:t>היו</w:t>
      </w:r>
      <w:r w:rsidRPr="009D4CCC">
        <w:rPr>
          <w:rFonts w:cs="David"/>
          <w:u w:val="single"/>
          <w:rtl/>
        </w:rPr>
        <w:t>"</w:t>
      </w:r>
      <w:r w:rsidRPr="009D4CCC">
        <w:rPr>
          <w:rFonts w:cs="David" w:hint="cs"/>
          <w:u w:val="single"/>
          <w:rtl/>
        </w:rPr>
        <w:t>ר יריב לוין:</w:t>
      </w:r>
    </w:p>
    <w:p w14:paraId="19226F3F" w14:textId="77777777" w:rsidR="009D4CCC" w:rsidRPr="009D4CCC" w:rsidRDefault="009D4CCC" w:rsidP="009D4CCC">
      <w:pPr>
        <w:bidi/>
        <w:jc w:val="both"/>
        <w:rPr>
          <w:rFonts w:cs="David" w:hint="cs"/>
          <w:u w:val="single"/>
          <w:rtl/>
        </w:rPr>
      </w:pPr>
    </w:p>
    <w:p w14:paraId="591289F2" w14:textId="77777777" w:rsidR="009D4CCC" w:rsidRPr="009D4CCC" w:rsidRDefault="009D4CCC" w:rsidP="009D4CCC">
      <w:pPr>
        <w:bidi/>
        <w:jc w:val="both"/>
        <w:rPr>
          <w:rFonts w:cs="David" w:hint="cs"/>
          <w:rtl/>
        </w:rPr>
      </w:pPr>
      <w:r w:rsidRPr="009D4CCC">
        <w:rPr>
          <w:rFonts w:cs="David" w:hint="cs"/>
          <w:rtl/>
        </w:rPr>
        <w:tab/>
        <w:t xml:space="preserve"> אתם צריכים לבוא עם פורמולה שסוגרת את מה שאנחנו רוצים לסגור כאן.</w:t>
      </w:r>
    </w:p>
    <w:p w14:paraId="3742DC63" w14:textId="77777777" w:rsidR="009D4CCC" w:rsidRPr="009D4CCC" w:rsidRDefault="009D4CCC" w:rsidP="009D4CCC">
      <w:pPr>
        <w:bidi/>
        <w:jc w:val="both"/>
        <w:rPr>
          <w:rFonts w:cs="David" w:hint="cs"/>
          <w:rtl/>
        </w:rPr>
      </w:pPr>
    </w:p>
    <w:p w14:paraId="1B0D82C8" w14:textId="77777777" w:rsidR="009D4CCC" w:rsidRPr="009D4CCC" w:rsidRDefault="009D4CCC" w:rsidP="009D4CCC">
      <w:pPr>
        <w:bidi/>
        <w:jc w:val="both"/>
        <w:rPr>
          <w:rFonts w:cs="David" w:hint="cs"/>
          <w:rtl/>
        </w:rPr>
      </w:pPr>
      <w:r w:rsidRPr="009D4CCC">
        <w:rPr>
          <w:rFonts w:cs="David" w:hint="cs"/>
          <w:u w:val="single"/>
          <w:rtl/>
        </w:rPr>
        <w:t>ארבל אסטרחן:</w:t>
      </w:r>
    </w:p>
    <w:p w14:paraId="705EEAB3" w14:textId="77777777" w:rsidR="009D4CCC" w:rsidRPr="009D4CCC" w:rsidRDefault="009D4CCC" w:rsidP="009D4CCC">
      <w:pPr>
        <w:bidi/>
        <w:jc w:val="both"/>
        <w:rPr>
          <w:rFonts w:cs="David" w:hint="cs"/>
          <w:rtl/>
        </w:rPr>
      </w:pPr>
    </w:p>
    <w:p w14:paraId="045ED023" w14:textId="77777777" w:rsidR="009D4CCC" w:rsidRPr="009D4CCC" w:rsidRDefault="009D4CCC" w:rsidP="009D4CCC">
      <w:pPr>
        <w:bidi/>
        <w:jc w:val="both"/>
        <w:rPr>
          <w:rFonts w:cs="David" w:hint="cs"/>
          <w:rtl/>
        </w:rPr>
      </w:pPr>
      <w:r w:rsidRPr="009D4CCC">
        <w:rPr>
          <w:rFonts w:cs="David" w:hint="cs"/>
          <w:rtl/>
        </w:rPr>
        <w:tab/>
        <w:t xml:space="preserve">המינוחים האלה טובים, אבל הסעיף הזה שאומר שהממשלה לא תחתום כל עוד- - </w:t>
      </w:r>
    </w:p>
    <w:p w14:paraId="446392F9" w14:textId="77777777" w:rsidR="009D4CCC" w:rsidRPr="009D4CCC" w:rsidRDefault="009D4CCC" w:rsidP="009D4CCC">
      <w:pPr>
        <w:bidi/>
        <w:jc w:val="both"/>
        <w:rPr>
          <w:rFonts w:cs="David" w:hint="cs"/>
          <w:rtl/>
        </w:rPr>
      </w:pPr>
    </w:p>
    <w:p w14:paraId="3B0A4681" w14:textId="77777777" w:rsidR="009D4CCC" w:rsidRPr="009D4CCC" w:rsidRDefault="009D4CCC" w:rsidP="009D4CCC">
      <w:pPr>
        <w:bidi/>
        <w:jc w:val="both"/>
        <w:rPr>
          <w:rFonts w:cs="David"/>
          <w:u w:val="single"/>
        </w:rPr>
      </w:pPr>
      <w:r w:rsidRPr="009D4CCC">
        <w:rPr>
          <w:rFonts w:cs="David" w:hint="cs"/>
          <w:u w:val="single"/>
          <w:rtl/>
        </w:rPr>
        <w:t>היו"ר יריב לוין:</w:t>
      </w:r>
    </w:p>
    <w:p w14:paraId="143F99DC" w14:textId="77777777" w:rsidR="009D4CCC" w:rsidRPr="009D4CCC" w:rsidRDefault="009D4CCC" w:rsidP="009D4CCC">
      <w:pPr>
        <w:bidi/>
        <w:jc w:val="both"/>
        <w:rPr>
          <w:rFonts w:cs="David" w:hint="cs"/>
          <w:u w:val="single"/>
          <w:rtl/>
        </w:rPr>
      </w:pPr>
    </w:p>
    <w:p w14:paraId="66FE3BFA" w14:textId="77777777" w:rsidR="009D4CCC" w:rsidRPr="009D4CCC" w:rsidRDefault="009D4CCC" w:rsidP="009D4CCC">
      <w:pPr>
        <w:bidi/>
        <w:jc w:val="both"/>
        <w:rPr>
          <w:rFonts w:cs="David" w:hint="cs"/>
          <w:rtl/>
        </w:rPr>
      </w:pPr>
      <w:r w:rsidRPr="009D4CCC">
        <w:rPr>
          <w:rFonts w:cs="David" w:hint="cs"/>
          <w:rtl/>
        </w:rPr>
        <w:tab/>
        <w:t>הוא צריך להיות, זה ברור, אין שאלה בכלל.</w:t>
      </w:r>
    </w:p>
    <w:p w14:paraId="424FC25B" w14:textId="77777777" w:rsidR="009D4CCC" w:rsidRPr="009D4CCC" w:rsidRDefault="009D4CCC" w:rsidP="009D4CCC">
      <w:pPr>
        <w:bidi/>
        <w:jc w:val="both"/>
        <w:rPr>
          <w:rFonts w:cs="David" w:hint="cs"/>
          <w:rtl/>
        </w:rPr>
      </w:pPr>
    </w:p>
    <w:p w14:paraId="08E0036A" w14:textId="77777777" w:rsidR="009D4CCC" w:rsidRPr="009D4CCC" w:rsidRDefault="009D4CCC" w:rsidP="009D4CCC">
      <w:pPr>
        <w:bidi/>
        <w:jc w:val="both"/>
        <w:rPr>
          <w:rFonts w:cs="David" w:hint="cs"/>
          <w:u w:val="single"/>
          <w:rtl/>
        </w:rPr>
      </w:pPr>
      <w:r w:rsidRPr="009D4CCC">
        <w:rPr>
          <w:rFonts w:cs="David" w:hint="cs"/>
          <w:u w:val="single"/>
          <w:rtl/>
        </w:rPr>
        <w:t>ארבל אסטרחן:</w:t>
      </w:r>
    </w:p>
    <w:p w14:paraId="14EFB1A2" w14:textId="77777777" w:rsidR="009D4CCC" w:rsidRPr="009D4CCC" w:rsidRDefault="009D4CCC" w:rsidP="009D4CCC">
      <w:pPr>
        <w:bidi/>
        <w:jc w:val="both"/>
        <w:rPr>
          <w:rFonts w:cs="David" w:hint="cs"/>
          <w:rtl/>
        </w:rPr>
      </w:pPr>
    </w:p>
    <w:p w14:paraId="4A7E4933" w14:textId="77777777" w:rsidR="009D4CCC" w:rsidRPr="009D4CCC" w:rsidRDefault="009D4CCC" w:rsidP="009D4CCC">
      <w:pPr>
        <w:bidi/>
        <w:jc w:val="both"/>
        <w:rPr>
          <w:rFonts w:cs="David" w:hint="cs"/>
          <w:rtl/>
        </w:rPr>
      </w:pPr>
      <w:r w:rsidRPr="009D4CCC">
        <w:rPr>
          <w:rFonts w:cs="David" w:hint="cs"/>
          <w:rtl/>
        </w:rPr>
        <w:tab/>
        <w:t xml:space="preserve">התיקון הבא הוא לסעיף 87 </w:t>
      </w:r>
      <w:r w:rsidRPr="009D4CCC">
        <w:rPr>
          <w:rFonts w:cs="David"/>
          <w:rtl/>
        </w:rPr>
        <w:t>–</w:t>
      </w:r>
      <w:r w:rsidRPr="009D4CCC">
        <w:rPr>
          <w:rFonts w:cs="David" w:hint="cs"/>
          <w:rtl/>
        </w:rPr>
        <w:t xml:space="preserve"> מוצע למחוק אותו. הסעיף הזה אומר שמועמד יכול להתפטר בכל עת, ולכן הוא לא רלוונטי.</w:t>
      </w:r>
    </w:p>
    <w:p w14:paraId="69CB0FF4" w14:textId="77777777" w:rsidR="009D4CCC" w:rsidRPr="009D4CCC" w:rsidRDefault="009D4CCC" w:rsidP="009D4CCC">
      <w:pPr>
        <w:bidi/>
        <w:jc w:val="both"/>
        <w:rPr>
          <w:rFonts w:cs="David" w:hint="cs"/>
          <w:rtl/>
        </w:rPr>
      </w:pPr>
    </w:p>
    <w:p w14:paraId="2E2FE918" w14:textId="77777777" w:rsidR="009D4CCC" w:rsidRPr="009D4CCC" w:rsidRDefault="009D4CCC" w:rsidP="009D4CCC">
      <w:pPr>
        <w:bidi/>
        <w:jc w:val="both"/>
        <w:rPr>
          <w:rFonts w:cs="David" w:hint="cs"/>
          <w:rtl/>
        </w:rPr>
      </w:pPr>
      <w:r w:rsidRPr="009D4CCC">
        <w:rPr>
          <w:rFonts w:cs="David" w:hint="cs"/>
          <w:rtl/>
        </w:rPr>
        <w:tab/>
        <w:t xml:space="preserve">גם סעיף 88 שמדבר על כך שהנבחרים נהנים מחסינות פרלמנטרית מיום הבחירות </w:t>
      </w:r>
      <w:r w:rsidRPr="009D4CCC">
        <w:rPr>
          <w:rFonts w:cs="David"/>
          <w:rtl/>
        </w:rPr>
        <w:t>–</w:t>
      </w:r>
      <w:r w:rsidRPr="009D4CCC">
        <w:rPr>
          <w:rFonts w:cs="David" w:hint="cs"/>
          <w:rtl/>
        </w:rPr>
        <w:t xml:space="preserve"> יימחק.</w:t>
      </w:r>
    </w:p>
    <w:p w14:paraId="7F0E154E" w14:textId="77777777" w:rsidR="009D4CCC" w:rsidRPr="009D4CCC" w:rsidRDefault="009D4CCC" w:rsidP="009D4CCC">
      <w:pPr>
        <w:bidi/>
        <w:jc w:val="both"/>
        <w:rPr>
          <w:rFonts w:cs="David" w:hint="cs"/>
          <w:rtl/>
        </w:rPr>
      </w:pPr>
    </w:p>
    <w:p w14:paraId="5A545E80" w14:textId="77777777" w:rsidR="009D4CCC" w:rsidRPr="009D4CCC" w:rsidRDefault="009D4CCC" w:rsidP="009D4CCC">
      <w:pPr>
        <w:bidi/>
        <w:jc w:val="both"/>
        <w:rPr>
          <w:rFonts w:cs="David" w:hint="cs"/>
          <w:rtl/>
        </w:rPr>
      </w:pPr>
      <w:r w:rsidRPr="009D4CCC">
        <w:rPr>
          <w:rFonts w:cs="David" w:hint="cs"/>
          <w:rtl/>
        </w:rPr>
        <w:tab/>
        <w:t xml:space="preserve">הסעיף הבא הוא סעיף 92(ב): זה סעיף שמדבר על תעמולה בין חיילים </w:t>
      </w:r>
      <w:r w:rsidRPr="009D4CCC">
        <w:rPr>
          <w:rFonts w:cs="David"/>
          <w:rtl/>
        </w:rPr>
        <w:t>–</w:t>
      </w:r>
      <w:r w:rsidRPr="009D4CCC">
        <w:rPr>
          <w:rFonts w:cs="David" w:hint="cs"/>
          <w:rtl/>
        </w:rPr>
        <w:t xml:space="preserve"> היום קובע סעיף קטן (ב): "בא כוח רשימת מועמדים רשאי להגיש לוועדה המרכזית את שם הרשימה, כתובתה ומספר הטלפון שלה, ואלה יפורסמו במחנות צה"ל". מוצע: "ההסכם שיובא לאישור במשאל העם יוצג במחנות צה"ל". זה שוב בהמשך לסעיף שדובר בו קודם על פרסום ההסכם והעמדתו לעיון הציבור.</w:t>
      </w:r>
    </w:p>
    <w:p w14:paraId="71BA366E" w14:textId="77777777" w:rsidR="009D4CCC" w:rsidRPr="009D4CCC" w:rsidRDefault="009D4CCC" w:rsidP="009D4CCC">
      <w:pPr>
        <w:bidi/>
        <w:jc w:val="both"/>
        <w:rPr>
          <w:rFonts w:cs="David" w:hint="cs"/>
          <w:rtl/>
        </w:rPr>
      </w:pPr>
    </w:p>
    <w:p w14:paraId="0FC70350" w14:textId="77777777" w:rsidR="009D4CCC" w:rsidRPr="009D4CCC" w:rsidRDefault="009D4CCC" w:rsidP="009D4CCC">
      <w:pPr>
        <w:bidi/>
        <w:jc w:val="both"/>
        <w:rPr>
          <w:rFonts w:cs="David" w:hint="cs"/>
          <w:rtl/>
        </w:rPr>
      </w:pPr>
      <w:r w:rsidRPr="009D4CCC">
        <w:rPr>
          <w:rFonts w:cs="David" w:hint="cs"/>
          <w:u w:val="single"/>
          <w:rtl/>
        </w:rPr>
        <w:t>אורלי עדס:</w:t>
      </w:r>
    </w:p>
    <w:p w14:paraId="60D6D686" w14:textId="77777777" w:rsidR="009D4CCC" w:rsidRPr="009D4CCC" w:rsidRDefault="009D4CCC" w:rsidP="009D4CCC">
      <w:pPr>
        <w:bidi/>
        <w:jc w:val="both"/>
        <w:rPr>
          <w:rFonts w:cs="David" w:hint="cs"/>
          <w:rtl/>
        </w:rPr>
      </w:pPr>
    </w:p>
    <w:p w14:paraId="2CF0B0F1" w14:textId="77777777" w:rsidR="009D4CCC" w:rsidRPr="009D4CCC" w:rsidRDefault="009D4CCC" w:rsidP="009D4CCC">
      <w:pPr>
        <w:bidi/>
        <w:jc w:val="both"/>
        <w:rPr>
          <w:rFonts w:cs="David" w:hint="cs"/>
          <w:rtl/>
        </w:rPr>
      </w:pPr>
      <w:r w:rsidRPr="009D4CCC">
        <w:rPr>
          <w:rFonts w:cs="David" w:hint="cs"/>
          <w:rtl/>
        </w:rPr>
        <w:tab/>
        <w:t xml:space="preserve">האם אתם רוצים לשקול לאפשר לציבור לשאול שאלות על ההסכם ולהנחות אותו למי לפנות. יש אפשרות להציג סמוך להסכם רשימה של הסיעות עם העמדות שלהן </w:t>
      </w:r>
      <w:r w:rsidRPr="009D4CCC">
        <w:rPr>
          <w:rFonts w:cs="David"/>
          <w:rtl/>
        </w:rPr>
        <w:t>–</w:t>
      </w:r>
      <w:r w:rsidRPr="009D4CCC">
        <w:rPr>
          <w:rFonts w:cs="David" w:hint="cs"/>
          <w:rtl/>
        </w:rPr>
        <w:t xml:space="preserve"> בעד ונגד ומספרי טלפון. זאת בעצם הסיבה ששמים את רשימות המועמדים. </w:t>
      </w:r>
    </w:p>
    <w:p w14:paraId="28C0D45C" w14:textId="77777777" w:rsidR="009D4CCC" w:rsidRPr="009D4CCC" w:rsidRDefault="009D4CCC" w:rsidP="009D4CCC">
      <w:pPr>
        <w:bidi/>
        <w:jc w:val="both"/>
        <w:rPr>
          <w:rFonts w:cs="David" w:hint="cs"/>
          <w:rtl/>
        </w:rPr>
      </w:pPr>
    </w:p>
    <w:p w14:paraId="089F99DA" w14:textId="77777777" w:rsidR="009D4CCC" w:rsidRPr="009D4CCC" w:rsidRDefault="009D4CCC" w:rsidP="009D4CCC">
      <w:pPr>
        <w:bidi/>
        <w:jc w:val="both"/>
        <w:rPr>
          <w:rFonts w:cs="David" w:hint="cs"/>
          <w:rtl/>
        </w:rPr>
      </w:pPr>
      <w:r w:rsidRPr="009D4CCC">
        <w:rPr>
          <w:rFonts w:cs="David" w:hint="cs"/>
          <w:u w:val="single"/>
          <w:rtl/>
        </w:rPr>
        <w:t>ארבל אסטרחן:</w:t>
      </w:r>
    </w:p>
    <w:p w14:paraId="6DDDFE29" w14:textId="77777777" w:rsidR="009D4CCC" w:rsidRPr="009D4CCC" w:rsidRDefault="009D4CCC" w:rsidP="009D4CCC">
      <w:pPr>
        <w:bidi/>
        <w:jc w:val="both"/>
        <w:rPr>
          <w:rFonts w:cs="David" w:hint="cs"/>
          <w:rtl/>
        </w:rPr>
      </w:pPr>
    </w:p>
    <w:p w14:paraId="786C4D0C" w14:textId="77777777" w:rsidR="009D4CCC" w:rsidRPr="009D4CCC" w:rsidRDefault="009D4CCC" w:rsidP="009D4CCC">
      <w:pPr>
        <w:bidi/>
        <w:jc w:val="both"/>
        <w:rPr>
          <w:rFonts w:cs="David" w:hint="cs"/>
          <w:rtl/>
        </w:rPr>
      </w:pPr>
      <w:r w:rsidRPr="009D4CCC">
        <w:rPr>
          <w:rFonts w:cs="David" w:hint="cs"/>
          <w:rtl/>
        </w:rPr>
        <w:tab/>
        <w:t>אבל זה לא רק פה, זה כבר קודם בספריות וברשויות המקומיות.</w:t>
      </w:r>
    </w:p>
    <w:p w14:paraId="6DD4C3C3" w14:textId="77777777" w:rsidR="009D4CCC" w:rsidRPr="009D4CCC" w:rsidRDefault="009D4CCC" w:rsidP="009D4CCC">
      <w:pPr>
        <w:bidi/>
        <w:jc w:val="both"/>
        <w:rPr>
          <w:rFonts w:cs="David" w:hint="cs"/>
          <w:rtl/>
        </w:rPr>
      </w:pPr>
    </w:p>
    <w:p w14:paraId="1666FA2A" w14:textId="77777777" w:rsidR="009D4CCC" w:rsidRPr="009D4CCC" w:rsidRDefault="009D4CCC" w:rsidP="009D4CCC">
      <w:pPr>
        <w:bidi/>
        <w:jc w:val="both"/>
        <w:rPr>
          <w:rFonts w:cs="David" w:hint="cs"/>
          <w:u w:val="single"/>
          <w:rtl/>
        </w:rPr>
      </w:pPr>
      <w:r w:rsidRPr="009D4CCC">
        <w:rPr>
          <w:rFonts w:cs="David" w:hint="cs"/>
          <w:u w:val="single"/>
          <w:rtl/>
        </w:rPr>
        <w:t>היו</w:t>
      </w:r>
      <w:r w:rsidRPr="009D4CCC">
        <w:rPr>
          <w:rFonts w:cs="David"/>
          <w:u w:val="single"/>
          <w:rtl/>
        </w:rPr>
        <w:t>"</w:t>
      </w:r>
      <w:r w:rsidRPr="009D4CCC">
        <w:rPr>
          <w:rFonts w:cs="David" w:hint="cs"/>
          <w:u w:val="single"/>
          <w:rtl/>
        </w:rPr>
        <w:t>ר יריב לוין:</w:t>
      </w:r>
    </w:p>
    <w:p w14:paraId="0797ED83" w14:textId="77777777" w:rsidR="009D4CCC" w:rsidRPr="009D4CCC" w:rsidRDefault="009D4CCC" w:rsidP="009D4CCC">
      <w:pPr>
        <w:bidi/>
        <w:jc w:val="both"/>
        <w:rPr>
          <w:rFonts w:cs="David" w:hint="cs"/>
          <w:u w:val="single"/>
          <w:rtl/>
        </w:rPr>
      </w:pPr>
    </w:p>
    <w:p w14:paraId="6A7F5C4E" w14:textId="77777777" w:rsidR="009D4CCC" w:rsidRPr="009D4CCC" w:rsidRDefault="009D4CCC" w:rsidP="009D4CCC">
      <w:pPr>
        <w:bidi/>
        <w:jc w:val="both"/>
        <w:rPr>
          <w:rFonts w:cs="David" w:hint="cs"/>
          <w:rtl/>
        </w:rPr>
      </w:pPr>
      <w:r w:rsidRPr="009D4CCC">
        <w:rPr>
          <w:rFonts w:cs="David" w:hint="cs"/>
          <w:rtl/>
        </w:rPr>
        <w:tab/>
        <w:t xml:space="preserve">אני מציע שלא. תהיה מספיק תעמולה ומספיק פרסום, ומי שירצה לשמוע עמדות יוכל לשמוע אותן. אני לא מציע להיכנס לכל העניין הזה, מיותר לגמרי. ננסה לעשות את החיים המורכבים פשוטים ככל האפשר במקום שאפשר. </w:t>
      </w:r>
    </w:p>
    <w:p w14:paraId="33051280" w14:textId="77777777" w:rsidR="009D4CCC" w:rsidRPr="009D4CCC" w:rsidRDefault="009D4CCC" w:rsidP="009D4CCC">
      <w:pPr>
        <w:bidi/>
        <w:jc w:val="both"/>
        <w:rPr>
          <w:rFonts w:cs="David" w:hint="cs"/>
          <w:rtl/>
        </w:rPr>
      </w:pPr>
    </w:p>
    <w:p w14:paraId="64A37D22" w14:textId="77777777" w:rsidR="009D4CCC" w:rsidRPr="009D4CCC" w:rsidRDefault="009D4CCC" w:rsidP="009D4CCC">
      <w:pPr>
        <w:bidi/>
        <w:jc w:val="both"/>
        <w:rPr>
          <w:rFonts w:cs="David" w:hint="cs"/>
          <w:rtl/>
        </w:rPr>
      </w:pPr>
      <w:r w:rsidRPr="009D4CCC">
        <w:rPr>
          <w:rFonts w:cs="David" w:hint="cs"/>
          <w:u w:val="single"/>
          <w:rtl/>
        </w:rPr>
        <w:t>ארבל אסטרחן:</w:t>
      </w:r>
    </w:p>
    <w:p w14:paraId="6F0469E0" w14:textId="77777777" w:rsidR="009D4CCC" w:rsidRPr="009D4CCC" w:rsidRDefault="009D4CCC" w:rsidP="009D4CCC">
      <w:pPr>
        <w:bidi/>
        <w:jc w:val="both"/>
        <w:rPr>
          <w:rFonts w:cs="David" w:hint="cs"/>
          <w:rtl/>
        </w:rPr>
      </w:pPr>
    </w:p>
    <w:p w14:paraId="175E9F21" w14:textId="77777777" w:rsidR="009D4CCC" w:rsidRPr="009D4CCC" w:rsidRDefault="009D4CCC" w:rsidP="009D4CCC">
      <w:pPr>
        <w:bidi/>
        <w:jc w:val="both"/>
        <w:rPr>
          <w:rFonts w:cs="David" w:hint="cs"/>
          <w:rtl/>
        </w:rPr>
      </w:pPr>
      <w:r w:rsidRPr="009D4CCC">
        <w:rPr>
          <w:rFonts w:cs="David" w:hint="cs"/>
          <w:rtl/>
        </w:rPr>
        <w:tab/>
        <w:t xml:space="preserve">סעיף 104 </w:t>
      </w:r>
      <w:r w:rsidRPr="009D4CCC">
        <w:rPr>
          <w:rFonts w:cs="David"/>
          <w:rtl/>
        </w:rPr>
        <w:t>–</w:t>
      </w:r>
      <w:r w:rsidRPr="009D4CCC">
        <w:rPr>
          <w:rFonts w:cs="David" w:hint="cs"/>
          <w:rtl/>
        </w:rPr>
        <w:t xml:space="preserve"> העמדה לעיון. היום הוא אומר: "לאחר שאושרו רשימות המועמדים ישלח יושב ראש הוועדה המרכזית- -</w:t>
      </w:r>
    </w:p>
    <w:p w14:paraId="240B6611" w14:textId="77777777" w:rsidR="009D4CCC" w:rsidRPr="009D4CCC" w:rsidRDefault="009D4CCC" w:rsidP="009D4CCC">
      <w:pPr>
        <w:bidi/>
        <w:jc w:val="both"/>
        <w:rPr>
          <w:rFonts w:cs="David" w:hint="cs"/>
          <w:rtl/>
        </w:rPr>
      </w:pPr>
    </w:p>
    <w:p w14:paraId="6457730A" w14:textId="77777777" w:rsidR="009D4CCC" w:rsidRPr="009D4CCC" w:rsidRDefault="009D4CCC" w:rsidP="009D4CCC">
      <w:pPr>
        <w:bidi/>
        <w:jc w:val="both"/>
        <w:rPr>
          <w:rFonts w:cs="David"/>
        </w:rPr>
      </w:pPr>
      <w:r w:rsidRPr="009D4CCC">
        <w:rPr>
          <w:rFonts w:cs="David" w:hint="cs"/>
          <w:u w:val="single"/>
          <w:rtl/>
        </w:rPr>
        <w:t>איל זנדברג:</w:t>
      </w:r>
    </w:p>
    <w:p w14:paraId="09E530CF" w14:textId="77777777" w:rsidR="009D4CCC" w:rsidRPr="009D4CCC" w:rsidRDefault="009D4CCC" w:rsidP="009D4CCC">
      <w:pPr>
        <w:bidi/>
        <w:jc w:val="both"/>
        <w:rPr>
          <w:rFonts w:cs="David" w:hint="cs"/>
          <w:rtl/>
        </w:rPr>
      </w:pPr>
    </w:p>
    <w:p w14:paraId="388E3770" w14:textId="77777777" w:rsidR="009D4CCC" w:rsidRPr="009D4CCC" w:rsidRDefault="009D4CCC" w:rsidP="009D4CCC">
      <w:pPr>
        <w:bidi/>
        <w:jc w:val="both"/>
        <w:rPr>
          <w:rFonts w:cs="David" w:hint="cs"/>
          <w:rtl/>
        </w:rPr>
      </w:pPr>
      <w:r w:rsidRPr="009D4CCC">
        <w:rPr>
          <w:rFonts w:cs="David" w:hint="cs"/>
          <w:rtl/>
        </w:rPr>
        <w:tab/>
        <w:t>זה בתוך הבחירות בכלי שיט.</w:t>
      </w:r>
    </w:p>
    <w:p w14:paraId="42F18D0B" w14:textId="77777777" w:rsidR="009D4CCC" w:rsidRPr="009D4CCC" w:rsidRDefault="009D4CCC" w:rsidP="009D4CCC">
      <w:pPr>
        <w:bidi/>
        <w:jc w:val="both"/>
        <w:rPr>
          <w:rFonts w:cs="David" w:hint="cs"/>
          <w:rtl/>
        </w:rPr>
      </w:pPr>
    </w:p>
    <w:p w14:paraId="47BCB22B" w14:textId="77777777" w:rsidR="009D4CCC" w:rsidRPr="009D4CCC" w:rsidRDefault="009D4CCC" w:rsidP="009D4CCC">
      <w:pPr>
        <w:bidi/>
        <w:jc w:val="both"/>
        <w:rPr>
          <w:rFonts w:cs="David" w:hint="cs"/>
          <w:u w:val="single"/>
          <w:rtl/>
        </w:rPr>
      </w:pPr>
      <w:r w:rsidRPr="009D4CCC">
        <w:rPr>
          <w:rFonts w:cs="David" w:hint="cs"/>
          <w:u w:val="single"/>
          <w:rtl/>
        </w:rPr>
        <w:t>ארבל אסטרחן:</w:t>
      </w:r>
    </w:p>
    <w:p w14:paraId="2D0BE6ED" w14:textId="77777777" w:rsidR="009D4CCC" w:rsidRPr="009D4CCC" w:rsidRDefault="009D4CCC" w:rsidP="009D4CCC">
      <w:pPr>
        <w:bidi/>
        <w:jc w:val="both"/>
        <w:rPr>
          <w:rFonts w:cs="David" w:hint="cs"/>
          <w:rtl/>
        </w:rPr>
      </w:pPr>
    </w:p>
    <w:p w14:paraId="3CA6DAA1" w14:textId="77777777" w:rsidR="009D4CCC" w:rsidRPr="009D4CCC" w:rsidRDefault="009D4CCC" w:rsidP="009D4CCC">
      <w:pPr>
        <w:bidi/>
        <w:jc w:val="both"/>
        <w:rPr>
          <w:rFonts w:cs="David" w:hint="cs"/>
          <w:rtl/>
        </w:rPr>
      </w:pPr>
      <w:r w:rsidRPr="009D4CCC">
        <w:rPr>
          <w:rFonts w:cs="David" w:hint="cs"/>
          <w:rtl/>
        </w:rPr>
        <w:tab/>
        <w:t xml:space="preserve"> נכון, זה בפרק י' </w:t>
      </w:r>
      <w:r w:rsidRPr="009D4CCC">
        <w:rPr>
          <w:rFonts w:cs="David"/>
          <w:rtl/>
        </w:rPr>
        <w:t>–</w:t>
      </w:r>
      <w:r w:rsidRPr="009D4CCC">
        <w:rPr>
          <w:rFonts w:cs="David" w:hint="cs"/>
          <w:rtl/>
        </w:rPr>
        <w:t xml:space="preserve"> הבחירות בכלי שיט. כתוב: " יושב ראש ועדת הבחירות המרכזית ישלח הודעה על האות והכינוי", וכולי. במקום זה מוצע: "יושב ראש הוועדה המרכזית ישלח לאחראים את ההסכם שיובא לאישור במשאל העם".</w:t>
      </w:r>
    </w:p>
    <w:p w14:paraId="681E25BB" w14:textId="77777777" w:rsidR="009D4CCC" w:rsidRPr="009D4CCC" w:rsidRDefault="009D4CCC" w:rsidP="009D4CCC">
      <w:pPr>
        <w:bidi/>
        <w:jc w:val="both"/>
        <w:rPr>
          <w:rFonts w:cs="David" w:hint="cs"/>
          <w:rtl/>
        </w:rPr>
      </w:pPr>
    </w:p>
    <w:p w14:paraId="679A6F91" w14:textId="77777777" w:rsidR="009D4CCC" w:rsidRPr="009D4CCC" w:rsidRDefault="009D4CCC" w:rsidP="009D4CCC">
      <w:pPr>
        <w:bidi/>
        <w:jc w:val="both"/>
        <w:rPr>
          <w:rFonts w:cs="David"/>
        </w:rPr>
      </w:pPr>
      <w:r w:rsidRPr="009D4CCC">
        <w:rPr>
          <w:rFonts w:cs="David" w:hint="cs"/>
          <w:u w:val="single"/>
          <w:rtl/>
        </w:rPr>
        <w:t>אורלי עדס:</w:t>
      </w:r>
    </w:p>
    <w:p w14:paraId="2AB6F873" w14:textId="77777777" w:rsidR="009D4CCC" w:rsidRPr="009D4CCC" w:rsidRDefault="009D4CCC" w:rsidP="009D4CCC">
      <w:pPr>
        <w:bidi/>
        <w:jc w:val="both"/>
        <w:rPr>
          <w:rFonts w:cs="David" w:hint="cs"/>
          <w:rtl/>
        </w:rPr>
      </w:pPr>
    </w:p>
    <w:p w14:paraId="48662766" w14:textId="77777777" w:rsidR="009D4CCC" w:rsidRPr="009D4CCC" w:rsidRDefault="009D4CCC" w:rsidP="009D4CCC">
      <w:pPr>
        <w:bidi/>
        <w:jc w:val="both"/>
        <w:rPr>
          <w:rFonts w:cs="David" w:hint="cs"/>
          <w:rtl/>
        </w:rPr>
      </w:pPr>
      <w:r w:rsidRPr="009D4CCC">
        <w:rPr>
          <w:rFonts w:cs="David" w:hint="cs"/>
          <w:rtl/>
        </w:rPr>
        <w:tab/>
        <w:t>הסעיף הזה חל גם על הנציגויות בחו"ל.</w:t>
      </w:r>
    </w:p>
    <w:p w14:paraId="120242CF" w14:textId="77777777" w:rsidR="009D4CCC" w:rsidRPr="009D4CCC" w:rsidRDefault="009D4CCC" w:rsidP="009D4CCC">
      <w:pPr>
        <w:bidi/>
        <w:jc w:val="both"/>
        <w:rPr>
          <w:rFonts w:cs="David" w:hint="cs"/>
          <w:rtl/>
        </w:rPr>
      </w:pPr>
    </w:p>
    <w:p w14:paraId="7BC9AF00" w14:textId="77777777" w:rsidR="009D4CCC" w:rsidRPr="009D4CCC" w:rsidRDefault="009D4CCC" w:rsidP="009D4CCC">
      <w:pPr>
        <w:bidi/>
        <w:jc w:val="both"/>
        <w:rPr>
          <w:rFonts w:cs="David" w:hint="cs"/>
          <w:u w:val="single"/>
          <w:rtl/>
        </w:rPr>
      </w:pPr>
      <w:r w:rsidRPr="009D4CCC">
        <w:rPr>
          <w:rFonts w:cs="David" w:hint="cs"/>
          <w:u w:val="single"/>
          <w:rtl/>
        </w:rPr>
        <w:t>ארבל אסטרחן:</w:t>
      </w:r>
    </w:p>
    <w:p w14:paraId="034B8EDC" w14:textId="77777777" w:rsidR="009D4CCC" w:rsidRPr="009D4CCC" w:rsidRDefault="009D4CCC" w:rsidP="009D4CCC">
      <w:pPr>
        <w:bidi/>
        <w:jc w:val="both"/>
        <w:rPr>
          <w:rFonts w:cs="David" w:hint="cs"/>
          <w:rtl/>
        </w:rPr>
      </w:pPr>
    </w:p>
    <w:p w14:paraId="04B44B24" w14:textId="77777777" w:rsidR="009D4CCC" w:rsidRPr="009D4CCC" w:rsidRDefault="009D4CCC" w:rsidP="009D4CCC">
      <w:pPr>
        <w:bidi/>
        <w:jc w:val="both"/>
        <w:rPr>
          <w:rFonts w:cs="David" w:hint="cs"/>
          <w:rtl/>
        </w:rPr>
      </w:pPr>
      <w:r w:rsidRPr="009D4CCC">
        <w:rPr>
          <w:rFonts w:cs="David" w:hint="cs"/>
          <w:rtl/>
        </w:rPr>
        <w:tab/>
        <w:t xml:space="preserve"> סעיף 110 מדבר עדיין על אופן ההצבעה בכלי שיט. היום מדובר על כך שהבוחר יכתוב על פתק את אות הרשימה או את האות עם הכינוי, ובמקום זה מוצע: "יכתוב הבוחר על פתק ההצבעה את המילים "בעד" או "נגד"". זאת גם התאמה טכנית לעניין משאל עם.</w:t>
      </w:r>
    </w:p>
    <w:p w14:paraId="13B366EB" w14:textId="77777777" w:rsidR="009D4CCC" w:rsidRPr="009D4CCC" w:rsidRDefault="009D4CCC" w:rsidP="009D4CCC">
      <w:pPr>
        <w:bidi/>
        <w:jc w:val="both"/>
        <w:rPr>
          <w:rFonts w:cs="David" w:hint="cs"/>
          <w:rtl/>
        </w:rPr>
      </w:pPr>
    </w:p>
    <w:p w14:paraId="648010BD" w14:textId="77777777" w:rsidR="009D4CCC" w:rsidRPr="009D4CCC" w:rsidRDefault="009D4CCC" w:rsidP="009D4CCC">
      <w:pPr>
        <w:bidi/>
        <w:jc w:val="both"/>
        <w:rPr>
          <w:rFonts w:cs="David" w:hint="cs"/>
          <w:rtl/>
        </w:rPr>
      </w:pPr>
      <w:r w:rsidRPr="009D4CCC">
        <w:rPr>
          <w:rFonts w:cs="David" w:hint="cs"/>
          <w:rtl/>
        </w:rPr>
        <w:tab/>
        <w:t xml:space="preserve">סעיף 116ג רבה מדבר על בחירות בבתי סוהר ובבתי מעצר, והוא מדבר על הרכב ועדות הקלפי, ושוב יש פה התאמה למה שדובר עליו בוועדות הקלפי הרגילות לאסירים: יהיו שם נציגי הסיעות המיוצגות בכנסת, וההרכב יהיה בהתאם לסעיף 21 שדיברנו עליו, לרבות הסיעות הנפרדות. אלה התיקונים לסעיף 116ג(א), (ג). </w:t>
      </w:r>
    </w:p>
    <w:p w14:paraId="200F0947" w14:textId="77777777" w:rsidR="009D4CCC" w:rsidRPr="009D4CCC" w:rsidRDefault="009D4CCC" w:rsidP="009D4CCC">
      <w:pPr>
        <w:bidi/>
        <w:jc w:val="both"/>
        <w:rPr>
          <w:rFonts w:cs="David" w:hint="cs"/>
          <w:rtl/>
        </w:rPr>
      </w:pPr>
    </w:p>
    <w:p w14:paraId="7BE3A615" w14:textId="77777777" w:rsidR="009D4CCC" w:rsidRPr="009D4CCC" w:rsidRDefault="009D4CCC" w:rsidP="009D4CCC">
      <w:pPr>
        <w:bidi/>
        <w:jc w:val="both"/>
        <w:rPr>
          <w:rFonts w:cs="David" w:hint="cs"/>
          <w:rtl/>
        </w:rPr>
      </w:pPr>
      <w:r w:rsidRPr="009D4CCC">
        <w:rPr>
          <w:rFonts w:cs="David" w:hint="cs"/>
          <w:rtl/>
        </w:rPr>
        <w:tab/>
        <w:t xml:space="preserve">הסעיף הבא הוא 116ד שמדבר על סדרי ההצבעה בבתי סוהר. מוצע למחוק את סעיף קטן (ו) שלפיו, "בתא ההצבעה תוצג הודעה על רשימות המועמדים בצירוף האות והכינוי" </w:t>
      </w:r>
      <w:r w:rsidRPr="009D4CCC">
        <w:rPr>
          <w:rFonts w:cs="David"/>
          <w:rtl/>
        </w:rPr>
        <w:t>–</w:t>
      </w:r>
      <w:r w:rsidRPr="009D4CCC">
        <w:rPr>
          <w:rFonts w:cs="David" w:hint="cs"/>
          <w:rtl/>
        </w:rPr>
        <w:t xml:space="preserve"> זה מיותר. </w:t>
      </w:r>
    </w:p>
    <w:p w14:paraId="676763CB" w14:textId="77777777" w:rsidR="009D4CCC" w:rsidRPr="009D4CCC" w:rsidRDefault="009D4CCC" w:rsidP="009D4CCC">
      <w:pPr>
        <w:bidi/>
        <w:jc w:val="both"/>
        <w:rPr>
          <w:rFonts w:cs="David" w:hint="cs"/>
          <w:rtl/>
        </w:rPr>
      </w:pPr>
    </w:p>
    <w:p w14:paraId="046C5FCE" w14:textId="77777777" w:rsidR="009D4CCC" w:rsidRPr="009D4CCC" w:rsidRDefault="009D4CCC" w:rsidP="009D4CCC">
      <w:pPr>
        <w:bidi/>
        <w:jc w:val="both"/>
        <w:rPr>
          <w:rFonts w:cs="David" w:hint="cs"/>
          <w:rtl/>
        </w:rPr>
      </w:pPr>
      <w:r w:rsidRPr="009D4CCC">
        <w:rPr>
          <w:rFonts w:cs="David" w:hint="cs"/>
          <w:rtl/>
        </w:rPr>
        <w:tab/>
        <w:t xml:space="preserve">סעיף 116ה שמדבר על תעמולת בחירות בבתי סוהר אומר היום שבכל בית סוהר, ובמידת האפשר גם בכל בית מעצר יותקן לוח שעליו שם הרשימה, כתובתה ומספר הטלפון. מוצע לקבוע: "יוצג ברבים ההסכם שיובא לאישור במשאל העם. אסירים ועצירים יהיו רשאים לעיין בהסכם האמור" </w:t>
      </w:r>
      <w:r w:rsidRPr="009D4CCC">
        <w:rPr>
          <w:rFonts w:cs="David"/>
          <w:rtl/>
        </w:rPr>
        <w:t>–</w:t>
      </w:r>
      <w:r w:rsidRPr="009D4CCC">
        <w:rPr>
          <w:rFonts w:cs="David" w:hint="cs"/>
          <w:rtl/>
        </w:rPr>
        <w:t xml:space="preserve"> שוב התאמות לכל מה שקשור להצגת ההסכם.</w:t>
      </w:r>
    </w:p>
    <w:p w14:paraId="4CA41B61" w14:textId="77777777" w:rsidR="009D4CCC" w:rsidRPr="009D4CCC" w:rsidRDefault="009D4CCC" w:rsidP="009D4CCC">
      <w:pPr>
        <w:bidi/>
        <w:jc w:val="both"/>
        <w:rPr>
          <w:rFonts w:cs="David" w:hint="cs"/>
          <w:rtl/>
        </w:rPr>
      </w:pPr>
    </w:p>
    <w:p w14:paraId="4EBB4542" w14:textId="77777777" w:rsidR="009D4CCC" w:rsidRPr="009D4CCC" w:rsidRDefault="009D4CCC" w:rsidP="009D4CCC">
      <w:pPr>
        <w:bidi/>
        <w:jc w:val="both"/>
        <w:rPr>
          <w:rFonts w:cs="David" w:hint="cs"/>
          <w:rtl/>
        </w:rPr>
      </w:pPr>
      <w:r w:rsidRPr="009D4CCC">
        <w:rPr>
          <w:rFonts w:cs="David" w:hint="cs"/>
          <w:rtl/>
        </w:rPr>
        <w:tab/>
        <w:t>סעיף 116יד נמצא בפרק של בחירות בבתי חולים ובמוסדות לאנשים המוגבלים בניידות. הוא מדבר על הרכב ועדות הקלפי: "ועדות הקלפי למאושפזים יורכבו מנציגי הסיעות המיוצגות בכנסת"- -</w:t>
      </w:r>
    </w:p>
    <w:p w14:paraId="015CD9D6" w14:textId="77777777" w:rsidR="009D4CCC" w:rsidRPr="009D4CCC" w:rsidRDefault="009D4CCC" w:rsidP="009D4CCC">
      <w:pPr>
        <w:bidi/>
        <w:jc w:val="both"/>
        <w:rPr>
          <w:rFonts w:cs="David" w:hint="cs"/>
          <w:rtl/>
        </w:rPr>
      </w:pPr>
    </w:p>
    <w:p w14:paraId="621D8696" w14:textId="77777777" w:rsidR="009D4CCC" w:rsidRPr="009D4CCC" w:rsidRDefault="009D4CCC" w:rsidP="009D4CCC">
      <w:pPr>
        <w:bidi/>
        <w:jc w:val="both"/>
        <w:rPr>
          <w:rFonts w:cs="David"/>
        </w:rPr>
      </w:pPr>
      <w:r w:rsidRPr="009D4CCC">
        <w:rPr>
          <w:rFonts w:cs="David" w:hint="cs"/>
          <w:u w:val="single"/>
          <w:rtl/>
        </w:rPr>
        <w:t>איל זנדברג:</w:t>
      </w:r>
    </w:p>
    <w:p w14:paraId="21C109E7" w14:textId="77777777" w:rsidR="009D4CCC" w:rsidRPr="009D4CCC" w:rsidRDefault="009D4CCC" w:rsidP="009D4CCC">
      <w:pPr>
        <w:bidi/>
        <w:jc w:val="both"/>
        <w:rPr>
          <w:rFonts w:cs="David" w:hint="cs"/>
          <w:rtl/>
        </w:rPr>
      </w:pPr>
    </w:p>
    <w:p w14:paraId="05A5A6F5" w14:textId="77777777" w:rsidR="009D4CCC" w:rsidRPr="009D4CCC" w:rsidRDefault="009D4CCC" w:rsidP="009D4CCC">
      <w:pPr>
        <w:bidi/>
        <w:jc w:val="both"/>
        <w:rPr>
          <w:rFonts w:cs="David" w:hint="cs"/>
          <w:rtl/>
        </w:rPr>
      </w:pPr>
      <w:r w:rsidRPr="009D4CCC">
        <w:rPr>
          <w:rFonts w:cs="David" w:hint="cs"/>
          <w:rtl/>
        </w:rPr>
        <w:tab/>
        <w:t>גם הסיעות הנפרדות?</w:t>
      </w:r>
    </w:p>
    <w:p w14:paraId="3F02B5C8" w14:textId="77777777" w:rsidR="009D4CCC" w:rsidRPr="009D4CCC" w:rsidRDefault="009D4CCC" w:rsidP="009D4CCC">
      <w:pPr>
        <w:bidi/>
        <w:jc w:val="both"/>
        <w:rPr>
          <w:rFonts w:cs="David" w:hint="cs"/>
          <w:rtl/>
        </w:rPr>
      </w:pPr>
    </w:p>
    <w:p w14:paraId="66049D02" w14:textId="77777777" w:rsidR="009D4CCC" w:rsidRPr="009D4CCC" w:rsidRDefault="009D4CCC" w:rsidP="009D4CCC">
      <w:pPr>
        <w:bidi/>
        <w:jc w:val="both"/>
        <w:rPr>
          <w:rFonts w:cs="David" w:hint="cs"/>
          <w:u w:val="single"/>
          <w:rtl/>
        </w:rPr>
      </w:pPr>
      <w:r w:rsidRPr="009D4CCC">
        <w:rPr>
          <w:rFonts w:cs="David" w:hint="cs"/>
          <w:u w:val="single"/>
          <w:rtl/>
        </w:rPr>
        <w:t>ארבל אסטרחן:</w:t>
      </w:r>
    </w:p>
    <w:p w14:paraId="5A085062" w14:textId="77777777" w:rsidR="009D4CCC" w:rsidRPr="009D4CCC" w:rsidRDefault="009D4CCC" w:rsidP="009D4CCC">
      <w:pPr>
        <w:bidi/>
        <w:jc w:val="both"/>
        <w:rPr>
          <w:rFonts w:cs="David" w:hint="cs"/>
          <w:rtl/>
        </w:rPr>
      </w:pPr>
    </w:p>
    <w:p w14:paraId="0C00A6B5" w14:textId="77777777" w:rsidR="009D4CCC" w:rsidRPr="009D4CCC" w:rsidRDefault="009D4CCC" w:rsidP="009D4CCC">
      <w:pPr>
        <w:bidi/>
        <w:jc w:val="both"/>
        <w:rPr>
          <w:rFonts w:cs="David" w:hint="cs"/>
          <w:rtl/>
        </w:rPr>
      </w:pPr>
      <w:r w:rsidRPr="009D4CCC">
        <w:rPr>
          <w:rFonts w:cs="David" w:hint="cs"/>
          <w:rtl/>
        </w:rPr>
        <w:tab/>
        <w:t xml:space="preserve"> כתוב: "ההרכב, לרבות היושב ראש ייקבע בהתאם להוראות סעיף 21(א). זאת ההפניה.</w:t>
      </w:r>
    </w:p>
    <w:p w14:paraId="10081ED6" w14:textId="77777777" w:rsidR="009D4CCC" w:rsidRPr="009D4CCC" w:rsidRDefault="009D4CCC" w:rsidP="009D4CCC">
      <w:pPr>
        <w:bidi/>
        <w:jc w:val="both"/>
        <w:rPr>
          <w:rFonts w:cs="David" w:hint="cs"/>
          <w:rtl/>
        </w:rPr>
      </w:pPr>
    </w:p>
    <w:p w14:paraId="2293AA3F" w14:textId="77777777" w:rsidR="009D4CCC" w:rsidRPr="009D4CCC" w:rsidRDefault="009D4CCC" w:rsidP="009D4CCC">
      <w:pPr>
        <w:bidi/>
        <w:jc w:val="both"/>
        <w:rPr>
          <w:rFonts w:cs="David"/>
        </w:rPr>
      </w:pPr>
      <w:r w:rsidRPr="009D4CCC">
        <w:rPr>
          <w:rFonts w:cs="David" w:hint="cs"/>
          <w:u w:val="single"/>
          <w:rtl/>
        </w:rPr>
        <w:t>איל זנדברג:</w:t>
      </w:r>
    </w:p>
    <w:p w14:paraId="15F6F6B3" w14:textId="77777777" w:rsidR="009D4CCC" w:rsidRPr="009D4CCC" w:rsidRDefault="009D4CCC" w:rsidP="009D4CCC">
      <w:pPr>
        <w:bidi/>
        <w:jc w:val="both"/>
        <w:rPr>
          <w:rFonts w:cs="David" w:hint="cs"/>
          <w:rtl/>
        </w:rPr>
      </w:pPr>
    </w:p>
    <w:p w14:paraId="3E62F344" w14:textId="77777777" w:rsidR="009D4CCC" w:rsidRPr="009D4CCC" w:rsidRDefault="009D4CCC" w:rsidP="009D4CCC">
      <w:pPr>
        <w:bidi/>
        <w:jc w:val="both"/>
        <w:rPr>
          <w:rFonts w:cs="David" w:hint="cs"/>
          <w:rtl/>
        </w:rPr>
      </w:pPr>
      <w:r w:rsidRPr="009D4CCC">
        <w:rPr>
          <w:rFonts w:cs="David" w:hint="cs"/>
          <w:rtl/>
        </w:rPr>
        <w:tab/>
        <w:t>זה נשמע כאילו זה גובר. קודם כול קובעים ממי הם יורכבו, ואחר כך איך מחלקים ביניהם.</w:t>
      </w:r>
    </w:p>
    <w:p w14:paraId="751B410E" w14:textId="77777777" w:rsidR="009D4CCC" w:rsidRPr="009D4CCC" w:rsidRDefault="009D4CCC" w:rsidP="009D4CCC">
      <w:pPr>
        <w:bidi/>
        <w:jc w:val="both"/>
        <w:rPr>
          <w:rFonts w:cs="David" w:hint="cs"/>
          <w:rtl/>
        </w:rPr>
      </w:pPr>
    </w:p>
    <w:p w14:paraId="319BAF9F" w14:textId="77777777" w:rsidR="009D4CCC" w:rsidRPr="009D4CCC" w:rsidRDefault="009D4CCC" w:rsidP="009D4CCC">
      <w:pPr>
        <w:bidi/>
        <w:jc w:val="both"/>
        <w:rPr>
          <w:rFonts w:cs="David" w:hint="cs"/>
          <w:u w:val="single"/>
          <w:rtl/>
        </w:rPr>
      </w:pPr>
      <w:r w:rsidRPr="009D4CCC">
        <w:rPr>
          <w:rFonts w:cs="David" w:hint="cs"/>
          <w:u w:val="single"/>
          <w:rtl/>
        </w:rPr>
        <w:t>ארבל אסטרחן:</w:t>
      </w:r>
    </w:p>
    <w:p w14:paraId="3CAD3237" w14:textId="77777777" w:rsidR="009D4CCC" w:rsidRPr="009D4CCC" w:rsidRDefault="009D4CCC" w:rsidP="009D4CCC">
      <w:pPr>
        <w:bidi/>
        <w:jc w:val="both"/>
        <w:rPr>
          <w:rFonts w:cs="David" w:hint="cs"/>
          <w:rtl/>
        </w:rPr>
      </w:pPr>
    </w:p>
    <w:p w14:paraId="5B6C3E72" w14:textId="77777777" w:rsidR="009D4CCC" w:rsidRPr="009D4CCC" w:rsidRDefault="009D4CCC" w:rsidP="009D4CCC">
      <w:pPr>
        <w:bidi/>
        <w:jc w:val="both"/>
        <w:rPr>
          <w:rFonts w:cs="David" w:hint="cs"/>
          <w:rtl/>
        </w:rPr>
      </w:pPr>
      <w:r w:rsidRPr="009D4CCC">
        <w:rPr>
          <w:rFonts w:cs="David" w:hint="cs"/>
          <w:rtl/>
        </w:rPr>
        <w:tab/>
        <w:t xml:space="preserve"> נוודא שברור שזה כולל גם את הסיעות הנפרדות, אבל הכוונה היא שהרכב ועדות הקלפי יהיה כמו ההרכבים הרגילים בבתי המאסר. </w:t>
      </w:r>
    </w:p>
    <w:p w14:paraId="62A48CC7" w14:textId="77777777" w:rsidR="009D4CCC" w:rsidRPr="009D4CCC" w:rsidRDefault="009D4CCC" w:rsidP="009D4CCC">
      <w:pPr>
        <w:bidi/>
        <w:jc w:val="both"/>
        <w:rPr>
          <w:rFonts w:cs="David" w:hint="cs"/>
          <w:rtl/>
        </w:rPr>
      </w:pPr>
    </w:p>
    <w:p w14:paraId="5DB9A7AD" w14:textId="77777777" w:rsidR="009D4CCC" w:rsidRPr="009D4CCC" w:rsidRDefault="009D4CCC" w:rsidP="009D4CCC">
      <w:pPr>
        <w:bidi/>
        <w:jc w:val="both"/>
        <w:rPr>
          <w:rFonts w:cs="David" w:hint="cs"/>
          <w:rtl/>
        </w:rPr>
      </w:pPr>
      <w:r w:rsidRPr="009D4CCC">
        <w:rPr>
          <w:rFonts w:cs="David" w:hint="cs"/>
          <w:rtl/>
        </w:rPr>
        <w:tab/>
        <w:t xml:space="preserve">סעיף 116טז מדבר על תעמולת בחירות בבתי חולים ואומר שההסכם יוצג בבתי חולים בדרך שיקבעו יושב ראש הוועדה המרכזית וסגניו בהתייעצות עם שר הבריאות בדומה למה שקיים היום לגבי רשימות המועמדים. </w:t>
      </w:r>
    </w:p>
    <w:p w14:paraId="36627B94" w14:textId="77777777" w:rsidR="009D4CCC" w:rsidRPr="009D4CCC" w:rsidRDefault="009D4CCC" w:rsidP="009D4CCC">
      <w:pPr>
        <w:bidi/>
        <w:jc w:val="both"/>
        <w:rPr>
          <w:rFonts w:cs="David" w:hint="cs"/>
          <w:rtl/>
        </w:rPr>
      </w:pPr>
    </w:p>
    <w:p w14:paraId="7B2BAD89" w14:textId="77777777" w:rsidR="009D4CCC" w:rsidRPr="009D4CCC" w:rsidRDefault="009D4CCC" w:rsidP="009D4CCC">
      <w:pPr>
        <w:bidi/>
        <w:jc w:val="both"/>
        <w:rPr>
          <w:rFonts w:cs="David" w:hint="cs"/>
          <w:rtl/>
        </w:rPr>
      </w:pPr>
      <w:r w:rsidRPr="009D4CCC">
        <w:rPr>
          <w:rFonts w:cs="David" w:hint="cs"/>
          <w:rtl/>
        </w:rPr>
        <w:tab/>
        <w:t>סעיף 133- -</w:t>
      </w:r>
    </w:p>
    <w:p w14:paraId="55AD59A1" w14:textId="77777777" w:rsidR="009D4CCC" w:rsidRPr="009D4CCC" w:rsidRDefault="009D4CCC" w:rsidP="009D4CCC">
      <w:pPr>
        <w:bidi/>
        <w:jc w:val="both"/>
        <w:rPr>
          <w:rFonts w:cs="David" w:hint="cs"/>
          <w:rtl/>
        </w:rPr>
      </w:pPr>
    </w:p>
    <w:p w14:paraId="76544EE0" w14:textId="77777777" w:rsidR="009D4CCC" w:rsidRPr="009D4CCC" w:rsidRDefault="009D4CCC" w:rsidP="009D4CCC">
      <w:pPr>
        <w:bidi/>
        <w:jc w:val="both"/>
        <w:rPr>
          <w:rFonts w:cs="David"/>
        </w:rPr>
      </w:pPr>
      <w:r w:rsidRPr="009D4CCC">
        <w:rPr>
          <w:rFonts w:cs="David" w:hint="cs"/>
          <w:u w:val="single"/>
          <w:rtl/>
        </w:rPr>
        <w:t>אורלי עדס:</w:t>
      </w:r>
    </w:p>
    <w:p w14:paraId="1B62DBF7" w14:textId="77777777" w:rsidR="009D4CCC" w:rsidRPr="009D4CCC" w:rsidRDefault="009D4CCC" w:rsidP="009D4CCC">
      <w:pPr>
        <w:bidi/>
        <w:jc w:val="both"/>
        <w:rPr>
          <w:rFonts w:cs="David" w:hint="cs"/>
          <w:rtl/>
        </w:rPr>
      </w:pPr>
    </w:p>
    <w:p w14:paraId="3A9D5E7C" w14:textId="77777777" w:rsidR="009D4CCC" w:rsidRPr="009D4CCC" w:rsidRDefault="009D4CCC" w:rsidP="009D4CCC">
      <w:pPr>
        <w:bidi/>
        <w:jc w:val="both"/>
        <w:rPr>
          <w:rFonts w:cs="David" w:hint="cs"/>
          <w:rtl/>
        </w:rPr>
      </w:pPr>
      <w:r w:rsidRPr="009D4CCC">
        <w:rPr>
          <w:rFonts w:cs="David" w:hint="cs"/>
          <w:rtl/>
        </w:rPr>
        <w:tab/>
        <w:t>118א.</w:t>
      </w:r>
    </w:p>
    <w:p w14:paraId="423E8706" w14:textId="77777777" w:rsidR="009D4CCC" w:rsidRPr="009D4CCC" w:rsidRDefault="009D4CCC" w:rsidP="009D4CCC">
      <w:pPr>
        <w:bidi/>
        <w:jc w:val="both"/>
        <w:rPr>
          <w:rFonts w:cs="David" w:hint="cs"/>
          <w:rtl/>
        </w:rPr>
      </w:pPr>
    </w:p>
    <w:p w14:paraId="73CED20F" w14:textId="77777777" w:rsidR="009D4CCC" w:rsidRPr="009D4CCC" w:rsidRDefault="009D4CCC" w:rsidP="009D4CCC">
      <w:pPr>
        <w:bidi/>
        <w:jc w:val="both"/>
        <w:rPr>
          <w:rFonts w:cs="David" w:hint="cs"/>
          <w:u w:val="single"/>
          <w:rtl/>
        </w:rPr>
      </w:pPr>
      <w:r w:rsidRPr="009D4CCC">
        <w:rPr>
          <w:rFonts w:cs="David" w:hint="cs"/>
          <w:u w:val="single"/>
          <w:rtl/>
        </w:rPr>
        <w:t>ארבל אסטרחן:</w:t>
      </w:r>
    </w:p>
    <w:p w14:paraId="605D8454" w14:textId="77777777" w:rsidR="009D4CCC" w:rsidRPr="009D4CCC" w:rsidRDefault="009D4CCC" w:rsidP="009D4CCC">
      <w:pPr>
        <w:bidi/>
        <w:jc w:val="both"/>
        <w:rPr>
          <w:rFonts w:cs="David" w:hint="cs"/>
          <w:rtl/>
        </w:rPr>
      </w:pPr>
    </w:p>
    <w:p w14:paraId="7EAA8685" w14:textId="77777777" w:rsidR="009D4CCC" w:rsidRPr="009D4CCC" w:rsidRDefault="009D4CCC" w:rsidP="009D4CCC">
      <w:pPr>
        <w:bidi/>
        <w:jc w:val="both"/>
        <w:rPr>
          <w:rFonts w:cs="David" w:hint="cs"/>
          <w:rtl/>
        </w:rPr>
      </w:pPr>
      <w:r w:rsidRPr="009D4CCC">
        <w:rPr>
          <w:rFonts w:cs="David" w:hint="cs"/>
          <w:rtl/>
        </w:rPr>
        <w:tab/>
        <w:t xml:space="preserve"> לא, כי את העונשין אנחנו עושים אחר כך. יש לזה הוראות נפרדות.</w:t>
      </w:r>
    </w:p>
    <w:p w14:paraId="6EF78DC1" w14:textId="77777777" w:rsidR="009D4CCC" w:rsidRPr="009D4CCC" w:rsidRDefault="009D4CCC" w:rsidP="009D4CCC">
      <w:pPr>
        <w:bidi/>
        <w:jc w:val="both"/>
        <w:rPr>
          <w:rFonts w:cs="David" w:hint="cs"/>
          <w:rtl/>
        </w:rPr>
      </w:pPr>
    </w:p>
    <w:p w14:paraId="2A06259E" w14:textId="77777777" w:rsidR="009D4CCC" w:rsidRPr="009D4CCC" w:rsidRDefault="009D4CCC" w:rsidP="009D4CCC">
      <w:pPr>
        <w:bidi/>
        <w:jc w:val="both"/>
        <w:rPr>
          <w:rFonts w:cs="David" w:hint="cs"/>
          <w:rtl/>
        </w:rPr>
      </w:pPr>
      <w:r w:rsidRPr="009D4CCC">
        <w:rPr>
          <w:rFonts w:cs="David" w:hint="cs"/>
          <w:rtl/>
        </w:rPr>
        <w:tab/>
        <w:t xml:space="preserve">סעיף 133 הוא בפרק השונות, והוא מדבר על הוראות בנוגע למרכזי קליטה לעולים. היום כתוב: "האולמות הציבוריים במרכזי קליטה לעולים שבהם נוהגים לכנס אסיפות, יועמדו על-ידי הממונים על מרכזי הקליטה לרשותן של הסיעות שבכנסת היוצאת ושל רשימות המועמדים". מוצע לקבוע: "יועמדו לרשותן של הסיעות בכנסת, לרבות סיעות נפרדות". </w:t>
      </w:r>
    </w:p>
    <w:p w14:paraId="48DDE5A8" w14:textId="77777777" w:rsidR="009D4CCC" w:rsidRPr="009D4CCC" w:rsidRDefault="009D4CCC" w:rsidP="009D4CCC">
      <w:pPr>
        <w:bidi/>
        <w:jc w:val="both"/>
        <w:rPr>
          <w:rFonts w:cs="David" w:hint="cs"/>
          <w:rtl/>
        </w:rPr>
      </w:pPr>
    </w:p>
    <w:p w14:paraId="03C02DE9" w14:textId="77777777" w:rsidR="009D4CCC" w:rsidRPr="009D4CCC" w:rsidRDefault="009D4CCC" w:rsidP="009D4CCC">
      <w:pPr>
        <w:bidi/>
        <w:jc w:val="both"/>
        <w:rPr>
          <w:rFonts w:cs="David" w:hint="cs"/>
          <w:rtl/>
        </w:rPr>
      </w:pPr>
      <w:r w:rsidRPr="009D4CCC">
        <w:rPr>
          <w:rFonts w:cs="David" w:hint="cs"/>
          <w:rtl/>
        </w:rPr>
        <w:tab/>
        <w:t xml:space="preserve">סעיף קט (ב) אותו סעיף מדבר על כך ש"הממונים על מרכזי קליטה לעולים יקציבו לסיעות שבכנסת היוצאת ולרשימות המועמדים מקום מתאים להדבקה של מצעיהן, העתק או  תקציר מרשימת המועמדים"; מוצע לקבוע: "יאפשרו להציג מודעות על אסיפות כאמור בסעיף קטן (א)", שעליו דיברנו </w:t>
      </w:r>
      <w:r w:rsidRPr="009D4CCC">
        <w:rPr>
          <w:rFonts w:cs="David"/>
          <w:rtl/>
        </w:rPr>
        <w:t>–</w:t>
      </w:r>
      <w:r w:rsidRPr="009D4CCC">
        <w:rPr>
          <w:rFonts w:cs="David" w:hint="cs"/>
          <w:rtl/>
        </w:rPr>
        <w:t xml:space="preserve"> אסיפות של סיעות, לרבות סיעות נפרדות.</w:t>
      </w:r>
    </w:p>
    <w:p w14:paraId="7EADE8E1" w14:textId="77777777" w:rsidR="009D4CCC" w:rsidRPr="009D4CCC" w:rsidRDefault="009D4CCC" w:rsidP="009D4CCC">
      <w:pPr>
        <w:bidi/>
        <w:jc w:val="both"/>
        <w:rPr>
          <w:rFonts w:cs="David" w:hint="cs"/>
          <w:rtl/>
        </w:rPr>
      </w:pPr>
    </w:p>
    <w:p w14:paraId="70CC0A81" w14:textId="77777777" w:rsidR="009D4CCC" w:rsidRPr="009D4CCC" w:rsidRDefault="009D4CCC" w:rsidP="009D4CCC">
      <w:pPr>
        <w:bidi/>
        <w:jc w:val="both"/>
        <w:rPr>
          <w:rFonts w:cs="David" w:hint="cs"/>
          <w:rtl/>
        </w:rPr>
      </w:pPr>
      <w:r w:rsidRPr="009D4CCC">
        <w:rPr>
          <w:rFonts w:cs="David" w:hint="cs"/>
          <w:rtl/>
        </w:rPr>
        <w:tab/>
        <w:t xml:space="preserve">סעיף 136 </w:t>
      </w:r>
      <w:r w:rsidRPr="009D4CCC">
        <w:rPr>
          <w:rFonts w:cs="David"/>
          <w:rtl/>
        </w:rPr>
        <w:t>–</w:t>
      </w:r>
      <w:r w:rsidRPr="009D4CCC">
        <w:rPr>
          <w:rFonts w:cs="David" w:hint="cs"/>
          <w:rtl/>
        </w:rPr>
        <w:t xml:space="preserve"> עניינו זכות לשכר ביום השבתון </w:t>
      </w:r>
      <w:r w:rsidRPr="009D4CCC">
        <w:rPr>
          <w:rFonts w:cs="David"/>
          <w:rtl/>
        </w:rPr>
        <w:t>–</w:t>
      </w:r>
      <w:r w:rsidRPr="009D4CCC">
        <w:rPr>
          <w:rFonts w:cs="David" w:hint="cs"/>
          <w:rtl/>
        </w:rPr>
        <w:t xml:space="preserve"> מוצע למחוק אותו. </w:t>
      </w:r>
    </w:p>
    <w:p w14:paraId="5EBBDFFC" w14:textId="77777777" w:rsidR="009D4CCC" w:rsidRPr="009D4CCC" w:rsidRDefault="009D4CCC" w:rsidP="009D4CCC">
      <w:pPr>
        <w:bidi/>
        <w:jc w:val="both"/>
        <w:rPr>
          <w:rFonts w:cs="David" w:hint="cs"/>
          <w:rtl/>
        </w:rPr>
      </w:pPr>
    </w:p>
    <w:p w14:paraId="688CC0C1" w14:textId="77777777" w:rsidR="009D4CCC" w:rsidRPr="009D4CCC" w:rsidRDefault="009D4CCC" w:rsidP="009D4CCC">
      <w:pPr>
        <w:bidi/>
        <w:jc w:val="both"/>
        <w:rPr>
          <w:rFonts w:cs="David" w:hint="cs"/>
          <w:rtl/>
        </w:rPr>
      </w:pPr>
      <w:r w:rsidRPr="009D4CCC">
        <w:rPr>
          <w:rFonts w:cs="David" w:hint="cs"/>
          <w:rtl/>
        </w:rPr>
        <w:tab/>
        <w:t xml:space="preserve">סעיף 138 שעניינו מסירת חומר לחברי הוועדה המרכזית אומר: "כל חבר של הוועדה המרכזית וכל משקיף בה רשאי לעיין ברשימה של ועדות הקלפי" </w:t>
      </w:r>
      <w:r w:rsidRPr="009D4CCC">
        <w:rPr>
          <w:rFonts w:cs="David"/>
          <w:rtl/>
        </w:rPr>
        <w:t>–</w:t>
      </w:r>
      <w:r w:rsidRPr="009D4CCC">
        <w:rPr>
          <w:rFonts w:cs="David" w:hint="cs"/>
          <w:rtl/>
        </w:rPr>
        <w:t xml:space="preserve"> דיברנו על כך שלא יהיו משקיפים בוועדה המרכזית. לכן מוצע למחוק את המילים: "וכל משקיף בה". </w:t>
      </w:r>
    </w:p>
    <w:p w14:paraId="7ACB8FC4" w14:textId="77777777" w:rsidR="009D4CCC" w:rsidRPr="009D4CCC" w:rsidRDefault="009D4CCC" w:rsidP="009D4CCC">
      <w:pPr>
        <w:bidi/>
        <w:jc w:val="both"/>
        <w:rPr>
          <w:rFonts w:cs="David" w:hint="cs"/>
          <w:rtl/>
        </w:rPr>
      </w:pPr>
    </w:p>
    <w:p w14:paraId="6E57425E" w14:textId="77777777" w:rsidR="009D4CCC" w:rsidRPr="009D4CCC" w:rsidRDefault="009D4CCC" w:rsidP="009D4CCC">
      <w:pPr>
        <w:bidi/>
        <w:jc w:val="both"/>
        <w:rPr>
          <w:rFonts w:cs="David" w:hint="cs"/>
          <w:rtl/>
        </w:rPr>
      </w:pPr>
      <w:r w:rsidRPr="009D4CCC">
        <w:rPr>
          <w:rFonts w:cs="David" w:hint="cs"/>
          <w:rtl/>
        </w:rPr>
        <w:tab/>
        <w:t xml:space="preserve">סעיף 145(א) מדבר על תקנות של שר הפנים. היום נאמר בסעיף: "שר הפנים רשאי בהסכמת הוועדה המרכזית או על פי המלצתה להתקין תקנות בכל עניין הנוגע לחוק זה"; מוצע להוסיף את המילים: "לרבות לפי השינויים שהוחלו בו בחוק סדרי השלטון והמשפט". </w:t>
      </w:r>
    </w:p>
    <w:p w14:paraId="249A0D35" w14:textId="77777777" w:rsidR="009D4CCC" w:rsidRPr="009D4CCC" w:rsidRDefault="009D4CCC" w:rsidP="009D4CCC">
      <w:pPr>
        <w:bidi/>
        <w:jc w:val="both"/>
        <w:rPr>
          <w:rFonts w:cs="David" w:hint="cs"/>
          <w:rtl/>
        </w:rPr>
      </w:pPr>
    </w:p>
    <w:p w14:paraId="44F963E0" w14:textId="77777777" w:rsidR="009D4CCC" w:rsidRPr="009D4CCC" w:rsidRDefault="009D4CCC" w:rsidP="009D4CCC">
      <w:pPr>
        <w:bidi/>
        <w:jc w:val="both"/>
        <w:rPr>
          <w:rFonts w:cs="David" w:hint="cs"/>
          <w:rtl/>
        </w:rPr>
      </w:pPr>
      <w:r w:rsidRPr="009D4CCC">
        <w:rPr>
          <w:rFonts w:cs="David" w:hint="cs"/>
          <w:rtl/>
        </w:rPr>
        <w:tab/>
        <w:t xml:space="preserve">כנ"ל ב-145א רבה שעניינו סדרי דין בעניין עתירות וערעורים כתוב: "שר המשפטים רשאי להתקין תקנות סדרי דין בכל הנוגע לעתירות ולערעורים לפי חוק זה"; מוצע להוסיף את המילים: "לרבות לפי השינויים שהוחלו בו בחוק סדרי השלטון והמשפט". </w:t>
      </w:r>
    </w:p>
    <w:p w14:paraId="2E795601" w14:textId="77777777" w:rsidR="009D4CCC" w:rsidRPr="009D4CCC" w:rsidRDefault="009D4CCC" w:rsidP="009D4CCC">
      <w:pPr>
        <w:bidi/>
        <w:jc w:val="both"/>
        <w:rPr>
          <w:rFonts w:cs="David" w:hint="cs"/>
          <w:rtl/>
        </w:rPr>
      </w:pPr>
    </w:p>
    <w:p w14:paraId="7FE51EBB" w14:textId="77777777" w:rsidR="009D4CCC" w:rsidRPr="009D4CCC" w:rsidRDefault="009D4CCC" w:rsidP="009D4CCC">
      <w:pPr>
        <w:bidi/>
        <w:jc w:val="both"/>
        <w:rPr>
          <w:rFonts w:cs="David" w:hint="cs"/>
          <w:rtl/>
        </w:rPr>
      </w:pPr>
      <w:r w:rsidRPr="009D4CCC">
        <w:rPr>
          <w:rFonts w:cs="David" w:hint="cs"/>
          <w:rtl/>
        </w:rPr>
        <w:tab/>
        <w:t>עד כאן זה סעיף קטן (ב) שמדבר על ההתאמות הרגילות, לפי חוק הבחירות.</w:t>
      </w:r>
    </w:p>
    <w:p w14:paraId="13D8D8E2" w14:textId="77777777" w:rsidR="009D4CCC" w:rsidRPr="009D4CCC" w:rsidRDefault="009D4CCC" w:rsidP="009D4CCC">
      <w:pPr>
        <w:bidi/>
        <w:jc w:val="both"/>
        <w:rPr>
          <w:rFonts w:cs="David" w:hint="cs"/>
          <w:rtl/>
        </w:rPr>
      </w:pPr>
    </w:p>
    <w:p w14:paraId="01050DC7" w14:textId="77777777" w:rsidR="009D4CCC" w:rsidRPr="009D4CCC" w:rsidRDefault="009D4CCC" w:rsidP="009D4CCC">
      <w:pPr>
        <w:bidi/>
        <w:jc w:val="both"/>
        <w:rPr>
          <w:rFonts w:cs="David"/>
          <w:u w:val="single"/>
        </w:rPr>
      </w:pPr>
      <w:r w:rsidRPr="009D4CCC">
        <w:rPr>
          <w:rFonts w:cs="David" w:hint="cs"/>
          <w:u w:val="single"/>
          <w:rtl/>
        </w:rPr>
        <w:t>היו"ר יריב לוין:</w:t>
      </w:r>
    </w:p>
    <w:p w14:paraId="39EE3D32" w14:textId="77777777" w:rsidR="009D4CCC" w:rsidRPr="009D4CCC" w:rsidRDefault="009D4CCC" w:rsidP="009D4CCC">
      <w:pPr>
        <w:bidi/>
        <w:jc w:val="both"/>
        <w:rPr>
          <w:rFonts w:cs="David" w:hint="cs"/>
          <w:u w:val="single"/>
          <w:rtl/>
        </w:rPr>
      </w:pPr>
    </w:p>
    <w:p w14:paraId="03AE7FF6" w14:textId="77777777" w:rsidR="009D4CCC" w:rsidRPr="009D4CCC" w:rsidRDefault="009D4CCC" w:rsidP="009D4CCC">
      <w:pPr>
        <w:bidi/>
        <w:jc w:val="both"/>
        <w:rPr>
          <w:rFonts w:cs="David" w:hint="cs"/>
          <w:rtl/>
        </w:rPr>
      </w:pPr>
      <w:r w:rsidRPr="009D4CCC">
        <w:rPr>
          <w:rFonts w:cs="David" w:hint="cs"/>
          <w:rtl/>
        </w:rPr>
        <w:tab/>
        <w:t>אולי נעשה הפסקה?</w:t>
      </w:r>
    </w:p>
    <w:p w14:paraId="586FA24F" w14:textId="77777777" w:rsidR="009D4CCC" w:rsidRPr="009D4CCC" w:rsidRDefault="009D4CCC" w:rsidP="009D4CCC">
      <w:pPr>
        <w:bidi/>
        <w:jc w:val="both"/>
        <w:rPr>
          <w:rFonts w:cs="David" w:hint="cs"/>
          <w:rtl/>
        </w:rPr>
      </w:pPr>
    </w:p>
    <w:p w14:paraId="4DB29567" w14:textId="77777777" w:rsidR="009D4CCC" w:rsidRPr="009D4CCC" w:rsidRDefault="009D4CCC" w:rsidP="009D4CCC">
      <w:pPr>
        <w:bidi/>
        <w:jc w:val="both"/>
        <w:rPr>
          <w:rFonts w:cs="David" w:hint="cs"/>
          <w:u w:val="single"/>
          <w:rtl/>
        </w:rPr>
      </w:pPr>
      <w:r w:rsidRPr="009D4CCC">
        <w:rPr>
          <w:rFonts w:cs="David" w:hint="cs"/>
          <w:u w:val="single"/>
          <w:rtl/>
        </w:rPr>
        <w:t>ארבל אסטרחן:</w:t>
      </w:r>
    </w:p>
    <w:p w14:paraId="571A6F0D" w14:textId="77777777" w:rsidR="009D4CCC" w:rsidRPr="009D4CCC" w:rsidRDefault="009D4CCC" w:rsidP="009D4CCC">
      <w:pPr>
        <w:bidi/>
        <w:jc w:val="both"/>
        <w:rPr>
          <w:rFonts w:cs="David" w:hint="cs"/>
          <w:rtl/>
        </w:rPr>
      </w:pPr>
    </w:p>
    <w:p w14:paraId="2C232F60" w14:textId="77777777" w:rsidR="009D4CCC" w:rsidRPr="009D4CCC" w:rsidRDefault="009D4CCC" w:rsidP="009D4CCC">
      <w:pPr>
        <w:bidi/>
        <w:jc w:val="both"/>
        <w:rPr>
          <w:rFonts w:cs="David" w:hint="cs"/>
          <w:rtl/>
        </w:rPr>
      </w:pPr>
      <w:r w:rsidRPr="009D4CCC">
        <w:rPr>
          <w:rFonts w:cs="David" w:hint="cs"/>
          <w:rtl/>
        </w:rPr>
        <w:tab/>
        <w:t xml:space="preserve"> אולי רק עוד את סעיף קטן (ג).</w:t>
      </w:r>
    </w:p>
    <w:p w14:paraId="5CDD2DB2" w14:textId="77777777" w:rsidR="009D4CCC" w:rsidRPr="009D4CCC" w:rsidRDefault="009D4CCC" w:rsidP="009D4CCC">
      <w:pPr>
        <w:bidi/>
        <w:jc w:val="both"/>
        <w:rPr>
          <w:rFonts w:cs="David" w:hint="cs"/>
          <w:rtl/>
        </w:rPr>
      </w:pPr>
    </w:p>
    <w:p w14:paraId="2C2EEBDE" w14:textId="77777777" w:rsidR="009D4CCC" w:rsidRPr="009D4CCC" w:rsidRDefault="009D4CCC" w:rsidP="009D4CCC">
      <w:pPr>
        <w:bidi/>
        <w:jc w:val="both"/>
        <w:rPr>
          <w:rFonts w:cs="David"/>
          <w:u w:val="single"/>
        </w:rPr>
      </w:pPr>
      <w:r w:rsidRPr="009D4CCC">
        <w:rPr>
          <w:rFonts w:cs="David" w:hint="cs"/>
          <w:u w:val="single"/>
          <w:rtl/>
        </w:rPr>
        <w:t>היו"ר יריב לוין:</w:t>
      </w:r>
    </w:p>
    <w:p w14:paraId="1F1B7433" w14:textId="77777777" w:rsidR="009D4CCC" w:rsidRPr="009D4CCC" w:rsidRDefault="009D4CCC" w:rsidP="009D4CCC">
      <w:pPr>
        <w:bidi/>
        <w:jc w:val="both"/>
        <w:rPr>
          <w:rFonts w:cs="David" w:hint="cs"/>
          <w:u w:val="single"/>
          <w:rtl/>
        </w:rPr>
      </w:pPr>
    </w:p>
    <w:p w14:paraId="7B45861D" w14:textId="77777777" w:rsidR="009D4CCC" w:rsidRPr="009D4CCC" w:rsidRDefault="009D4CCC" w:rsidP="009D4CCC">
      <w:pPr>
        <w:bidi/>
        <w:jc w:val="both"/>
        <w:rPr>
          <w:rFonts w:cs="David" w:hint="cs"/>
          <w:rtl/>
        </w:rPr>
      </w:pPr>
      <w:r w:rsidRPr="009D4CCC">
        <w:rPr>
          <w:rFonts w:cs="David" w:hint="cs"/>
          <w:rtl/>
        </w:rPr>
        <w:tab/>
        <w:t>בסדר.</w:t>
      </w:r>
    </w:p>
    <w:p w14:paraId="35371294" w14:textId="77777777" w:rsidR="009D4CCC" w:rsidRPr="009D4CCC" w:rsidRDefault="009D4CCC" w:rsidP="009D4CCC">
      <w:pPr>
        <w:bidi/>
        <w:jc w:val="both"/>
        <w:rPr>
          <w:rFonts w:cs="David" w:hint="cs"/>
          <w:rtl/>
        </w:rPr>
      </w:pPr>
    </w:p>
    <w:p w14:paraId="1CD07DFA" w14:textId="77777777" w:rsidR="009D4CCC" w:rsidRPr="009D4CCC" w:rsidRDefault="009D4CCC" w:rsidP="009D4CCC">
      <w:pPr>
        <w:bidi/>
        <w:jc w:val="both"/>
        <w:rPr>
          <w:rFonts w:cs="David" w:hint="cs"/>
          <w:u w:val="single"/>
          <w:rtl/>
        </w:rPr>
      </w:pPr>
      <w:r w:rsidRPr="009D4CCC">
        <w:rPr>
          <w:rFonts w:cs="David" w:hint="cs"/>
          <w:u w:val="single"/>
          <w:rtl/>
        </w:rPr>
        <w:t>ארבל אסטרחן:</w:t>
      </w:r>
    </w:p>
    <w:p w14:paraId="057D9ADE" w14:textId="77777777" w:rsidR="009D4CCC" w:rsidRPr="009D4CCC" w:rsidRDefault="009D4CCC" w:rsidP="009D4CCC">
      <w:pPr>
        <w:bidi/>
        <w:jc w:val="both"/>
        <w:rPr>
          <w:rFonts w:cs="David" w:hint="cs"/>
          <w:rtl/>
        </w:rPr>
      </w:pPr>
    </w:p>
    <w:p w14:paraId="3EAAEF38" w14:textId="77777777" w:rsidR="009D4CCC" w:rsidRPr="009D4CCC" w:rsidRDefault="009D4CCC" w:rsidP="009D4CCC">
      <w:pPr>
        <w:bidi/>
        <w:jc w:val="both"/>
        <w:rPr>
          <w:rFonts w:cs="David" w:hint="cs"/>
          <w:rtl/>
        </w:rPr>
      </w:pPr>
      <w:r w:rsidRPr="009D4CCC">
        <w:rPr>
          <w:rFonts w:cs="David" w:hint="cs"/>
          <w:rtl/>
        </w:rPr>
        <w:tab/>
        <w:t xml:space="preserve"> זה היה כאמור, סעיף קטן (ב). סעיף קטן (ג) ממשיך עם ההתאמות, אבל עכשיו מדובר על הוראות העונשין. בדרך כלל בהוראות העונשין לא מפנים לחוק אחר, אלא מחוקקים מחדש. פה עשינו משהו ביניים: לא בדיוק חוקקנו מחדש את הוראות העונשין, אבל מוצע להתייחס אליהן באופן מפורש ולא בתוך הרשימה הרצה של ההתאמות.</w:t>
      </w:r>
    </w:p>
    <w:p w14:paraId="3EA81681" w14:textId="77777777" w:rsidR="009D4CCC" w:rsidRPr="009D4CCC" w:rsidRDefault="009D4CCC" w:rsidP="009D4CCC">
      <w:pPr>
        <w:bidi/>
        <w:jc w:val="both"/>
        <w:rPr>
          <w:rFonts w:cs="David" w:hint="cs"/>
          <w:rtl/>
        </w:rPr>
      </w:pPr>
    </w:p>
    <w:p w14:paraId="51742090" w14:textId="77777777" w:rsidR="009D4CCC" w:rsidRPr="009D4CCC" w:rsidRDefault="009D4CCC" w:rsidP="009D4CCC">
      <w:pPr>
        <w:bidi/>
        <w:jc w:val="both"/>
        <w:rPr>
          <w:rFonts w:cs="David" w:hint="cs"/>
          <w:rtl/>
        </w:rPr>
      </w:pPr>
      <w:r w:rsidRPr="009D4CCC">
        <w:rPr>
          <w:rFonts w:cs="David" w:hint="cs"/>
          <w:rtl/>
        </w:rPr>
        <w:tab/>
        <w:t xml:space="preserve">סעיף קטן (ג) אומר: "מבלי לגרוע מכלליות האמור בסעיפים קטנים (א) ו-(ב)" </w:t>
      </w:r>
      <w:r w:rsidRPr="009D4CCC">
        <w:rPr>
          <w:rFonts w:cs="David"/>
          <w:rtl/>
        </w:rPr>
        <w:t>–</w:t>
      </w:r>
      <w:r w:rsidRPr="009D4CCC">
        <w:rPr>
          <w:rFonts w:cs="David" w:hint="cs"/>
          <w:rtl/>
        </w:rPr>
        <w:t xml:space="preserve"> שמדברים על ההתאמות הכלליות </w:t>
      </w:r>
      <w:r w:rsidRPr="009D4CCC">
        <w:rPr>
          <w:rFonts w:cs="David"/>
          <w:rtl/>
        </w:rPr>
        <w:t>–</w:t>
      </w:r>
      <w:r w:rsidRPr="009D4CCC">
        <w:rPr>
          <w:rFonts w:cs="David" w:hint="cs"/>
          <w:rtl/>
        </w:rPr>
        <w:t xml:space="preserve"> "לעניין הוראות העונשין הקבועות בפרק י"א לחוק הבחירות דין משאל עם כדין הבחירות לכנסת בשינויים המחויבים ובשינויים אלה". פה יש פירוט של שלושה שינויים: בסעיף 118א רבה שמדבר על שימוש שלא כדין במידע פנקס נאמר: "העושה שימוש במידע פנקס או המוסר מידע ממידע פנקס כהגדרתו בסעיף 39 שלא לצורכי התמודדות בבחירות או שלא לצורכי קשר עם ציבור הבוחרים", אז במקום המילים: "התמודדות בבחירות או שלא לצורכי קשר עם ציבור הבוחרים", ייכתב: "משאל עם". אז, כמובן, יש הוראת עונשין שאנחנו לא משנים אותה. היום כתוב: "דינו מאסר שנתיים או הפניה לקנס הכתוב היום בחוק העונשין". </w:t>
      </w:r>
    </w:p>
    <w:p w14:paraId="6F121C03" w14:textId="77777777" w:rsidR="009D4CCC" w:rsidRPr="009D4CCC" w:rsidRDefault="009D4CCC" w:rsidP="009D4CCC">
      <w:pPr>
        <w:bidi/>
        <w:jc w:val="both"/>
        <w:rPr>
          <w:rFonts w:cs="David" w:hint="cs"/>
          <w:rtl/>
        </w:rPr>
      </w:pPr>
    </w:p>
    <w:p w14:paraId="24C987EB" w14:textId="77777777" w:rsidR="009D4CCC" w:rsidRPr="009D4CCC" w:rsidRDefault="009D4CCC" w:rsidP="009D4CCC">
      <w:pPr>
        <w:bidi/>
        <w:jc w:val="both"/>
        <w:rPr>
          <w:rFonts w:cs="David" w:hint="cs"/>
          <w:rtl/>
        </w:rPr>
      </w:pPr>
      <w:r w:rsidRPr="009D4CCC">
        <w:rPr>
          <w:rFonts w:cs="David" w:hint="cs"/>
          <w:rtl/>
        </w:rPr>
        <w:tab/>
        <w:t>סעיף 122 לחוק הבחירות שעניינו שחיתות ואיום, יש בו שש פסקאות שמדברות על מי שעושה מעשים של שחיתות ואיום, במקום שכתוב: "בעד רשימת מועמדים מסוימת", ייכתב: "בעד או נגד ההסכם המובא לאישור משאל עם". זאת שוב התאמה טכנית. למשל, כתוב היום:  הנותן או מציע שוחד על מנת להשפיע על בוחר להצביע או להימנע מלהצביע בכלל או בעד רשימת מועמדים מסוימת", ייאמר: "בעד או נגד ההסכם המובא לאישור במשאל עם".</w:t>
      </w:r>
    </w:p>
    <w:p w14:paraId="626FFA57" w14:textId="77777777" w:rsidR="009D4CCC" w:rsidRPr="009D4CCC" w:rsidRDefault="009D4CCC" w:rsidP="009D4CCC">
      <w:pPr>
        <w:bidi/>
        <w:jc w:val="both"/>
        <w:rPr>
          <w:rFonts w:cs="David" w:hint="cs"/>
          <w:rtl/>
        </w:rPr>
      </w:pPr>
    </w:p>
    <w:p w14:paraId="7CE3CFBE" w14:textId="77777777" w:rsidR="009D4CCC" w:rsidRPr="009D4CCC" w:rsidRDefault="009D4CCC" w:rsidP="009D4CCC">
      <w:pPr>
        <w:bidi/>
        <w:ind w:firstLine="567"/>
        <w:jc w:val="both"/>
        <w:rPr>
          <w:rFonts w:cs="David" w:hint="cs"/>
          <w:rtl/>
        </w:rPr>
      </w:pPr>
      <w:r w:rsidRPr="009D4CCC">
        <w:rPr>
          <w:rFonts w:cs="David" w:hint="cs"/>
          <w:rtl/>
        </w:rPr>
        <w:t xml:space="preserve">כנ"ל לגבי "המקבל או המסכים לקבל שוחד כדי להצביע", וכן "המאיים על בוחר עבודה אם יצביע או יימנע מלהצביע בעד או נגד ההסכם"; "המפטר או מאיים לפטר אדם מעבודה או מאיים למנוע ממנו קבלת עבודה כדי שיצביע או לא יצביע או משום שהצביע או לא הצביע" </w:t>
      </w:r>
      <w:r w:rsidRPr="009D4CCC">
        <w:rPr>
          <w:rFonts w:cs="David"/>
          <w:rtl/>
        </w:rPr>
        <w:t>–</w:t>
      </w:r>
      <w:r w:rsidRPr="009D4CCC">
        <w:rPr>
          <w:rFonts w:cs="David" w:hint="cs"/>
          <w:rtl/>
        </w:rPr>
        <w:t xml:space="preserve"> במקום "בעד רשימת מועמדים מסוימת" </w:t>
      </w:r>
      <w:r w:rsidRPr="009D4CCC">
        <w:rPr>
          <w:rFonts w:cs="David"/>
          <w:rtl/>
        </w:rPr>
        <w:t>–</w:t>
      </w:r>
      <w:r w:rsidRPr="009D4CCC">
        <w:rPr>
          <w:rFonts w:cs="David" w:hint="cs"/>
          <w:rtl/>
        </w:rPr>
        <w:t xml:space="preserve"> "בעד או נגד ההסכם". </w:t>
      </w:r>
    </w:p>
    <w:p w14:paraId="4AA59AB1" w14:textId="77777777" w:rsidR="009D4CCC" w:rsidRPr="009D4CCC" w:rsidRDefault="009D4CCC" w:rsidP="009D4CCC">
      <w:pPr>
        <w:bidi/>
        <w:ind w:firstLine="567"/>
        <w:jc w:val="both"/>
        <w:rPr>
          <w:rFonts w:cs="David" w:hint="cs"/>
          <w:rtl/>
        </w:rPr>
      </w:pPr>
    </w:p>
    <w:p w14:paraId="4E2C5D14" w14:textId="77777777" w:rsidR="009D4CCC" w:rsidRPr="009D4CCC" w:rsidRDefault="009D4CCC" w:rsidP="009D4CCC">
      <w:pPr>
        <w:bidi/>
        <w:ind w:firstLine="567"/>
        <w:jc w:val="both"/>
        <w:rPr>
          <w:rFonts w:cs="David" w:hint="cs"/>
          <w:rtl/>
        </w:rPr>
      </w:pPr>
      <w:r w:rsidRPr="009D4CCC">
        <w:rPr>
          <w:rFonts w:cs="David" w:hint="cs"/>
          <w:rtl/>
        </w:rPr>
        <w:t xml:space="preserve">במקום "המשדל אדם להצביע או להימנע מלהצביע בכלל או בעד רשימת מועמדים מסוימת", ייכתב: "המשדל...רשימת מועמדים מסוימת בעד או נגד ההסכם המובא לאישור משאל עם". </w:t>
      </w:r>
    </w:p>
    <w:p w14:paraId="16FBADDF" w14:textId="77777777" w:rsidR="009D4CCC" w:rsidRPr="009D4CCC" w:rsidRDefault="009D4CCC" w:rsidP="009D4CCC">
      <w:pPr>
        <w:bidi/>
        <w:ind w:firstLine="567"/>
        <w:jc w:val="both"/>
        <w:rPr>
          <w:rFonts w:cs="David" w:hint="cs"/>
          <w:rtl/>
        </w:rPr>
      </w:pPr>
    </w:p>
    <w:p w14:paraId="504A032D" w14:textId="77777777" w:rsidR="009D4CCC" w:rsidRPr="009D4CCC" w:rsidRDefault="009D4CCC" w:rsidP="009D4CCC">
      <w:pPr>
        <w:bidi/>
        <w:ind w:firstLine="567"/>
        <w:jc w:val="both"/>
        <w:rPr>
          <w:rFonts w:cs="David" w:hint="cs"/>
          <w:rtl/>
        </w:rPr>
      </w:pPr>
      <w:r w:rsidRPr="009D4CCC">
        <w:rPr>
          <w:rFonts w:cs="David" w:hint="cs"/>
          <w:rtl/>
        </w:rPr>
        <w:t xml:space="preserve">הסעיף האחרון בסעיף 126 שעניינו עבירות אחרות בקשר לבחירות: יש כאן התאמות שצריכים לעשות. למשל, היום כתוב: "המפריע למהלך הסדיר של אסיפת תעמולה לבחירות מטעם רשימת מועמדים שפורסמה לפי סעיף 65", ולהשאיר את עבירת ההפרעה; אחר כך: "המסיר, המשמיד או המלכלך מודעה בענייני בחירות מטעם ועדת בחירות או מודעה שיש בה תעמולת בחירות", מוצע למחוק את המילים: "מטעם רשימת מועמדים"; וכנ"ל לגבי "המשמיד או המעלים חומר תעמולה לבחירות" </w:t>
      </w:r>
      <w:r w:rsidRPr="009D4CCC">
        <w:rPr>
          <w:rFonts w:cs="David"/>
          <w:rtl/>
        </w:rPr>
        <w:t>–</w:t>
      </w:r>
      <w:r w:rsidRPr="009D4CCC">
        <w:rPr>
          <w:rFonts w:cs="David" w:hint="cs"/>
          <w:rtl/>
        </w:rPr>
        <w:t xml:space="preserve"> לא צריך את המילים בהמשך: "מטעם רשימת מועמדים". </w:t>
      </w:r>
    </w:p>
    <w:p w14:paraId="4268B3E8" w14:textId="77777777" w:rsidR="009D4CCC" w:rsidRPr="009D4CCC" w:rsidRDefault="009D4CCC" w:rsidP="009D4CCC">
      <w:pPr>
        <w:bidi/>
        <w:jc w:val="both"/>
        <w:rPr>
          <w:rFonts w:cs="David" w:hint="cs"/>
          <w:rtl/>
        </w:rPr>
      </w:pPr>
    </w:p>
    <w:p w14:paraId="45CAADF6" w14:textId="77777777" w:rsidR="009D4CCC" w:rsidRPr="009D4CCC" w:rsidRDefault="009D4CCC" w:rsidP="009D4CCC">
      <w:pPr>
        <w:bidi/>
        <w:jc w:val="both"/>
        <w:rPr>
          <w:rFonts w:cs="David" w:hint="cs"/>
          <w:rtl/>
        </w:rPr>
      </w:pPr>
      <w:r w:rsidRPr="009D4CCC">
        <w:rPr>
          <w:rFonts w:cs="David" w:hint="cs"/>
          <w:u w:val="single"/>
          <w:rtl/>
        </w:rPr>
        <w:t>איל זנדברג:</w:t>
      </w:r>
    </w:p>
    <w:p w14:paraId="0B8098AD" w14:textId="77777777" w:rsidR="009D4CCC" w:rsidRPr="009D4CCC" w:rsidRDefault="009D4CCC" w:rsidP="009D4CCC">
      <w:pPr>
        <w:bidi/>
        <w:jc w:val="both"/>
        <w:rPr>
          <w:rFonts w:cs="David" w:hint="cs"/>
          <w:rtl/>
        </w:rPr>
      </w:pPr>
    </w:p>
    <w:p w14:paraId="5F6DE44F" w14:textId="77777777" w:rsidR="009D4CCC" w:rsidRPr="009D4CCC" w:rsidRDefault="009D4CCC" w:rsidP="009D4CCC">
      <w:pPr>
        <w:bidi/>
        <w:jc w:val="both"/>
        <w:rPr>
          <w:rFonts w:cs="David" w:hint="cs"/>
          <w:rtl/>
        </w:rPr>
      </w:pPr>
      <w:r w:rsidRPr="009D4CCC">
        <w:rPr>
          <w:rFonts w:cs="David" w:hint="cs"/>
          <w:rtl/>
        </w:rPr>
        <w:tab/>
        <w:t xml:space="preserve">אולי צריך לבדוק עם המחלקה הפלילית. מבחינת היסוד העובדתי של העבירה, כשמדובר באסיפת תעמולה, ובהתאמה גם המודעות בהמשך </w:t>
      </w:r>
      <w:r w:rsidRPr="009D4CCC">
        <w:rPr>
          <w:rFonts w:cs="David"/>
          <w:rtl/>
        </w:rPr>
        <w:t>–</w:t>
      </w:r>
      <w:r w:rsidRPr="009D4CCC">
        <w:rPr>
          <w:rFonts w:cs="David" w:hint="cs"/>
          <w:rtl/>
        </w:rPr>
        <w:t xml:space="preserve"> מטעם רשימת מועמדים ברור שהגורם המארגן הוא גורם מסוים. כאן התעמולה יכולה להיות של שני אנשים פרטיים שעומדים ברחוב וקוראים קריאות. האם מי שמפריע לנו עובר עבירה פלילית? זה פשוט יכול להרחיב. </w:t>
      </w:r>
    </w:p>
    <w:p w14:paraId="15DCA523" w14:textId="77777777" w:rsidR="009D4CCC" w:rsidRPr="009D4CCC" w:rsidRDefault="009D4CCC" w:rsidP="009D4CCC">
      <w:pPr>
        <w:bidi/>
        <w:jc w:val="both"/>
        <w:rPr>
          <w:rFonts w:cs="David" w:hint="cs"/>
          <w:rtl/>
        </w:rPr>
      </w:pPr>
    </w:p>
    <w:p w14:paraId="4CB7DB8C" w14:textId="77777777" w:rsidR="009D4CCC" w:rsidRPr="009D4CCC" w:rsidRDefault="009D4CCC" w:rsidP="009D4CCC">
      <w:pPr>
        <w:bidi/>
        <w:jc w:val="both"/>
        <w:rPr>
          <w:rFonts w:cs="David" w:hint="cs"/>
          <w:rtl/>
        </w:rPr>
      </w:pPr>
      <w:r w:rsidRPr="009D4CCC">
        <w:rPr>
          <w:rFonts w:cs="David" w:hint="cs"/>
          <w:u w:val="single"/>
          <w:rtl/>
        </w:rPr>
        <w:t>עמי ברקוביץ</w:t>
      </w:r>
      <w:r w:rsidRPr="009D4CCC">
        <w:rPr>
          <w:rFonts w:cs="David"/>
          <w:u w:val="single"/>
          <w:rtl/>
        </w:rPr>
        <w:t>'</w:t>
      </w:r>
      <w:r w:rsidRPr="009D4CCC">
        <w:rPr>
          <w:rFonts w:cs="David" w:hint="cs"/>
          <w:u w:val="single"/>
          <w:rtl/>
        </w:rPr>
        <w:t>:</w:t>
      </w:r>
    </w:p>
    <w:p w14:paraId="446E6DAA" w14:textId="77777777" w:rsidR="009D4CCC" w:rsidRPr="009D4CCC" w:rsidRDefault="009D4CCC" w:rsidP="009D4CCC">
      <w:pPr>
        <w:bidi/>
        <w:jc w:val="both"/>
        <w:rPr>
          <w:rFonts w:cs="David" w:hint="cs"/>
          <w:rtl/>
        </w:rPr>
      </w:pPr>
    </w:p>
    <w:p w14:paraId="5B71EA7F" w14:textId="77777777" w:rsidR="009D4CCC" w:rsidRPr="009D4CCC" w:rsidRDefault="009D4CCC" w:rsidP="009D4CCC">
      <w:pPr>
        <w:bidi/>
        <w:jc w:val="both"/>
        <w:rPr>
          <w:rFonts w:cs="David" w:hint="cs"/>
          <w:rtl/>
        </w:rPr>
      </w:pPr>
      <w:r w:rsidRPr="009D4CCC">
        <w:rPr>
          <w:rFonts w:cs="David" w:hint="cs"/>
          <w:rtl/>
        </w:rPr>
        <w:tab/>
        <w:t>זה מרחיב, ולמיטב זיכרוני בדקנו את זה אז והגענו למסקנה שיהיה נכון- -</w:t>
      </w:r>
    </w:p>
    <w:p w14:paraId="3C3DFEE0" w14:textId="77777777" w:rsidR="009D4CCC" w:rsidRPr="009D4CCC" w:rsidRDefault="009D4CCC" w:rsidP="009D4CCC">
      <w:pPr>
        <w:bidi/>
        <w:jc w:val="both"/>
        <w:rPr>
          <w:rFonts w:cs="David" w:hint="cs"/>
          <w:rtl/>
        </w:rPr>
      </w:pPr>
    </w:p>
    <w:p w14:paraId="3167B111" w14:textId="77777777" w:rsidR="009D4CCC" w:rsidRPr="009D4CCC" w:rsidRDefault="009D4CCC" w:rsidP="009D4CCC">
      <w:pPr>
        <w:bidi/>
        <w:jc w:val="both"/>
        <w:rPr>
          <w:rFonts w:cs="David" w:hint="cs"/>
          <w:rtl/>
        </w:rPr>
      </w:pPr>
      <w:r w:rsidRPr="009D4CCC">
        <w:rPr>
          <w:rFonts w:cs="David" w:hint="cs"/>
          <w:u w:val="single"/>
          <w:rtl/>
        </w:rPr>
        <w:t>ארבל אסטרחן:</w:t>
      </w:r>
    </w:p>
    <w:p w14:paraId="72009CE9" w14:textId="77777777" w:rsidR="009D4CCC" w:rsidRPr="009D4CCC" w:rsidRDefault="009D4CCC" w:rsidP="009D4CCC">
      <w:pPr>
        <w:bidi/>
        <w:jc w:val="both"/>
        <w:rPr>
          <w:rFonts w:cs="David" w:hint="cs"/>
          <w:rtl/>
        </w:rPr>
      </w:pPr>
    </w:p>
    <w:p w14:paraId="1C907847" w14:textId="77777777" w:rsidR="009D4CCC" w:rsidRPr="009D4CCC" w:rsidRDefault="009D4CCC" w:rsidP="009D4CCC">
      <w:pPr>
        <w:bidi/>
        <w:jc w:val="both"/>
        <w:rPr>
          <w:rFonts w:cs="David" w:hint="cs"/>
          <w:rtl/>
        </w:rPr>
      </w:pPr>
      <w:r w:rsidRPr="009D4CCC">
        <w:rPr>
          <w:rFonts w:cs="David" w:hint="cs"/>
          <w:rtl/>
        </w:rPr>
        <w:tab/>
        <w:t>זה נכון מאוד. יש פה הרחבה רצינית, והיום לא בהכרח ברור מה זה אסיפת תעמולה לבחירות.</w:t>
      </w:r>
    </w:p>
    <w:p w14:paraId="6D630957" w14:textId="77777777" w:rsidR="009D4CCC" w:rsidRPr="009D4CCC" w:rsidRDefault="009D4CCC" w:rsidP="009D4CCC">
      <w:pPr>
        <w:bidi/>
        <w:jc w:val="both"/>
        <w:rPr>
          <w:rFonts w:cs="David" w:hint="cs"/>
          <w:rtl/>
        </w:rPr>
      </w:pPr>
    </w:p>
    <w:p w14:paraId="0B6A4EBD" w14:textId="77777777" w:rsidR="009D4CCC" w:rsidRPr="009D4CCC" w:rsidRDefault="009D4CCC" w:rsidP="009D4CCC">
      <w:pPr>
        <w:bidi/>
        <w:jc w:val="both"/>
        <w:rPr>
          <w:rFonts w:cs="David"/>
        </w:rPr>
      </w:pPr>
      <w:r w:rsidRPr="009D4CCC">
        <w:rPr>
          <w:rFonts w:cs="David" w:hint="cs"/>
          <w:u w:val="single"/>
          <w:rtl/>
        </w:rPr>
        <w:t>איל זנדברג:</w:t>
      </w:r>
    </w:p>
    <w:p w14:paraId="085B4D27" w14:textId="77777777" w:rsidR="009D4CCC" w:rsidRPr="009D4CCC" w:rsidRDefault="009D4CCC" w:rsidP="009D4CCC">
      <w:pPr>
        <w:bidi/>
        <w:jc w:val="both"/>
        <w:rPr>
          <w:rFonts w:cs="David" w:hint="cs"/>
          <w:rtl/>
        </w:rPr>
      </w:pPr>
    </w:p>
    <w:p w14:paraId="31AB9641" w14:textId="77777777" w:rsidR="009D4CCC" w:rsidRPr="009D4CCC" w:rsidRDefault="009D4CCC" w:rsidP="009D4CCC">
      <w:pPr>
        <w:bidi/>
        <w:jc w:val="both"/>
        <w:rPr>
          <w:rFonts w:cs="David" w:hint="cs"/>
          <w:rtl/>
        </w:rPr>
      </w:pPr>
      <w:r w:rsidRPr="009D4CCC">
        <w:rPr>
          <w:rFonts w:cs="David" w:hint="cs"/>
          <w:rtl/>
        </w:rPr>
        <w:tab/>
        <w:t>זה מרחיב עד מאוד.</w:t>
      </w:r>
    </w:p>
    <w:p w14:paraId="1EB00139" w14:textId="77777777" w:rsidR="009D4CCC" w:rsidRPr="009D4CCC" w:rsidRDefault="009D4CCC" w:rsidP="009D4CCC">
      <w:pPr>
        <w:bidi/>
        <w:jc w:val="both"/>
        <w:rPr>
          <w:rFonts w:cs="David" w:hint="cs"/>
          <w:rtl/>
        </w:rPr>
      </w:pPr>
    </w:p>
    <w:p w14:paraId="612BB7BB" w14:textId="77777777" w:rsidR="009D4CCC" w:rsidRPr="009D4CCC" w:rsidRDefault="009D4CCC" w:rsidP="009D4CCC">
      <w:pPr>
        <w:bidi/>
        <w:jc w:val="both"/>
        <w:rPr>
          <w:rFonts w:cs="David" w:hint="cs"/>
          <w:rtl/>
        </w:rPr>
      </w:pPr>
    </w:p>
    <w:p w14:paraId="65345A79" w14:textId="77777777" w:rsidR="009D4CCC" w:rsidRPr="009D4CCC" w:rsidRDefault="009D4CCC" w:rsidP="009D4CCC">
      <w:pPr>
        <w:bidi/>
        <w:jc w:val="both"/>
        <w:rPr>
          <w:rFonts w:cs="David" w:hint="cs"/>
          <w:rtl/>
        </w:rPr>
      </w:pPr>
    </w:p>
    <w:p w14:paraId="247FB01F" w14:textId="77777777" w:rsidR="009D4CCC" w:rsidRPr="009D4CCC" w:rsidRDefault="009D4CCC" w:rsidP="009D4CCC">
      <w:pPr>
        <w:bidi/>
        <w:jc w:val="both"/>
        <w:rPr>
          <w:rFonts w:cs="David" w:hint="cs"/>
          <w:rtl/>
        </w:rPr>
      </w:pPr>
    </w:p>
    <w:p w14:paraId="519458C5" w14:textId="77777777" w:rsidR="009D4CCC" w:rsidRPr="009D4CCC" w:rsidRDefault="009D4CCC" w:rsidP="009D4CCC">
      <w:pPr>
        <w:bidi/>
        <w:jc w:val="both"/>
        <w:rPr>
          <w:rFonts w:cs="David" w:hint="cs"/>
          <w:rtl/>
        </w:rPr>
      </w:pPr>
    </w:p>
    <w:p w14:paraId="431E70A8" w14:textId="77777777" w:rsidR="009D4CCC" w:rsidRPr="009D4CCC" w:rsidRDefault="009D4CCC" w:rsidP="009D4CCC">
      <w:pPr>
        <w:bidi/>
        <w:jc w:val="both"/>
        <w:rPr>
          <w:rFonts w:cs="David" w:hint="cs"/>
          <w:rtl/>
        </w:rPr>
      </w:pPr>
    </w:p>
    <w:p w14:paraId="01D4B6E0" w14:textId="77777777" w:rsidR="009D4CCC" w:rsidRPr="009D4CCC" w:rsidRDefault="009D4CCC" w:rsidP="009D4CCC">
      <w:pPr>
        <w:bidi/>
        <w:jc w:val="both"/>
        <w:rPr>
          <w:rFonts w:cs="David" w:hint="cs"/>
          <w:rtl/>
        </w:rPr>
      </w:pPr>
      <w:r w:rsidRPr="009D4CCC">
        <w:rPr>
          <w:rFonts w:cs="David" w:hint="cs"/>
          <w:rtl/>
        </w:rPr>
        <w:t xml:space="preserve"> </w:t>
      </w:r>
    </w:p>
    <w:p w14:paraId="58785AAF" w14:textId="77777777" w:rsidR="009D4CCC" w:rsidRPr="009D4CCC" w:rsidRDefault="009D4CCC" w:rsidP="009D4CCC">
      <w:pPr>
        <w:bidi/>
        <w:jc w:val="both"/>
        <w:rPr>
          <w:rFonts w:cs="David"/>
          <w:u w:val="single"/>
        </w:rPr>
      </w:pPr>
      <w:r w:rsidRPr="009D4CCC">
        <w:rPr>
          <w:rFonts w:cs="David" w:hint="cs"/>
          <w:u w:val="single"/>
          <w:rtl/>
        </w:rPr>
        <w:t>היו"ר יריב לוין:</w:t>
      </w:r>
    </w:p>
    <w:p w14:paraId="1C3BC4F8" w14:textId="77777777" w:rsidR="009D4CCC" w:rsidRPr="009D4CCC" w:rsidRDefault="009D4CCC" w:rsidP="009D4CCC">
      <w:pPr>
        <w:bidi/>
        <w:jc w:val="both"/>
        <w:rPr>
          <w:rFonts w:cs="David" w:hint="cs"/>
          <w:u w:val="single"/>
          <w:rtl/>
        </w:rPr>
      </w:pPr>
    </w:p>
    <w:p w14:paraId="3C001CF6" w14:textId="77777777" w:rsidR="009D4CCC" w:rsidRPr="009D4CCC" w:rsidRDefault="009D4CCC" w:rsidP="009D4CCC">
      <w:pPr>
        <w:bidi/>
        <w:jc w:val="both"/>
        <w:rPr>
          <w:rFonts w:cs="David" w:hint="cs"/>
          <w:rtl/>
        </w:rPr>
      </w:pPr>
      <w:r w:rsidRPr="009D4CCC">
        <w:rPr>
          <w:rFonts w:cs="David" w:hint="cs"/>
          <w:rtl/>
        </w:rPr>
        <w:tab/>
        <w:t xml:space="preserve">אם אפשר יהיה לקבל עמדה מקצועית שלכם לעניין הזה, ועל-פי זה נשקול את העניין. </w:t>
      </w:r>
    </w:p>
    <w:p w14:paraId="6B63CC0D" w14:textId="77777777" w:rsidR="009D4CCC" w:rsidRPr="009D4CCC" w:rsidRDefault="009D4CCC" w:rsidP="009D4CCC">
      <w:pPr>
        <w:bidi/>
        <w:jc w:val="both"/>
        <w:rPr>
          <w:rFonts w:cs="David" w:hint="cs"/>
          <w:rtl/>
        </w:rPr>
      </w:pPr>
    </w:p>
    <w:p w14:paraId="6E9801E3" w14:textId="77777777" w:rsidR="009D4CCC" w:rsidRPr="009D4CCC" w:rsidRDefault="009D4CCC" w:rsidP="009D4CCC">
      <w:pPr>
        <w:bidi/>
        <w:jc w:val="both"/>
        <w:rPr>
          <w:rFonts w:cs="David" w:hint="cs"/>
          <w:rtl/>
        </w:rPr>
      </w:pPr>
      <w:r w:rsidRPr="009D4CCC">
        <w:rPr>
          <w:rFonts w:cs="David" w:hint="cs"/>
          <w:rtl/>
        </w:rPr>
        <w:tab/>
        <w:t>אני מציע שנעצור כאן. תודה רבה, הישיבה נעולה.</w:t>
      </w:r>
    </w:p>
    <w:p w14:paraId="588D4259" w14:textId="77777777" w:rsidR="009D4CCC" w:rsidRPr="009D4CCC" w:rsidRDefault="009D4CCC" w:rsidP="009D4CCC">
      <w:pPr>
        <w:bidi/>
        <w:jc w:val="both"/>
        <w:rPr>
          <w:rFonts w:cs="David" w:hint="cs"/>
          <w:rtl/>
        </w:rPr>
      </w:pPr>
    </w:p>
    <w:p w14:paraId="3E3724ED" w14:textId="77777777" w:rsidR="009D4CCC" w:rsidRPr="009D4CCC" w:rsidRDefault="009D4CCC" w:rsidP="009D4CCC">
      <w:pPr>
        <w:bidi/>
        <w:jc w:val="both"/>
        <w:rPr>
          <w:rFonts w:cs="David" w:hint="cs"/>
          <w:rtl/>
        </w:rPr>
      </w:pPr>
    </w:p>
    <w:p w14:paraId="649074B5" w14:textId="77777777" w:rsidR="009D4CCC" w:rsidRPr="009D4CCC" w:rsidRDefault="009D4CCC" w:rsidP="009D4CCC">
      <w:pPr>
        <w:bidi/>
        <w:jc w:val="both"/>
        <w:rPr>
          <w:rFonts w:cs="David" w:hint="cs"/>
          <w:b/>
          <w:bCs/>
          <w:u w:val="single"/>
          <w:rtl/>
        </w:rPr>
      </w:pPr>
      <w:r w:rsidRPr="009D4CCC">
        <w:rPr>
          <w:rFonts w:cs="David" w:hint="cs"/>
          <w:b/>
          <w:bCs/>
          <w:u w:val="single"/>
          <w:rtl/>
        </w:rPr>
        <w:t>הישיבה ננעלה ב-14:15</w:t>
      </w:r>
    </w:p>
    <w:p w14:paraId="14DA3114" w14:textId="77777777" w:rsidR="009D4CCC" w:rsidRPr="009D4CCC" w:rsidRDefault="009D4CCC" w:rsidP="009D4CCC">
      <w:pPr>
        <w:bidi/>
        <w:jc w:val="both"/>
        <w:rPr>
          <w:rFonts w:cs="David" w:hint="cs"/>
          <w:u w:val="single"/>
          <w:rtl/>
        </w:rPr>
      </w:pPr>
    </w:p>
    <w:p w14:paraId="11998045" w14:textId="77777777" w:rsidR="009D4CCC" w:rsidRPr="009D4CCC" w:rsidRDefault="009D4CCC" w:rsidP="009D4CCC">
      <w:pPr>
        <w:bidi/>
        <w:jc w:val="both"/>
        <w:rPr>
          <w:rFonts w:cs="David"/>
          <w:rtl/>
        </w:rPr>
      </w:pPr>
      <w:r w:rsidRPr="009D4CCC">
        <w:rPr>
          <w:rFonts w:cs="David" w:hint="cs"/>
          <w:rtl/>
        </w:rPr>
        <w:tab/>
      </w:r>
    </w:p>
    <w:p w14:paraId="48DA8CCA" w14:textId="77777777" w:rsidR="009D4CCC" w:rsidRPr="009D4CCC" w:rsidRDefault="009D4CCC" w:rsidP="009D4CCC">
      <w:pPr>
        <w:bidi/>
        <w:jc w:val="both"/>
        <w:rPr>
          <w:rFonts w:cs="David" w:hint="cs"/>
          <w:rtl/>
        </w:rPr>
      </w:pPr>
    </w:p>
    <w:p w14:paraId="0358044B" w14:textId="77777777" w:rsidR="009D4CCC" w:rsidRPr="009D4CCC" w:rsidRDefault="009D4CCC" w:rsidP="009D4CCC">
      <w:pPr>
        <w:bidi/>
        <w:jc w:val="both"/>
        <w:rPr>
          <w:rFonts w:cs="David" w:hint="cs"/>
          <w:u w:val="single"/>
          <w:rtl/>
        </w:rPr>
      </w:pPr>
    </w:p>
    <w:p w14:paraId="62A95BBB" w14:textId="77777777" w:rsidR="009D4CCC" w:rsidRPr="009D4CCC" w:rsidRDefault="009D4CCC" w:rsidP="009D4CCC">
      <w:pPr>
        <w:bidi/>
        <w:jc w:val="both"/>
        <w:rPr>
          <w:rFonts w:cs="David" w:hint="cs"/>
          <w:u w:val="single"/>
          <w:rtl/>
        </w:rPr>
      </w:pPr>
    </w:p>
    <w:p w14:paraId="1630EE67" w14:textId="77777777" w:rsidR="009D4CCC" w:rsidRPr="009D4CCC" w:rsidRDefault="009D4CCC" w:rsidP="009D4CCC">
      <w:pPr>
        <w:bidi/>
        <w:jc w:val="both"/>
        <w:rPr>
          <w:rFonts w:cs="David" w:hint="cs"/>
          <w:u w:val="single"/>
          <w:rtl/>
        </w:rPr>
      </w:pPr>
    </w:p>
    <w:p w14:paraId="6E36943F" w14:textId="77777777" w:rsidR="009D4CCC" w:rsidRPr="009D4CCC" w:rsidRDefault="009D4CCC" w:rsidP="009D4CCC">
      <w:pPr>
        <w:bidi/>
        <w:jc w:val="both"/>
        <w:rPr>
          <w:rFonts w:cs="David" w:hint="cs"/>
          <w:u w:val="single"/>
          <w:rtl/>
        </w:rPr>
      </w:pPr>
    </w:p>
    <w:p w14:paraId="3EE222E2" w14:textId="77777777" w:rsidR="009D4CCC" w:rsidRPr="009D4CCC" w:rsidRDefault="009D4CCC" w:rsidP="009D4CCC">
      <w:pPr>
        <w:bidi/>
        <w:jc w:val="both"/>
        <w:rPr>
          <w:rFonts w:cs="David" w:hint="cs"/>
          <w:u w:val="single"/>
          <w:rtl/>
        </w:rPr>
      </w:pPr>
    </w:p>
    <w:p w14:paraId="04610475" w14:textId="77777777" w:rsidR="009D4CCC" w:rsidRPr="009D4CCC" w:rsidRDefault="009D4CCC" w:rsidP="009D4CCC">
      <w:pPr>
        <w:bidi/>
        <w:jc w:val="both"/>
        <w:rPr>
          <w:rFonts w:cs="David" w:hint="cs"/>
          <w:u w:val="single"/>
          <w:rtl/>
        </w:rPr>
      </w:pPr>
    </w:p>
    <w:p w14:paraId="18F4B381" w14:textId="77777777" w:rsidR="009D4CCC" w:rsidRPr="009D4CCC" w:rsidRDefault="009D4CCC" w:rsidP="009D4CCC">
      <w:pPr>
        <w:bidi/>
        <w:jc w:val="both"/>
        <w:rPr>
          <w:rFonts w:cs="David" w:hint="cs"/>
          <w:u w:val="single"/>
          <w:rtl/>
        </w:rPr>
      </w:pPr>
    </w:p>
    <w:p w14:paraId="7E971BC6" w14:textId="77777777" w:rsidR="009D4CCC" w:rsidRPr="009D4CCC" w:rsidRDefault="009D4CCC" w:rsidP="009D4CCC">
      <w:pPr>
        <w:bidi/>
        <w:jc w:val="both"/>
        <w:rPr>
          <w:rFonts w:cs="David" w:hint="cs"/>
          <w:u w:val="single"/>
          <w:rtl/>
        </w:rPr>
      </w:pPr>
    </w:p>
    <w:p w14:paraId="061178D0" w14:textId="77777777" w:rsidR="009D4CCC" w:rsidRPr="009D4CCC" w:rsidRDefault="009D4CCC" w:rsidP="009D4CCC">
      <w:pPr>
        <w:bidi/>
        <w:jc w:val="both"/>
        <w:rPr>
          <w:rFonts w:cs="David" w:hint="cs"/>
          <w:u w:val="single"/>
          <w:rtl/>
        </w:rPr>
      </w:pPr>
    </w:p>
    <w:p w14:paraId="67547D08" w14:textId="77777777" w:rsidR="009D4CCC" w:rsidRPr="009D4CCC" w:rsidRDefault="009D4CCC" w:rsidP="009D4CCC">
      <w:pPr>
        <w:bidi/>
        <w:jc w:val="both"/>
        <w:rPr>
          <w:rFonts w:cs="David" w:hint="cs"/>
          <w:u w:val="single"/>
          <w:rtl/>
        </w:rPr>
      </w:pPr>
    </w:p>
    <w:p w14:paraId="2F4D81F6" w14:textId="77777777" w:rsidR="009D4CCC" w:rsidRPr="009D4CCC" w:rsidRDefault="009D4CCC" w:rsidP="009D4CCC">
      <w:pPr>
        <w:bidi/>
        <w:jc w:val="both"/>
        <w:rPr>
          <w:rFonts w:cs="David" w:hint="cs"/>
          <w:u w:val="single"/>
          <w:rtl/>
        </w:rPr>
      </w:pPr>
    </w:p>
    <w:p w14:paraId="4B7F7CFA" w14:textId="77777777" w:rsidR="009D4CCC" w:rsidRPr="009D4CCC" w:rsidRDefault="009D4CCC" w:rsidP="009D4CCC">
      <w:pPr>
        <w:bidi/>
        <w:jc w:val="both"/>
        <w:rPr>
          <w:rFonts w:cs="David" w:hint="cs"/>
          <w:u w:val="single"/>
          <w:rtl/>
        </w:rPr>
      </w:pPr>
    </w:p>
    <w:p w14:paraId="74EA6F04" w14:textId="77777777" w:rsidR="009D4CCC" w:rsidRPr="009D4CCC" w:rsidRDefault="009D4CCC" w:rsidP="009D4CCC">
      <w:pPr>
        <w:bidi/>
        <w:jc w:val="both"/>
        <w:rPr>
          <w:rFonts w:cs="David" w:hint="cs"/>
          <w:u w:val="single"/>
          <w:rtl/>
        </w:rPr>
      </w:pPr>
    </w:p>
    <w:p w14:paraId="60B1D161" w14:textId="77777777" w:rsidR="009D4CCC" w:rsidRPr="009D4CCC" w:rsidRDefault="009D4CCC" w:rsidP="009D4CCC">
      <w:pPr>
        <w:bidi/>
        <w:jc w:val="both"/>
        <w:rPr>
          <w:rFonts w:cs="David" w:hint="cs"/>
          <w:u w:val="single"/>
          <w:rtl/>
        </w:rPr>
      </w:pPr>
    </w:p>
    <w:p w14:paraId="20BA69DB" w14:textId="77777777" w:rsidR="009D4CCC" w:rsidRPr="009D4CCC" w:rsidRDefault="009D4CCC" w:rsidP="009D4CCC">
      <w:pPr>
        <w:bidi/>
        <w:jc w:val="both"/>
        <w:rPr>
          <w:rFonts w:cs="David" w:hint="cs"/>
          <w:u w:val="single"/>
          <w:rtl/>
        </w:rPr>
      </w:pPr>
    </w:p>
    <w:p w14:paraId="2A7BB473" w14:textId="77777777" w:rsidR="009D4CCC" w:rsidRPr="009D4CCC" w:rsidRDefault="009D4CCC" w:rsidP="009D4CCC">
      <w:pPr>
        <w:bidi/>
        <w:jc w:val="both"/>
        <w:rPr>
          <w:rFonts w:cs="David" w:hint="cs"/>
          <w:u w:val="single"/>
          <w:rtl/>
        </w:rPr>
      </w:pPr>
    </w:p>
    <w:p w14:paraId="66C67AF7" w14:textId="77777777" w:rsidR="009D4CCC" w:rsidRPr="009D4CCC" w:rsidRDefault="009D4CCC" w:rsidP="009D4CCC">
      <w:pPr>
        <w:bidi/>
        <w:jc w:val="both"/>
        <w:rPr>
          <w:rFonts w:cs="David" w:hint="cs"/>
          <w:u w:val="single"/>
          <w:rtl/>
        </w:rPr>
      </w:pPr>
    </w:p>
    <w:p w14:paraId="676831BE" w14:textId="77777777" w:rsidR="009D4CCC" w:rsidRPr="009D4CCC" w:rsidRDefault="009D4CCC" w:rsidP="009D4CCC">
      <w:pPr>
        <w:bidi/>
        <w:jc w:val="both"/>
        <w:rPr>
          <w:rFonts w:cs="David" w:hint="cs"/>
          <w:u w:val="single"/>
          <w:rtl/>
        </w:rPr>
      </w:pPr>
    </w:p>
    <w:p w14:paraId="234921F6" w14:textId="77777777" w:rsidR="009D4CCC" w:rsidRPr="009D4CCC" w:rsidRDefault="009D4CCC" w:rsidP="009D4CCC">
      <w:pPr>
        <w:bidi/>
        <w:jc w:val="both"/>
        <w:rPr>
          <w:rFonts w:cs="David" w:hint="cs"/>
          <w:u w:val="single"/>
          <w:rtl/>
        </w:rPr>
      </w:pPr>
    </w:p>
    <w:p w14:paraId="47A8AF56" w14:textId="77777777" w:rsidR="009D4CCC" w:rsidRPr="009D4CCC" w:rsidRDefault="009D4CCC" w:rsidP="009D4CCC">
      <w:pPr>
        <w:bidi/>
        <w:jc w:val="both"/>
        <w:rPr>
          <w:rFonts w:cs="David" w:hint="cs"/>
          <w:u w:val="single"/>
          <w:rtl/>
        </w:rPr>
      </w:pPr>
    </w:p>
    <w:p w14:paraId="2D5B4F55" w14:textId="77777777" w:rsidR="009D4CCC" w:rsidRPr="009D4CCC" w:rsidRDefault="009D4CCC" w:rsidP="009D4CCC">
      <w:pPr>
        <w:bidi/>
        <w:jc w:val="both"/>
        <w:rPr>
          <w:rFonts w:cs="David" w:hint="cs"/>
          <w:u w:val="single"/>
          <w:rtl/>
        </w:rPr>
      </w:pPr>
    </w:p>
    <w:p w14:paraId="22FF4899" w14:textId="77777777" w:rsidR="009D4CCC" w:rsidRPr="009D4CCC" w:rsidRDefault="009D4CCC" w:rsidP="009D4CCC">
      <w:pPr>
        <w:bidi/>
        <w:jc w:val="both"/>
        <w:rPr>
          <w:rFonts w:cs="David" w:hint="cs"/>
          <w:u w:val="single"/>
          <w:rtl/>
        </w:rPr>
      </w:pPr>
    </w:p>
    <w:p w14:paraId="3690CB75" w14:textId="77777777" w:rsidR="009D4CCC" w:rsidRPr="009D4CCC" w:rsidRDefault="009D4CCC" w:rsidP="009D4CCC">
      <w:pPr>
        <w:bidi/>
        <w:jc w:val="both"/>
        <w:rPr>
          <w:rFonts w:cs="David" w:hint="cs"/>
          <w:u w:val="single"/>
          <w:rtl/>
        </w:rPr>
      </w:pPr>
    </w:p>
    <w:p w14:paraId="6BDA11FB" w14:textId="77777777" w:rsidR="009D4CCC" w:rsidRPr="009D4CCC" w:rsidRDefault="009D4CCC" w:rsidP="009D4CCC">
      <w:pPr>
        <w:bidi/>
        <w:jc w:val="both"/>
        <w:rPr>
          <w:rFonts w:cs="David" w:hint="cs"/>
          <w:u w:val="single"/>
          <w:rtl/>
        </w:rPr>
      </w:pPr>
    </w:p>
    <w:p w14:paraId="27F0B927" w14:textId="77777777" w:rsidR="009D4CCC" w:rsidRPr="009D4CCC" w:rsidRDefault="009D4CCC" w:rsidP="009D4CCC">
      <w:pPr>
        <w:bidi/>
        <w:jc w:val="both"/>
        <w:rPr>
          <w:rFonts w:cs="David" w:hint="cs"/>
          <w:u w:val="single"/>
          <w:rtl/>
        </w:rPr>
      </w:pPr>
    </w:p>
    <w:p w14:paraId="58FBE775" w14:textId="77777777" w:rsidR="009D4CCC" w:rsidRPr="009D4CCC" w:rsidRDefault="009D4CCC" w:rsidP="009D4CCC">
      <w:pPr>
        <w:bidi/>
        <w:jc w:val="both"/>
        <w:rPr>
          <w:rFonts w:cs="David" w:hint="cs"/>
          <w:u w:val="single"/>
          <w:rtl/>
        </w:rPr>
      </w:pPr>
    </w:p>
    <w:p w14:paraId="52EB489F" w14:textId="77777777" w:rsidR="009D4CCC" w:rsidRPr="009D4CCC" w:rsidRDefault="009D4CCC" w:rsidP="009D4CCC">
      <w:pPr>
        <w:bidi/>
        <w:jc w:val="both"/>
        <w:rPr>
          <w:rFonts w:cs="David" w:hint="cs"/>
          <w:u w:val="single"/>
          <w:rtl/>
        </w:rPr>
      </w:pPr>
    </w:p>
    <w:p w14:paraId="274DE2CA" w14:textId="77777777" w:rsidR="009D4CCC" w:rsidRPr="009D4CCC" w:rsidRDefault="009D4CCC" w:rsidP="009D4CCC">
      <w:pPr>
        <w:bidi/>
        <w:jc w:val="both"/>
        <w:rPr>
          <w:rFonts w:cs="David" w:hint="cs"/>
          <w:u w:val="single"/>
          <w:rtl/>
        </w:rPr>
      </w:pPr>
    </w:p>
    <w:p w14:paraId="72022FDA" w14:textId="77777777" w:rsidR="009D4CCC" w:rsidRPr="009D4CCC" w:rsidRDefault="009D4CCC" w:rsidP="009D4CCC">
      <w:pPr>
        <w:bidi/>
        <w:jc w:val="both"/>
        <w:rPr>
          <w:rFonts w:cs="David" w:hint="cs"/>
          <w:u w:val="single"/>
          <w:rtl/>
        </w:rPr>
      </w:pPr>
    </w:p>
    <w:p w14:paraId="58F2C18B" w14:textId="77777777" w:rsidR="009D4CCC" w:rsidRPr="009D4CCC" w:rsidRDefault="009D4CCC" w:rsidP="009D4CCC">
      <w:pPr>
        <w:bidi/>
        <w:jc w:val="both"/>
        <w:rPr>
          <w:rFonts w:cs="David" w:hint="cs"/>
          <w:u w:val="single"/>
          <w:rtl/>
        </w:rPr>
      </w:pPr>
    </w:p>
    <w:p w14:paraId="73F7DB5E" w14:textId="77777777" w:rsidR="009D4CCC" w:rsidRPr="009D4CCC" w:rsidRDefault="009D4CCC" w:rsidP="009D4CCC">
      <w:pPr>
        <w:bidi/>
        <w:jc w:val="both"/>
        <w:rPr>
          <w:rFonts w:cs="David" w:hint="cs"/>
          <w:u w:val="single"/>
          <w:rtl/>
        </w:rPr>
      </w:pPr>
    </w:p>
    <w:p w14:paraId="06A7983E" w14:textId="77777777" w:rsidR="009D4CCC" w:rsidRPr="009D4CCC" w:rsidRDefault="009D4CCC" w:rsidP="009D4CCC">
      <w:pPr>
        <w:bidi/>
        <w:jc w:val="both"/>
        <w:rPr>
          <w:rFonts w:cs="David" w:hint="cs"/>
          <w:u w:val="single"/>
          <w:rtl/>
        </w:rPr>
      </w:pPr>
    </w:p>
    <w:p w14:paraId="668835FF" w14:textId="77777777" w:rsidR="009D4CCC" w:rsidRPr="009D4CCC" w:rsidRDefault="009D4CCC" w:rsidP="009D4CCC">
      <w:pPr>
        <w:bidi/>
        <w:jc w:val="both"/>
        <w:rPr>
          <w:rFonts w:cs="David" w:hint="cs"/>
          <w:u w:val="single"/>
          <w:rtl/>
        </w:rPr>
      </w:pPr>
    </w:p>
    <w:p w14:paraId="128C6FAD" w14:textId="77777777" w:rsidR="009D4CCC" w:rsidRPr="009D4CCC" w:rsidRDefault="009D4CCC" w:rsidP="009D4CCC">
      <w:pPr>
        <w:bidi/>
        <w:jc w:val="both"/>
        <w:rPr>
          <w:rFonts w:cs="David" w:hint="cs"/>
          <w:u w:val="single"/>
          <w:rtl/>
        </w:rPr>
      </w:pPr>
    </w:p>
    <w:p w14:paraId="30A4F2E0" w14:textId="77777777" w:rsidR="009D4CCC" w:rsidRPr="009D4CCC" w:rsidRDefault="009D4CCC" w:rsidP="009D4CCC">
      <w:pPr>
        <w:bidi/>
        <w:jc w:val="both"/>
        <w:rPr>
          <w:rFonts w:cs="David" w:hint="cs"/>
          <w:u w:val="single"/>
          <w:rtl/>
        </w:rPr>
      </w:pPr>
    </w:p>
    <w:p w14:paraId="4306499A" w14:textId="77777777" w:rsidR="009D4CCC" w:rsidRPr="009D4CCC" w:rsidRDefault="009D4CCC" w:rsidP="009D4CCC">
      <w:pPr>
        <w:bidi/>
        <w:jc w:val="both"/>
        <w:rPr>
          <w:rFonts w:cs="David" w:hint="cs"/>
          <w:u w:val="single"/>
          <w:rtl/>
        </w:rPr>
      </w:pPr>
    </w:p>
    <w:p w14:paraId="634264B2" w14:textId="77777777" w:rsidR="009D4CCC" w:rsidRPr="009D4CCC" w:rsidRDefault="009D4CCC" w:rsidP="009D4CCC">
      <w:pPr>
        <w:bidi/>
        <w:jc w:val="both"/>
        <w:rPr>
          <w:rFonts w:cs="David" w:hint="cs"/>
          <w:u w:val="single"/>
          <w:rtl/>
        </w:rPr>
      </w:pPr>
    </w:p>
    <w:p w14:paraId="051DF302" w14:textId="77777777" w:rsidR="009D4CCC" w:rsidRPr="009D4CCC" w:rsidRDefault="009D4CCC" w:rsidP="009D4CCC">
      <w:pPr>
        <w:bidi/>
        <w:jc w:val="both"/>
        <w:rPr>
          <w:rFonts w:cs="David" w:hint="cs"/>
          <w:u w:val="single"/>
          <w:rtl/>
        </w:rPr>
      </w:pPr>
    </w:p>
    <w:p w14:paraId="69004E3E" w14:textId="77777777" w:rsidR="009D4CCC" w:rsidRPr="009D4CCC" w:rsidRDefault="009D4CCC" w:rsidP="009D4CCC">
      <w:pPr>
        <w:bidi/>
        <w:jc w:val="both"/>
        <w:rPr>
          <w:rFonts w:cs="David" w:hint="cs"/>
          <w:u w:val="single"/>
          <w:rtl/>
        </w:rPr>
      </w:pPr>
    </w:p>
    <w:p w14:paraId="4BC69B68" w14:textId="77777777" w:rsidR="009D4CCC" w:rsidRPr="009D4CCC" w:rsidRDefault="009D4CCC" w:rsidP="009D4CCC">
      <w:pPr>
        <w:bidi/>
        <w:jc w:val="both"/>
        <w:rPr>
          <w:rFonts w:cs="David" w:hint="cs"/>
          <w:u w:val="single"/>
          <w:rtl/>
        </w:rPr>
      </w:pPr>
    </w:p>
    <w:p w14:paraId="1D44BA6D" w14:textId="77777777" w:rsidR="009D4CCC" w:rsidRPr="009D4CCC" w:rsidRDefault="009D4CCC" w:rsidP="009D4CCC">
      <w:pPr>
        <w:bidi/>
        <w:jc w:val="both"/>
        <w:rPr>
          <w:rFonts w:cs="David" w:hint="cs"/>
          <w:u w:val="single"/>
          <w:rtl/>
        </w:rPr>
      </w:pPr>
    </w:p>
    <w:p w14:paraId="70B0B2AC" w14:textId="77777777" w:rsidR="009D4CCC" w:rsidRPr="009D4CCC" w:rsidRDefault="009D4CCC" w:rsidP="009D4CCC">
      <w:pPr>
        <w:bidi/>
        <w:jc w:val="both"/>
        <w:rPr>
          <w:rFonts w:cs="David" w:hint="cs"/>
          <w:u w:val="single"/>
          <w:rtl/>
        </w:rPr>
      </w:pPr>
    </w:p>
    <w:p w14:paraId="45C370D6" w14:textId="77777777" w:rsidR="009D4CCC" w:rsidRPr="009D4CCC" w:rsidRDefault="009D4CCC" w:rsidP="009D4CCC">
      <w:pPr>
        <w:bidi/>
        <w:jc w:val="both"/>
        <w:rPr>
          <w:rFonts w:cs="David" w:hint="cs"/>
          <w:u w:val="single"/>
          <w:rtl/>
        </w:rPr>
      </w:pPr>
    </w:p>
    <w:p w14:paraId="75CCA16C" w14:textId="77777777" w:rsidR="009D4CCC" w:rsidRPr="009D4CCC" w:rsidRDefault="009D4CCC" w:rsidP="009D4CCC">
      <w:pPr>
        <w:bidi/>
        <w:jc w:val="both"/>
        <w:rPr>
          <w:rFonts w:cs="David" w:hint="cs"/>
          <w:u w:val="single"/>
          <w:rtl/>
        </w:rPr>
      </w:pPr>
    </w:p>
    <w:p w14:paraId="4659AAB7" w14:textId="77777777" w:rsidR="009D4CCC" w:rsidRPr="009D4CCC" w:rsidRDefault="009D4CCC" w:rsidP="009D4CCC">
      <w:pPr>
        <w:bidi/>
        <w:jc w:val="both"/>
        <w:rPr>
          <w:rFonts w:cs="David" w:hint="cs"/>
          <w:u w:val="single"/>
          <w:rtl/>
        </w:rPr>
      </w:pPr>
    </w:p>
    <w:p w14:paraId="78F6F955" w14:textId="77777777" w:rsidR="009D4CCC" w:rsidRPr="009D4CCC" w:rsidRDefault="009D4CCC" w:rsidP="009D4CCC">
      <w:pPr>
        <w:bidi/>
        <w:jc w:val="both"/>
        <w:rPr>
          <w:rFonts w:cs="David" w:hint="cs"/>
          <w:u w:val="single"/>
          <w:rtl/>
        </w:rPr>
      </w:pPr>
    </w:p>
    <w:p w14:paraId="35C81D54" w14:textId="77777777" w:rsidR="009D4CCC" w:rsidRPr="009D4CCC" w:rsidRDefault="009D4CCC" w:rsidP="009D4CCC">
      <w:pPr>
        <w:bidi/>
        <w:jc w:val="both"/>
        <w:rPr>
          <w:rFonts w:cs="David" w:hint="cs"/>
          <w:u w:val="single"/>
          <w:rtl/>
        </w:rPr>
      </w:pPr>
    </w:p>
    <w:p w14:paraId="5919E546" w14:textId="77777777" w:rsidR="009D4CCC" w:rsidRPr="009D4CCC" w:rsidRDefault="009D4CCC" w:rsidP="009D4CCC">
      <w:pPr>
        <w:bidi/>
        <w:jc w:val="both"/>
        <w:rPr>
          <w:rFonts w:cs="David" w:hint="cs"/>
          <w:u w:val="single"/>
          <w:rtl/>
        </w:rPr>
      </w:pPr>
    </w:p>
    <w:p w14:paraId="517D8C64" w14:textId="77777777" w:rsidR="009D4CCC" w:rsidRPr="009D4CCC" w:rsidRDefault="009D4CCC" w:rsidP="009D4CCC">
      <w:pPr>
        <w:bidi/>
        <w:jc w:val="both"/>
        <w:rPr>
          <w:rFonts w:cs="David" w:hint="cs"/>
          <w:u w:val="single"/>
          <w:rtl/>
        </w:rPr>
      </w:pPr>
      <w:r w:rsidRPr="009D4CCC">
        <w:rPr>
          <w:rFonts w:cs="David" w:hint="cs"/>
          <w:u w:val="single"/>
          <w:rtl/>
        </w:rPr>
        <w:t>לפרוטוקול מצורף נספח</w:t>
      </w:r>
    </w:p>
    <w:p w14:paraId="587FA9A0" w14:textId="77777777" w:rsidR="009D4CCC" w:rsidRPr="009D4CCC" w:rsidRDefault="009D4CCC" w:rsidP="009D4CCC">
      <w:pPr>
        <w:bidi/>
        <w:jc w:val="both"/>
        <w:rPr>
          <w:rFonts w:cs="David" w:hint="cs"/>
          <w:u w:val="single"/>
          <w:rtl/>
        </w:rPr>
      </w:pPr>
    </w:p>
    <w:p w14:paraId="349B3C09" w14:textId="77777777" w:rsidR="009D4CCC" w:rsidRPr="009D4CCC" w:rsidRDefault="009D4CCC" w:rsidP="009D4CCC">
      <w:pPr>
        <w:pStyle w:val="Hesber"/>
        <w:spacing w:line="240" w:lineRule="auto"/>
        <w:ind w:firstLine="0"/>
        <w:rPr>
          <w:rFonts w:ascii="David" w:hAnsi="David" w:hint="cs"/>
          <w:sz w:val="24"/>
          <w:szCs w:val="24"/>
          <w:rtl/>
        </w:rPr>
      </w:pPr>
      <w:r w:rsidRPr="009D4CCC">
        <w:rPr>
          <w:rFonts w:ascii="David" w:hAnsi="David" w:hint="cs"/>
          <w:sz w:val="24"/>
          <w:szCs w:val="24"/>
          <w:rtl/>
        </w:rPr>
        <w:t>20.1.10</w:t>
      </w:r>
    </w:p>
    <w:p w14:paraId="425B081A" w14:textId="77777777" w:rsidR="009D4CCC" w:rsidRPr="009D4CCC" w:rsidRDefault="009D4CCC" w:rsidP="009D4CCC">
      <w:pPr>
        <w:tabs>
          <w:tab w:val="left" w:pos="6910"/>
        </w:tabs>
        <w:bidi/>
        <w:jc w:val="both"/>
        <w:rPr>
          <w:rFonts w:cs="David"/>
        </w:rPr>
      </w:pPr>
      <w:r w:rsidRPr="009D4CCC">
        <w:rPr>
          <w:rFonts w:cs="David"/>
          <w:rtl/>
        </w:rPr>
        <w:t>סימוכין:</w:t>
      </w:r>
      <w:r w:rsidRPr="009D4CCC">
        <w:rPr>
          <w:rFonts w:cs="David"/>
        </w:rPr>
        <w:t xml:space="preserve"> 00301710</w:t>
      </w:r>
    </w:p>
    <w:p w14:paraId="39529753" w14:textId="77777777" w:rsidR="009D4CCC" w:rsidRPr="009D4CCC" w:rsidRDefault="009D4CCC" w:rsidP="009D4CCC">
      <w:pPr>
        <w:tabs>
          <w:tab w:val="left" w:pos="6910"/>
        </w:tabs>
        <w:bidi/>
        <w:jc w:val="both"/>
        <w:rPr>
          <w:rFonts w:cs="David"/>
        </w:rPr>
      </w:pPr>
    </w:p>
    <w:p w14:paraId="308428BD" w14:textId="77777777" w:rsidR="009D4CCC" w:rsidRPr="009D4CCC" w:rsidRDefault="009D4CCC" w:rsidP="009D4CCC">
      <w:pPr>
        <w:tabs>
          <w:tab w:val="left" w:pos="6910"/>
        </w:tabs>
        <w:bidi/>
        <w:jc w:val="both"/>
        <w:rPr>
          <w:rFonts w:cs="David"/>
          <w:rtl/>
        </w:rPr>
      </w:pPr>
    </w:p>
    <w:p w14:paraId="591BAF7A" w14:textId="77777777" w:rsidR="009D4CCC" w:rsidRPr="009D4CCC" w:rsidRDefault="009D4CCC" w:rsidP="009D4CCC">
      <w:pPr>
        <w:pStyle w:val="HeadHatzaotHok"/>
        <w:spacing w:before="120" w:line="240" w:lineRule="auto"/>
        <w:jc w:val="both"/>
        <w:rPr>
          <w:rFonts w:hint="cs"/>
          <w:sz w:val="24"/>
          <w:szCs w:val="24"/>
          <w:rtl/>
        </w:rPr>
      </w:pPr>
      <w:r w:rsidRPr="009D4CCC">
        <w:rPr>
          <w:sz w:val="24"/>
          <w:szCs w:val="24"/>
          <w:rtl/>
        </w:rPr>
        <w:t>הצעת חוק סדרי השלטון והמשפט (ביטול החלת המשפט, השיפוט והמינהל) (תיקון)</w:t>
      </w:r>
      <w:r w:rsidRPr="009D4CCC">
        <w:rPr>
          <w:rFonts w:hint="cs"/>
          <w:sz w:val="24"/>
          <w:szCs w:val="24"/>
          <w:rtl/>
        </w:rPr>
        <w:t>,</w:t>
      </w:r>
      <w:r w:rsidRPr="009D4CCC">
        <w:rPr>
          <w:sz w:val="24"/>
          <w:szCs w:val="24"/>
          <w:rtl/>
        </w:rPr>
        <w:t xml:space="preserve"> </w:t>
      </w:r>
    </w:p>
    <w:p w14:paraId="1627CCD7" w14:textId="77777777" w:rsidR="009D4CCC" w:rsidRPr="009D4CCC" w:rsidRDefault="009D4CCC" w:rsidP="009D4CCC">
      <w:pPr>
        <w:pStyle w:val="HeadHatzaotHok"/>
        <w:spacing w:before="120" w:line="240" w:lineRule="auto"/>
        <w:jc w:val="both"/>
        <w:rPr>
          <w:color w:val="auto"/>
          <w:sz w:val="24"/>
          <w:szCs w:val="24"/>
          <w:rtl/>
        </w:rPr>
      </w:pPr>
      <w:r w:rsidRPr="009D4CCC">
        <w:rPr>
          <w:sz w:val="24"/>
          <w:szCs w:val="24"/>
          <w:rtl/>
        </w:rPr>
        <w:t>התש</w:t>
      </w:r>
      <w:r w:rsidRPr="009D4CCC">
        <w:rPr>
          <w:rFonts w:hint="cs"/>
          <w:sz w:val="24"/>
          <w:szCs w:val="24"/>
          <w:rtl/>
        </w:rPr>
        <w:t>"ע</w:t>
      </w:r>
      <w:r w:rsidRPr="009D4CCC">
        <w:rPr>
          <w:sz w:val="24"/>
          <w:szCs w:val="24"/>
          <w:rtl/>
        </w:rPr>
        <w:t>–</w:t>
      </w:r>
      <w:r w:rsidRPr="009D4CCC">
        <w:rPr>
          <w:rFonts w:hint="cs"/>
          <w:sz w:val="24"/>
          <w:szCs w:val="24"/>
          <w:rtl/>
        </w:rPr>
        <w:t>2009</w:t>
      </w:r>
      <w:r w:rsidRPr="009D4CCC">
        <w:rPr>
          <w:sz w:val="24"/>
          <w:szCs w:val="24"/>
          <w:rtl/>
        </w:rPr>
        <w:t>‏</w:t>
      </w:r>
    </w:p>
    <w:p w14:paraId="0FEA0EB4" w14:textId="77777777" w:rsidR="009D4CCC" w:rsidRPr="009D4CCC" w:rsidRDefault="009D4CCC" w:rsidP="009D4CCC">
      <w:pPr>
        <w:pStyle w:val="HeadHatzaotHok"/>
        <w:jc w:val="both"/>
        <w:rPr>
          <w:rFonts w:hint="cs"/>
          <w:color w:val="auto"/>
          <w:sz w:val="24"/>
          <w:szCs w:val="24"/>
          <w:rtl/>
        </w:rPr>
      </w:pPr>
    </w:p>
    <w:tbl>
      <w:tblPr>
        <w:bidiVisual/>
        <w:tblW w:w="9661" w:type="dxa"/>
        <w:tblLayout w:type="fixed"/>
        <w:tblCellMar>
          <w:top w:w="57" w:type="dxa"/>
          <w:left w:w="0" w:type="dxa"/>
          <w:bottom w:w="57" w:type="dxa"/>
          <w:right w:w="0" w:type="dxa"/>
        </w:tblCellMar>
        <w:tblLook w:val="0000" w:firstRow="0" w:lastRow="0" w:firstColumn="0" w:lastColumn="0" w:noHBand="0" w:noVBand="0"/>
      </w:tblPr>
      <w:tblGrid>
        <w:gridCol w:w="1869"/>
        <w:gridCol w:w="623"/>
        <w:gridCol w:w="623"/>
        <w:gridCol w:w="624"/>
        <w:gridCol w:w="624"/>
        <w:gridCol w:w="624"/>
        <w:gridCol w:w="624"/>
        <w:gridCol w:w="630"/>
        <w:gridCol w:w="624"/>
        <w:gridCol w:w="513"/>
        <w:gridCol w:w="74"/>
        <w:gridCol w:w="2189"/>
        <w:gridCol w:w="20"/>
      </w:tblGrid>
      <w:tr w:rsidR="009D4CCC" w:rsidRPr="009D4CCC" w14:paraId="72415E65" w14:textId="77777777">
        <w:trPr>
          <w:cantSplit/>
        </w:trPr>
        <w:tc>
          <w:tcPr>
            <w:tcW w:w="1869" w:type="dxa"/>
            <w:tcMar>
              <w:top w:w="91" w:type="dxa"/>
              <w:left w:w="0" w:type="dxa"/>
              <w:bottom w:w="91" w:type="dxa"/>
              <w:right w:w="0" w:type="dxa"/>
            </w:tcMar>
          </w:tcPr>
          <w:p w14:paraId="2142C484" w14:textId="77777777" w:rsidR="009D4CCC" w:rsidRPr="009D4CCC" w:rsidRDefault="009D4CCC" w:rsidP="009D4CCC">
            <w:pPr>
              <w:pStyle w:val="TableSideHeading"/>
              <w:jc w:val="both"/>
              <w:rPr>
                <w:sz w:val="24"/>
                <w:szCs w:val="24"/>
              </w:rPr>
            </w:pPr>
            <w:r w:rsidRPr="009D4CCC">
              <w:rPr>
                <w:sz w:val="24"/>
                <w:szCs w:val="24"/>
                <w:rtl/>
              </w:rPr>
              <w:t xml:space="preserve">הוספת כותרת </w:t>
            </w:r>
            <w:r w:rsidRPr="009D4CCC">
              <w:rPr>
                <w:rFonts w:hint="cs"/>
                <w:sz w:val="24"/>
                <w:szCs w:val="24"/>
                <w:rtl/>
              </w:rPr>
              <w:br/>
            </w:r>
            <w:r w:rsidRPr="009D4CCC">
              <w:rPr>
                <w:sz w:val="24"/>
                <w:szCs w:val="24"/>
                <w:rtl/>
              </w:rPr>
              <w:t>פרק א'</w:t>
            </w:r>
          </w:p>
        </w:tc>
        <w:tc>
          <w:tcPr>
            <w:tcW w:w="623" w:type="dxa"/>
            <w:tcMar>
              <w:top w:w="91" w:type="dxa"/>
              <w:left w:w="0" w:type="dxa"/>
              <w:bottom w:w="91" w:type="dxa"/>
              <w:right w:w="0" w:type="dxa"/>
            </w:tcMar>
          </w:tcPr>
          <w:p w14:paraId="1979CD7A" w14:textId="77777777" w:rsidR="009D4CCC" w:rsidRPr="009D4CCC" w:rsidRDefault="009D4CCC" w:rsidP="009D4CCC">
            <w:pPr>
              <w:pStyle w:val="TableText"/>
              <w:jc w:val="both"/>
              <w:rPr>
                <w:sz w:val="24"/>
                <w:szCs w:val="24"/>
              </w:rPr>
            </w:pPr>
            <w:r w:rsidRPr="009D4CCC">
              <w:rPr>
                <w:sz w:val="24"/>
                <w:szCs w:val="24"/>
                <w:rtl/>
              </w:rPr>
              <w:t>1.</w:t>
            </w:r>
          </w:p>
        </w:tc>
        <w:tc>
          <w:tcPr>
            <w:tcW w:w="7169" w:type="dxa"/>
            <w:gridSpan w:val="11"/>
            <w:tcMar>
              <w:top w:w="91" w:type="dxa"/>
              <w:left w:w="0" w:type="dxa"/>
              <w:bottom w:w="91" w:type="dxa"/>
              <w:right w:w="0" w:type="dxa"/>
            </w:tcMar>
          </w:tcPr>
          <w:p w14:paraId="70CC8CC5" w14:textId="77777777" w:rsidR="009D4CCC" w:rsidRPr="009D4CCC" w:rsidRDefault="009D4CCC" w:rsidP="009D4CCC">
            <w:pPr>
              <w:pStyle w:val="TableBlock"/>
              <w:rPr>
                <w:sz w:val="24"/>
                <w:szCs w:val="24"/>
              </w:rPr>
            </w:pPr>
            <w:r w:rsidRPr="009D4CCC">
              <w:rPr>
                <w:sz w:val="24"/>
                <w:szCs w:val="24"/>
                <w:rtl/>
              </w:rPr>
              <w:t>בחוק סדרי השלטון והמשפט (ביטול החלת המשפט, השיפוט והמינהל), התשנ"ט–1999‏</w:t>
            </w:r>
            <w:r w:rsidRPr="009D4CCC">
              <w:rPr>
                <w:rStyle w:val="FootnoteReference"/>
                <w:rFonts w:cs="David"/>
                <w:sz w:val="24"/>
                <w:szCs w:val="24"/>
                <w:rtl/>
              </w:rPr>
              <w:footnoteReference w:id="1"/>
            </w:r>
            <w:r w:rsidRPr="009D4CCC">
              <w:rPr>
                <w:sz w:val="24"/>
                <w:szCs w:val="24"/>
                <w:rtl/>
              </w:rPr>
              <w:t xml:space="preserve"> (להלן – החוק העיקרי), לפני סעיף 1 יבוא: </w:t>
            </w:r>
          </w:p>
        </w:tc>
      </w:tr>
      <w:tr w:rsidR="009D4CCC" w:rsidRPr="009D4CCC" w14:paraId="13C49239" w14:textId="77777777">
        <w:tblPrEx>
          <w:tblLook w:val="01E0" w:firstRow="1" w:lastRow="1" w:firstColumn="1" w:lastColumn="1" w:noHBand="0" w:noVBand="0"/>
        </w:tblPrEx>
        <w:trPr>
          <w:gridAfter w:val="1"/>
          <w:wAfter w:w="20" w:type="dxa"/>
          <w:cantSplit/>
          <w:trHeight w:val="60"/>
        </w:trPr>
        <w:tc>
          <w:tcPr>
            <w:tcW w:w="1869" w:type="dxa"/>
          </w:tcPr>
          <w:p w14:paraId="50CF3A35" w14:textId="77777777" w:rsidR="009D4CCC" w:rsidRPr="009D4CCC" w:rsidRDefault="009D4CCC" w:rsidP="009D4CCC">
            <w:pPr>
              <w:pStyle w:val="TableSideHeading"/>
              <w:jc w:val="both"/>
              <w:rPr>
                <w:sz w:val="24"/>
                <w:szCs w:val="24"/>
              </w:rPr>
            </w:pPr>
          </w:p>
        </w:tc>
        <w:tc>
          <w:tcPr>
            <w:tcW w:w="623" w:type="dxa"/>
          </w:tcPr>
          <w:p w14:paraId="38F8E449" w14:textId="77777777" w:rsidR="009D4CCC" w:rsidRPr="009D4CCC" w:rsidRDefault="009D4CCC" w:rsidP="009D4CCC">
            <w:pPr>
              <w:pStyle w:val="TableText"/>
              <w:jc w:val="both"/>
              <w:rPr>
                <w:sz w:val="24"/>
                <w:szCs w:val="24"/>
              </w:rPr>
            </w:pPr>
          </w:p>
        </w:tc>
        <w:tc>
          <w:tcPr>
            <w:tcW w:w="7149" w:type="dxa"/>
            <w:gridSpan w:val="10"/>
          </w:tcPr>
          <w:p w14:paraId="3F5AA6FA" w14:textId="77777777" w:rsidR="009D4CCC" w:rsidRPr="009D4CCC" w:rsidRDefault="009D4CCC" w:rsidP="009D4CCC">
            <w:pPr>
              <w:pStyle w:val="TableHead"/>
              <w:jc w:val="both"/>
              <w:rPr>
                <w:sz w:val="24"/>
                <w:szCs w:val="24"/>
              </w:rPr>
            </w:pPr>
            <w:r w:rsidRPr="009D4CCC">
              <w:rPr>
                <w:sz w:val="24"/>
                <w:szCs w:val="24"/>
                <w:rtl/>
              </w:rPr>
              <w:t>"פרק א': כללי"</w:t>
            </w:r>
          </w:p>
        </w:tc>
      </w:tr>
      <w:tr w:rsidR="009D4CCC" w:rsidRPr="009D4CCC" w14:paraId="15070E4A" w14:textId="77777777">
        <w:trPr>
          <w:cantSplit/>
        </w:trPr>
        <w:tc>
          <w:tcPr>
            <w:tcW w:w="1869" w:type="dxa"/>
            <w:tcMar>
              <w:top w:w="91" w:type="dxa"/>
              <w:left w:w="0" w:type="dxa"/>
              <w:bottom w:w="91" w:type="dxa"/>
              <w:right w:w="0" w:type="dxa"/>
            </w:tcMar>
          </w:tcPr>
          <w:p w14:paraId="772A6088" w14:textId="77777777" w:rsidR="009D4CCC" w:rsidRPr="009D4CCC" w:rsidRDefault="009D4CCC" w:rsidP="009D4CCC">
            <w:pPr>
              <w:pStyle w:val="TableSideHeading"/>
              <w:jc w:val="both"/>
              <w:rPr>
                <w:sz w:val="24"/>
                <w:szCs w:val="24"/>
              </w:rPr>
            </w:pPr>
            <w:r w:rsidRPr="009D4CCC">
              <w:rPr>
                <w:sz w:val="24"/>
                <w:szCs w:val="24"/>
                <w:rtl/>
              </w:rPr>
              <w:t>תיקון סעיף 1</w:t>
            </w:r>
          </w:p>
        </w:tc>
        <w:tc>
          <w:tcPr>
            <w:tcW w:w="623" w:type="dxa"/>
            <w:tcMar>
              <w:top w:w="91" w:type="dxa"/>
              <w:left w:w="0" w:type="dxa"/>
              <w:bottom w:w="91" w:type="dxa"/>
              <w:right w:w="0" w:type="dxa"/>
            </w:tcMar>
          </w:tcPr>
          <w:p w14:paraId="2FC63AB7" w14:textId="77777777" w:rsidR="009D4CCC" w:rsidRPr="009D4CCC" w:rsidRDefault="009D4CCC" w:rsidP="009D4CCC">
            <w:pPr>
              <w:pStyle w:val="TableText"/>
              <w:jc w:val="both"/>
              <w:rPr>
                <w:sz w:val="24"/>
                <w:szCs w:val="24"/>
              </w:rPr>
            </w:pPr>
            <w:r w:rsidRPr="009D4CCC">
              <w:rPr>
                <w:sz w:val="24"/>
                <w:szCs w:val="24"/>
                <w:rtl/>
              </w:rPr>
              <w:t>2.</w:t>
            </w:r>
          </w:p>
        </w:tc>
        <w:tc>
          <w:tcPr>
            <w:tcW w:w="7169" w:type="dxa"/>
            <w:gridSpan w:val="11"/>
            <w:tcMar>
              <w:top w:w="91" w:type="dxa"/>
              <w:left w:w="0" w:type="dxa"/>
              <w:bottom w:w="91" w:type="dxa"/>
              <w:right w:w="0" w:type="dxa"/>
            </w:tcMar>
          </w:tcPr>
          <w:p w14:paraId="62C75B51" w14:textId="77777777" w:rsidR="009D4CCC" w:rsidRPr="009D4CCC" w:rsidRDefault="009D4CCC" w:rsidP="009D4CCC">
            <w:pPr>
              <w:pStyle w:val="TableBlock"/>
              <w:rPr>
                <w:sz w:val="24"/>
                <w:szCs w:val="24"/>
              </w:rPr>
            </w:pPr>
            <w:r w:rsidRPr="009D4CCC">
              <w:rPr>
                <w:sz w:val="24"/>
                <w:szCs w:val="24"/>
                <w:rtl/>
              </w:rPr>
              <w:t xml:space="preserve">בסעיף 1 לחוק העיקרי, במקום ההגדרה "החלטת ממשלה" יבוא: </w:t>
            </w:r>
          </w:p>
        </w:tc>
      </w:tr>
      <w:tr w:rsidR="009D4CCC" w:rsidRPr="009D4CCC" w14:paraId="5E7B652D" w14:textId="77777777">
        <w:trPr>
          <w:cantSplit/>
        </w:trPr>
        <w:tc>
          <w:tcPr>
            <w:tcW w:w="1869" w:type="dxa"/>
            <w:tcMar>
              <w:top w:w="91" w:type="dxa"/>
              <w:left w:w="0" w:type="dxa"/>
              <w:bottom w:w="91" w:type="dxa"/>
              <w:right w:w="0" w:type="dxa"/>
            </w:tcMar>
          </w:tcPr>
          <w:p w14:paraId="4ABBFAE2" w14:textId="77777777" w:rsidR="009D4CCC" w:rsidRPr="009D4CCC" w:rsidRDefault="009D4CCC" w:rsidP="009D4CCC">
            <w:pPr>
              <w:pStyle w:val="TableSideHeading"/>
              <w:jc w:val="both"/>
              <w:rPr>
                <w:sz w:val="24"/>
                <w:szCs w:val="24"/>
              </w:rPr>
            </w:pPr>
          </w:p>
        </w:tc>
        <w:tc>
          <w:tcPr>
            <w:tcW w:w="623" w:type="dxa"/>
            <w:tcMar>
              <w:top w:w="91" w:type="dxa"/>
              <w:left w:w="0" w:type="dxa"/>
              <w:bottom w:w="91" w:type="dxa"/>
              <w:right w:w="0" w:type="dxa"/>
            </w:tcMar>
          </w:tcPr>
          <w:p w14:paraId="28948D50" w14:textId="77777777" w:rsidR="009D4CCC" w:rsidRPr="009D4CCC" w:rsidRDefault="009D4CCC" w:rsidP="009D4CCC">
            <w:pPr>
              <w:pStyle w:val="TableText"/>
              <w:jc w:val="both"/>
              <w:rPr>
                <w:sz w:val="24"/>
                <w:szCs w:val="24"/>
              </w:rPr>
            </w:pPr>
          </w:p>
        </w:tc>
        <w:tc>
          <w:tcPr>
            <w:tcW w:w="7169" w:type="dxa"/>
            <w:gridSpan w:val="11"/>
            <w:tcMar>
              <w:top w:w="91" w:type="dxa"/>
              <w:left w:w="0" w:type="dxa"/>
              <w:bottom w:w="91" w:type="dxa"/>
              <w:right w:w="0" w:type="dxa"/>
            </w:tcMar>
          </w:tcPr>
          <w:p w14:paraId="65FE0E67" w14:textId="77777777" w:rsidR="009D4CCC" w:rsidRPr="009D4CCC" w:rsidRDefault="009D4CCC" w:rsidP="009D4CCC">
            <w:pPr>
              <w:pStyle w:val="TableBlock"/>
              <w:spacing w:line="240" w:lineRule="auto"/>
              <w:rPr>
                <w:sz w:val="24"/>
                <w:szCs w:val="24"/>
              </w:rPr>
            </w:pPr>
            <w:r w:rsidRPr="009D4CCC">
              <w:rPr>
                <w:sz w:val="24"/>
                <w:szCs w:val="24"/>
                <w:u w:val="single"/>
                <w:rtl/>
              </w:rPr>
              <w:t>הערה</w:t>
            </w:r>
            <w:r w:rsidRPr="009D4CCC">
              <w:rPr>
                <w:sz w:val="24"/>
                <w:szCs w:val="24"/>
                <w:rtl/>
              </w:rPr>
              <w:t>: ההגדרה הנמחקת היא - "החלטה של הממשלה, בדרך של אישור אמנה או הסכם או בדרך אחרת, לרבות התחייבות לעתיד והתחייבות המותנית בתנאים." הגדרה זו נמחקה בשים לב לקשיים שונים שהוועדה עמדה עליהם, למשל חוסר הבהירות בדבר השלב שבו תובא ההחלטה לאישור הכנסת ולמשאל עם.</w:t>
            </w:r>
          </w:p>
        </w:tc>
      </w:tr>
      <w:tr w:rsidR="009D4CCC" w:rsidRPr="009D4CCC" w14:paraId="2B4317CF" w14:textId="77777777">
        <w:trPr>
          <w:cantSplit/>
        </w:trPr>
        <w:tc>
          <w:tcPr>
            <w:tcW w:w="1869" w:type="dxa"/>
            <w:tcMar>
              <w:top w:w="91" w:type="dxa"/>
              <w:left w:w="0" w:type="dxa"/>
              <w:bottom w:w="91" w:type="dxa"/>
              <w:right w:w="0" w:type="dxa"/>
            </w:tcMar>
          </w:tcPr>
          <w:p w14:paraId="3EE54E6F" w14:textId="77777777" w:rsidR="009D4CCC" w:rsidRPr="009D4CCC" w:rsidRDefault="009D4CCC" w:rsidP="009D4CCC">
            <w:pPr>
              <w:pStyle w:val="TableSideHeading"/>
              <w:jc w:val="both"/>
              <w:rPr>
                <w:sz w:val="24"/>
                <w:szCs w:val="24"/>
              </w:rPr>
            </w:pPr>
          </w:p>
        </w:tc>
        <w:tc>
          <w:tcPr>
            <w:tcW w:w="623" w:type="dxa"/>
            <w:tcMar>
              <w:top w:w="91" w:type="dxa"/>
              <w:left w:w="0" w:type="dxa"/>
              <w:bottom w:w="91" w:type="dxa"/>
              <w:right w:w="0" w:type="dxa"/>
            </w:tcMar>
          </w:tcPr>
          <w:p w14:paraId="7DFEBF0E" w14:textId="77777777" w:rsidR="009D4CCC" w:rsidRPr="009D4CCC" w:rsidRDefault="009D4CCC" w:rsidP="009D4CCC">
            <w:pPr>
              <w:pStyle w:val="TableText"/>
              <w:jc w:val="both"/>
              <w:rPr>
                <w:sz w:val="24"/>
                <w:szCs w:val="24"/>
              </w:rPr>
            </w:pPr>
          </w:p>
        </w:tc>
        <w:tc>
          <w:tcPr>
            <w:tcW w:w="7169" w:type="dxa"/>
            <w:gridSpan w:val="11"/>
            <w:tcMar>
              <w:top w:w="91" w:type="dxa"/>
              <w:left w:w="0" w:type="dxa"/>
              <w:bottom w:w="91" w:type="dxa"/>
              <w:right w:w="0" w:type="dxa"/>
            </w:tcMar>
          </w:tcPr>
          <w:p w14:paraId="30F467E9" w14:textId="77777777" w:rsidR="009D4CCC" w:rsidRPr="009D4CCC" w:rsidRDefault="009D4CCC" w:rsidP="009D4CCC">
            <w:pPr>
              <w:pStyle w:val="TableText"/>
              <w:jc w:val="both"/>
              <w:rPr>
                <w:sz w:val="24"/>
                <w:szCs w:val="24"/>
              </w:rPr>
            </w:pPr>
            <w:r w:rsidRPr="009D4CCC">
              <w:rPr>
                <w:sz w:val="24"/>
                <w:szCs w:val="24"/>
                <w:rtl/>
              </w:rPr>
              <w:t>""חוק הבחירות" – חוק הבחירות לכנסת [נוסח משולב], התשכ"ט-1969</w:t>
            </w:r>
            <w:r w:rsidRPr="009D4CCC">
              <w:rPr>
                <w:rStyle w:val="FootnoteReference"/>
                <w:rFonts w:cs="David"/>
                <w:sz w:val="24"/>
                <w:szCs w:val="24"/>
                <w:rtl/>
              </w:rPr>
              <w:footnoteReference w:id="2"/>
            </w:r>
            <w:r w:rsidRPr="009D4CCC">
              <w:rPr>
                <w:sz w:val="24"/>
                <w:szCs w:val="24"/>
                <w:rtl/>
              </w:rPr>
              <w:t>;</w:t>
            </w:r>
          </w:p>
        </w:tc>
      </w:tr>
      <w:tr w:rsidR="009D4CCC" w:rsidRPr="009D4CCC" w14:paraId="193F1E55" w14:textId="77777777">
        <w:trPr>
          <w:cantSplit/>
        </w:trPr>
        <w:tc>
          <w:tcPr>
            <w:tcW w:w="1869" w:type="dxa"/>
            <w:tcMar>
              <w:top w:w="91" w:type="dxa"/>
              <w:left w:w="0" w:type="dxa"/>
              <w:bottom w:w="91" w:type="dxa"/>
              <w:right w:w="0" w:type="dxa"/>
            </w:tcMar>
          </w:tcPr>
          <w:p w14:paraId="47F52296" w14:textId="77777777" w:rsidR="009D4CCC" w:rsidRPr="009D4CCC" w:rsidRDefault="009D4CCC" w:rsidP="009D4CCC">
            <w:pPr>
              <w:pStyle w:val="TableSideHeading"/>
              <w:jc w:val="both"/>
              <w:rPr>
                <w:sz w:val="24"/>
                <w:szCs w:val="24"/>
              </w:rPr>
            </w:pPr>
          </w:p>
        </w:tc>
        <w:tc>
          <w:tcPr>
            <w:tcW w:w="623" w:type="dxa"/>
            <w:tcMar>
              <w:top w:w="91" w:type="dxa"/>
              <w:left w:w="0" w:type="dxa"/>
              <w:bottom w:w="91" w:type="dxa"/>
              <w:right w:w="0" w:type="dxa"/>
            </w:tcMar>
          </w:tcPr>
          <w:p w14:paraId="223CABC9" w14:textId="77777777" w:rsidR="009D4CCC" w:rsidRPr="009D4CCC" w:rsidRDefault="009D4CCC" w:rsidP="009D4CCC">
            <w:pPr>
              <w:pStyle w:val="TableText"/>
              <w:jc w:val="both"/>
              <w:rPr>
                <w:sz w:val="24"/>
                <w:szCs w:val="24"/>
              </w:rPr>
            </w:pPr>
          </w:p>
        </w:tc>
        <w:tc>
          <w:tcPr>
            <w:tcW w:w="7169" w:type="dxa"/>
            <w:gridSpan w:val="11"/>
            <w:tcMar>
              <w:top w:w="91" w:type="dxa"/>
              <w:left w:w="0" w:type="dxa"/>
              <w:bottom w:w="91" w:type="dxa"/>
              <w:right w:w="0" w:type="dxa"/>
            </w:tcMar>
          </w:tcPr>
          <w:p w14:paraId="0C9708F4" w14:textId="77777777" w:rsidR="009D4CCC" w:rsidRPr="009D4CCC" w:rsidRDefault="009D4CCC" w:rsidP="009D4CCC">
            <w:pPr>
              <w:pStyle w:val="TableText"/>
              <w:jc w:val="both"/>
              <w:rPr>
                <w:sz w:val="24"/>
                <w:szCs w:val="24"/>
              </w:rPr>
            </w:pPr>
            <w:r w:rsidRPr="009D4CCC">
              <w:rPr>
                <w:sz w:val="24"/>
                <w:szCs w:val="24"/>
                <w:rtl/>
              </w:rPr>
              <w:t>"חוק התעמולה" – חוק הבחירות (דרכי תעמולה), התשי"ט-1959</w:t>
            </w:r>
            <w:r w:rsidRPr="009D4CCC">
              <w:rPr>
                <w:rStyle w:val="FootnoteReference"/>
                <w:rFonts w:cs="David"/>
                <w:sz w:val="24"/>
                <w:szCs w:val="24"/>
                <w:rtl/>
              </w:rPr>
              <w:footnoteReference w:id="3"/>
            </w:r>
            <w:r w:rsidRPr="009D4CCC">
              <w:rPr>
                <w:sz w:val="24"/>
                <w:szCs w:val="24"/>
                <w:rtl/>
              </w:rPr>
              <w:t>;".</w:t>
            </w:r>
          </w:p>
        </w:tc>
      </w:tr>
      <w:tr w:rsidR="009D4CCC" w:rsidRPr="009D4CCC" w14:paraId="46CC994B" w14:textId="77777777">
        <w:tblPrEx>
          <w:tblLook w:val="01E0" w:firstRow="1" w:lastRow="1" w:firstColumn="1" w:lastColumn="1" w:noHBand="0" w:noVBand="0"/>
        </w:tblPrEx>
        <w:trPr>
          <w:cantSplit/>
          <w:trHeight w:val="60"/>
        </w:trPr>
        <w:tc>
          <w:tcPr>
            <w:tcW w:w="1869" w:type="dxa"/>
            <w:vMerge w:val="restart"/>
          </w:tcPr>
          <w:p w14:paraId="257B645E" w14:textId="77777777" w:rsidR="009D4CCC" w:rsidRPr="009D4CCC" w:rsidRDefault="009D4CCC" w:rsidP="009D4CCC">
            <w:pPr>
              <w:pStyle w:val="TableSideHeading"/>
              <w:keepLines w:val="0"/>
              <w:jc w:val="both"/>
              <w:rPr>
                <w:rFonts w:hint="cs"/>
                <w:sz w:val="24"/>
                <w:szCs w:val="24"/>
              </w:rPr>
            </w:pPr>
            <w:r w:rsidRPr="009D4CCC">
              <w:rPr>
                <w:sz w:val="24"/>
                <w:szCs w:val="24"/>
                <w:rtl/>
              </w:rPr>
              <w:t>הוספת סעיפים 1א ו-1ב וכותרת פרק ב', החלפת סעיף 2 והוספת כותרת פרק ג'</w:t>
            </w:r>
          </w:p>
        </w:tc>
        <w:tc>
          <w:tcPr>
            <w:tcW w:w="623" w:type="dxa"/>
          </w:tcPr>
          <w:p w14:paraId="09C63A8D" w14:textId="77777777" w:rsidR="009D4CCC" w:rsidRPr="009D4CCC" w:rsidRDefault="009D4CCC" w:rsidP="009D4CCC">
            <w:pPr>
              <w:pStyle w:val="TableText"/>
              <w:keepLines w:val="0"/>
              <w:jc w:val="both"/>
              <w:rPr>
                <w:sz w:val="24"/>
                <w:szCs w:val="24"/>
              </w:rPr>
            </w:pPr>
            <w:r w:rsidRPr="009D4CCC">
              <w:rPr>
                <w:sz w:val="24"/>
                <w:szCs w:val="24"/>
                <w:rtl/>
              </w:rPr>
              <w:t>3.</w:t>
            </w:r>
          </w:p>
        </w:tc>
        <w:tc>
          <w:tcPr>
            <w:tcW w:w="7169" w:type="dxa"/>
            <w:gridSpan w:val="11"/>
          </w:tcPr>
          <w:p w14:paraId="14C0E2E1" w14:textId="77777777" w:rsidR="009D4CCC" w:rsidRPr="009D4CCC" w:rsidRDefault="009D4CCC" w:rsidP="009D4CCC">
            <w:pPr>
              <w:pStyle w:val="TableBlock"/>
              <w:rPr>
                <w:sz w:val="24"/>
                <w:szCs w:val="24"/>
              </w:rPr>
            </w:pPr>
            <w:r w:rsidRPr="009D4CCC">
              <w:rPr>
                <w:sz w:val="24"/>
                <w:szCs w:val="24"/>
                <w:rtl/>
              </w:rPr>
              <w:t>במקום סעיף 2 לחוק העיקרי יבוא:</w:t>
            </w:r>
          </w:p>
        </w:tc>
      </w:tr>
      <w:tr w:rsidR="009D4CCC" w:rsidRPr="009D4CCC" w14:paraId="2554E403" w14:textId="77777777">
        <w:tblPrEx>
          <w:tblLook w:val="01E0" w:firstRow="1" w:lastRow="1" w:firstColumn="1" w:lastColumn="1" w:noHBand="0" w:noVBand="0"/>
        </w:tblPrEx>
        <w:trPr>
          <w:cantSplit/>
          <w:trHeight w:val="60"/>
        </w:trPr>
        <w:tc>
          <w:tcPr>
            <w:tcW w:w="1869" w:type="dxa"/>
            <w:vMerge/>
          </w:tcPr>
          <w:p w14:paraId="3221BDFF" w14:textId="77777777" w:rsidR="009D4CCC" w:rsidRPr="009D4CCC" w:rsidRDefault="009D4CCC" w:rsidP="009D4CCC">
            <w:pPr>
              <w:pStyle w:val="TableSideHeading"/>
              <w:keepLines w:val="0"/>
              <w:jc w:val="both"/>
              <w:rPr>
                <w:sz w:val="24"/>
                <w:szCs w:val="24"/>
              </w:rPr>
            </w:pPr>
          </w:p>
        </w:tc>
        <w:tc>
          <w:tcPr>
            <w:tcW w:w="623" w:type="dxa"/>
          </w:tcPr>
          <w:p w14:paraId="53829AC1" w14:textId="77777777" w:rsidR="009D4CCC" w:rsidRPr="009D4CCC" w:rsidRDefault="009D4CCC" w:rsidP="009D4CCC">
            <w:pPr>
              <w:pStyle w:val="TableText"/>
              <w:keepLines w:val="0"/>
              <w:jc w:val="both"/>
              <w:rPr>
                <w:sz w:val="24"/>
                <w:szCs w:val="24"/>
              </w:rPr>
            </w:pPr>
          </w:p>
        </w:tc>
        <w:tc>
          <w:tcPr>
            <w:tcW w:w="1871" w:type="dxa"/>
            <w:gridSpan w:val="3"/>
          </w:tcPr>
          <w:p w14:paraId="5477C404" w14:textId="77777777" w:rsidR="009D4CCC" w:rsidRPr="009D4CCC" w:rsidRDefault="009D4CCC" w:rsidP="009D4CCC">
            <w:pPr>
              <w:pStyle w:val="TableInnerSideHeading"/>
              <w:jc w:val="both"/>
              <w:rPr>
                <w:sz w:val="24"/>
                <w:szCs w:val="24"/>
              </w:rPr>
            </w:pPr>
            <w:r w:rsidRPr="009D4CCC">
              <w:rPr>
                <w:sz w:val="24"/>
                <w:szCs w:val="24"/>
                <w:rtl/>
              </w:rPr>
              <w:t>"תנאים לאשרור או אישור הסכם</w:t>
            </w:r>
          </w:p>
        </w:tc>
        <w:tc>
          <w:tcPr>
            <w:tcW w:w="624" w:type="dxa"/>
          </w:tcPr>
          <w:p w14:paraId="11A7A87F" w14:textId="77777777" w:rsidR="009D4CCC" w:rsidRPr="009D4CCC" w:rsidRDefault="009D4CCC" w:rsidP="009D4CCC">
            <w:pPr>
              <w:pStyle w:val="TableText"/>
              <w:jc w:val="both"/>
              <w:rPr>
                <w:sz w:val="24"/>
                <w:szCs w:val="24"/>
              </w:rPr>
            </w:pPr>
            <w:r w:rsidRPr="009D4CCC">
              <w:rPr>
                <w:sz w:val="24"/>
                <w:szCs w:val="24"/>
                <w:rtl/>
              </w:rPr>
              <w:t>1א.</w:t>
            </w:r>
          </w:p>
        </w:tc>
        <w:tc>
          <w:tcPr>
            <w:tcW w:w="4674" w:type="dxa"/>
            <w:gridSpan w:val="7"/>
          </w:tcPr>
          <w:p w14:paraId="67F7B7D9" w14:textId="77777777" w:rsidR="009D4CCC" w:rsidRPr="009D4CCC" w:rsidRDefault="009D4CCC" w:rsidP="009D4CCC">
            <w:pPr>
              <w:pStyle w:val="TableBlock"/>
              <w:rPr>
                <w:sz w:val="24"/>
                <w:szCs w:val="24"/>
              </w:rPr>
            </w:pPr>
            <w:r w:rsidRPr="009D4CCC">
              <w:rPr>
                <w:sz w:val="24"/>
                <w:szCs w:val="24"/>
                <w:rtl/>
              </w:rPr>
              <w:t>(א)</w:t>
            </w:r>
            <w:r w:rsidRPr="009D4CCC">
              <w:rPr>
                <w:sz w:val="24"/>
                <w:szCs w:val="24"/>
                <w:rtl/>
              </w:rPr>
              <w:tab/>
              <w:t>הממשלה לא תאשרר הסכם הטעון אשרור ולא תחתום על הסכם שאינו טעון אשרור, שלפיו המשפט, השיפוט והמינהל של מדינת ישראל לא יחולו על שטח, אלא לאחר שההסכם אושר על ידי הכנסת ובמשאל עם, לפי הוראות חוק זה.</w:t>
            </w:r>
          </w:p>
        </w:tc>
      </w:tr>
      <w:tr w:rsidR="009D4CCC" w:rsidRPr="009D4CCC" w14:paraId="0CBF2C38" w14:textId="77777777">
        <w:tblPrEx>
          <w:tblLook w:val="01E0" w:firstRow="1" w:lastRow="1" w:firstColumn="1" w:lastColumn="1" w:noHBand="0" w:noVBand="0"/>
        </w:tblPrEx>
        <w:trPr>
          <w:cantSplit/>
          <w:trHeight w:val="60"/>
        </w:trPr>
        <w:tc>
          <w:tcPr>
            <w:tcW w:w="1869" w:type="dxa"/>
          </w:tcPr>
          <w:p w14:paraId="44BC1B4F" w14:textId="77777777" w:rsidR="009D4CCC" w:rsidRPr="009D4CCC" w:rsidRDefault="009D4CCC" w:rsidP="009D4CCC">
            <w:pPr>
              <w:pStyle w:val="TableSideHeading"/>
              <w:jc w:val="both"/>
              <w:rPr>
                <w:rFonts w:hint="cs"/>
                <w:sz w:val="24"/>
                <w:szCs w:val="24"/>
              </w:rPr>
            </w:pPr>
          </w:p>
        </w:tc>
        <w:tc>
          <w:tcPr>
            <w:tcW w:w="623" w:type="dxa"/>
          </w:tcPr>
          <w:p w14:paraId="7F7085D4" w14:textId="77777777" w:rsidR="009D4CCC" w:rsidRPr="009D4CCC" w:rsidRDefault="009D4CCC" w:rsidP="009D4CCC">
            <w:pPr>
              <w:pStyle w:val="TableText"/>
              <w:jc w:val="both"/>
              <w:rPr>
                <w:sz w:val="24"/>
                <w:szCs w:val="24"/>
              </w:rPr>
            </w:pPr>
          </w:p>
        </w:tc>
        <w:tc>
          <w:tcPr>
            <w:tcW w:w="623" w:type="dxa"/>
          </w:tcPr>
          <w:p w14:paraId="1ACB17F2" w14:textId="77777777" w:rsidR="009D4CCC" w:rsidRPr="009D4CCC" w:rsidRDefault="009D4CCC" w:rsidP="009D4CCC">
            <w:pPr>
              <w:pStyle w:val="TableText"/>
              <w:jc w:val="both"/>
              <w:rPr>
                <w:sz w:val="24"/>
                <w:szCs w:val="24"/>
              </w:rPr>
            </w:pPr>
          </w:p>
        </w:tc>
        <w:tc>
          <w:tcPr>
            <w:tcW w:w="624" w:type="dxa"/>
          </w:tcPr>
          <w:p w14:paraId="7C625130" w14:textId="77777777" w:rsidR="009D4CCC" w:rsidRPr="009D4CCC" w:rsidRDefault="009D4CCC" w:rsidP="009D4CCC">
            <w:pPr>
              <w:pStyle w:val="TableText"/>
              <w:jc w:val="both"/>
              <w:rPr>
                <w:sz w:val="24"/>
                <w:szCs w:val="24"/>
              </w:rPr>
            </w:pPr>
          </w:p>
        </w:tc>
        <w:tc>
          <w:tcPr>
            <w:tcW w:w="624" w:type="dxa"/>
          </w:tcPr>
          <w:p w14:paraId="62D19A11" w14:textId="77777777" w:rsidR="009D4CCC" w:rsidRPr="009D4CCC" w:rsidRDefault="009D4CCC" w:rsidP="009D4CCC">
            <w:pPr>
              <w:pStyle w:val="TableText"/>
              <w:jc w:val="both"/>
              <w:rPr>
                <w:sz w:val="24"/>
                <w:szCs w:val="24"/>
              </w:rPr>
            </w:pPr>
          </w:p>
        </w:tc>
        <w:tc>
          <w:tcPr>
            <w:tcW w:w="624" w:type="dxa"/>
          </w:tcPr>
          <w:p w14:paraId="1E10734B" w14:textId="77777777" w:rsidR="009D4CCC" w:rsidRPr="009D4CCC" w:rsidRDefault="009D4CCC" w:rsidP="009D4CCC">
            <w:pPr>
              <w:pStyle w:val="TableText"/>
              <w:jc w:val="both"/>
              <w:rPr>
                <w:sz w:val="24"/>
                <w:szCs w:val="24"/>
              </w:rPr>
            </w:pPr>
          </w:p>
        </w:tc>
        <w:tc>
          <w:tcPr>
            <w:tcW w:w="4674" w:type="dxa"/>
            <w:gridSpan w:val="7"/>
          </w:tcPr>
          <w:p w14:paraId="7823B40C" w14:textId="77777777" w:rsidR="009D4CCC" w:rsidRPr="009D4CCC" w:rsidRDefault="009D4CCC" w:rsidP="009D4CCC">
            <w:pPr>
              <w:pStyle w:val="TableBlock"/>
              <w:rPr>
                <w:sz w:val="24"/>
                <w:szCs w:val="24"/>
              </w:rPr>
            </w:pPr>
            <w:r w:rsidRPr="009D4CCC">
              <w:rPr>
                <w:sz w:val="24"/>
                <w:szCs w:val="24"/>
                <w:rtl/>
              </w:rPr>
              <w:t>(ב)</w:t>
            </w:r>
            <w:r w:rsidRPr="009D4CCC">
              <w:rPr>
                <w:sz w:val="24"/>
                <w:szCs w:val="24"/>
                <w:rtl/>
              </w:rPr>
              <w:tab/>
              <w:t xml:space="preserve">החלטת הממשלה שלפיה המשפט, השיפוט והמינהל של מדינת ישראל לא יחולו עוד על שטח שלא בדרך של הסכם כאמור בסעיף קטן (א), </w:t>
            </w:r>
            <w:r w:rsidRPr="009D4CCC">
              <w:rPr>
                <w:rFonts w:hint="eastAsia"/>
                <w:sz w:val="24"/>
                <w:szCs w:val="24"/>
                <w:rtl/>
              </w:rPr>
              <w:t>לא</w:t>
            </w:r>
            <w:r w:rsidRPr="009D4CCC">
              <w:rPr>
                <w:sz w:val="24"/>
                <w:szCs w:val="24"/>
                <w:rtl/>
              </w:rPr>
              <w:t xml:space="preserve"> </w:t>
            </w:r>
            <w:r w:rsidRPr="009D4CCC">
              <w:rPr>
                <w:rFonts w:hint="eastAsia"/>
                <w:sz w:val="24"/>
                <w:szCs w:val="24"/>
                <w:rtl/>
              </w:rPr>
              <w:t>תה</w:t>
            </w:r>
            <w:r w:rsidRPr="009D4CCC">
              <w:rPr>
                <w:sz w:val="24"/>
                <w:szCs w:val="24"/>
                <w:rtl/>
              </w:rPr>
              <w:t>יה בתוקף אלא לאחר אישור הכנסת ואישור במשאל עם לפי הוראות חוק זה, בשינויים המחויבים</w:t>
            </w:r>
            <w:r w:rsidRPr="009D4CCC">
              <w:rPr>
                <w:rFonts w:hint="cs"/>
                <w:sz w:val="24"/>
                <w:szCs w:val="24"/>
                <w:rtl/>
              </w:rPr>
              <w:t>, [כאילו היתה הסכם כאמור]</w:t>
            </w:r>
            <w:r w:rsidRPr="009D4CCC">
              <w:rPr>
                <w:sz w:val="24"/>
                <w:szCs w:val="24"/>
                <w:rtl/>
              </w:rPr>
              <w:t xml:space="preserve">. </w:t>
            </w:r>
          </w:p>
        </w:tc>
      </w:tr>
      <w:tr w:rsidR="009D4CCC" w:rsidRPr="009D4CCC" w14:paraId="22768042" w14:textId="77777777">
        <w:tblPrEx>
          <w:tblLook w:val="01E0" w:firstRow="1" w:lastRow="1" w:firstColumn="1" w:lastColumn="1" w:noHBand="0" w:noVBand="0"/>
        </w:tblPrEx>
        <w:trPr>
          <w:cantSplit/>
          <w:trHeight w:val="60"/>
        </w:trPr>
        <w:tc>
          <w:tcPr>
            <w:tcW w:w="1869" w:type="dxa"/>
          </w:tcPr>
          <w:p w14:paraId="1D101D90" w14:textId="77777777" w:rsidR="009D4CCC" w:rsidRPr="009D4CCC" w:rsidRDefault="009D4CCC" w:rsidP="009D4CCC">
            <w:pPr>
              <w:pStyle w:val="TableSideHeading"/>
              <w:jc w:val="both"/>
              <w:rPr>
                <w:sz w:val="24"/>
                <w:szCs w:val="24"/>
              </w:rPr>
            </w:pPr>
          </w:p>
        </w:tc>
        <w:tc>
          <w:tcPr>
            <w:tcW w:w="623" w:type="dxa"/>
          </w:tcPr>
          <w:p w14:paraId="0E4AE027" w14:textId="77777777" w:rsidR="009D4CCC" w:rsidRPr="009D4CCC" w:rsidRDefault="009D4CCC" w:rsidP="009D4CCC">
            <w:pPr>
              <w:pStyle w:val="TableText"/>
              <w:jc w:val="both"/>
              <w:rPr>
                <w:sz w:val="24"/>
                <w:szCs w:val="24"/>
              </w:rPr>
            </w:pPr>
          </w:p>
        </w:tc>
        <w:tc>
          <w:tcPr>
            <w:tcW w:w="1871" w:type="dxa"/>
            <w:gridSpan w:val="3"/>
          </w:tcPr>
          <w:p w14:paraId="6985EC8A" w14:textId="77777777" w:rsidR="009D4CCC" w:rsidRPr="009D4CCC" w:rsidRDefault="009D4CCC" w:rsidP="009D4CCC">
            <w:pPr>
              <w:pStyle w:val="TableText"/>
              <w:jc w:val="both"/>
              <w:rPr>
                <w:sz w:val="24"/>
                <w:szCs w:val="24"/>
              </w:rPr>
            </w:pPr>
            <w:r w:rsidRPr="009D4CCC">
              <w:rPr>
                <w:sz w:val="24"/>
                <w:szCs w:val="24"/>
                <w:rtl/>
              </w:rPr>
              <w:t>חזרת הממשלה מההסכם</w:t>
            </w:r>
          </w:p>
        </w:tc>
        <w:tc>
          <w:tcPr>
            <w:tcW w:w="624" w:type="dxa"/>
          </w:tcPr>
          <w:p w14:paraId="51D06910" w14:textId="77777777" w:rsidR="009D4CCC" w:rsidRPr="009D4CCC" w:rsidRDefault="009D4CCC" w:rsidP="009D4CCC">
            <w:pPr>
              <w:pStyle w:val="TableText"/>
              <w:jc w:val="both"/>
              <w:rPr>
                <w:sz w:val="24"/>
                <w:szCs w:val="24"/>
              </w:rPr>
            </w:pPr>
            <w:r w:rsidRPr="009D4CCC">
              <w:rPr>
                <w:sz w:val="24"/>
                <w:szCs w:val="24"/>
                <w:rtl/>
              </w:rPr>
              <w:t>1ב.</w:t>
            </w:r>
          </w:p>
        </w:tc>
        <w:tc>
          <w:tcPr>
            <w:tcW w:w="4674" w:type="dxa"/>
            <w:gridSpan w:val="7"/>
          </w:tcPr>
          <w:p w14:paraId="435B591D" w14:textId="77777777" w:rsidR="009D4CCC" w:rsidRPr="009D4CCC" w:rsidRDefault="009D4CCC" w:rsidP="009D4CCC">
            <w:pPr>
              <w:pStyle w:val="TableBlock"/>
              <w:rPr>
                <w:sz w:val="24"/>
                <w:szCs w:val="24"/>
              </w:rPr>
            </w:pPr>
            <w:r w:rsidRPr="009D4CCC">
              <w:rPr>
                <w:sz w:val="24"/>
                <w:szCs w:val="24"/>
                <w:rtl/>
              </w:rPr>
              <w:t>הגישה הממשלה הסכם ליושב ראש הכנסת כאמור בסעיף 2, והודיעה לכנסת וליושב ראש ועדת הבחירות המרכזית כי היא חוזרת בה מכוונתה לאשרר את ההסכם או לחתום עליו, לא יובא ההסכם לאישור הכנסת או לא ייערך משאל עם במועד שנקבע לכך, לפי העניין.</w:t>
            </w:r>
          </w:p>
        </w:tc>
      </w:tr>
      <w:tr w:rsidR="009D4CCC" w:rsidRPr="009D4CCC" w14:paraId="19E08805" w14:textId="77777777">
        <w:trPr>
          <w:cantSplit/>
        </w:trPr>
        <w:tc>
          <w:tcPr>
            <w:tcW w:w="1869" w:type="dxa"/>
            <w:tcMar>
              <w:top w:w="91" w:type="dxa"/>
              <w:left w:w="0" w:type="dxa"/>
              <w:bottom w:w="91" w:type="dxa"/>
              <w:right w:w="0" w:type="dxa"/>
            </w:tcMar>
          </w:tcPr>
          <w:p w14:paraId="37232BD5" w14:textId="77777777" w:rsidR="009D4CCC" w:rsidRPr="009D4CCC" w:rsidRDefault="009D4CCC" w:rsidP="009D4CCC">
            <w:pPr>
              <w:pStyle w:val="TableSideHeading"/>
              <w:jc w:val="both"/>
              <w:rPr>
                <w:sz w:val="24"/>
                <w:szCs w:val="24"/>
              </w:rPr>
            </w:pPr>
          </w:p>
        </w:tc>
        <w:tc>
          <w:tcPr>
            <w:tcW w:w="623" w:type="dxa"/>
            <w:tcMar>
              <w:top w:w="91" w:type="dxa"/>
              <w:left w:w="0" w:type="dxa"/>
              <w:bottom w:w="91" w:type="dxa"/>
              <w:right w:w="0" w:type="dxa"/>
            </w:tcMar>
          </w:tcPr>
          <w:p w14:paraId="5B556BA2" w14:textId="77777777" w:rsidR="009D4CCC" w:rsidRPr="009D4CCC" w:rsidRDefault="009D4CCC" w:rsidP="009D4CCC">
            <w:pPr>
              <w:pStyle w:val="TableText"/>
              <w:jc w:val="both"/>
              <w:rPr>
                <w:sz w:val="24"/>
                <w:szCs w:val="24"/>
              </w:rPr>
            </w:pPr>
          </w:p>
        </w:tc>
        <w:tc>
          <w:tcPr>
            <w:tcW w:w="7169" w:type="dxa"/>
            <w:gridSpan w:val="11"/>
            <w:tcMar>
              <w:top w:w="91" w:type="dxa"/>
              <w:left w:w="0" w:type="dxa"/>
              <w:bottom w:w="91" w:type="dxa"/>
              <w:right w:w="0" w:type="dxa"/>
            </w:tcMar>
          </w:tcPr>
          <w:p w14:paraId="770F1D36" w14:textId="77777777" w:rsidR="009D4CCC" w:rsidRPr="009D4CCC" w:rsidRDefault="009D4CCC" w:rsidP="009D4CCC">
            <w:pPr>
              <w:pStyle w:val="TableHead"/>
              <w:jc w:val="both"/>
              <w:rPr>
                <w:b w:val="0"/>
                <w:bCs w:val="0"/>
                <w:sz w:val="24"/>
                <w:szCs w:val="24"/>
              </w:rPr>
            </w:pPr>
            <w:r w:rsidRPr="009D4CCC">
              <w:rPr>
                <w:sz w:val="24"/>
                <w:szCs w:val="24"/>
                <w:rtl/>
              </w:rPr>
              <w:t>פרק ב': אישור הכנסת</w:t>
            </w:r>
          </w:p>
        </w:tc>
      </w:tr>
      <w:tr w:rsidR="009D4CCC" w:rsidRPr="009D4CCC" w14:paraId="64FC3363" w14:textId="77777777">
        <w:tblPrEx>
          <w:tblLook w:val="01E0" w:firstRow="1" w:lastRow="1" w:firstColumn="1" w:lastColumn="1" w:noHBand="0" w:noVBand="0"/>
        </w:tblPrEx>
        <w:trPr>
          <w:cantSplit/>
          <w:trHeight w:val="60"/>
        </w:trPr>
        <w:tc>
          <w:tcPr>
            <w:tcW w:w="1869" w:type="dxa"/>
          </w:tcPr>
          <w:p w14:paraId="55CEF4C4" w14:textId="77777777" w:rsidR="009D4CCC" w:rsidRPr="009D4CCC" w:rsidRDefault="009D4CCC" w:rsidP="009D4CCC">
            <w:pPr>
              <w:pStyle w:val="TableSideHeading"/>
              <w:keepLines w:val="0"/>
              <w:jc w:val="both"/>
              <w:rPr>
                <w:sz w:val="24"/>
                <w:szCs w:val="24"/>
              </w:rPr>
            </w:pPr>
          </w:p>
        </w:tc>
        <w:tc>
          <w:tcPr>
            <w:tcW w:w="623" w:type="dxa"/>
          </w:tcPr>
          <w:p w14:paraId="7F90F1F2" w14:textId="77777777" w:rsidR="009D4CCC" w:rsidRPr="009D4CCC" w:rsidRDefault="009D4CCC" w:rsidP="009D4CCC">
            <w:pPr>
              <w:pStyle w:val="TableText"/>
              <w:keepLines w:val="0"/>
              <w:jc w:val="both"/>
              <w:rPr>
                <w:sz w:val="24"/>
                <w:szCs w:val="24"/>
              </w:rPr>
            </w:pPr>
          </w:p>
        </w:tc>
        <w:tc>
          <w:tcPr>
            <w:tcW w:w="1871" w:type="dxa"/>
            <w:gridSpan w:val="3"/>
          </w:tcPr>
          <w:p w14:paraId="769EBC95" w14:textId="77777777" w:rsidR="009D4CCC" w:rsidRPr="009D4CCC" w:rsidRDefault="009D4CCC" w:rsidP="009D4CCC">
            <w:pPr>
              <w:pStyle w:val="TableInnerSideHeading"/>
              <w:jc w:val="both"/>
              <w:rPr>
                <w:sz w:val="24"/>
                <w:szCs w:val="24"/>
              </w:rPr>
            </w:pPr>
            <w:r w:rsidRPr="009D4CCC">
              <w:rPr>
                <w:sz w:val="24"/>
                <w:szCs w:val="24"/>
                <w:rtl/>
              </w:rPr>
              <w:t>אישור הכנסת</w:t>
            </w:r>
          </w:p>
        </w:tc>
        <w:tc>
          <w:tcPr>
            <w:tcW w:w="624" w:type="dxa"/>
          </w:tcPr>
          <w:p w14:paraId="42B5A115" w14:textId="77777777" w:rsidR="009D4CCC" w:rsidRPr="009D4CCC" w:rsidRDefault="009D4CCC" w:rsidP="009D4CCC">
            <w:pPr>
              <w:pStyle w:val="TableText"/>
              <w:jc w:val="both"/>
              <w:rPr>
                <w:sz w:val="24"/>
                <w:szCs w:val="24"/>
              </w:rPr>
            </w:pPr>
            <w:r w:rsidRPr="009D4CCC">
              <w:rPr>
                <w:sz w:val="24"/>
                <w:szCs w:val="24"/>
                <w:rtl/>
              </w:rPr>
              <w:t>2.</w:t>
            </w:r>
          </w:p>
        </w:tc>
        <w:tc>
          <w:tcPr>
            <w:tcW w:w="4674" w:type="dxa"/>
            <w:gridSpan w:val="7"/>
          </w:tcPr>
          <w:p w14:paraId="4CF16D55" w14:textId="77777777" w:rsidR="009D4CCC" w:rsidRPr="009D4CCC" w:rsidRDefault="009D4CCC" w:rsidP="009D4CCC">
            <w:pPr>
              <w:pStyle w:val="TableBlock"/>
              <w:rPr>
                <w:sz w:val="24"/>
                <w:szCs w:val="24"/>
              </w:rPr>
            </w:pPr>
            <w:r w:rsidRPr="009D4CCC">
              <w:rPr>
                <w:sz w:val="24"/>
                <w:szCs w:val="24"/>
                <w:rtl/>
              </w:rPr>
              <w:t>(א)</w:t>
            </w:r>
            <w:r w:rsidRPr="009D4CCC">
              <w:rPr>
                <w:sz w:val="24"/>
                <w:szCs w:val="24"/>
                <w:rtl/>
              </w:rPr>
              <w:tab/>
              <w:t>הממשלה תגיש הסכם כאמור בסעיף 1א ליושב ראש הכנסת, אשר יניחו ללא דיחוי על שולחן הכנסת לצורך אישורו בכנסת; בתקופת פגרת הכנסת יכנס יושב ראש הכנסת את הכנסת לצורך הנחת ההסכם כאמור.</w:t>
            </w:r>
          </w:p>
        </w:tc>
      </w:tr>
      <w:tr w:rsidR="009D4CCC" w:rsidRPr="009D4CCC" w14:paraId="41A8033D" w14:textId="77777777">
        <w:tblPrEx>
          <w:tblLook w:val="01E0" w:firstRow="1" w:lastRow="1" w:firstColumn="1" w:lastColumn="1" w:noHBand="0" w:noVBand="0"/>
        </w:tblPrEx>
        <w:trPr>
          <w:cantSplit/>
          <w:trHeight w:val="60"/>
        </w:trPr>
        <w:tc>
          <w:tcPr>
            <w:tcW w:w="1869" w:type="dxa"/>
          </w:tcPr>
          <w:p w14:paraId="3A4C512E" w14:textId="77777777" w:rsidR="009D4CCC" w:rsidRPr="009D4CCC" w:rsidRDefault="009D4CCC" w:rsidP="009D4CCC">
            <w:pPr>
              <w:pStyle w:val="TableSideHeading"/>
              <w:jc w:val="both"/>
              <w:rPr>
                <w:sz w:val="24"/>
                <w:szCs w:val="24"/>
              </w:rPr>
            </w:pPr>
          </w:p>
        </w:tc>
        <w:tc>
          <w:tcPr>
            <w:tcW w:w="623" w:type="dxa"/>
          </w:tcPr>
          <w:p w14:paraId="1CD320FD" w14:textId="77777777" w:rsidR="009D4CCC" w:rsidRPr="009D4CCC" w:rsidRDefault="009D4CCC" w:rsidP="009D4CCC">
            <w:pPr>
              <w:pStyle w:val="TableText"/>
              <w:jc w:val="both"/>
              <w:rPr>
                <w:sz w:val="24"/>
                <w:szCs w:val="24"/>
              </w:rPr>
            </w:pPr>
          </w:p>
        </w:tc>
        <w:tc>
          <w:tcPr>
            <w:tcW w:w="623" w:type="dxa"/>
          </w:tcPr>
          <w:p w14:paraId="6AA54421" w14:textId="77777777" w:rsidR="009D4CCC" w:rsidRPr="009D4CCC" w:rsidRDefault="009D4CCC" w:rsidP="009D4CCC">
            <w:pPr>
              <w:pStyle w:val="TableText"/>
              <w:jc w:val="both"/>
              <w:rPr>
                <w:sz w:val="24"/>
                <w:szCs w:val="24"/>
              </w:rPr>
            </w:pPr>
          </w:p>
        </w:tc>
        <w:tc>
          <w:tcPr>
            <w:tcW w:w="624" w:type="dxa"/>
          </w:tcPr>
          <w:p w14:paraId="613384FF" w14:textId="77777777" w:rsidR="009D4CCC" w:rsidRPr="009D4CCC" w:rsidRDefault="009D4CCC" w:rsidP="009D4CCC">
            <w:pPr>
              <w:pStyle w:val="TableText"/>
              <w:jc w:val="both"/>
              <w:rPr>
                <w:sz w:val="24"/>
                <w:szCs w:val="24"/>
              </w:rPr>
            </w:pPr>
          </w:p>
        </w:tc>
        <w:tc>
          <w:tcPr>
            <w:tcW w:w="624" w:type="dxa"/>
          </w:tcPr>
          <w:p w14:paraId="108210C4" w14:textId="77777777" w:rsidR="009D4CCC" w:rsidRPr="009D4CCC" w:rsidRDefault="009D4CCC" w:rsidP="009D4CCC">
            <w:pPr>
              <w:pStyle w:val="TableText"/>
              <w:jc w:val="both"/>
              <w:rPr>
                <w:sz w:val="24"/>
                <w:szCs w:val="24"/>
              </w:rPr>
            </w:pPr>
          </w:p>
        </w:tc>
        <w:tc>
          <w:tcPr>
            <w:tcW w:w="624" w:type="dxa"/>
          </w:tcPr>
          <w:p w14:paraId="68C9F8C8" w14:textId="77777777" w:rsidR="009D4CCC" w:rsidRPr="009D4CCC" w:rsidRDefault="009D4CCC" w:rsidP="009D4CCC">
            <w:pPr>
              <w:pStyle w:val="TableText"/>
              <w:jc w:val="both"/>
              <w:rPr>
                <w:sz w:val="24"/>
                <w:szCs w:val="24"/>
              </w:rPr>
            </w:pPr>
          </w:p>
        </w:tc>
        <w:tc>
          <w:tcPr>
            <w:tcW w:w="4674" w:type="dxa"/>
            <w:gridSpan w:val="7"/>
          </w:tcPr>
          <w:p w14:paraId="2759F8BC" w14:textId="77777777" w:rsidR="009D4CCC" w:rsidRPr="009D4CCC" w:rsidRDefault="009D4CCC" w:rsidP="009D4CCC">
            <w:pPr>
              <w:pStyle w:val="TableBlock"/>
              <w:rPr>
                <w:sz w:val="24"/>
                <w:szCs w:val="24"/>
              </w:rPr>
            </w:pPr>
            <w:r w:rsidRPr="009D4CCC">
              <w:rPr>
                <w:sz w:val="24"/>
                <w:szCs w:val="24"/>
                <w:rtl/>
              </w:rPr>
              <w:t>(ב)</w:t>
            </w:r>
            <w:r w:rsidRPr="009D4CCC">
              <w:rPr>
                <w:sz w:val="24"/>
                <w:szCs w:val="24"/>
                <w:rtl/>
              </w:rPr>
              <w:tab/>
              <w:t xml:space="preserve">יושב ראש הכנסת יביא את ההסכם לאישור הכנסת לאחר שחלפו לפחות שבועיים </w:t>
            </w:r>
            <w:r w:rsidRPr="009D4CCC">
              <w:rPr>
                <w:rFonts w:hint="cs"/>
                <w:sz w:val="24"/>
                <w:szCs w:val="24"/>
                <w:rtl/>
              </w:rPr>
              <w:t>ו</w:t>
            </w:r>
            <w:r w:rsidRPr="009D4CCC">
              <w:rPr>
                <w:sz w:val="24"/>
                <w:szCs w:val="24"/>
                <w:rtl/>
              </w:rPr>
              <w:t>לכל היותר ארבעה שבועות מיום הנחתו על שולחן הכנסת, או תקופה ארוכה יותר שעליה הודיעה הממשלה ליושב ראש הכנסת.</w:t>
            </w:r>
          </w:p>
        </w:tc>
      </w:tr>
      <w:tr w:rsidR="009D4CCC" w:rsidRPr="009D4CCC" w14:paraId="1F1DBEC2" w14:textId="77777777">
        <w:tblPrEx>
          <w:tblLook w:val="01E0" w:firstRow="1" w:lastRow="1" w:firstColumn="1" w:lastColumn="1" w:noHBand="0" w:noVBand="0"/>
        </w:tblPrEx>
        <w:trPr>
          <w:cantSplit/>
          <w:trHeight w:val="60"/>
        </w:trPr>
        <w:tc>
          <w:tcPr>
            <w:tcW w:w="1869" w:type="dxa"/>
          </w:tcPr>
          <w:p w14:paraId="659104D0" w14:textId="77777777" w:rsidR="009D4CCC" w:rsidRPr="009D4CCC" w:rsidRDefault="009D4CCC" w:rsidP="009D4CCC">
            <w:pPr>
              <w:pStyle w:val="TableSideHeading"/>
              <w:jc w:val="both"/>
              <w:rPr>
                <w:sz w:val="24"/>
                <w:szCs w:val="24"/>
              </w:rPr>
            </w:pPr>
          </w:p>
        </w:tc>
        <w:tc>
          <w:tcPr>
            <w:tcW w:w="623" w:type="dxa"/>
          </w:tcPr>
          <w:p w14:paraId="07728E9C" w14:textId="77777777" w:rsidR="009D4CCC" w:rsidRPr="009D4CCC" w:rsidRDefault="009D4CCC" w:rsidP="009D4CCC">
            <w:pPr>
              <w:pStyle w:val="TableText"/>
              <w:jc w:val="both"/>
              <w:rPr>
                <w:sz w:val="24"/>
                <w:szCs w:val="24"/>
              </w:rPr>
            </w:pPr>
          </w:p>
        </w:tc>
        <w:tc>
          <w:tcPr>
            <w:tcW w:w="623" w:type="dxa"/>
          </w:tcPr>
          <w:p w14:paraId="50D5B17D" w14:textId="77777777" w:rsidR="009D4CCC" w:rsidRPr="009D4CCC" w:rsidRDefault="009D4CCC" w:rsidP="009D4CCC">
            <w:pPr>
              <w:pStyle w:val="TableText"/>
              <w:jc w:val="both"/>
              <w:rPr>
                <w:sz w:val="24"/>
                <w:szCs w:val="24"/>
              </w:rPr>
            </w:pPr>
          </w:p>
        </w:tc>
        <w:tc>
          <w:tcPr>
            <w:tcW w:w="624" w:type="dxa"/>
          </w:tcPr>
          <w:p w14:paraId="3106F8CE" w14:textId="77777777" w:rsidR="009D4CCC" w:rsidRPr="009D4CCC" w:rsidRDefault="009D4CCC" w:rsidP="009D4CCC">
            <w:pPr>
              <w:pStyle w:val="TableText"/>
              <w:jc w:val="both"/>
              <w:rPr>
                <w:sz w:val="24"/>
                <w:szCs w:val="24"/>
              </w:rPr>
            </w:pPr>
          </w:p>
        </w:tc>
        <w:tc>
          <w:tcPr>
            <w:tcW w:w="624" w:type="dxa"/>
          </w:tcPr>
          <w:p w14:paraId="7383BBFE" w14:textId="77777777" w:rsidR="009D4CCC" w:rsidRPr="009D4CCC" w:rsidRDefault="009D4CCC" w:rsidP="009D4CCC">
            <w:pPr>
              <w:pStyle w:val="TableText"/>
              <w:jc w:val="both"/>
              <w:rPr>
                <w:sz w:val="24"/>
                <w:szCs w:val="24"/>
              </w:rPr>
            </w:pPr>
          </w:p>
        </w:tc>
        <w:tc>
          <w:tcPr>
            <w:tcW w:w="624" w:type="dxa"/>
          </w:tcPr>
          <w:p w14:paraId="1FCFF237" w14:textId="77777777" w:rsidR="009D4CCC" w:rsidRPr="009D4CCC" w:rsidRDefault="009D4CCC" w:rsidP="009D4CCC">
            <w:pPr>
              <w:pStyle w:val="TableText"/>
              <w:jc w:val="both"/>
              <w:rPr>
                <w:sz w:val="24"/>
                <w:szCs w:val="24"/>
              </w:rPr>
            </w:pPr>
          </w:p>
        </w:tc>
        <w:tc>
          <w:tcPr>
            <w:tcW w:w="4674" w:type="dxa"/>
            <w:gridSpan w:val="7"/>
          </w:tcPr>
          <w:p w14:paraId="078BF409" w14:textId="77777777" w:rsidR="009D4CCC" w:rsidRPr="009D4CCC" w:rsidRDefault="009D4CCC" w:rsidP="009D4CCC">
            <w:pPr>
              <w:pStyle w:val="TableBlock"/>
              <w:rPr>
                <w:sz w:val="24"/>
                <w:szCs w:val="24"/>
              </w:rPr>
            </w:pPr>
            <w:r w:rsidRPr="009D4CCC">
              <w:rPr>
                <w:sz w:val="24"/>
                <w:szCs w:val="24"/>
                <w:rtl/>
              </w:rPr>
              <w:t>(ג)</w:t>
            </w:r>
            <w:r w:rsidRPr="009D4CCC">
              <w:rPr>
                <w:sz w:val="24"/>
                <w:szCs w:val="24"/>
                <w:rtl/>
              </w:rPr>
              <w:tab/>
              <w:t>אישור הכנסת לפי סעיף זה יהיה ברוב חבריה.</w:t>
            </w:r>
          </w:p>
        </w:tc>
      </w:tr>
      <w:tr w:rsidR="009D4CCC" w:rsidRPr="009D4CCC" w14:paraId="6C1AF0BD" w14:textId="77777777">
        <w:tblPrEx>
          <w:tblLook w:val="01E0" w:firstRow="1" w:lastRow="1" w:firstColumn="1" w:lastColumn="1" w:noHBand="0" w:noVBand="0"/>
        </w:tblPrEx>
        <w:trPr>
          <w:cantSplit/>
          <w:trHeight w:val="60"/>
        </w:trPr>
        <w:tc>
          <w:tcPr>
            <w:tcW w:w="1869" w:type="dxa"/>
          </w:tcPr>
          <w:p w14:paraId="532BE8E0" w14:textId="77777777" w:rsidR="009D4CCC" w:rsidRPr="009D4CCC" w:rsidRDefault="009D4CCC" w:rsidP="009D4CCC">
            <w:pPr>
              <w:pStyle w:val="TableSideHeading"/>
              <w:jc w:val="both"/>
              <w:rPr>
                <w:sz w:val="24"/>
                <w:szCs w:val="24"/>
              </w:rPr>
            </w:pPr>
          </w:p>
        </w:tc>
        <w:tc>
          <w:tcPr>
            <w:tcW w:w="623" w:type="dxa"/>
          </w:tcPr>
          <w:p w14:paraId="5691AF64" w14:textId="77777777" w:rsidR="009D4CCC" w:rsidRPr="009D4CCC" w:rsidRDefault="009D4CCC" w:rsidP="009D4CCC">
            <w:pPr>
              <w:pStyle w:val="TableText"/>
              <w:jc w:val="both"/>
              <w:rPr>
                <w:sz w:val="24"/>
                <w:szCs w:val="24"/>
              </w:rPr>
            </w:pPr>
          </w:p>
        </w:tc>
        <w:tc>
          <w:tcPr>
            <w:tcW w:w="623" w:type="dxa"/>
          </w:tcPr>
          <w:p w14:paraId="2E027D40" w14:textId="77777777" w:rsidR="009D4CCC" w:rsidRPr="009D4CCC" w:rsidRDefault="009D4CCC" w:rsidP="009D4CCC">
            <w:pPr>
              <w:pStyle w:val="TableText"/>
              <w:jc w:val="both"/>
              <w:rPr>
                <w:sz w:val="24"/>
                <w:szCs w:val="24"/>
              </w:rPr>
            </w:pPr>
          </w:p>
        </w:tc>
        <w:tc>
          <w:tcPr>
            <w:tcW w:w="624" w:type="dxa"/>
          </w:tcPr>
          <w:p w14:paraId="308BC5A3" w14:textId="77777777" w:rsidR="009D4CCC" w:rsidRPr="009D4CCC" w:rsidRDefault="009D4CCC" w:rsidP="009D4CCC">
            <w:pPr>
              <w:pStyle w:val="TableText"/>
              <w:jc w:val="both"/>
              <w:rPr>
                <w:sz w:val="24"/>
                <w:szCs w:val="24"/>
              </w:rPr>
            </w:pPr>
          </w:p>
        </w:tc>
        <w:tc>
          <w:tcPr>
            <w:tcW w:w="624" w:type="dxa"/>
          </w:tcPr>
          <w:p w14:paraId="7D29B954" w14:textId="77777777" w:rsidR="009D4CCC" w:rsidRPr="009D4CCC" w:rsidRDefault="009D4CCC" w:rsidP="009D4CCC">
            <w:pPr>
              <w:pStyle w:val="TableText"/>
              <w:jc w:val="both"/>
              <w:rPr>
                <w:sz w:val="24"/>
                <w:szCs w:val="24"/>
              </w:rPr>
            </w:pPr>
          </w:p>
        </w:tc>
        <w:tc>
          <w:tcPr>
            <w:tcW w:w="624" w:type="dxa"/>
          </w:tcPr>
          <w:p w14:paraId="44B7D7C8" w14:textId="77777777" w:rsidR="009D4CCC" w:rsidRPr="009D4CCC" w:rsidRDefault="009D4CCC" w:rsidP="009D4CCC">
            <w:pPr>
              <w:pStyle w:val="TableText"/>
              <w:jc w:val="both"/>
              <w:rPr>
                <w:sz w:val="24"/>
                <w:szCs w:val="24"/>
              </w:rPr>
            </w:pPr>
          </w:p>
        </w:tc>
        <w:tc>
          <w:tcPr>
            <w:tcW w:w="4674" w:type="dxa"/>
            <w:gridSpan w:val="7"/>
          </w:tcPr>
          <w:p w14:paraId="5BDDEEB1" w14:textId="77777777" w:rsidR="009D4CCC" w:rsidRPr="009D4CCC" w:rsidRDefault="009D4CCC" w:rsidP="009D4CCC">
            <w:pPr>
              <w:pStyle w:val="TableBlock"/>
              <w:rPr>
                <w:sz w:val="24"/>
                <w:szCs w:val="24"/>
              </w:rPr>
            </w:pPr>
            <w:r w:rsidRPr="009D4CCC">
              <w:rPr>
                <w:sz w:val="24"/>
                <w:szCs w:val="24"/>
                <w:rtl/>
              </w:rPr>
              <w:t>(ד)</w:t>
            </w:r>
            <w:r w:rsidRPr="009D4CCC">
              <w:rPr>
                <w:sz w:val="24"/>
                <w:szCs w:val="24"/>
                <w:rtl/>
              </w:rPr>
              <w:tab/>
              <w:t>יושב ראש הכנסת יודיע ליושב ראש ועדת הבחירות המרכזית, ללא דיחוי, על אישור הכנסת לפי סעיף זה, ויפרסם על כך הודעה ברשומות.</w:t>
            </w:r>
          </w:p>
        </w:tc>
      </w:tr>
      <w:tr w:rsidR="009D4CCC" w:rsidRPr="009D4CCC" w14:paraId="0436AFFA" w14:textId="77777777">
        <w:tblPrEx>
          <w:tblLook w:val="01E0" w:firstRow="1" w:lastRow="1" w:firstColumn="1" w:lastColumn="1" w:noHBand="0" w:noVBand="0"/>
        </w:tblPrEx>
        <w:trPr>
          <w:cantSplit/>
          <w:trHeight w:val="60"/>
        </w:trPr>
        <w:tc>
          <w:tcPr>
            <w:tcW w:w="1869" w:type="dxa"/>
          </w:tcPr>
          <w:p w14:paraId="609266D6" w14:textId="77777777" w:rsidR="009D4CCC" w:rsidRPr="009D4CCC" w:rsidRDefault="009D4CCC" w:rsidP="009D4CCC">
            <w:pPr>
              <w:pStyle w:val="TableSideHeading"/>
              <w:jc w:val="both"/>
              <w:rPr>
                <w:sz w:val="24"/>
                <w:szCs w:val="24"/>
              </w:rPr>
            </w:pPr>
          </w:p>
        </w:tc>
        <w:tc>
          <w:tcPr>
            <w:tcW w:w="623" w:type="dxa"/>
          </w:tcPr>
          <w:p w14:paraId="6B801A66" w14:textId="77777777" w:rsidR="009D4CCC" w:rsidRPr="009D4CCC" w:rsidRDefault="009D4CCC" w:rsidP="009D4CCC">
            <w:pPr>
              <w:pStyle w:val="TableText"/>
              <w:jc w:val="both"/>
              <w:rPr>
                <w:sz w:val="24"/>
                <w:szCs w:val="24"/>
              </w:rPr>
            </w:pPr>
          </w:p>
        </w:tc>
        <w:tc>
          <w:tcPr>
            <w:tcW w:w="7169" w:type="dxa"/>
            <w:gridSpan w:val="11"/>
          </w:tcPr>
          <w:p w14:paraId="2C81A228" w14:textId="77777777" w:rsidR="009D4CCC" w:rsidRPr="009D4CCC" w:rsidRDefault="009D4CCC" w:rsidP="009D4CCC">
            <w:pPr>
              <w:pStyle w:val="TableHead"/>
              <w:jc w:val="both"/>
              <w:rPr>
                <w:sz w:val="24"/>
                <w:szCs w:val="24"/>
                <w:rtl/>
              </w:rPr>
            </w:pPr>
            <w:r w:rsidRPr="009D4CCC">
              <w:rPr>
                <w:sz w:val="24"/>
                <w:szCs w:val="24"/>
                <w:rtl/>
              </w:rPr>
              <w:t>פרק ג': משאל עם"</w:t>
            </w:r>
            <w:r w:rsidRPr="009D4CCC">
              <w:rPr>
                <w:b w:val="0"/>
                <w:bCs w:val="0"/>
                <w:sz w:val="24"/>
                <w:szCs w:val="24"/>
                <w:rtl/>
              </w:rPr>
              <w:t>.</w:t>
            </w:r>
          </w:p>
        </w:tc>
      </w:tr>
      <w:tr w:rsidR="009D4CCC" w:rsidRPr="009D4CCC" w14:paraId="6A9D08DD" w14:textId="77777777">
        <w:trPr>
          <w:cantSplit/>
        </w:trPr>
        <w:tc>
          <w:tcPr>
            <w:tcW w:w="1869" w:type="dxa"/>
            <w:tcMar>
              <w:top w:w="91" w:type="dxa"/>
              <w:left w:w="0" w:type="dxa"/>
              <w:bottom w:w="91" w:type="dxa"/>
              <w:right w:w="0" w:type="dxa"/>
            </w:tcMar>
          </w:tcPr>
          <w:p w14:paraId="4109BC52" w14:textId="77777777" w:rsidR="009D4CCC" w:rsidRPr="009D4CCC" w:rsidRDefault="009D4CCC" w:rsidP="009D4CCC">
            <w:pPr>
              <w:pStyle w:val="TableSideHeading"/>
              <w:jc w:val="both"/>
              <w:rPr>
                <w:rFonts w:hint="cs"/>
                <w:sz w:val="24"/>
                <w:szCs w:val="24"/>
                <w:rtl/>
              </w:rPr>
            </w:pPr>
            <w:r w:rsidRPr="009D4CCC">
              <w:rPr>
                <w:sz w:val="24"/>
                <w:szCs w:val="24"/>
                <w:rtl/>
              </w:rPr>
              <w:t>תיקון סעיף 3</w:t>
            </w:r>
          </w:p>
          <w:p w14:paraId="2D8A7FF7" w14:textId="77777777" w:rsidR="009D4CCC" w:rsidRPr="009D4CCC" w:rsidRDefault="009D4CCC" w:rsidP="009D4CCC">
            <w:pPr>
              <w:pStyle w:val="TableSideHeading"/>
              <w:spacing w:line="240" w:lineRule="auto"/>
              <w:jc w:val="both"/>
              <w:rPr>
                <w:rFonts w:hint="cs"/>
                <w:sz w:val="24"/>
                <w:szCs w:val="24"/>
                <w:rtl/>
              </w:rPr>
            </w:pPr>
          </w:p>
          <w:p w14:paraId="355BE8F8" w14:textId="77777777" w:rsidR="009D4CCC" w:rsidRPr="009D4CCC" w:rsidRDefault="009D4CCC" w:rsidP="009D4CCC">
            <w:pPr>
              <w:pStyle w:val="TableSideHeading"/>
              <w:spacing w:line="240" w:lineRule="auto"/>
              <w:jc w:val="both"/>
              <w:rPr>
                <w:rFonts w:hint="cs"/>
                <w:sz w:val="24"/>
                <w:szCs w:val="24"/>
                <w:rtl/>
              </w:rPr>
            </w:pPr>
          </w:p>
          <w:p w14:paraId="22053B73" w14:textId="77777777" w:rsidR="009D4CCC" w:rsidRPr="009D4CCC" w:rsidRDefault="009D4CCC" w:rsidP="009D4CCC">
            <w:pPr>
              <w:pStyle w:val="TableSideHeading"/>
              <w:spacing w:line="240" w:lineRule="auto"/>
              <w:jc w:val="both"/>
              <w:rPr>
                <w:rFonts w:hint="cs"/>
                <w:sz w:val="24"/>
                <w:szCs w:val="24"/>
                <w:rtl/>
              </w:rPr>
            </w:pPr>
          </w:p>
          <w:p w14:paraId="3DC67DF3" w14:textId="77777777" w:rsidR="009D4CCC" w:rsidRPr="009D4CCC" w:rsidRDefault="009D4CCC" w:rsidP="009D4CCC">
            <w:pPr>
              <w:pStyle w:val="TableSideHeading"/>
              <w:spacing w:line="240" w:lineRule="auto"/>
              <w:jc w:val="both"/>
              <w:rPr>
                <w:rFonts w:hint="cs"/>
                <w:sz w:val="24"/>
                <w:szCs w:val="24"/>
                <w:rtl/>
              </w:rPr>
            </w:pPr>
          </w:p>
          <w:p w14:paraId="02DA9E96" w14:textId="77777777" w:rsidR="009D4CCC" w:rsidRPr="009D4CCC" w:rsidRDefault="009D4CCC" w:rsidP="009D4CCC">
            <w:pPr>
              <w:pStyle w:val="TableSideHeading"/>
              <w:spacing w:line="240" w:lineRule="auto"/>
              <w:jc w:val="both"/>
              <w:rPr>
                <w:rFonts w:hint="cs"/>
                <w:sz w:val="24"/>
                <w:szCs w:val="24"/>
                <w:rtl/>
              </w:rPr>
            </w:pPr>
          </w:p>
          <w:p w14:paraId="180282AA" w14:textId="77777777" w:rsidR="009D4CCC" w:rsidRPr="009D4CCC" w:rsidRDefault="009D4CCC" w:rsidP="009D4CCC">
            <w:pPr>
              <w:pStyle w:val="TableSideHeading"/>
              <w:spacing w:line="240" w:lineRule="auto"/>
              <w:jc w:val="both"/>
              <w:rPr>
                <w:rFonts w:hint="cs"/>
                <w:sz w:val="24"/>
                <w:szCs w:val="24"/>
                <w:rtl/>
              </w:rPr>
            </w:pPr>
          </w:p>
          <w:p w14:paraId="335B60A5" w14:textId="77777777" w:rsidR="009D4CCC" w:rsidRPr="009D4CCC" w:rsidRDefault="009D4CCC" w:rsidP="009D4CCC">
            <w:pPr>
              <w:pStyle w:val="TableSideHeading"/>
              <w:spacing w:line="240" w:lineRule="auto"/>
              <w:jc w:val="both"/>
              <w:rPr>
                <w:rFonts w:hint="cs"/>
                <w:sz w:val="24"/>
                <w:szCs w:val="24"/>
                <w:rtl/>
              </w:rPr>
            </w:pPr>
          </w:p>
          <w:p w14:paraId="53975CDA" w14:textId="77777777" w:rsidR="009D4CCC" w:rsidRPr="009D4CCC" w:rsidRDefault="009D4CCC" w:rsidP="009D4CCC">
            <w:pPr>
              <w:pStyle w:val="TableSideHeading"/>
              <w:spacing w:line="240" w:lineRule="auto"/>
              <w:jc w:val="both"/>
              <w:rPr>
                <w:rFonts w:hint="cs"/>
                <w:sz w:val="24"/>
                <w:szCs w:val="24"/>
                <w:rtl/>
              </w:rPr>
            </w:pPr>
          </w:p>
          <w:p w14:paraId="70D1F8E6" w14:textId="77777777" w:rsidR="009D4CCC" w:rsidRPr="009D4CCC" w:rsidRDefault="009D4CCC" w:rsidP="009D4CCC">
            <w:pPr>
              <w:pStyle w:val="TableSideHeading"/>
              <w:spacing w:line="240" w:lineRule="auto"/>
              <w:jc w:val="both"/>
              <w:rPr>
                <w:rFonts w:hint="cs"/>
                <w:sz w:val="24"/>
                <w:szCs w:val="24"/>
                <w:rtl/>
              </w:rPr>
            </w:pPr>
          </w:p>
          <w:p w14:paraId="42468A5D" w14:textId="77777777" w:rsidR="009D4CCC" w:rsidRPr="009D4CCC" w:rsidRDefault="009D4CCC" w:rsidP="009D4CCC">
            <w:pPr>
              <w:pStyle w:val="TableSideHeading"/>
              <w:spacing w:line="240" w:lineRule="auto"/>
              <w:jc w:val="both"/>
              <w:rPr>
                <w:rFonts w:hint="cs"/>
                <w:sz w:val="24"/>
                <w:szCs w:val="24"/>
              </w:rPr>
            </w:pPr>
          </w:p>
        </w:tc>
        <w:tc>
          <w:tcPr>
            <w:tcW w:w="623" w:type="dxa"/>
            <w:tcMar>
              <w:top w:w="91" w:type="dxa"/>
              <w:left w:w="0" w:type="dxa"/>
              <w:bottom w:w="91" w:type="dxa"/>
              <w:right w:w="0" w:type="dxa"/>
            </w:tcMar>
          </w:tcPr>
          <w:p w14:paraId="2736E089" w14:textId="77777777" w:rsidR="009D4CCC" w:rsidRPr="009D4CCC" w:rsidRDefault="009D4CCC" w:rsidP="009D4CCC">
            <w:pPr>
              <w:pStyle w:val="TableText"/>
              <w:jc w:val="both"/>
              <w:rPr>
                <w:sz w:val="24"/>
                <w:szCs w:val="24"/>
              </w:rPr>
            </w:pPr>
            <w:r w:rsidRPr="009D4CCC">
              <w:rPr>
                <w:sz w:val="24"/>
                <w:szCs w:val="24"/>
                <w:rtl/>
              </w:rPr>
              <w:t>4.</w:t>
            </w:r>
          </w:p>
        </w:tc>
        <w:tc>
          <w:tcPr>
            <w:tcW w:w="7169" w:type="dxa"/>
            <w:gridSpan w:val="11"/>
            <w:tcMar>
              <w:top w:w="91" w:type="dxa"/>
              <w:left w:w="0" w:type="dxa"/>
              <w:bottom w:w="91" w:type="dxa"/>
              <w:right w:w="0" w:type="dxa"/>
            </w:tcMar>
          </w:tcPr>
          <w:p w14:paraId="7F50BDEF" w14:textId="77777777" w:rsidR="009D4CCC" w:rsidRPr="009D4CCC" w:rsidRDefault="009D4CCC" w:rsidP="009D4CCC">
            <w:pPr>
              <w:pStyle w:val="TableBlock"/>
              <w:rPr>
                <w:rFonts w:hint="cs"/>
                <w:sz w:val="24"/>
                <w:szCs w:val="24"/>
                <w:rtl/>
              </w:rPr>
            </w:pPr>
            <w:r w:rsidRPr="009D4CCC">
              <w:rPr>
                <w:sz w:val="24"/>
                <w:szCs w:val="24"/>
                <w:rtl/>
              </w:rPr>
              <w:t>בסעיף 3 לחוק העיקרי</w:t>
            </w:r>
            <w:r w:rsidRPr="009D4CCC">
              <w:rPr>
                <w:rFonts w:hint="cs"/>
                <w:sz w:val="24"/>
                <w:szCs w:val="24"/>
                <w:rtl/>
              </w:rPr>
              <w:t xml:space="preserve">, </w:t>
            </w:r>
            <w:r w:rsidRPr="009D4CCC">
              <w:rPr>
                <w:sz w:val="24"/>
                <w:szCs w:val="24"/>
                <w:rtl/>
              </w:rPr>
              <w:t>האמור בו יסומן "(א)", ובו, במקום "החלטת ממשלה, שאושרה" יבוא "הסכם שאושר" ובמקום "טעונה" יבוא "טעון"</w:t>
            </w:r>
            <w:r w:rsidRPr="009D4CCC">
              <w:rPr>
                <w:rFonts w:hint="cs"/>
                <w:sz w:val="24"/>
                <w:szCs w:val="24"/>
                <w:rtl/>
              </w:rPr>
              <w:t>.</w:t>
            </w:r>
            <w:r w:rsidRPr="009D4CCC">
              <w:rPr>
                <w:sz w:val="24"/>
                <w:szCs w:val="24"/>
                <w:rtl/>
              </w:rPr>
              <w:t xml:space="preserve"> </w:t>
            </w:r>
          </w:p>
          <w:p w14:paraId="579375AE" w14:textId="77777777" w:rsidR="009D4CCC" w:rsidRPr="009D4CCC" w:rsidRDefault="009D4CCC" w:rsidP="009D4CCC">
            <w:pPr>
              <w:pStyle w:val="TableBlock"/>
              <w:rPr>
                <w:rFonts w:hint="cs"/>
                <w:sz w:val="24"/>
                <w:szCs w:val="24"/>
                <w:rtl/>
              </w:rPr>
            </w:pPr>
          </w:p>
          <w:p w14:paraId="4F1677CA" w14:textId="77777777" w:rsidR="009D4CCC" w:rsidRPr="009D4CCC" w:rsidRDefault="009D4CCC" w:rsidP="009D4CCC">
            <w:pPr>
              <w:pStyle w:val="TableBlock"/>
              <w:rPr>
                <w:rFonts w:hint="cs"/>
                <w:sz w:val="24"/>
                <w:szCs w:val="24"/>
                <w:rtl/>
              </w:rPr>
            </w:pPr>
          </w:p>
          <w:p w14:paraId="2BFE6995" w14:textId="77777777" w:rsidR="009D4CCC" w:rsidRPr="009D4CCC" w:rsidRDefault="009D4CCC" w:rsidP="009D4CCC">
            <w:pPr>
              <w:pStyle w:val="TableBlock"/>
              <w:rPr>
                <w:rFonts w:hint="cs"/>
                <w:sz w:val="24"/>
                <w:szCs w:val="24"/>
                <w:u w:val="single"/>
                <w:rtl/>
              </w:rPr>
            </w:pPr>
            <w:r w:rsidRPr="009D4CCC">
              <w:rPr>
                <w:rFonts w:hint="cs"/>
                <w:sz w:val="24"/>
                <w:szCs w:val="24"/>
                <w:u w:val="single"/>
                <w:rtl/>
              </w:rPr>
              <w:t>[</w:t>
            </w:r>
            <w:r w:rsidRPr="009D4CCC">
              <w:rPr>
                <w:sz w:val="24"/>
                <w:szCs w:val="24"/>
                <w:u w:val="single"/>
                <w:rtl/>
              </w:rPr>
              <w:t xml:space="preserve">הערה: </w:t>
            </w:r>
            <w:r w:rsidRPr="009D4CCC">
              <w:rPr>
                <w:rFonts w:hint="cs"/>
                <w:sz w:val="24"/>
                <w:szCs w:val="24"/>
                <w:u w:val="single"/>
                <w:rtl/>
              </w:rPr>
              <w:t>בנוסח הכחול הוצע לקבוע כאן שרוב של 80 ח"כים ייתר משאל עם</w:t>
            </w:r>
            <w:r w:rsidRPr="009D4CCC">
              <w:rPr>
                <w:sz w:val="24"/>
                <w:szCs w:val="24"/>
                <w:u w:val="single"/>
                <w:rtl/>
              </w:rPr>
              <w:t>]</w:t>
            </w:r>
          </w:p>
          <w:p w14:paraId="5A2553DE" w14:textId="77777777" w:rsidR="009D4CCC" w:rsidRPr="009D4CCC" w:rsidRDefault="009D4CCC" w:rsidP="009D4CCC">
            <w:pPr>
              <w:pStyle w:val="TableBlock"/>
              <w:rPr>
                <w:rFonts w:hint="cs"/>
                <w:sz w:val="24"/>
                <w:szCs w:val="24"/>
                <w:u w:val="single"/>
                <w:rtl/>
              </w:rPr>
            </w:pPr>
          </w:p>
          <w:p w14:paraId="650F4436" w14:textId="77777777" w:rsidR="009D4CCC" w:rsidRPr="009D4CCC" w:rsidRDefault="009D4CCC" w:rsidP="009D4CCC">
            <w:pPr>
              <w:pStyle w:val="TableBlock"/>
              <w:rPr>
                <w:rFonts w:hint="cs"/>
                <w:sz w:val="24"/>
                <w:szCs w:val="24"/>
                <w:u w:val="single"/>
                <w:rtl/>
              </w:rPr>
            </w:pPr>
          </w:p>
          <w:p w14:paraId="15B8C049" w14:textId="77777777" w:rsidR="009D4CCC" w:rsidRPr="009D4CCC" w:rsidRDefault="009D4CCC" w:rsidP="009D4CCC">
            <w:pPr>
              <w:pStyle w:val="TableBlock"/>
              <w:rPr>
                <w:rFonts w:hint="cs"/>
                <w:sz w:val="24"/>
                <w:szCs w:val="24"/>
                <w:u w:val="single"/>
                <w:rtl/>
              </w:rPr>
            </w:pPr>
          </w:p>
          <w:p w14:paraId="6BB55CE0" w14:textId="77777777" w:rsidR="009D4CCC" w:rsidRPr="009D4CCC" w:rsidRDefault="009D4CCC" w:rsidP="009D4CCC">
            <w:pPr>
              <w:pStyle w:val="TableBlock"/>
              <w:rPr>
                <w:rFonts w:hint="cs"/>
                <w:sz w:val="24"/>
                <w:szCs w:val="24"/>
                <w:u w:val="single"/>
                <w:rtl/>
              </w:rPr>
            </w:pPr>
          </w:p>
          <w:p w14:paraId="27B8EB99" w14:textId="77777777" w:rsidR="009D4CCC" w:rsidRPr="009D4CCC" w:rsidRDefault="009D4CCC" w:rsidP="009D4CCC">
            <w:pPr>
              <w:pStyle w:val="TableBlock"/>
              <w:rPr>
                <w:rFonts w:hint="cs"/>
                <w:sz w:val="24"/>
                <w:szCs w:val="24"/>
                <w:u w:val="single"/>
                <w:rtl/>
              </w:rPr>
            </w:pPr>
          </w:p>
          <w:p w14:paraId="7C33078C" w14:textId="77777777" w:rsidR="009D4CCC" w:rsidRPr="009D4CCC" w:rsidRDefault="009D4CCC" w:rsidP="009D4CCC">
            <w:pPr>
              <w:pStyle w:val="TableBlock"/>
              <w:rPr>
                <w:rFonts w:hint="cs"/>
                <w:sz w:val="24"/>
                <w:szCs w:val="24"/>
                <w:u w:val="single"/>
                <w:rtl/>
              </w:rPr>
            </w:pPr>
          </w:p>
          <w:p w14:paraId="4CB58430" w14:textId="77777777" w:rsidR="009D4CCC" w:rsidRPr="009D4CCC" w:rsidRDefault="009D4CCC" w:rsidP="009D4CCC">
            <w:pPr>
              <w:pStyle w:val="TableBlock"/>
              <w:rPr>
                <w:rFonts w:hint="cs"/>
                <w:sz w:val="24"/>
                <w:szCs w:val="24"/>
                <w:u w:val="single"/>
              </w:rPr>
            </w:pPr>
          </w:p>
        </w:tc>
      </w:tr>
      <w:tr w:rsidR="009D4CCC" w:rsidRPr="009D4CCC" w14:paraId="188FE1D6" w14:textId="77777777">
        <w:trPr>
          <w:cantSplit/>
        </w:trPr>
        <w:tc>
          <w:tcPr>
            <w:tcW w:w="1869" w:type="dxa"/>
            <w:vMerge w:val="restart"/>
            <w:tcMar>
              <w:top w:w="91" w:type="dxa"/>
              <w:left w:w="0" w:type="dxa"/>
              <w:bottom w:w="91" w:type="dxa"/>
              <w:right w:w="0" w:type="dxa"/>
            </w:tcMar>
          </w:tcPr>
          <w:p w14:paraId="256A07EA" w14:textId="77777777" w:rsidR="009D4CCC" w:rsidRPr="009D4CCC" w:rsidRDefault="009D4CCC" w:rsidP="009D4CCC">
            <w:pPr>
              <w:pStyle w:val="TableSideHeading"/>
              <w:jc w:val="both"/>
              <w:rPr>
                <w:rFonts w:hint="cs"/>
                <w:sz w:val="24"/>
                <w:szCs w:val="24"/>
                <w:rtl/>
              </w:rPr>
            </w:pPr>
            <w:r w:rsidRPr="009D4CCC">
              <w:rPr>
                <w:sz w:val="24"/>
                <w:szCs w:val="24"/>
                <w:rtl/>
              </w:rPr>
              <w:t xml:space="preserve">החלפת סעיף 4 והוספת סעיפים 5 </w:t>
            </w:r>
            <w:r w:rsidRPr="009D4CCC">
              <w:rPr>
                <w:rFonts w:hint="eastAsia"/>
                <w:sz w:val="24"/>
                <w:szCs w:val="24"/>
                <w:rtl/>
              </w:rPr>
              <w:t>עד</w:t>
            </w:r>
            <w:r w:rsidRPr="009D4CCC">
              <w:rPr>
                <w:sz w:val="24"/>
                <w:szCs w:val="24"/>
                <w:rtl/>
              </w:rPr>
              <w:t xml:space="preserve"> </w:t>
            </w:r>
            <w:r w:rsidRPr="009D4CCC">
              <w:rPr>
                <w:rFonts w:hint="cs"/>
                <w:sz w:val="24"/>
                <w:szCs w:val="24"/>
                <w:rtl/>
              </w:rPr>
              <w:t>17</w:t>
            </w:r>
          </w:p>
          <w:p w14:paraId="6FBE589F" w14:textId="77777777" w:rsidR="009D4CCC" w:rsidRPr="009D4CCC" w:rsidRDefault="009D4CCC" w:rsidP="009D4CCC">
            <w:pPr>
              <w:pStyle w:val="TableSideHeading"/>
              <w:spacing w:line="240" w:lineRule="auto"/>
              <w:jc w:val="both"/>
              <w:rPr>
                <w:rFonts w:hint="cs"/>
                <w:sz w:val="24"/>
                <w:szCs w:val="24"/>
              </w:rPr>
            </w:pPr>
            <w:r w:rsidRPr="009D4CCC">
              <w:rPr>
                <w:rFonts w:hint="cs"/>
                <w:sz w:val="24"/>
                <w:szCs w:val="24"/>
                <w:rtl/>
              </w:rPr>
              <w:t>[הערה: במהלך הדיונים בכנסת ה-17 דובר על תקופה של 45 ימים, בנוסח הכחול הוצע 90 ימים]</w:t>
            </w:r>
          </w:p>
        </w:tc>
        <w:tc>
          <w:tcPr>
            <w:tcW w:w="623" w:type="dxa"/>
            <w:tcMar>
              <w:top w:w="91" w:type="dxa"/>
              <w:left w:w="0" w:type="dxa"/>
              <w:bottom w:w="91" w:type="dxa"/>
              <w:right w:w="0" w:type="dxa"/>
            </w:tcMar>
          </w:tcPr>
          <w:p w14:paraId="745AC9F0" w14:textId="77777777" w:rsidR="009D4CCC" w:rsidRPr="009D4CCC" w:rsidRDefault="009D4CCC" w:rsidP="009D4CCC">
            <w:pPr>
              <w:pStyle w:val="TableText"/>
              <w:jc w:val="both"/>
              <w:rPr>
                <w:sz w:val="24"/>
                <w:szCs w:val="24"/>
              </w:rPr>
            </w:pPr>
            <w:r w:rsidRPr="009D4CCC">
              <w:rPr>
                <w:sz w:val="24"/>
                <w:szCs w:val="24"/>
                <w:rtl/>
              </w:rPr>
              <w:t>5.</w:t>
            </w:r>
          </w:p>
        </w:tc>
        <w:tc>
          <w:tcPr>
            <w:tcW w:w="7169" w:type="dxa"/>
            <w:gridSpan w:val="11"/>
            <w:tcMar>
              <w:top w:w="91" w:type="dxa"/>
              <w:left w:w="0" w:type="dxa"/>
              <w:bottom w:w="91" w:type="dxa"/>
              <w:right w:w="0" w:type="dxa"/>
            </w:tcMar>
          </w:tcPr>
          <w:p w14:paraId="5A01F7E5" w14:textId="77777777" w:rsidR="009D4CCC" w:rsidRPr="009D4CCC" w:rsidRDefault="009D4CCC" w:rsidP="009D4CCC">
            <w:pPr>
              <w:pStyle w:val="TableBlock"/>
              <w:rPr>
                <w:sz w:val="24"/>
                <w:szCs w:val="24"/>
              </w:rPr>
            </w:pPr>
            <w:r w:rsidRPr="009D4CCC">
              <w:rPr>
                <w:sz w:val="24"/>
                <w:szCs w:val="24"/>
                <w:rtl/>
              </w:rPr>
              <w:t>במקום סעיף 4 לחוק העיקרי יבוא:</w:t>
            </w:r>
          </w:p>
        </w:tc>
      </w:tr>
      <w:tr w:rsidR="009D4CCC" w:rsidRPr="009D4CCC" w14:paraId="7267D63F" w14:textId="77777777">
        <w:tblPrEx>
          <w:tblLook w:val="01E0" w:firstRow="1" w:lastRow="1" w:firstColumn="1" w:lastColumn="1" w:noHBand="0" w:noVBand="0"/>
        </w:tblPrEx>
        <w:trPr>
          <w:cantSplit/>
          <w:trHeight w:val="60"/>
        </w:trPr>
        <w:tc>
          <w:tcPr>
            <w:tcW w:w="1869" w:type="dxa"/>
            <w:vMerge/>
          </w:tcPr>
          <w:p w14:paraId="62D799D2" w14:textId="77777777" w:rsidR="009D4CCC" w:rsidRPr="009D4CCC" w:rsidRDefault="009D4CCC" w:rsidP="009D4CCC">
            <w:pPr>
              <w:pStyle w:val="TableSideHeading"/>
              <w:keepLines w:val="0"/>
              <w:jc w:val="both"/>
              <w:rPr>
                <w:sz w:val="24"/>
                <w:szCs w:val="24"/>
              </w:rPr>
            </w:pPr>
          </w:p>
        </w:tc>
        <w:tc>
          <w:tcPr>
            <w:tcW w:w="623" w:type="dxa"/>
          </w:tcPr>
          <w:p w14:paraId="0434E748" w14:textId="77777777" w:rsidR="009D4CCC" w:rsidRPr="009D4CCC" w:rsidRDefault="009D4CCC" w:rsidP="009D4CCC">
            <w:pPr>
              <w:pStyle w:val="TableText"/>
              <w:keepLines w:val="0"/>
              <w:jc w:val="both"/>
              <w:rPr>
                <w:sz w:val="24"/>
                <w:szCs w:val="24"/>
              </w:rPr>
            </w:pPr>
          </w:p>
        </w:tc>
        <w:tc>
          <w:tcPr>
            <w:tcW w:w="1871" w:type="dxa"/>
            <w:gridSpan w:val="3"/>
          </w:tcPr>
          <w:p w14:paraId="7C996E66" w14:textId="77777777" w:rsidR="009D4CCC" w:rsidRPr="009D4CCC" w:rsidRDefault="009D4CCC" w:rsidP="009D4CCC">
            <w:pPr>
              <w:pStyle w:val="TableInnerSideHeading"/>
              <w:jc w:val="both"/>
              <w:rPr>
                <w:sz w:val="24"/>
                <w:szCs w:val="24"/>
              </w:rPr>
            </w:pPr>
            <w:r w:rsidRPr="009D4CCC">
              <w:rPr>
                <w:sz w:val="24"/>
                <w:szCs w:val="24"/>
                <w:rtl/>
              </w:rPr>
              <w:t>"המועד לעריכת משאל העם</w:t>
            </w:r>
          </w:p>
        </w:tc>
        <w:tc>
          <w:tcPr>
            <w:tcW w:w="624" w:type="dxa"/>
          </w:tcPr>
          <w:p w14:paraId="252D3691" w14:textId="77777777" w:rsidR="009D4CCC" w:rsidRPr="009D4CCC" w:rsidRDefault="009D4CCC" w:rsidP="009D4CCC">
            <w:pPr>
              <w:pStyle w:val="TableText"/>
              <w:jc w:val="both"/>
              <w:rPr>
                <w:sz w:val="24"/>
                <w:szCs w:val="24"/>
              </w:rPr>
            </w:pPr>
            <w:r w:rsidRPr="009D4CCC">
              <w:rPr>
                <w:sz w:val="24"/>
                <w:szCs w:val="24"/>
                <w:rtl/>
              </w:rPr>
              <w:t>4.</w:t>
            </w:r>
          </w:p>
        </w:tc>
        <w:tc>
          <w:tcPr>
            <w:tcW w:w="4674" w:type="dxa"/>
            <w:gridSpan w:val="7"/>
          </w:tcPr>
          <w:p w14:paraId="529327B9" w14:textId="77777777" w:rsidR="009D4CCC" w:rsidRPr="009D4CCC" w:rsidRDefault="009D4CCC" w:rsidP="009D4CCC">
            <w:pPr>
              <w:pStyle w:val="TableBlock"/>
              <w:rPr>
                <w:sz w:val="24"/>
                <w:szCs w:val="24"/>
              </w:rPr>
            </w:pPr>
            <w:r w:rsidRPr="009D4CCC">
              <w:rPr>
                <w:sz w:val="24"/>
                <w:szCs w:val="24"/>
                <w:rtl/>
              </w:rPr>
              <w:t xml:space="preserve">אישרה הכנסת הסכם כאמור בסעיף 2, ייערך משאל העם ביום ג' </w:t>
            </w:r>
            <w:r w:rsidRPr="009D4CCC">
              <w:rPr>
                <w:rFonts w:hint="cs"/>
                <w:sz w:val="24"/>
                <w:szCs w:val="24"/>
                <w:rtl/>
              </w:rPr>
              <w:t>האחרון</w:t>
            </w:r>
            <w:r w:rsidRPr="009D4CCC">
              <w:rPr>
                <w:sz w:val="24"/>
                <w:szCs w:val="24"/>
                <w:rtl/>
              </w:rPr>
              <w:t xml:space="preserve"> </w:t>
            </w:r>
            <w:r w:rsidRPr="009D4CCC">
              <w:rPr>
                <w:rFonts w:hint="cs"/>
                <w:sz w:val="24"/>
                <w:szCs w:val="24"/>
                <w:rtl/>
              </w:rPr>
              <w:t>שלפני</w:t>
            </w:r>
            <w:r w:rsidRPr="009D4CCC">
              <w:rPr>
                <w:sz w:val="24"/>
                <w:szCs w:val="24"/>
                <w:rtl/>
              </w:rPr>
              <w:t xml:space="preserve"> תום </w:t>
            </w:r>
            <w:r w:rsidRPr="009D4CCC">
              <w:rPr>
                <w:rFonts w:hint="cs"/>
                <w:sz w:val="24"/>
                <w:szCs w:val="24"/>
                <w:rtl/>
              </w:rPr>
              <w:t>90</w:t>
            </w:r>
            <w:r w:rsidRPr="009D4CCC">
              <w:rPr>
                <w:sz w:val="24"/>
                <w:szCs w:val="24"/>
                <w:rtl/>
              </w:rPr>
              <w:t xml:space="preserve"> הימים מיום החלטת הכנסת, אלא אם כן החליטה הכנסת ברוב חבריה, בתוך חמישה ימים מיום האישור כאמור על דחיית המועד של משאל העם לתקופה שלא תעלה על עשרה ימים, </w:t>
            </w:r>
            <w:r w:rsidRPr="009D4CCC">
              <w:rPr>
                <w:strike/>
                <w:sz w:val="24"/>
                <w:szCs w:val="24"/>
                <w:rtl/>
              </w:rPr>
              <w:t>בשל יום חג, מועד או יום זיכרון או בשל סמיכות לאחד מהם</w:t>
            </w:r>
            <w:r w:rsidRPr="009D4CCC">
              <w:rPr>
                <w:sz w:val="24"/>
                <w:szCs w:val="24"/>
                <w:rtl/>
              </w:rPr>
              <w:t>.</w:t>
            </w:r>
          </w:p>
        </w:tc>
      </w:tr>
      <w:tr w:rsidR="009D4CCC" w:rsidRPr="009D4CCC" w14:paraId="406C809F" w14:textId="77777777">
        <w:tblPrEx>
          <w:tblLook w:val="01E0" w:firstRow="1" w:lastRow="1" w:firstColumn="1" w:lastColumn="1" w:noHBand="0" w:noVBand="0"/>
        </w:tblPrEx>
        <w:trPr>
          <w:cantSplit/>
          <w:trHeight w:val="60"/>
        </w:trPr>
        <w:tc>
          <w:tcPr>
            <w:tcW w:w="1869" w:type="dxa"/>
          </w:tcPr>
          <w:p w14:paraId="14931A43" w14:textId="77777777" w:rsidR="009D4CCC" w:rsidRPr="009D4CCC" w:rsidRDefault="009D4CCC" w:rsidP="009D4CCC">
            <w:pPr>
              <w:pStyle w:val="TableSideHeading"/>
              <w:jc w:val="both"/>
              <w:rPr>
                <w:sz w:val="24"/>
                <w:szCs w:val="24"/>
              </w:rPr>
            </w:pPr>
          </w:p>
        </w:tc>
        <w:tc>
          <w:tcPr>
            <w:tcW w:w="623" w:type="dxa"/>
          </w:tcPr>
          <w:p w14:paraId="6A633B0D" w14:textId="77777777" w:rsidR="009D4CCC" w:rsidRPr="009D4CCC" w:rsidRDefault="009D4CCC" w:rsidP="009D4CCC">
            <w:pPr>
              <w:pStyle w:val="TableText"/>
              <w:jc w:val="both"/>
              <w:rPr>
                <w:sz w:val="24"/>
                <w:szCs w:val="24"/>
              </w:rPr>
            </w:pPr>
          </w:p>
        </w:tc>
        <w:tc>
          <w:tcPr>
            <w:tcW w:w="1871" w:type="dxa"/>
            <w:gridSpan w:val="3"/>
          </w:tcPr>
          <w:p w14:paraId="7BDD6332" w14:textId="77777777" w:rsidR="009D4CCC" w:rsidRPr="009D4CCC" w:rsidRDefault="009D4CCC" w:rsidP="009D4CCC">
            <w:pPr>
              <w:pStyle w:val="TableText"/>
              <w:jc w:val="both"/>
              <w:rPr>
                <w:sz w:val="24"/>
                <w:szCs w:val="24"/>
              </w:rPr>
            </w:pPr>
            <w:r w:rsidRPr="009D4CCC">
              <w:rPr>
                <w:sz w:val="24"/>
                <w:szCs w:val="24"/>
                <w:rtl/>
              </w:rPr>
              <w:t>בחירות לכנסת ומשאל העם</w:t>
            </w:r>
          </w:p>
        </w:tc>
        <w:tc>
          <w:tcPr>
            <w:tcW w:w="624" w:type="dxa"/>
          </w:tcPr>
          <w:p w14:paraId="77337091" w14:textId="77777777" w:rsidR="009D4CCC" w:rsidRPr="009D4CCC" w:rsidRDefault="009D4CCC" w:rsidP="009D4CCC">
            <w:pPr>
              <w:pStyle w:val="TableText"/>
              <w:jc w:val="both"/>
              <w:rPr>
                <w:sz w:val="24"/>
                <w:szCs w:val="24"/>
              </w:rPr>
            </w:pPr>
            <w:r w:rsidRPr="009D4CCC">
              <w:rPr>
                <w:sz w:val="24"/>
                <w:szCs w:val="24"/>
                <w:rtl/>
              </w:rPr>
              <w:t>5.</w:t>
            </w:r>
          </w:p>
        </w:tc>
        <w:tc>
          <w:tcPr>
            <w:tcW w:w="4674" w:type="dxa"/>
            <w:gridSpan w:val="7"/>
          </w:tcPr>
          <w:p w14:paraId="0B72712D" w14:textId="77777777" w:rsidR="009D4CCC" w:rsidRPr="009D4CCC" w:rsidRDefault="009D4CCC" w:rsidP="009D4CCC">
            <w:pPr>
              <w:pStyle w:val="TableBlock"/>
              <w:rPr>
                <w:rFonts w:hint="cs"/>
                <w:sz w:val="24"/>
                <w:szCs w:val="24"/>
              </w:rPr>
            </w:pPr>
            <w:r w:rsidRPr="009D4CCC">
              <w:rPr>
                <w:sz w:val="24"/>
                <w:szCs w:val="24"/>
                <w:rtl/>
              </w:rPr>
              <w:t>על אף האמור בסעיף 4, אישרה הכנסת הסכם כאמור בסעיף 2, ובתקופה ש</w:t>
            </w:r>
            <w:r w:rsidRPr="009D4CCC">
              <w:rPr>
                <w:rFonts w:hint="cs"/>
                <w:sz w:val="24"/>
                <w:szCs w:val="24"/>
                <w:rtl/>
              </w:rPr>
              <w:t>תחילתה</w:t>
            </w:r>
            <w:r w:rsidRPr="009D4CCC">
              <w:rPr>
                <w:sz w:val="24"/>
                <w:szCs w:val="24"/>
                <w:rtl/>
              </w:rPr>
              <w:t xml:space="preserve"> 30 ימים מיום האישור </w:t>
            </w:r>
            <w:r w:rsidRPr="009D4CCC">
              <w:rPr>
                <w:rFonts w:hint="cs"/>
                <w:sz w:val="24"/>
                <w:szCs w:val="24"/>
                <w:rtl/>
              </w:rPr>
              <w:t xml:space="preserve">וסיומה </w:t>
            </w:r>
            <w:r w:rsidRPr="009D4CCC">
              <w:rPr>
                <w:sz w:val="24"/>
                <w:szCs w:val="24"/>
                <w:rtl/>
              </w:rPr>
              <w:t xml:space="preserve">120 ימים מאותו </w:t>
            </w:r>
            <w:r w:rsidRPr="009D4CCC">
              <w:rPr>
                <w:rFonts w:hint="cs"/>
                <w:sz w:val="24"/>
                <w:szCs w:val="24"/>
                <w:rtl/>
              </w:rPr>
              <w:t>יום</w:t>
            </w:r>
            <w:r w:rsidRPr="009D4CCC">
              <w:rPr>
                <w:sz w:val="24"/>
                <w:szCs w:val="24"/>
                <w:rtl/>
              </w:rPr>
              <w:t xml:space="preserve"> חל יום הבחירות לכנסת, ייערך משאל העם ביום הבחירות לכנסת.</w:t>
            </w:r>
          </w:p>
        </w:tc>
      </w:tr>
      <w:tr w:rsidR="009D4CCC" w:rsidRPr="009D4CCC" w14:paraId="2F07DE8F" w14:textId="77777777">
        <w:tblPrEx>
          <w:tblLook w:val="01E0" w:firstRow="1" w:lastRow="1" w:firstColumn="1" w:lastColumn="1" w:noHBand="0" w:noVBand="0"/>
        </w:tblPrEx>
        <w:trPr>
          <w:cantSplit/>
          <w:trHeight w:val="60"/>
        </w:trPr>
        <w:tc>
          <w:tcPr>
            <w:tcW w:w="1869" w:type="dxa"/>
          </w:tcPr>
          <w:p w14:paraId="1D8F3339" w14:textId="77777777" w:rsidR="009D4CCC" w:rsidRPr="009D4CCC" w:rsidRDefault="009D4CCC" w:rsidP="009D4CCC">
            <w:pPr>
              <w:pStyle w:val="TableSideHeading"/>
              <w:jc w:val="both"/>
              <w:rPr>
                <w:sz w:val="24"/>
                <w:szCs w:val="24"/>
              </w:rPr>
            </w:pPr>
          </w:p>
        </w:tc>
        <w:tc>
          <w:tcPr>
            <w:tcW w:w="623" w:type="dxa"/>
          </w:tcPr>
          <w:p w14:paraId="19ACD4EC" w14:textId="77777777" w:rsidR="009D4CCC" w:rsidRPr="009D4CCC" w:rsidRDefault="009D4CCC" w:rsidP="009D4CCC">
            <w:pPr>
              <w:pStyle w:val="TableText"/>
              <w:jc w:val="both"/>
              <w:rPr>
                <w:sz w:val="24"/>
                <w:szCs w:val="24"/>
              </w:rPr>
            </w:pPr>
          </w:p>
        </w:tc>
        <w:tc>
          <w:tcPr>
            <w:tcW w:w="1871" w:type="dxa"/>
            <w:gridSpan w:val="3"/>
          </w:tcPr>
          <w:p w14:paraId="16711297" w14:textId="77777777" w:rsidR="009D4CCC" w:rsidRPr="009D4CCC" w:rsidRDefault="009D4CCC" w:rsidP="009D4CCC">
            <w:pPr>
              <w:pStyle w:val="TableInnerSideHeading"/>
              <w:jc w:val="both"/>
              <w:rPr>
                <w:sz w:val="24"/>
                <w:szCs w:val="24"/>
              </w:rPr>
            </w:pPr>
            <w:r w:rsidRPr="009D4CCC">
              <w:rPr>
                <w:sz w:val="24"/>
                <w:szCs w:val="24"/>
                <w:rtl/>
              </w:rPr>
              <w:t>הזכות להשתתף במשאל העם</w:t>
            </w:r>
          </w:p>
        </w:tc>
        <w:tc>
          <w:tcPr>
            <w:tcW w:w="624" w:type="dxa"/>
          </w:tcPr>
          <w:p w14:paraId="0AE2EED2" w14:textId="77777777" w:rsidR="009D4CCC" w:rsidRPr="009D4CCC" w:rsidRDefault="009D4CCC" w:rsidP="009D4CCC">
            <w:pPr>
              <w:pStyle w:val="TableText"/>
              <w:jc w:val="both"/>
              <w:rPr>
                <w:sz w:val="24"/>
                <w:szCs w:val="24"/>
              </w:rPr>
            </w:pPr>
            <w:r w:rsidRPr="009D4CCC">
              <w:rPr>
                <w:sz w:val="24"/>
                <w:szCs w:val="24"/>
                <w:rtl/>
              </w:rPr>
              <w:t>6.</w:t>
            </w:r>
          </w:p>
        </w:tc>
        <w:tc>
          <w:tcPr>
            <w:tcW w:w="4674" w:type="dxa"/>
            <w:gridSpan w:val="7"/>
          </w:tcPr>
          <w:p w14:paraId="3EF09819" w14:textId="77777777" w:rsidR="009D4CCC" w:rsidRPr="009D4CCC" w:rsidRDefault="009D4CCC" w:rsidP="009D4CCC">
            <w:pPr>
              <w:pStyle w:val="TableBlock"/>
              <w:rPr>
                <w:sz w:val="24"/>
                <w:szCs w:val="24"/>
              </w:rPr>
            </w:pPr>
            <w:r w:rsidRPr="009D4CCC">
              <w:rPr>
                <w:sz w:val="24"/>
                <w:szCs w:val="24"/>
                <w:rtl/>
              </w:rPr>
              <w:t>זכאי להשתתף במשאל העם מי שהיה זכאי להשתתף בבחירות לכנסת לו היו מתקיימות במועד עריכת משאל העם</w:t>
            </w:r>
            <w:r w:rsidRPr="009D4CCC">
              <w:rPr>
                <w:rFonts w:hint="cs"/>
                <w:sz w:val="24"/>
                <w:szCs w:val="24"/>
                <w:rtl/>
              </w:rPr>
              <w:t>.</w:t>
            </w:r>
          </w:p>
        </w:tc>
      </w:tr>
      <w:tr w:rsidR="009D4CCC" w:rsidRPr="009D4CCC" w14:paraId="2C787EAA" w14:textId="77777777">
        <w:tblPrEx>
          <w:tblLook w:val="01E0" w:firstRow="1" w:lastRow="1" w:firstColumn="1" w:lastColumn="1" w:noHBand="0" w:noVBand="0"/>
        </w:tblPrEx>
        <w:trPr>
          <w:cantSplit/>
          <w:trHeight w:val="60"/>
        </w:trPr>
        <w:tc>
          <w:tcPr>
            <w:tcW w:w="1869" w:type="dxa"/>
          </w:tcPr>
          <w:p w14:paraId="5BF1E7DE" w14:textId="77777777" w:rsidR="009D4CCC" w:rsidRPr="009D4CCC" w:rsidRDefault="009D4CCC" w:rsidP="009D4CCC">
            <w:pPr>
              <w:pStyle w:val="TableSideHeading"/>
              <w:jc w:val="both"/>
              <w:rPr>
                <w:sz w:val="24"/>
                <w:szCs w:val="24"/>
              </w:rPr>
            </w:pPr>
          </w:p>
        </w:tc>
        <w:tc>
          <w:tcPr>
            <w:tcW w:w="623" w:type="dxa"/>
          </w:tcPr>
          <w:p w14:paraId="6A591A45" w14:textId="77777777" w:rsidR="009D4CCC" w:rsidRPr="009D4CCC" w:rsidRDefault="009D4CCC" w:rsidP="009D4CCC">
            <w:pPr>
              <w:pStyle w:val="TableText"/>
              <w:jc w:val="both"/>
              <w:rPr>
                <w:sz w:val="24"/>
                <w:szCs w:val="24"/>
              </w:rPr>
            </w:pPr>
          </w:p>
        </w:tc>
        <w:tc>
          <w:tcPr>
            <w:tcW w:w="1871" w:type="dxa"/>
            <w:gridSpan w:val="3"/>
          </w:tcPr>
          <w:p w14:paraId="7751B51C" w14:textId="77777777" w:rsidR="009D4CCC" w:rsidRPr="009D4CCC" w:rsidRDefault="009D4CCC" w:rsidP="009D4CCC">
            <w:pPr>
              <w:pStyle w:val="TableSideHeading"/>
              <w:jc w:val="both"/>
              <w:rPr>
                <w:sz w:val="24"/>
                <w:szCs w:val="24"/>
              </w:rPr>
            </w:pPr>
            <w:r w:rsidRPr="009D4CCC">
              <w:rPr>
                <w:sz w:val="24"/>
                <w:szCs w:val="24"/>
                <w:rtl/>
              </w:rPr>
              <w:t>השאלה במשאל העם, פתקי ההצבעה והתוצאות</w:t>
            </w:r>
          </w:p>
        </w:tc>
        <w:tc>
          <w:tcPr>
            <w:tcW w:w="624" w:type="dxa"/>
          </w:tcPr>
          <w:p w14:paraId="149DF088" w14:textId="77777777" w:rsidR="009D4CCC" w:rsidRPr="009D4CCC" w:rsidRDefault="009D4CCC" w:rsidP="009D4CCC">
            <w:pPr>
              <w:pStyle w:val="TableText"/>
              <w:jc w:val="both"/>
              <w:rPr>
                <w:sz w:val="24"/>
                <w:szCs w:val="24"/>
              </w:rPr>
            </w:pPr>
            <w:r w:rsidRPr="009D4CCC">
              <w:rPr>
                <w:sz w:val="24"/>
                <w:szCs w:val="24"/>
                <w:rtl/>
              </w:rPr>
              <w:t>7.</w:t>
            </w:r>
          </w:p>
        </w:tc>
        <w:tc>
          <w:tcPr>
            <w:tcW w:w="624" w:type="dxa"/>
          </w:tcPr>
          <w:p w14:paraId="0A21408A" w14:textId="77777777" w:rsidR="009D4CCC" w:rsidRPr="009D4CCC" w:rsidRDefault="009D4CCC" w:rsidP="009D4CCC">
            <w:pPr>
              <w:pStyle w:val="TableText"/>
              <w:jc w:val="both"/>
              <w:rPr>
                <w:sz w:val="24"/>
                <w:szCs w:val="24"/>
              </w:rPr>
            </w:pPr>
            <w:r w:rsidRPr="009D4CCC">
              <w:rPr>
                <w:sz w:val="24"/>
                <w:szCs w:val="24"/>
                <w:rtl/>
              </w:rPr>
              <w:t>(א)</w:t>
            </w:r>
          </w:p>
        </w:tc>
        <w:tc>
          <w:tcPr>
            <w:tcW w:w="4050" w:type="dxa"/>
            <w:gridSpan w:val="6"/>
          </w:tcPr>
          <w:p w14:paraId="38B5AB46" w14:textId="77777777" w:rsidR="009D4CCC" w:rsidRPr="009D4CCC" w:rsidRDefault="009D4CCC" w:rsidP="009D4CCC">
            <w:pPr>
              <w:pStyle w:val="TableBlock"/>
              <w:rPr>
                <w:sz w:val="24"/>
                <w:szCs w:val="24"/>
              </w:rPr>
            </w:pPr>
            <w:r w:rsidRPr="009D4CCC">
              <w:rPr>
                <w:sz w:val="24"/>
                <w:szCs w:val="24"/>
                <w:rtl/>
              </w:rPr>
              <w:t>(1)</w:t>
            </w:r>
            <w:r w:rsidRPr="009D4CCC">
              <w:rPr>
                <w:sz w:val="24"/>
                <w:szCs w:val="24"/>
                <w:rtl/>
              </w:rPr>
              <w:tab/>
              <w:t>השאלה שתוצג לבוחר במשאל העם תהיה "האם את/ה בעד או נגד ההסכם בין מדינת ישראל לבין [שמות הצדדים] שאישרה הכנסת ביום [תאריך אישור הכנסת]?".</w:t>
            </w:r>
          </w:p>
        </w:tc>
      </w:tr>
      <w:tr w:rsidR="009D4CCC" w:rsidRPr="009D4CCC" w14:paraId="20F33D59" w14:textId="77777777">
        <w:tblPrEx>
          <w:tblLook w:val="01E0" w:firstRow="1" w:lastRow="1" w:firstColumn="1" w:lastColumn="1" w:noHBand="0" w:noVBand="0"/>
        </w:tblPrEx>
        <w:trPr>
          <w:cantSplit/>
          <w:trHeight w:val="60"/>
        </w:trPr>
        <w:tc>
          <w:tcPr>
            <w:tcW w:w="1869" w:type="dxa"/>
          </w:tcPr>
          <w:p w14:paraId="259FF841" w14:textId="77777777" w:rsidR="009D4CCC" w:rsidRPr="009D4CCC" w:rsidRDefault="009D4CCC" w:rsidP="009D4CCC">
            <w:pPr>
              <w:pStyle w:val="TableSideHeading"/>
              <w:jc w:val="both"/>
              <w:rPr>
                <w:sz w:val="24"/>
                <w:szCs w:val="24"/>
              </w:rPr>
            </w:pPr>
          </w:p>
        </w:tc>
        <w:tc>
          <w:tcPr>
            <w:tcW w:w="623" w:type="dxa"/>
          </w:tcPr>
          <w:p w14:paraId="0503ADCF" w14:textId="77777777" w:rsidR="009D4CCC" w:rsidRPr="009D4CCC" w:rsidRDefault="009D4CCC" w:rsidP="009D4CCC">
            <w:pPr>
              <w:pStyle w:val="TableText"/>
              <w:jc w:val="both"/>
              <w:rPr>
                <w:sz w:val="24"/>
                <w:szCs w:val="24"/>
              </w:rPr>
            </w:pPr>
          </w:p>
        </w:tc>
        <w:tc>
          <w:tcPr>
            <w:tcW w:w="1871" w:type="dxa"/>
            <w:gridSpan w:val="3"/>
          </w:tcPr>
          <w:p w14:paraId="792F89A8" w14:textId="77777777" w:rsidR="009D4CCC" w:rsidRPr="009D4CCC" w:rsidRDefault="009D4CCC" w:rsidP="009D4CCC">
            <w:pPr>
              <w:pStyle w:val="TableSideHeading"/>
              <w:jc w:val="both"/>
              <w:rPr>
                <w:sz w:val="24"/>
                <w:szCs w:val="24"/>
              </w:rPr>
            </w:pPr>
          </w:p>
        </w:tc>
        <w:tc>
          <w:tcPr>
            <w:tcW w:w="624" w:type="dxa"/>
          </w:tcPr>
          <w:p w14:paraId="2FC0D95C" w14:textId="77777777" w:rsidR="009D4CCC" w:rsidRPr="009D4CCC" w:rsidRDefault="009D4CCC" w:rsidP="009D4CCC">
            <w:pPr>
              <w:pStyle w:val="TableText"/>
              <w:jc w:val="both"/>
              <w:rPr>
                <w:sz w:val="24"/>
                <w:szCs w:val="24"/>
              </w:rPr>
            </w:pPr>
          </w:p>
        </w:tc>
        <w:tc>
          <w:tcPr>
            <w:tcW w:w="624" w:type="dxa"/>
          </w:tcPr>
          <w:p w14:paraId="145F647C" w14:textId="77777777" w:rsidR="009D4CCC" w:rsidRPr="009D4CCC" w:rsidRDefault="009D4CCC" w:rsidP="009D4CCC">
            <w:pPr>
              <w:pStyle w:val="TableText"/>
              <w:jc w:val="both"/>
              <w:rPr>
                <w:sz w:val="24"/>
                <w:szCs w:val="24"/>
              </w:rPr>
            </w:pPr>
          </w:p>
        </w:tc>
        <w:tc>
          <w:tcPr>
            <w:tcW w:w="4050" w:type="dxa"/>
            <w:gridSpan w:val="6"/>
          </w:tcPr>
          <w:p w14:paraId="2A9E9628" w14:textId="77777777" w:rsidR="009D4CCC" w:rsidRPr="009D4CCC" w:rsidRDefault="009D4CCC" w:rsidP="009D4CCC">
            <w:pPr>
              <w:pStyle w:val="TableBlock"/>
              <w:rPr>
                <w:sz w:val="24"/>
                <w:szCs w:val="24"/>
              </w:rPr>
            </w:pPr>
            <w:r w:rsidRPr="009D4CCC">
              <w:rPr>
                <w:sz w:val="24"/>
                <w:szCs w:val="24"/>
                <w:rtl/>
              </w:rPr>
              <w:t>(2)</w:t>
            </w:r>
            <w:r w:rsidRPr="009D4CCC">
              <w:rPr>
                <w:sz w:val="24"/>
                <w:szCs w:val="24"/>
                <w:rtl/>
              </w:rPr>
              <w:tab/>
              <w:t>הביאה הממשלה לאישור הכנסת החלטה כאמור בסעיף 1א(ב), תהיה השאלה שתוצג לבוחר במשאל העם "האם את/ה בעד או נגד החלטת הממשלה שמספרה [מספר ההחלטה] שאישרה הכנסת ביום [תאריך אישור הכנסת]?".</w:t>
            </w:r>
          </w:p>
        </w:tc>
      </w:tr>
      <w:tr w:rsidR="009D4CCC" w:rsidRPr="009D4CCC" w14:paraId="3A13BDE6" w14:textId="77777777">
        <w:tblPrEx>
          <w:tblLook w:val="01E0" w:firstRow="1" w:lastRow="1" w:firstColumn="1" w:lastColumn="1" w:noHBand="0" w:noVBand="0"/>
        </w:tblPrEx>
        <w:trPr>
          <w:cantSplit/>
          <w:trHeight w:val="60"/>
        </w:trPr>
        <w:tc>
          <w:tcPr>
            <w:tcW w:w="1869" w:type="dxa"/>
          </w:tcPr>
          <w:p w14:paraId="2E853761" w14:textId="77777777" w:rsidR="009D4CCC" w:rsidRPr="009D4CCC" w:rsidRDefault="009D4CCC" w:rsidP="009D4CCC">
            <w:pPr>
              <w:pStyle w:val="TableSideHeading"/>
              <w:jc w:val="both"/>
              <w:rPr>
                <w:sz w:val="24"/>
                <w:szCs w:val="24"/>
              </w:rPr>
            </w:pPr>
          </w:p>
        </w:tc>
        <w:tc>
          <w:tcPr>
            <w:tcW w:w="623" w:type="dxa"/>
          </w:tcPr>
          <w:p w14:paraId="47AA58FB" w14:textId="77777777" w:rsidR="009D4CCC" w:rsidRPr="009D4CCC" w:rsidRDefault="009D4CCC" w:rsidP="009D4CCC">
            <w:pPr>
              <w:pStyle w:val="TableText"/>
              <w:jc w:val="both"/>
              <w:rPr>
                <w:sz w:val="24"/>
                <w:szCs w:val="24"/>
              </w:rPr>
            </w:pPr>
          </w:p>
        </w:tc>
        <w:tc>
          <w:tcPr>
            <w:tcW w:w="623" w:type="dxa"/>
          </w:tcPr>
          <w:p w14:paraId="6D247FBB" w14:textId="77777777" w:rsidR="009D4CCC" w:rsidRPr="009D4CCC" w:rsidRDefault="009D4CCC" w:rsidP="009D4CCC">
            <w:pPr>
              <w:pStyle w:val="TableText"/>
              <w:jc w:val="both"/>
              <w:rPr>
                <w:sz w:val="24"/>
                <w:szCs w:val="24"/>
              </w:rPr>
            </w:pPr>
          </w:p>
        </w:tc>
        <w:tc>
          <w:tcPr>
            <w:tcW w:w="624" w:type="dxa"/>
          </w:tcPr>
          <w:p w14:paraId="2C450E03" w14:textId="77777777" w:rsidR="009D4CCC" w:rsidRPr="009D4CCC" w:rsidRDefault="009D4CCC" w:rsidP="009D4CCC">
            <w:pPr>
              <w:pStyle w:val="TableText"/>
              <w:jc w:val="both"/>
              <w:rPr>
                <w:sz w:val="24"/>
                <w:szCs w:val="24"/>
              </w:rPr>
            </w:pPr>
          </w:p>
        </w:tc>
        <w:tc>
          <w:tcPr>
            <w:tcW w:w="624" w:type="dxa"/>
          </w:tcPr>
          <w:p w14:paraId="70376446" w14:textId="77777777" w:rsidR="009D4CCC" w:rsidRPr="009D4CCC" w:rsidRDefault="009D4CCC" w:rsidP="009D4CCC">
            <w:pPr>
              <w:pStyle w:val="TableText"/>
              <w:jc w:val="both"/>
              <w:rPr>
                <w:sz w:val="24"/>
                <w:szCs w:val="24"/>
              </w:rPr>
            </w:pPr>
          </w:p>
        </w:tc>
        <w:tc>
          <w:tcPr>
            <w:tcW w:w="624" w:type="dxa"/>
          </w:tcPr>
          <w:p w14:paraId="180ED3CF" w14:textId="77777777" w:rsidR="009D4CCC" w:rsidRPr="009D4CCC" w:rsidRDefault="009D4CCC" w:rsidP="009D4CCC">
            <w:pPr>
              <w:pStyle w:val="TableText"/>
              <w:jc w:val="both"/>
              <w:rPr>
                <w:sz w:val="24"/>
                <w:szCs w:val="24"/>
              </w:rPr>
            </w:pPr>
          </w:p>
        </w:tc>
        <w:tc>
          <w:tcPr>
            <w:tcW w:w="4674" w:type="dxa"/>
            <w:gridSpan w:val="7"/>
          </w:tcPr>
          <w:p w14:paraId="0BE061C7" w14:textId="77777777" w:rsidR="009D4CCC" w:rsidRPr="009D4CCC" w:rsidRDefault="009D4CCC" w:rsidP="009D4CCC">
            <w:pPr>
              <w:pStyle w:val="TableBlock"/>
              <w:rPr>
                <w:sz w:val="24"/>
                <w:szCs w:val="24"/>
              </w:rPr>
            </w:pPr>
            <w:r w:rsidRPr="009D4CCC">
              <w:rPr>
                <w:sz w:val="24"/>
                <w:szCs w:val="24"/>
                <w:rtl/>
              </w:rPr>
              <w:t>(ב)</w:t>
            </w:r>
            <w:r w:rsidRPr="009D4CCC">
              <w:rPr>
                <w:sz w:val="24"/>
                <w:szCs w:val="24"/>
                <w:rtl/>
              </w:rPr>
              <w:tab/>
              <w:t>יושב ראש ועדת הבחירות המרכזית ישלים את הפרטים החסרים בשאלה האמורה בסעיף קטן (א); השאלה בנוסחה המלא תוצג במקום הקלפי כפי שיקבע יושב ראש ועדת הבחירות המרכזית.</w:t>
            </w:r>
          </w:p>
        </w:tc>
      </w:tr>
      <w:tr w:rsidR="009D4CCC" w:rsidRPr="009D4CCC" w14:paraId="062799C3" w14:textId="77777777">
        <w:tblPrEx>
          <w:tblLook w:val="01E0" w:firstRow="1" w:lastRow="1" w:firstColumn="1" w:lastColumn="1" w:noHBand="0" w:noVBand="0"/>
        </w:tblPrEx>
        <w:trPr>
          <w:cantSplit/>
          <w:trHeight w:val="60"/>
        </w:trPr>
        <w:tc>
          <w:tcPr>
            <w:tcW w:w="1869" w:type="dxa"/>
          </w:tcPr>
          <w:p w14:paraId="2268F9A6" w14:textId="77777777" w:rsidR="009D4CCC" w:rsidRPr="009D4CCC" w:rsidRDefault="009D4CCC" w:rsidP="009D4CCC">
            <w:pPr>
              <w:pStyle w:val="TableSideHeading"/>
              <w:jc w:val="both"/>
              <w:rPr>
                <w:sz w:val="24"/>
                <w:szCs w:val="24"/>
              </w:rPr>
            </w:pPr>
          </w:p>
        </w:tc>
        <w:tc>
          <w:tcPr>
            <w:tcW w:w="623" w:type="dxa"/>
          </w:tcPr>
          <w:p w14:paraId="303E07A8" w14:textId="77777777" w:rsidR="009D4CCC" w:rsidRPr="009D4CCC" w:rsidRDefault="009D4CCC" w:rsidP="009D4CCC">
            <w:pPr>
              <w:pStyle w:val="TableText"/>
              <w:jc w:val="both"/>
              <w:rPr>
                <w:sz w:val="24"/>
                <w:szCs w:val="24"/>
              </w:rPr>
            </w:pPr>
          </w:p>
        </w:tc>
        <w:tc>
          <w:tcPr>
            <w:tcW w:w="623" w:type="dxa"/>
          </w:tcPr>
          <w:p w14:paraId="56B89444" w14:textId="77777777" w:rsidR="009D4CCC" w:rsidRPr="009D4CCC" w:rsidRDefault="009D4CCC" w:rsidP="009D4CCC">
            <w:pPr>
              <w:pStyle w:val="TableText"/>
              <w:jc w:val="both"/>
              <w:rPr>
                <w:sz w:val="24"/>
                <w:szCs w:val="24"/>
              </w:rPr>
            </w:pPr>
          </w:p>
        </w:tc>
        <w:tc>
          <w:tcPr>
            <w:tcW w:w="624" w:type="dxa"/>
          </w:tcPr>
          <w:p w14:paraId="021CE58D" w14:textId="77777777" w:rsidR="009D4CCC" w:rsidRPr="009D4CCC" w:rsidRDefault="009D4CCC" w:rsidP="009D4CCC">
            <w:pPr>
              <w:pStyle w:val="TableText"/>
              <w:jc w:val="both"/>
              <w:rPr>
                <w:sz w:val="24"/>
                <w:szCs w:val="24"/>
              </w:rPr>
            </w:pPr>
          </w:p>
        </w:tc>
        <w:tc>
          <w:tcPr>
            <w:tcW w:w="624" w:type="dxa"/>
          </w:tcPr>
          <w:p w14:paraId="299EF477" w14:textId="77777777" w:rsidR="009D4CCC" w:rsidRPr="009D4CCC" w:rsidRDefault="009D4CCC" w:rsidP="009D4CCC">
            <w:pPr>
              <w:pStyle w:val="TableText"/>
              <w:jc w:val="both"/>
              <w:rPr>
                <w:sz w:val="24"/>
                <w:szCs w:val="24"/>
              </w:rPr>
            </w:pPr>
          </w:p>
        </w:tc>
        <w:tc>
          <w:tcPr>
            <w:tcW w:w="624" w:type="dxa"/>
          </w:tcPr>
          <w:p w14:paraId="52155372" w14:textId="77777777" w:rsidR="009D4CCC" w:rsidRPr="009D4CCC" w:rsidRDefault="009D4CCC" w:rsidP="009D4CCC">
            <w:pPr>
              <w:pStyle w:val="TableText"/>
              <w:jc w:val="both"/>
              <w:rPr>
                <w:sz w:val="24"/>
                <w:szCs w:val="24"/>
              </w:rPr>
            </w:pPr>
          </w:p>
        </w:tc>
        <w:tc>
          <w:tcPr>
            <w:tcW w:w="4674" w:type="dxa"/>
            <w:gridSpan w:val="7"/>
          </w:tcPr>
          <w:p w14:paraId="172F2192" w14:textId="77777777" w:rsidR="009D4CCC" w:rsidRPr="009D4CCC" w:rsidRDefault="009D4CCC" w:rsidP="009D4CCC">
            <w:pPr>
              <w:pStyle w:val="TableBlock"/>
              <w:rPr>
                <w:sz w:val="24"/>
                <w:szCs w:val="24"/>
              </w:rPr>
            </w:pPr>
            <w:r w:rsidRPr="009D4CCC">
              <w:rPr>
                <w:sz w:val="24"/>
                <w:szCs w:val="24"/>
                <w:rtl/>
              </w:rPr>
              <w:t>(ג)</w:t>
            </w:r>
            <w:r w:rsidRPr="009D4CCC">
              <w:rPr>
                <w:sz w:val="24"/>
                <w:szCs w:val="24"/>
                <w:rtl/>
              </w:rPr>
              <w:tab/>
              <w:t>פתקי ההצבעה במשאל העם יישאו את המילים "בעד" או "נגד".</w:t>
            </w:r>
          </w:p>
        </w:tc>
      </w:tr>
      <w:tr w:rsidR="009D4CCC" w:rsidRPr="009D4CCC" w14:paraId="3A836634" w14:textId="77777777">
        <w:tblPrEx>
          <w:tblLook w:val="01E0" w:firstRow="1" w:lastRow="1" w:firstColumn="1" w:lastColumn="1" w:noHBand="0" w:noVBand="0"/>
        </w:tblPrEx>
        <w:trPr>
          <w:cantSplit/>
          <w:trHeight w:val="60"/>
        </w:trPr>
        <w:tc>
          <w:tcPr>
            <w:tcW w:w="1869" w:type="dxa"/>
          </w:tcPr>
          <w:p w14:paraId="38427866" w14:textId="77777777" w:rsidR="009D4CCC" w:rsidRPr="009D4CCC" w:rsidRDefault="009D4CCC" w:rsidP="009D4CCC">
            <w:pPr>
              <w:pStyle w:val="TableSideHeading"/>
              <w:jc w:val="both"/>
              <w:rPr>
                <w:sz w:val="24"/>
                <w:szCs w:val="24"/>
              </w:rPr>
            </w:pPr>
          </w:p>
        </w:tc>
        <w:tc>
          <w:tcPr>
            <w:tcW w:w="623" w:type="dxa"/>
          </w:tcPr>
          <w:p w14:paraId="6911C17C" w14:textId="77777777" w:rsidR="009D4CCC" w:rsidRPr="009D4CCC" w:rsidRDefault="009D4CCC" w:rsidP="009D4CCC">
            <w:pPr>
              <w:pStyle w:val="TableText"/>
              <w:jc w:val="both"/>
              <w:rPr>
                <w:sz w:val="24"/>
                <w:szCs w:val="24"/>
              </w:rPr>
            </w:pPr>
          </w:p>
        </w:tc>
        <w:tc>
          <w:tcPr>
            <w:tcW w:w="623" w:type="dxa"/>
          </w:tcPr>
          <w:p w14:paraId="6938A97B" w14:textId="77777777" w:rsidR="009D4CCC" w:rsidRPr="009D4CCC" w:rsidRDefault="009D4CCC" w:rsidP="009D4CCC">
            <w:pPr>
              <w:pStyle w:val="TableText"/>
              <w:jc w:val="both"/>
              <w:rPr>
                <w:sz w:val="24"/>
                <w:szCs w:val="24"/>
              </w:rPr>
            </w:pPr>
          </w:p>
        </w:tc>
        <w:tc>
          <w:tcPr>
            <w:tcW w:w="624" w:type="dxa"/>
          </w:tcPr>
          <w:p w14:paraId="3DCAC20E" w14:textId="77777777" w:rsidR="009D4CCC" w:rsidRPr="009D4CCC" w:rsidRDefault="009D4CCC" w:rsidP="009D4CCC">
            <w:pPr>
              <w:pStyle w:val="TableText"/>
              <w:jc w:val="both"/>
              <w:rPr>
                <w:sz w:val="24"/>
                <w:szCs w:val="24"/>
              </w:rPr>
            </w:pPr>
          </w:p>
        </w:tc>
        <w:tc>
          <w:tcPr>
            <w:tcW w:w="624" w:type="dxa"/>
          </w:tcPr>
          <w:p w14:paraId="26835BEB" w14:textId="77777777" w:rsidR="009D4CCC" w:rsidRPr="009D4CCC" w:rsidRDefault="009D4CCC" w:rsidP="009D4CCC">
            <w:pPr>
              <w:pStyle w:val="TableText"/>
              <w:jc w:val="both"/>
              <w:rPr>
                <w:sz w:val="24"/>
                <w:szCs w:val="24"/>
              </w:rPr>
            </w:pPr>
          </w:p>
        </w:tc>
        <w:tc>
          <w:tcPr>
            <w:tcW w:w="624" w:type="dxa"/>
          </w:tcPr>
          <w:p w14:paraId="186A0F21" w14:textId="77777777" w:rsidR="009D4CCC" w:rsidRPr="009D4CCC" w:rsidRDefault="009D4CCC" w:rsidP="009D4CCC">
            <w:pPr>
              <w:pStyle w:val="TableText"/>
              <w:jc w:val="both"/>
              <w:rPr>
                <w:sz w:val="24"/>
                <w:szCs w:val="24"/>
              </w:rPr>
            </w:pPr>
          </w:p>
        </w:tc>
        <w:tc>
          <w:tcPr>
            <w:tcW w:w="4674" w:type="dxa"/>
            <w:gridSpan w:val="7"/>
          </w:tcPr>
          <w:p w14:paraId="37D326C7" w14:textId="77777777" w:rsidR="009D4CCC" w:rsidRPr="009D4CCC" w:rsidRDefault="009D4CCC" w:rsidP="009D4CCC">
            <w:pPr>
              <w:pStyle w:val="TableBlock"/>
              <w:rPr>
                <w:sz w:val="24"/>
                <w:szCs w:val="24"/>
              </w:rPr>
            </w:pPr>
            <w:r w:rsidRPr="009D4CCC">
              <w:rPr>
                <w:sz w:val="24"/>
                <w:szCs w:val="24"/>
                <w:rtl/>
              </w:rPr>
              <w:t>(ד)</w:t>
            </w:r>
            <w:r w:rsidRPr="009D4CCC">
              <w:rPr>
                <w:sz w:val="24"/>
                <w:szCs w:val="24"/>
                <w:rtl/>
              </w:rPr>
              <w:tab/>
              <w:t>היה מספר המצביעים בעד גדול ממספר המצביעים נגד – אושר ההסכם במשאל העם או אושרה ההחלטה במשאל העם, לפי העניין.</w:t>
            </w:r>
          </w:p>
        </w:tc>
      </w:tr>
      <w:tr w:rsidR="009D4CCC" w:rsidRPr="009D4CCC" w14:paraId="5DFFEC7B" w14:textId="77777777">
        <w:tblPrEx>
          <w:tblLook w:val="01E0" w:firstRow="1" w:lastRow="1" w:firstColumn="1" w:lastColumn="1" w:noHBand="0" w:noVBand="0"/>
        </w:tblPrEx>
        <w:trPr>
          <w:cantSplit/>
          <w:trHeight w:val="60"/>
        </w:trPr>
        <w:tc>
          <w:tcPr>
            <w:tcW w:w="1869" w:type="dxa"/>
          </w:tcPr>
          <w:p w14:paraId="5DF49E6C" w14:textId="77777777" w:rsidR="009D4CCC" w:rsidRPr="009D4CCC" w:rsidRDefault="009D4CCC" w:rsidP="009D4CCC">
            <w:pPr>
              <w:pStyle w:val="TableSideHeading"/>
              <w:spacing w:line="240" w:lineRule="auto"/>
              <w:jc w:val="both"/>
              <w:rPr>
                <w:rFonts w:hint="cs"/>
                <w:sz w:val="24"/>
                <w:szCs w:val="24"/>
              </w:rPr>
            </w:pPr>
            <w:r w:rsidRPr="009D4CCC">
              <w:rPr>
                <w:rFonts w:hint="cs"/>
                <w:sz w:val="24"/>
                <w:szCs w:val="24"/>
                <w:rtl/>
              </w:rPr>
              <w:t>[ר' הוראות משלימות בס' 72 לחוק הבחירות]</w:t>
            </w:r>
          </w:p>
        </w:tc>
        <w:tc>
          <w:tcPr>
            <w:tcW w:w="623" w:type="dxa"/>
          </w:tcPr>
          <w:p w14:paraId="0C6E84A8" w14:textId="77777777" w:rsidR="009D4CCC" w:rsidRPr="009D4CCC" w:rsidRDefault="009D4CCC" w:rsidP="009D4CCC">
            <w:pPr>
              <w:pStyle w:val="TableText"/>
              <w:jc w:val="both"/>
              <w:rPr>
                <w:sz w:val="24"/>
                <w:szCs w:val="24"/>
              </w:rPr>
            </w:pPr>
          </w:p>
        </w:tc>
        <w:tc>
          <w:tcPr>
            <w:tcW w:w="1871" w:type="dxa"/>
            <w:gridSpan w:val="3"/>
          </w:tcPr>
          <w:p w14:paraId="06E3D855" w14:textId="77777777" w:rsidR="009D4CCC" w:rsidRPr="009D4CCC" w:rsidRDefault="009D4CCC" w:rsidP="009D4CCC">
            <w:pPr>
              <w:pStyle w:val="TableText"/>
              <w:jc w:val="both"/>
              <w:rPr>
                <w:sz w:val="24"/>
                <w:szCs w:val="24"/>
              </w:rPr>
            </w:pPr>
            <w:r w:rsidRPr="009D4CCC">
              <w:rPr>
                <w:sz w:val="24"/>
                <w:szCs w:val="24"/>
                <w:rtl/>
              </w:rPr>
              <w:t>יום עריכת משאל עם – יום בחירה</w:t>
            </w:r>
          </w:p>
        </w:tc>
        <w:tc>
          <w:tcPr>
            <w:tcW w:w="624" w:type="dxa"/>
          </w:tcPr>
          <w:p w14:paraId="6DEEEA4D" w14:textId="77777777" w:rsidR="009D4CCC" w:rsidRPr="009D4CCC" w:rsidRDefault="009D4CCC" w:rsidP="009D4CCC">
            <w:pPr>
              <w:pStyle w:val="TableText"/>
              <w:jc w:val="both"/>
              <w:rPr>
                <w:rFonts w:hint="cs"/>
                <w:sz w:val="24"/>
                <w:szCs w:val="24"/>
              </w:rPr>
            </w:pPr>
            <w:r w:rsidRPr="009D4CCC">
              <w:rPr>
                <w:rFonts w:hint="cs"/>
                <w:sz w:val="24"/>
                <w:szCs w:val="24"/>
                <w:rtl/>
              </w:rPr>
              <w:t>8.</w:t>
            </w:r>
          </w:p>
        </w:tc>
        <w:tc>
          <w:tcPr>
            <w:tcW w:w="4674" w:type="dxa"/>
            <w:gridSpan w:val="7"/>
          </w:tcPr>
          <w:p w14:paraId="019F795F" w14:textId="77777777" w:rsidR="009D4CCC" w:rsidRPr="009D4CCC" w:rsidRDefault="009D4CCC" w:rsidP="009D4CCC">
            <w:pPr>
              <w:pStyle w:val="TableBlock"/>
              <w:rPr>
                <w:rFonts w:hint="cs"/>
                <w:sz w:val="24"/>
                <w:szCs w:val="24"/>
                <w:rtl/>
              </w:rPr>
            </w:pPr>
            <w:r w:rsidRPr="009D4CCC">
              <w:rPr>
                <w:sz w:val="24"/>
                <w:szCs w:val="24"/>
                <w:rtl/>
              </w:rPr>
              <w:t xml:space="preserve">יום עריכת משאל עם לפי חוק </w:t>
            </w:r>
            <w:r w:rsidRPr="009D4CCC">
              <w:rPr>
                <w:rFonts w:hint="cs"/>
                <w:sz w:val="24"/>
                <w:szCs w:val="24"/>
                <w:rtl/>
              </w:rPr>
              <w:t xml:space="preserve">זה </w:t>
            </w:r>
            <w:r w:rsidRPr="009D4CCC">
              <w:rPr>
                <w:sz w:val="24"/>
                <w:szCs w:val="24"/>
                <w:rtl/>
              </w:rPr>
              <w:t>הוא יום בחירה; בחר העובד ביום כיום חופשה, יובא היום במניין ימי החופשה שלו; בסעיף זה, "יום בחירה" – יום שהבחירה בידי העובד לצאת בו לחופשה או לעבוד.</w:t>
            </w:r>
          </w:p>
        </w:tc>
      </w:tr>
      <w:tr w:rsidR="009D4CCC" w:rsidRPr="009D4CCC" w14:paraId="4FD4059E" w14:textId="77777777">
        <w:tblPrEx>
          <w:tblLook w:val="01E0" w:firstRow="1" w:lastRow="1" w:firstColumn="1" w:lastColumn="1" w:noHBand="0" w:noVBand="0"/>
        </w:tblPrEx>
        <w:trPr>
          <w:cantSplit/>
          <w:trHeight w:val="60"/>
        </w:trPr>
        <w:tc>
          <w:tcPr>
            <w:tcW w:w="1869" w:type="dxa"/>
          </w:tcPr>
          <w:p w14:paraId="3E2002A7" w14:textId="77777777" w:rsidR="009D4CCC" w:rsidRPr="009D4CCC" w:rsidRDefault="009D4CCC" w:rsidP="009D4CCC">
            <w:pPr>
              <w:pStyle w:val="TableSideHeading"/>
              <w:keepLines w:val="0"/>
              <w:jc w:val="both"/>
              <w:rPr>
                <w:rFonts w:hint="cs"/>
                <w:sz w:val="24"/>
                <w:szCs w:val="24"/>
              </w:rPr>
            </w:pPr>
          </w:p>
        </w:tc>
        <w:tc>
          <w:tcPr>
            <w:tcW w:w="623" w:type="dxa"/>
          </w:tcPr>
          <w:p w14:paraId="6D12890C" w14:textId="77777777" w:rsidR="009D4CCC" w:rsidRPr="009D4CCC" w:rsidRDefault="009D4CCC" w:rsidP="009D4CCC">
            <w:pPr>
              <w:pStyle w:val="TableText"/>
              <w:keepLines w:val="0"/>
              <w:jc w:val="both"/>
              <w:rPr>
                <w:sz w:val="24"/>
                <w:szCs w:val="24"/>
              </w:rPr>
            </w:pPr>
          </w:p>
        </w:tc>
        <w:tc>
          <w:tcPr>
            <w:tcW w:w="1871" w:type="dxa"/>
            <w:gridSpan w:val="3"/>
          </w:tcPr>
          <w:p w14:paraId="7B207D07" w14:textId="77777777" w:rsidR="009D4CCC" w:rsidRPr="009D4CCC" w:rsidRDefault="009D4CCC" w:rsidP="009D4CCC">
            <w:pPr>
              <w:pStyle w:val="TableSideHeading"/>
              <w:jc w:val="both"/>
              <w:rPr>
                <w:sz w:val="24"/>
                <w:szCs w:val="24"/>
              </w:rPr>
            </w:pPr>
            <w:r w:rsidRPr="009D4CCC">
              <w:rPr>
                <w:sz w:val="24"/>
                <w:szCs w:val="24"/>
                <w:rtl/>
              </w:rPr>
              <w:t xml:space="preserve">החלת הוראות חוק הבחירות </w:t>
            </w:r>
          </w:p>
        </w:tc>
        <w:tc>
          <w:tcPr>
            <w:tcW w:w="624" w:type="dxa"/>
          </w:tcPr>
          <w:p w14:paraId="2869767F" w14:textId="77777777" w:rsidR="009D4CCC" w:rsidRPr="009D4CCC" w:rsidRDefault="009D4CCC" w:rsidP="009D4CCC">
            <w:pPr>
              <w:pStyle w:val="TableText"/>
              <w:jc w:val="both"/>
              <w:rPr>
                <w:sz w:val="24"/>
                <w:szCs w:val="24"/>
              </w:rPr>
            </w:pPr>
            <w:r w:rsidRPr="009D4CCC">
              <w:rPr>
                <w:rFonts w:hint="cs"/>
                <w:sz w:val="24"/>
                <w:szCs w:val="24"/>
                <w:rtl/>
              </w:rPr>
              <w:t>9</w:t>
            </w:r>
            <w:r w:rsidRPr="009D4CCC">
              <w:rPr>
                <w:sz w:val="24"/>
                <w:szCs w:val="24"/>
                <w:rtl/>
              </w:rPr>
              <w:t>.</w:t>
            </w:r>
          </w:p>
        </w:tc>
        <w:tc>
          <w:tcPr>
            <w:tcW w:w="4674" w:type="dxa"/>
            <w:gridSpan w:val="7"/>
          </w:tcPr>
          <w:p w14:paraId="70F3B0D6" w14:textId="77777777" w:rsidR="009D4CCC" w:rsidRPr="009D4CCC" w:rsidRDefault="009D4CCC" w:rsidP="009D4CCC">
            <w:pPr>
              <w:pStyle w:val="TableBlock"/>
              <w:rPr>
                <w:sz w:val="24"/>
                <w:szCs w:val="24"/>
              </w:rPr>
            </w:pPr>
            <w:r w:rsidRPr="009D4CCC">
              <w:rPr>
                <w:sz w:val="24"/>
                <w:szCs w:val="24"/>
                <w:rtl/>
              </w:rPr>
              <w:t>(א)</w:t>
            </w:r>
            <w:r w:rsidRPr="009D4CCC">
              <w:rPr>
                <w:sz w:val="24"/>
                <w:szCs w:val="24"/>
                <w:rtl/>
              </w:rPr>
              <w:tab/>
              <w:t>משאל העם ייערך בדרך שבה נערכות הבחירות לכנסת, וועדת הבחירות המרכזית תהא אחראית על עריכתו.</w:t>
            </w:r>
          </w:p>
        </w:tc>
      </w:tr>
      <w:tr w:rsidR="009D4CCC" w:rsidRPr="009D4CCC" w14:paraId="28EE29B7" w14:textId="77777777">
        <w:tblPrEx>
          <w:tblLook w:val="01E0" w:firstRow="1" w:lastRow="1" w:firstColumn="1" w:lastColumn="1" w:noHBand="0" w:noVBand="0"/>
        </w:tblPrEx>
        <w:trPr>
          <w:cantSplit/>
          <w:trHeight w:val="60"/>
        </w:trPr>
        <w:tc>
          <w:tcPr>
            <w:tcW w:w="1869" w:type="dxa"/>
          </w:tcPr>
          <w:p w14:paraId="13E84C40" w14:textId="77777777" w:rsidR="009D4CCC" w:rsidRPr="009D4CCC" w:rsidRDefault="009D4CCC" w:rsidP="009D4CCC">
            <w:pPr>
              <w:pStyle w:val="TableSideHeading"/>
              <w:jc w:val="both"/>
              <w:rPr>
                <w:sz w:val="24"/>
                <w:szCs w:val="24"/>
              </w:rPr>
            </w:pPr>
          </w:p>
        </w:tc>
        <w:tc>
          <w:tcPr>
            <w:tcW w:w="623" w:type="dxa"/>
          </w:tcPr>
          <w:p w14:paraId="51C20286" w14:textId="77777777" w:rsidR="009D4CCC" w:rsidRPr="009D4CCC" w:rsidRDefault="009D4CCC" w:rsidP="009D4CCC">
            <w:pPr>
              <w:pStyle w:val="TableText"/>
              <w:jc w:val="both"/>
              <w:rPr>
                <w:sz w:val="24"/>
                <w:szCs w:val="24"/>
              </w:rPr>
            </w:pPr>
          </w:p>
        </w:tc>
        <w:tc>
          <w:tcPr>
            <w:tcW w:w="623" w:type="dxa"/>
          </w:tcPr>
          <w:p w14:paraId="1AE7AF44" w14:textId="77777777" w:rsidR="009D4CCC" w:rsidRPr="009D4CCC" w:rsidRDefault="009D4CCC" w:rsidP="009D4CCC">
            <w:pPr>
              <w:pStyle w:val="TableText"/>
              <w:jc w:val="both"/>
              <w:rPr>
                <w:sz w:val="24"/>
                <w:szCs w:val="24"/>
              </w:rPr>
            </w:pPr>
          </w:p>
        </w:tc>
        <w:tc>
          <w:tcPr>
            <w:tcW w:w="624" w:type="dxa"/>
          </w:tcPr>
          <w:p w14:paraId="453B7C59" w14:textId="77777777" w:rsidR="009D4CCC" w:rsidRPr="009D4CCC" w:rsidRDefault="009D4CCC" w:rsidP="009D4CCC">
            <w:pPr>
              <w:pStyle w:val="TableText"/>
              <w:jc w:val="both"/>
              <w:rPr>
                <w:sz w:val="24"/>
                <w:szCs w:val="24"/>
              </w:rPr>
            </w:pPr>
          </w:p>
        </w:tc>
        <w:tc>
          <w:tcPr>
            <w:tcW w:w="624" w:type="dxa"/>
          </w:tcPr>
          <w:p w14:paraId="161E4876" w14:textId="77777777" w:rsidR="009D4CCC" w:rsidRPr="009D4CCC" w:rsidRDefault="009D4CCC" w:rsidP="009D4CCC">
            <w:pPr>
              <w:pStyle w:val="TableText"/>
              <w:jc w:val="both"/>
              <w:rPr>
                <w:sz w:val="24"/>
                <w:szCs w:val="24"/>
              </w:rPr>
            </w:pPr>
          </w:p>
        </w:tc>
        <w:tc>
          <w:tcPr>
            <w:tcW w:w="624" w:type="dxa"/>
          </w:tcPr>
          <w:p w14:paraId="22CEA073" w14:textId="77777777" w:rsidR="009D4CCC" w:rsidRPr="009D4CCC" w:rsidRDefault="009D4CCC" w:rsidP="009D4CCC">
            <w:pPr>
              <w:pStyle w:val="TableText"/>
              <w:jc w:val="both"/>
              <w:rPr>
                <w:sz w:val="24"/>
                <w:szCs w:val="24"/>
              </w:rPr>
            </w:pPr>
          </w:p>
        </w:tc>
        <w:tc>
          <w:tcPr>
            <w:tcW w:w="4674" w:type="dxa"/>
            <w:gridSpan w:val="7"/>
          </w:tcPr>
          <w:p w14:paraId="6BEE1D7D" w14:textId="77777777" w:rsidR="009D4CCC" w:rsidRPr="009D4CCC" w:rsidRDefault="009D4CCC" w:rsidP="009D4CCC">
            <w:pPr>
              <w:pStyle w:val="TableBlock"/>
              <w:rPr>
                <w:sz w:val="24"/>
                <w:szCs w:val="24"/>
              </w:rPr>
            </w:pPr>
            <w:r w:rsidRPr="009D4CCC">
              <w:rPr>
                <w:sz w:val="24"/>
                <w:szCs w:val="24"/>
                <w:rtl/>
              </w:rPr>
              <w:t>(ב)</w:t>
            </w:r>
            <w:r w:rsidRPr="009D4CCC">
              <w:rPr>
                <w:sz w:val="24"/>
                <w:szCs w:val="24"/>
                <w:rtl/>
              </w:rPr>
              <w:tab/>
              <w:t xml:space="preserve">על משאל העם יחולו הוראות לפי חוק הבחירות כאילו היה בחירות לכנסת, בשינויים המחויבים ובשינויים אלה </w:t>
            </w:r>
            <w:r w:rsidRPr="009D4CCC">
              <w:rPr>
                <w:rFonts w:hint="eastAsia"/>
                <w:sz w:val="24"/>
                <w:szCs w:val="24"/>
                <w:rtl/>
              </w:rPr>
              <w:t>בה</w:t>
            </w:r>
            <w:r w:rsidRPr="009D4CCC">
              <w:rPr>
                <w:sz w:val="24"/>
                <w:szCs w:val="24"/>
                <w:rtl/>
              </w:rPr>
              <w:t>וראות חוק הבחירות המפורטות להלן, ככל שלא נקבעו בחוק זה הוראות אחרות באותו עניין:</w:t>
            </w:r>
          </w:p>
        </w:tc>
      </w:tr>
      <w:tr w:rsidR="009D4CCC" w:rsidRPr="009D4CCC" w14:paraId="7FDC91A4" w14:textId="77777777">
        <w:tblPrEx>
          <w:tblLook w:val="01E0" w:firstRow="1" w:lastRow="1" w:firstColumn="1" w:lastColumn="1" w:noHBand="0" w:noVBand="0"/>
        </w:tblPrEx>
        <w:trPr>
          <w:cantSplit/>
          <w:trHeight w:val="60"/>
        </w:trPr>
        <w:tc>
          <w:tcPr>
            <w:tcW w:w="1869" w:type="dxa"/>
          </w:tcPr>
          <w:p w14:paraId="53C31B22" w14:textId="77777777" w:rsidR="009D4CCC" w:rsidRPr="009D4CCC" w:rsidRDefault="009D4CCC" w:rsidP="009D4CCC">
            <w:pPr>
              <w:pStyle w:val="TableSideHeading"/>
              <w:jc w:val="both"/>
              <w:rPr>
                <w:rFonts w:hint="cs"/>
                <w:b/>
                <w:bCs/>
                <w:sz w:val="24"/>
                <w:szCs w:val="24"/>
              </w:rPr>
            </w:pPr>
          </w:p>
        </w:tc>
        <w:tc>
          <w:tcPr>
            <w:tcW w:w="623" w:type="dxa"/>
          </w:tcPr>
          <w:p w14:paraId="7EF4D664" w14:textId="77777777" w:rsidR="009D4CCC" w:rsidRPr="009D4CCC" w:rsidRDefault="009D4CCC" w:rsidP="009D4CCC">
            <w:pPr>
              <w:pStyle w:val="TableText"/>
              <w:jc w:val="both"/>
              <w:rPr>
                <w:sz w:val="24"/>
                <w:szCs w:val="24"/>
              </w:rPr>
            </w:pPr>
          </w:p>
        </w:tc>
        <w:tc>
          <w:tcPr>
            <w:tcW w:w="623" w:type="dxa"/>
          </w:tcPr>
          <w:p w14:paraId="11D1C1E0" w14:textId="77777777" w:rsidR="009D4CCC" w:rsidRPr="009D4CCC" w:rsidRDefault="009D4CCC" w:rsidP="009D4CCC">
            <w:pPr>
              <w:pStyle w:val="TableText"/>
              <w:jc w:val="both"/>
              <w:rPr>
                <w:sz w:val="24"/>
                <w:szCs w:val="24"/>
              </w:rPr>
            </w:pPr>
          </w:p>
        </w:tc>
        <w:tc>
          <w:tcPr>
            <w:tcW w:w="624" w:type="dxa"/>
          </w:tcPr>
          <w:p w14:paraId="3707787B" w14:textId="77777777" w:rsidR="009D4CCC" w:rsidRPr="009D4CCC" w:rsidRDefault="009D4CCC" w:rsidP="009D4CCC">
            <w:pPr>
              <w:pStyle w:val="TableText"/>
              <w:jc w:val="both"/>
              <w:rPr>
                <w:sz w:val="24"/>
                <w:szCs w:val="24"/>
              </w:rPr>
            </w:pPr>
          </w:p>
        </w:tc>
        <w:tc>
          <w:tcPr>
            <w:tcW w:w="624" w:type="dxa"/>
          </w:tcPr>
          <w:p w14:paraId="34A5D2D0" w14:textId="77777777" w:rsidR="009D4CCC" w:rsidRPr="009D4CCC" w:rsidRDefault="009D4CCC" w:rsidP="009D4CCC">
            <w:pPr>
              <w:pStyle w:val="TableText"/>
              <w:jc w:val="both"/>
              <w:rPr>
                <w:sz w:val="24"/>
                <w:szCs w:val="24"/>
              </w:rPr>
            </w:pPr>
          </w:p>
        </w:tc>
        <w:tc>
          <w:tcPr>
            <w:tcW w:w="624" w:type="dxa"/>
          </w:tcPr>
          <w:p w14:paraId="58953E04" w14:textId="77777777" w:rsidR="009D4CCC" w:rsidRPr="009D4CCC" w:rsidRDefault="009D4CCC" w:rsidP="009D4CCC">
            <w:pPr>
              <w:pStyle w:val="TableText"/>
              <w:jc w:val="both"/>
              <w:rPr>
                <w:sz w:val="24"/>
                <w:szCs w:val="24"/>
              </w:rPr>
            </w:pPr>
          </w:p>
        </w:tc>
        <w:tc>
          <w:tcPr>
            <w:tcW w:w="624" w:type="dxa"/>
          </w:tcPr>
          <w:p w14:paraId="70791217" w14:textId="77777777" w:rsidR="009D4CCC" w:rsidRPr="009D4CCC" w:rsidRDefault="009D4CCC" w:rsidP="009D4CCC">
            <w:pPr>
              <w:pStyle w:val="TableText"/>
              <w:jc w:val="both"/>
              <w:rPr>
                <w:sz w:val="24"/>
                <w:szCs w:val="24"/>
              </w:rPr>
            </w:pPr>
          </w:p>
        </w:tc>
        <w:tc>
          <w:tcPr>
            <w:tcW w:w="4050" w:type="dxa"/>
            <w:gridSpan w:val="6"/>
          </w:tcPr>
          <w:p w14:paraId="6FB7F91C" w14:textId="77777777" w:rsidR="009D4CCC" w:rsidRPr="009D4CCC" w:rsidRDefault="009D4CCC" w:rsidP="009D4CCC">
            <w:pPr>
              <w:pStyle w:val="TableBlock"/>
              <w:rPr>
                <w:sz w:val="24"/>
                <w:szCs w:val="24"/>
              </w:rPr>
            </w:pPr>
            <w:r w:rsidRPr="009D4CCC">
              <w:rPr>
                <w:sz w:val="24"/>
                <w:szCs w:val="24"/>
                <w:rtl/>
              </w:rPr>
              <w:t>(1)</w:t>
            </w:r>
            <w:r w:rsidRPr="009D4CCC">
              <w:rPr>
                <w:sz w:val="24"/>
                <w:szCs w:val="24"/>
                <w:rtl/>
              </w:rPr>
              <w:tab/>
              <w:t xml:space="preserve">בסעיף 1, בהגדרה "יום שליפת הפנקס", במקום האמור בה יקראו "היום </w:t>
            </w:r>
            <w:r w:rsidRPr="009D4CCC">
              <w:rPr>
                <w:rFonts w:hint="cs"/>
                <w:sz w:val="24"/>
                <w:szCs w:val="24"/>
                <w:rtl/>
              </w:rPr>
              <w:t xml:space="preserve">ה-54 שלפני יום </w:t>
            </w:r>
            <w:r w:rsidRPr="009D4CCC">
              <w:rPr>
                <w:sz w:val="24"/>
                <w:szCs w:val="24"/>
                <w:rtl/>
              </w:rPr>
              <w:t>עריכת משאל העם לפי חוק סדרי השלטון והמשפט (ביטול החלת המשפט, השיפוט והמינהל), התשנ"ט-1999 (להלן – חוק סדרי השלטון והמשפט);";</w:t>
            </w:r>
          </w:p>
        </w:tc>
      </w:tr>
      <w:tr w:rsidR="009D4CCC" w:rsidRPr="009D4CCC" w14:paraId="6C12694A" w14:textId="77777777">
        <w:tblPrEx>
          <w:tblLook w:val="01E0" w:firstRow="1" w:lastRow="1" w:firstColumn="1" w:lastColumn="1" w:noHBand="0" w:noVBand="0"/>
        </w:tblPrEx>
        <w:trPr>
          <w:cantSplit/>
          <w:trHeight w:val="60"/>
        </w:trPr>
        <w:tc>
          <w:tcPr>
            <w:tcW w:w="1869" w:type="dxa"/>
          </w:tcPr>
          <w:p w14:paraId="4BCC4520" w14:textId="77777777" w:rsidR="009D4CCC" w:rsidRPr="009D4CCC" w:rsidRDefault="009D4CCC" w:rsidP="009D4CCC">
            <w:pPr>
              <w:pStyle w:val="TableBlock"/>
              <w:spacing w:line="240" w:lineRule="auto"/>
              <w:rPr>
                <w:b/>
                <w:bCs/>
                <w:sz w:val="24"/>
                <w:szCs w:val="24"/>
              </w:rPr>
            </w:pPr>
          </w:p>
        </w:tc>
        <w:tc>
          <w:tcPr>
            <w:tcW w:w="623" w:type="dxa"/>
          </w:tcPr>
          <w:p w14:paraId="7684C2E6" w14:textId="77777777" w:rsidR="009D4CCC" w:rsidRPr="009D4CCC" w:rsidRDefault="009D4CCC" w:rsidP="009D4CCC">
            <w:pPr>
              <w:pStyle w:val="TableText"/>
              <w:jc w:val="both"/>
              <w:rPr>
                <w:sz w:val="24"/>
                <w:szCs w:val="24"/>
              </w:rPr>
            </w:pPr>
          </w:p>
        </w:tc>
        <w:tc>
          <w:tcPr>
            <w:tcW w:w="623" w:type="dxa"/>
          </w:tcPr>
          <w:p w14:paraId="5E35EF6F" w14:textId="77777777" w:rsidR="009D4CCC" w:rsidRPr="009D4CCC" w:rsidRDefault="009D4CCC" w:rsidP="009D4CCC">
            <w:pPr>
              <w:pStyle w:val="TableText"/>
              <w:jc w:val="both"/>
              <w:rPr>
                <w:sz w:val="24"/>
                <w:szCs w:val="24"/>
              </w:rPr>
            </w:pPr>
          </w:p>
        </w:tc>
        <w:tc>
          <w:tcPr>
            <w:tcW w:w="624" w:type="dxa"/>
          </w:tcPr>
          <w:p w14:paraId="562F5528" w14:textId="77777777" w:rsidR="009D4CCC" w:rsidRPr="009D4CCC" w:rsidRDefault="009D4CCC" w:rsidP="009D4CCC">
            <w:pPr>
              <w:pStyle w:val="TableText"/>
              <w:jc w:val="both"/>
              <w:rPr>
                <w:sz w:val="24"/>
                <w:szCs w:val="24"/>
              </w:rPr>
            </w:pPr>
          </w:p>
        </w:tc>
        <w:tc>
          <w:tcPr>
            <w:tcW w:w="624" w:type="dxa"/>
          </w:tcPr>
          <w:p w14:paraId="70E2C595" w14:textId="77777777" w:rsidR="009D4CCC" w:rsidRPr="009D4CCC" w:rsidRDefault="009D4CCC" w:rsidP="009D4CCC">
            <w:pPr>
              <w:pStyle w:val="TableText"/>
              <w:jc w:val="both"/>
              <w:rPr>
                <w:sz w:val="24"/>
                <w:szCs w:val="24"/>
              </w:rPr>
            </w:pPr>
          </w:p>
        </w:tc>
        <w:tc>
          <w:tcPr>
            <w:tcW w:w="624" w:type="dxa"/>
          </w:tcPr>
          <w:p w14:paraId="46C2CE1A" w14:textId="77777777" w:rsidR="009D4CCC" w:rsidRPr="009D4CCC" w:rsidRDefault="009D4CCC" w:rsidP="009D4CCC">
            <w:pPr>
              <w:pStyle w:val="TableText"/>
              <w:jc w:val="both"/>
              <w:rPr>
                <w:sz w:val="24"/>
                <w:szCs w:val="24"/>
              </w:rPr>
            </w:pPr>
          </w:p>
        </w:tc>
        <w:tc>
          <w:tcPr>
            <w:tcW w:w="624" w:type="dxa"/>
          </w:tcPr>
          <w:p w14:paraId="3A69A7B8" w14:textId="77777777" w:rsidR="009D4CCC" w:rsidRPr="009D4CCC" w:rsidRDefault="009D4CCC" w:rsidP="009D4CCC">
            <w:pPr>
              <w:pStyle w:val="TableText"/>
              <w:jc w:val="both"/>
              <w:rPr>
                <w:rFonts w:hint="cs"/>
                <w:sz w:val="24"/>
                <w:szCs w:val="24"/>
              </w:rPr>
            </w:pPr>
            <w:r w:rsidRPr="009D4CCC">
              <w:rPr>
                <w:rFonts w:hint="cs"/>
                <w:sz w:val="24"/>
                <w:szCs w:val="24"/>
                <w:rtl/>
              </w:rPr>
              <w:t>*</w:t>
            </w:r>
          </w:p>
        </w:tc>
        <w:tc>
          <w:tcPr>
            <w:tcW w:w="4050" w:type="dxa"/>
            <w:gridSpan w:val="6"/>
          </w:tcPr>
          <w:p w14:paraId="02540362" w14:textId="77777777" w:rsidR="009D4CCC" w:rsidRPr="009D4CCC" w:rsidRDefault="009D4CCC" w:rsidP="009D4CCC">
            <w:pPr>
              <w:pStyle w:val="TableBlock"/>
              <w:rPr>
                <w:sz w:val="24"/>
                <w:szCs w:val="24"/>
              </w:rPr>
            </w:pPr>
            <w:r w:rsidRPr="009D4CCC">
              <w:rPr>
                <w:sz w:val="24"/>
                <w:szCs w:val="24"/>
                <w:rtl/>
              </w:rPr>
              <w:t>(2)</w:t>
            </w:r>
            <w:r w:rsidRPr="009D4CCC">
              <w:rPr>
                <w:sz w:val="24"/>
                <w:szCs w:val="24"/>
                <w:rtl/>
              </w:rPr>
              <w:tab/>
              <w:t>סעיפים 4 [הזכות להגיש רשימת מועמדים]</w:t>
            </w:r>
            <w:r w:rsidRPr="009D4CCC">
              <w:rPr>
                <w:rFonts w:hint="cs"/>
                <w:sz w:val="24"/>
                <w:szCs w:val="24"/>
                <w:rtl/>
              </w:rPr>
              <w:t xml:space="preserve">  ו-</w:t>
            </w:r>
            <w:r w:rsidRPr="009D4CCC">
              <w:rPr>
                <w:sz w:val="24"/>
                <w:szCs w:val="24"/>
                <w:rtl/>
              </w:rPr>
              <w:t>5 [הצבעה בעד רשימות]</w:t>
            </w:r>
            <w:r w:rsidRPr="009D4CCC">
              <w:rPr>
                <w:rFonts w:hint="cs"/>
                <w:sz w:val="24"/>
                <w:szCs w:val="24"/>
                <w:rtl/>
              </w:rPr>
              <w:t xml:space="preserve"> - לא ייקראו;</w:t>
            </w:r>
            <w:r w:rsidRPr="009D4CCC">
              <w:rPr>
                <w:sz w:val="24"/>
                <w:szCs w:val="24"/>
                <w:rtl/>
              </w:rPr>
              <w:t xml:space="preserve"> </w:t>
            </w:r>
          </w:p>
        </w:tc>
      </w:tr>
      <w:tr w:rsidR="009D4CCC" w:rsidRPr="009D4CCC" w14:paraId="1C04F245" w14:textId="77777777">
        <w:tblPrEx>
          <w:tblLook w:val="01E0" w:firstRow="1" w:lastRow="1" w:firstColumn="1" w:lastColumn="1" w:noHBand="0" w:noVBand="0"/>
        </w:tblPrEx>
        <w:trPr>
          <w:cantSplit/>
          <w:trHeight w:val="60"/>
        </w:trPr>
        <w:tc>
          <w:tcPr>
            <w:tcW w:w="1869" w:type="dxa"/>
          </w:tcPr>
          <w:p w14:paraId="195E3FE9" w14:textId="77777777" w:rsidR="009D4CCC" w:rsidRPr="009D4CCC" w:rsidRDefault="009D4CCC" w:rsidP="009D4CCC">
            <w:pPr>
              <w:pStyle w:val="TableBlock"/>
              <w:spacing w:line="240" w:lineRule="auto"/>
              <w:rPr>
                <w:b/>
                <w:bCs/>
                <w:sz w:val="24"/>
                <w:szCs w:val="24"/>
              </w:rPr>
            </w:pPr>
          </w:p>
        </w:tc>
        <w:tc>
          <w:tcPr>
            <w:tcW w:w="623" w:type="dxa"/>
          </w:tcPr>
          <w:p w14:paraId="4FC69A25" w14:textId="77777777" w:rsidR="009D4CCC" w:rsidRPr="009D4CCC" w:rsidRDefault="009D4CCC" w:rsidP="009D4CCC">
            <w:pPr>
              <w:pStyle w:val="TableText"/>
              <w:jc w:val="both"/>
              <w:rPr>
                <w:sz w:val="24"/>
                <w:szCs w:val="24"/>
              </w:rPr>
            </w:pPr>
          </w:p>
        </w:tc>
        <w:tc>
          <w:tcPr>
            <w:tcW w:w="623" w:type="dxa"/>
          </w:tcPr>
          <w:p w14:paraId="111468BE" w14:textId="77777777" w:rsidR="009D4CCC" w:rsidRPr="009D4CCC" w:rsidRDefault="009D4CCC" w:rsidP="009D4CCC">
            <w:pPr>
              <w:pStyle w:val="TableText"/>
              <w:jc w:val="both"/>
              <w:rPr>
                <w:sz w:val="24"/>
                <w:szCs w:val="24"/>
              </w:rPr>
            </w:pPr>
          </w:p>
        </w:tc>
        <w:tc>
          <w:tcPr>
            <w:tcW w:w="624" w:type="dxa"/>
          </w:tcPr>
          <w:p w14:paraId="5702F8B2" w14:textId="77777777" w:rsidR="009D4CCC" w:rsidRPr="009D4CCC" w:rsidRDefault="009D4CCC" w:rsidP="009D4CCC">
            <w:pPr>
              <w:pStyle w:val="TableText"/>
              <w:jc w:val="both"/>
              <w:rPr>
                <w:sz w:val="24"/>
                <w:szCs w:val="24"/>
              </w:rPr>
            </w:pPr>
          </w:p>
        </w:tc>
        <w:tc>
          <w:tcPr>
            <w:tcW w:w="624" w:type="dxa"/>
          </w:tcPr>
          <w:p w14:paraId="280B9CEE" w14:textId="77777777" w:rsidR="009D4CCC" w:rsidRPr="009D4CCC" w:rsidRDefault="009D4CCC" w:rsidP="009D4CCC">
            <w:pPr>
              <w:pStyle w:val="TableText"/>
              <w:jc w:val="both"/>
              <w:rPr>
                <w:sz w:val="24"/>
                <w:szCs w:val="24"/>
              </w:rPr>
            </w:pPr>
          </w:p>
        </w:tc>
        <w:tc>
          <w:tcPr>
            <w:tcW w:w="624" w:type="dxa"/>
          </w:tcPr>
          <w:p w14:paraId="60902F40" w14:textId="77777777" w:rsidR="009D4CCC" w:rsidRPr="009D4CCC" w:rsidRDefault="009D4CCC" w:rsidP="009D4CCC">
            <w:pPr>
              <w:pStyle w:val="TableText"/>
              <w:jc w:val="both"/>
              <w:rPr>
                <w:sz w:val="24"/>
                <w:szCs w:val="24"/>
              </w:rPr>
            </w:pPr>
          </w:p>
        </w:tc>
        <w:tc>
          <w:tcPr>
            <w:tcW w:w="624" w:type="dxa"/>
          </w:tcPr>
          <w:p w14:paraId="16718D75" w14:textId="77777777" w:rsidR="009D4CCC" w:rsidRPr="009D4CCC" w:rsidRDefault="009D4CCC" w:rsidP="009D4CCC">
            <w:pPr>
              <w:pStyle w:val="TableText"/>
              <w:jc w:val="both"/>
              <w:rPr>
                <w:sz w:val="24"/>
                <w:szCs w:val="24"/>
              </w:rPr>
            </w:pPr>
          </w:p>
        </w:tc>
        <w:tc>
          <w:tcPr>
            <w:tcW w:w="4050" w:type="dxa"/>
            <w:gridSpan w:val="6"/>
          </w:tcPr>
          <w:p w14:paraId="1D4C87DD" w14:textId="77777777" w:rsidR="009D4CCC" w:rsidRPr="009D4CCC" w:rsidRDefault="009D4CCC" w:rsidP="009D4CCC">
            <w:pPr>
              <w:pStyle w:val="TableBlock"/>
              <w:rPr>
                <w:rFonts w:hint="cs"/>
                <w:sz w:val="24"/>
                <w:szCs w:val="24"/>
                <w:rtl/>
              </w:rPr>
            </w:pPr>
            <w:r w:rsidRPr="009D4CCC">
              <w:rPr>
                <w:rFonts w:hint="cs"/>
                <w:sz w:val="24"/>
                <w:szCs w:val="24"/>
                <w:rtl/>
              </w:rPr>
              <w:t>(3)</w:t>
            </w:r>
            <w:r w:rsidRPr="009D4CCC">
              <w:rPr>
                <w:sz w:val="24"/>
                <w:szCs w:val="24"/>
                <w:rtl/>
              </w:rPr>
              <w:tab/>
            </w:r>
            <w:r w:rsidRPr="009D4CCC">
              <w:rPr>
                <w:rFonts w:hint="cs"/>
                <w:sz w:val="24"/>
                <w:szCs w:val="24"/>
                <w:rtl/>
              </w:rPr>
              <w:t>בסעיף 21 –</w:t>
            </w:r>
          </w:p>
        </w:tc>
      </w:tr>
      <w:tr w:rsidR="009D4CCC" w:rsidRPr="009D4CCC" w14:paraId="6236BF2D" w14:textId="77777777">
        <w:tblPrEx>
          <w:tblLook w:val="01E0" w:firstRow="1" w:lastRow="1" w:firstColumn="1" w:lastColumn="1" w:noHBand="0" w:noVBand="0"/>
        </w:tblPrEx>
        <w:trPr>
          <w:gridAfter w:val="1"/>
          <w:wAfter w:w="20" w:type="dxa"/>
          <w:cantSplit/>
          <w:trHeight w:val="60"/>
        </w:trPr>
        <w:tc>
          <w:tcPr>
            <w:tcW w:w="1869" w:type="dxa"/>
          </w:tcPr>
          <w:p w14:paraId="04CEF166" w14:textId="77777777" w:rsidR="009D4CCC" w:rsidRPr="009D4CCC" w:rsidRDefault="009D4CCC" w:rsidP="009D4CCC">
            <w:pPr>
              <w:pStyle w:val="P22"/>
              <w:spacing w:before="0"/>
              <w:ind w:left="0" w:right="0"/>
              <w:rPr>
                <w:rStyle w:val="default"/>
                <w:rFonts w:cs="David" w:hint="cs"/>
                <w:noProof w:val="0"/>
                <w:color w:val="0000FF"/>
                <w:sz w:val="24"/>
                <w:szCs w:val="24"/>
                <w:rtl/>
              </w:rPr>
            </w:pPr>
            <w:r w:rsidRPr="009D4CCC">
              <w:rPr>
                <w:rStyle w:val="default"/>
                <w:rFonts w:cs="David" w:hint="cs"/>
                <w:noProof w:val="0"/>
                <w:sz w:val="24"/>
                <w:szCs w:val="24"/>
                <w:rtl/>
              </w:rPr>
              <w:t xml:space="preserve">נוסח משולב: (א) (1) </w:t>
            </w:r>
            <w:r w:rsidRPr="009D4CCC">
              <w:rPr>
                <w:rStyle w:val="default"/>
                <w:rFonts w:cs="David"/>
                <w:noProof w:val="0"/>
                <w:sz w:val="24"/>
                <w:szCs w:val="24"/>
                <w:rtl/>
              </w:rPr>
              <w:t>הועדה ה</w:t>
            </w:r>
            <w:r w:rsidRPr="009D4CCC">
              <w:rPr>
                <w:rStyle w:val="default"/>
                <w:rFonts w:cs="David" w:hint="cs"/>
                <w:noProof w:val="0"/>
                <w:sz w:val="24"/>
                <w:szCs w:val="24"/>
                <w:rtl/>
              </w:rPr>
              <w:t xml:space="preserve">מרכזית תקבע לא יאוחר מהיום ה-40 לפני הבחירות </w:t>
            </w:r>
            <w:r w:rsidRPr="009D4CCC">
              <w:rPr>
                <w:rStyle w:val="default"/>
                <w:rFonts w:cs="David"/>
                <w:noProof w:val="0"/>
                <w:sz w:val="24"/>
                <w:szCs w:val="24"/>
                <w:rtl/>
              </w:rPr>
              <w:t xml:space="preserve">את </w:t>
            </w:r>
            <w:r w:rsidRPr="009D4CCC">
              <w:rPr>
                <w:rStyle w:val="default"/>
                <w:rFonts w:cs="David" w:hint="cs"/>
                <w:noProof w:val="0"/>
                <w:sz w:val="24"/>
                <w:szCs w:val="24"/>
                <w:rtl/>
              </w:rPr>
              <w:t>מספר חבריה של כל א</w:t>
            </w:r>
            <w:r w:rsidRPr="009D4CCC">
              <w:rPr>
                <w:rStyle w:val="default"/>
                <w:rFonts w:cs="David"/>
                <w:noProof w:val="0"/>
                <w:sz w:val="24"/>
                <w:szCs w:val="24"/>
                <w:rtl/>
              </w:rPr>
              <w:t>ח</w:t>
            </w:r>
            <w:r w:rsidRPr="009D4CCC">
              <w:rPr>
                <w:rStyle w:val="default"/>
                <w:rFonts w:cs="David" w:hint="cs"/>
                <w:noProof w:val="0"/>
                <w:sz w:val="24"/>
                <w:szCs w:val="24"/>
                <w:rtl/>
              </w:rPr>
              <w:t>ת</w:t>
            </w:r>
            <w:r w:rsidRPr="009D4CCC">
              <w:rPr>
                <w:rStyle w:val="default"/>
                <w:rFonts w:cs="David"/>
                <w:noProof w:val="0"/>
                <w:sz w:val="24"/>
                <w:szCs w:val="24"/>
                <w:rtl/>
              </w:rPr>
              <w:t xml:space="preserve"> </w:t>
            </w:r>
            <w:r w:rsidRPr="009D4CCC">
              <w:rPr>
                <w:rStyle w:val="default"/>
                <w:rFonts w:cs="David" w:hint="cs"/>
                <w:noProof w:val="0"/>
                <w:sz w:val="24"/>
                <w:szCs w:val="24"/>
                <w:rtl/>
              </w:rPr>
              <w:t>מ</w:t>
            </w:r>
            <w:r w:rsidRPr="009D4CCC">
              <w:rPr>
                <w:rStyle w:val="default"/>
                <w:rFonts w:cs="David"/>
                <w:noProof w:val="0"/>
                <w:sz w:val="24"/>
                <w:szCs w:val="24"/>
                <w:rtl/>
              </w:rPr>
              <w:t>ו</w:t>
            </w:r>
            <w:r w:rsidRPr="009D4CCC">
              <w:rPr>
                <w:rStyle w:val="default"/>
                <w:rFonts w:cs="David" w:hint="cs"/>
                <w:noProof w:val="0"/>
                <w:sz w:val="24"/>
                <w:szCs w:val="24"/>
                <w:rtl/>
              </w:rPr>
              <w:t>ע</w:t>
            </w:r>
            <w:r w:rsidRPr="009D4CCC">
              <w:rPr>
                <w:rStyle w:val="default"/>
                <w:rFonts w:cs="David"/>
                <w:noProof w:val="0"/>
                <w:sz w:val="24"/>
                <w:szCs w:val="24"/>
                <w:rtl/>
              </w:rPr>
              <w:t>ד</w:t>
            </w:r>
            <w:r w:rsidRPr="009D4CCC">
              <w:rPr>
                <w:rStyle w:val="default"/>
                <w:rFonts w:cs="David" w:hint="cs"/>
                <w:noProof w:val="0"/>
                <w:sz w:val="24"/>
                <w:szCs w:val="24"/>
                <w:rtl/>
              </w:rPr>
              <w:t>ות הקלפי ואת הרכבה הסיעתי</w:t>
            </w:r>
            <w:r w:rsidRPr="009D4CCC">
              <w:rPr>
                <w:rFonts w:cs="David" w:hint="cs"/>
                <w:sz w:val="24"/>
                <w:szCs w:val="24"/>
                <w:rtl/>
              </w:rPr>
              <w:t xml:space="preserve"> </w:t>
            </w:r>
            <w:r w:rsidRPr="009D4CCC">
              <w:rPr>
                <w:rFonts w:cs="David" w:hint="cs"/>
                <w:color w:val="0000FF"/>
                <w:sz w:val="24"/>
                <w:szCs w:val="24"/>
                <w:rtl/>
              </w:rPr>
              <w:t>מבין סיעות הכנסת</w:t>
            </w:r>
            <w:r w:rsidRPr="009D4CCC">
              <w:rPr>
                <w:rStyle w:val="default"/>
                <w:rFonts w:cs="David" w:hint="cs"/>
                <w:noProof w:val="0"/>
                <w:sz w:val="24"/>
                <w:szCs w:val="24"/>
                <w:rtl/>
              </w:rPr>
              <w:t xml:space="preserve">, וכן תקבע את הסיעות שמהן יהיו היושב ראש של ועדת הקלפי וסגן היושב ראש, ובלבד שבכל ועדת </w:t>
            </w:r>
            <w:r w:rsidRPr="009D4CCC">
              <w:rPr>
                <w:rStyle w:val="default"/>
                <w:rFonts w:cs="David"/>
                <w:noProof w:val="0"/>
                <w:sz w:val="24"/>
                <w:szCs w:val="24"/>
                <w:rtl/>
              </w:rPr>
              <w:t>קלפ</w:t>
            </w:r>
            <w:r w:rsidRPr="009D4CCC">
              <w:rPr>
                <w:rStyle w:val="default"/>
                <w:rFonts w:cs="David" w:hint="cs"/>
                <w:noProof w:val="0"/>
                <w:sz w:val="24"/>
                <w:szCs w:val="24"/>
                <w:rtl/>
              </w:rPr>
              <w:t xml:space="preserve">י </w:t>
            </w:r>
            <w:r w:rsidRPr="009D4CCC">
              <w:rPr>
                <w:rFonts w:cs="David" w:hint="cs"/>
                <w:color w:val="0000FF"/>
                <w:sz w:val="24"/>
                <w:szCs w:val="24"/>
                <w:rtl/>
              </w:rPr>
              <w:t xml:space="preserve">יהיה ייצוג לפחות לסיעה אחת שתמכה באישור ההסכם בכנסת לפי סעיף 2 לחוק </w:t>
            </w:r>
            <w:r w:rsidRPr="009D4CCC">
              <w:rPr>
                <w:rFonts w:cs="David"/>
                <w:color w:val="0000FF"/>
                <w:sz w:val="24"/>
                <w:szCs w:val="24"/>
                <w:rtl/>
              </w:rPr>
              <w:t>סדרי השלטון והמשפט</w:t>
            </w:r>
            <w:r w:rsidRPr="009D4CCC">
              <w:rPr>
                <w:rFonts w:cs="David" w:hint="cs"/>
                <w:color w:val="0000FF"/>
                <w:sz w:val="24"/>
                <w:szCs w:val="24"/>
                <w:rtl/>
              </w:rPr>
              <w:t xml:space="preserve"> ולסיעה אחת שהתנגדה לאישור ההסכם כאמור</w:t>
            </w:r>
            <w:r w:rsidRPr="009D4CCC">
              <w:rPr>
                <w:rStyle w:val="default"/>
                <w:rFonts w:cs="David" w:hint="cs"/>
                <w:noProof w:val="0"/>
                <w:color w:val="0000FF"/>
                <w:sz w:val="24"/>
                <w:szCs w:val="24"/>
                <w:rtl/>
              </w:rPr>
              <w:t>.</w:t>
            </w:r>
          </w:p>
          <w:p w14:paraId="120F8F9A" w14:textId="77777777" w:rsidR="009D4CCC" w:rsidRPr="009D4CCC" w:rsidRDefault="009D4CCC" w:rsidP="009D4CCC">
            <w:pPr>
              <w:pStyle w:val="P22"/>
              <w:spacing w:before="0"/>
              <w:ind w:left="0" w:right="0"/>
              <w:rPr>
                <w:rStyle w:val="default"/>
                <w:rFonts w:cs="David" w:hint="cs"/>
                <w:noProof w:val="0"/>
                <w:color w:val="0000FF"/>
                <w:sz w:val="24"/>
                <w:szCs w:val="24"/>
              </w:rPr>
            </w:pPr>
            <w:r w:rsidRPr="009D4CCC">
              <w:rPr>
                <w:rFonts w:cs="David" w:hint="cs"/>
                <w:color w:val="0000FF"/>
                <w:sz w:val="24"/>
                <w:szCs w:val="24"/>
                <w:rtl/>
              </w:rPr>
              <w:t>(2)</w:t>
            </w:r>
            <w:r w:rsidRPr="009D4CCC">
              <w:rPr>
                <w:rFonts w:cs="David" w:hint="cs"/>
                <w:sz w:val="24"/>
                <w:szCs w:val="24"/>
                <w:rtl/>
              </w:rPr>
              <w:t xml:space="preserve"> </w:t>
            </w:r>
            <w:r w:rsidRPr="009D4CCC">
              <w:rPr>
                <w:rFonts w:cs="David" w:hint="cs"/>
                <w:color w:val="0000FF"/>
                <w:sz w:val="24"/>
                <w:szCs w:val="24"/>
                <w:rtl/>
              </w:rPr>
              <w:t>נחלקו קולות חברי סיעה בהצבעה בכנסת על אישור ההסכם כאמור בפסקה (1), יראו לעניין סעיף זה כסיעות נפרדות את חברי הסיעה שהצביעו בעד אישור ההסכם ואת חברי הסיעה שהצביעו נגד אישורו; לעניין זה לא יובאו במניין חברי הסיעה שנמנעו בהצבעה או לא נכחו בה;</w:t>
            </w:r>
          </w:p>
        </w:tc>
        <w:tc>
          <w:tcPr>
            <w:tcW w:w="623" w:type="dxa"/>
          </w:tcPr>
          <w:p w14:paraId="7A04CD99" w14:textId="77777777" w:rsidR="009D4CCC" w:rsidRPr="009D4CCC" w:rsidRDefault="009D4CCC" w:rsidP="009D4CCC">
            <w:pPr>
              <w:pStyle w:val="TableText"/>
              <w:jc w:val="both"/>
              <w:rPr>
                <w:sz w:val="24"/>
                <w:szCs w:val="24"/>
              </w:rPr>
            </w:pPr>
          </w:p>
        </w:tc>
        <w:tc>
          <w:tcPr>
            <w:tcW w:w="623" w:type="dxa"/>
          </w:tcPr>
          <w:p w14:paraId="255071CD" w14:textId="77777777" w:rsidR="009D4CCC" w:rsidRPr="009D4CCC" w:rsidRDefault="009D4CCC" w:rsidP="009D4CCC">
            <w:pPr>
              <w:pStyle w:val="TableText"/>
              <w:jc w:val="both"/>
              <w:rPr>
                <w:rFonts w:hint="cs"/>
                <w:sz w:val="24"/>
                <w:szCs w:val="24"/>
              </w:rPr>
            </w:pPr>
          </w:p>
        </w:tc>
        <w:tc>
          <w:tcPr>
            <w:tcW w:w="624" w:type="dxa"/>
          </w:tcPr>
          <w:p w14:paraId="1A2A8BD5" w14:textId="77777777" w:rsidR="009D4CCC" w:rsidRPr="009D4CCC" w:rsidRDefault="009D4CCC" w:rsidP="009D4CCC">
            <w:pPr>
              <w:pStyle w:val="TableText"/>
              <w:jc w:val="both"/>
              <w:rPr>
                <w:rFonts w:hint="cs"/>
                <w:sz w:val="24"/>
                <w:szCs w:val="24"/>
              </w:rPr>
            </w:pPr>
          </w:p>
        </w:tc>
        <w:tc>
          <w:tcPr>
            <w:tcW w:w="624" w:type="dxa"/>
          </w:tcPr>
          <w:p w14:paraId="6D43335B" w14:textId="77777777" w:rsidR="009D4CCC" w:rsidRPr="009D4CCC" w:rsidRDefault="009D4CCC" w:rsidP="009D4CCC">
            <w:pPr>
              <w:pStyle w:val="TableText"/>
              <w:jc w:val="both"/>
              <w:rPr>
                <w:sz w:val="24"/>
                <w:szCs w:val="24"/>
              </w:rPr>
            </w:pPr>
          </w:p>
        </w:tc>
        <w:tc>
          <w:tcPr>
            <w:tcW w:w="624" w:type="dxa"/>
          </w:tcPr>
          <w:p w14:paraId="4616271D" w14:textId="77777777" w:rsidR="009D4CCC" w:rsidRPr="009D4CCC" w:rsidRDefault="009D4CCC" w:rsidP="009D4CCC">
            <w:pPr>
              <w:pStyle w:val="TableText"/>
              <w:jc w:val="both"/>
              <w:rPr>
                <w:sz w:val="24"/>
                <w:szCs w:val="24"/>
              </w:rPr>
            </w:pPr>
          </w:p>
        </w:tc>
        <w:tc>
          <w:tcPr>
            <w:tcW w:w="624" w:type="dxa"/>
          </w:tcPr>
          <w:p w14:paraId="5AE76384" w14:textId="77777777" w:rsidR="009D4CCC" w:rsidRPr="009D4CCC" w:rsidRDefault="009D4CCC" w:rsidP="009D4CCC">
            <w:pPr>
              <w:pStyle w:val="TableText"/>
              <w:jc w:val="both"/>
              <w:rPr>
                <w:sz w:val="24"/>
                <w:szCs w:val="24"/>
              </w:rPr>
            </w:pPr>
          </w:p>
        </w:tc>
        <w:tc>
          <w:tcPr>
            <w:tcW w:w="630" w:type="dxa"/>
          </w:tcPr>
          <w:p w14:paraId="79E1B2F0" w14:textId="77777777" w:rsidR="009D4CCC" w:rsidRPr="009D4CCC" w:rsidRDefault="009D4CCC" w:rsidP="009D4CCC">
            <w:pPr>
              <w:pStyle w:val="TableText"/>
              <w:jc w:val="both"/>
              <w:rPr>
                <w:sz w:val="24"/>
                <w:szCs w:val="24"/>
              </w:rPr>
            </w:pPr>
          </w:p>
        </w:tc>
        <w:tc>
          <w:tcPr>
            <w:tcW w:w="3400" w:type="dxa"/>
            <w:gridSpan w:val="4"/>
          </w:tcPr>
          <w:p w14:paraId="629AA848" w14:textId="77777777" w:rsidR="009D4CCC" w:rsidRPr="009D4CCC" w:rsidRDefault="009D4CCC" w:rsidP="009D4CCC">
            <w:pPr>
              <w:pStyle w:val="TableBlock"/>
              <w:rPr>
                <w:rFonts w:hint="cs"/>
                <w:sz w:val="24"/>
                <w:szCs w:val="24"/>
              </w:rPr>
            </w:pPr>
            <w:r w:rsidRPr="009D4CCC">
              <w:rPr>
                <w:rFonts w:hint="cs"/>
                <w:sz w:val="24"/>
                <w:szCs w:val="24"/>
                <w:rtl/>
              </w:rPr>
              <w:t>(א)</w:t>
            </w:r>
            <w:r w:rsidRPr="009D4CCC">
              <w:rPr>
                <w:sz w:val="24"/>
                <w:szCs w:val="24"/>
                <w:rtl/>
              </w:rPr>
              <w:tab/>
            </w:r>
            <w:r w:rsidRPr="009D4CCC">
              <w:rPr>
                <w:rFonts w:hint="cs"/>
                <w:sz w:val="24"/>
                <w:szCs w:val="24"/>
                <w:rtl/>
              </w:rPr>
              <w:t xml:space="preserve">האמור בסעיף קטן (א) ייקרא "(1)", ובו, במקום "מבין הסיעות המיוצגות בועדה המרכזית" יקראו    "מבין סיעות הכנסת" ואחרי "משלוש סיעות" יקראו "מתוכן לפחות סיעה אחת שתמכה באישור ההסכם בכנסת לפי סעיף 2 לחוק </w:t>
            </w:r>
            <w:r w:rsidRPr="009D4CCC">
              <w:rPr>
                <w:sz w:val="24"/>
                <w:szCs w:val="24"/>
                <w:rtl/>
              </w:rPr>
              <w:t>סדרי השלטון והמשפט</w:t>
            </w:r>
            <w:r w:rsidRPr="009D4CCC">
              <w:rPr>
                <w:rFonts w:hint="cs"/>
                <w:sz w:val="24"/>
                <w:szCs w:val="24"/>
                <w:rtl/>
              </w:rPr>
              <w:t xml:space="preserve"> וסיעה אחת שהתנגדה לאישור ההסכם כאמור."; </w:t>
            </w:r>
          </w:p>
        </w:tc>
      </w:tr>
      <w:tr w:rsidR="009D4CCC" w:rsidRPr="009D4CCC" w14:paraId="7512C84F" w14:textId="77777777">
        <w:tblPrEx>
          <w:tblLook w:val="01E0" w:firstRow="1" w:lastRow="1" w:firstColumn="1" w:lastColumn="1" w:noHBand="0" w:noVBand="0"/>
        </w:tblPrEx>
        <w:trPr>
          <w:gridAfter w:val="1"/>
          <w:wAfter w:w="20" w:type="dxa"/>
          <w:cantSplit/>
          <w:trHeight w:val="60"/>
        </w:trPr>
        <w:tc>
          <w:tcPr>
            <w:tcW w:w="1869" w:type="dxa"/>
          </w:tcPr>
          <w:p w14:paraId="69510633" w14:textId="77777777" w:rsidR="009D4CCC" w:rsidRPr="009D4CCC" w:rsidRDefault="009D4CCC" w:rsidP="009D4CCC">
            <w:pPr>
              <w:pStyle w:val="TableSideHeading"/>
              <w:jc w:val="both"/>
              <w:rPr>
                <w:rFonts w:hint="cs"/>
                <w:sz w:val="24"/>
                <w:szCs w:val="24"/>
              </w:rPr>
            </w:pPr>
          </w:p>
        </w:tc>
        <w:tc>
          <w:tcPr>
            <w:tcW w:w="623" w:type="dxa"/>
          </w:tcPr>
          <w:p w14:paraId="6467BF19" w14:textId="77777777" w:rsidR="009D4CCC" w:rsidRPr="009D4CCC" w:rsidRDefault="009D4CCC" w:rsidP="009D4CCC">
            <w:pPr>
              <w:pStyle w:val="TableText"/>
              <w:jc w:val="both"/>
              <w:rPr>
                <w:sz w:val="24"/>
                <w:szCs w:val="24"/>
              </w:rPr>
            </w:pPr>
          </w:p>
        </w:tc>
        <w:tc>
          <w:tcPr>
            <w:tcW w:w="623" w:type="dxa"/>
          </w:tcPr>
          <w:p w14:paraId="7B1B037C" w14:textId="77777777" w:rsidR="009D4CCC" w:rsidRPr="009D4CCC" w:rsidRDefault="009D4CCC" w:rsidP="009D4CCC">
            <w:pPr>
              <w:pStyle w:val="TableText"/>
              <w:jc w:val="both"/>
              <w:rPr>
                <w:rFonts w:hint="cs"/>
                <w:sz w:val="24"/>
                <w:szCs w:val="24"/>
              </w:rPr>
            </w:pPr>
          </w:p>
        </w:tc>
        <w:tc>
          <w:tcPr>
            <w:tcW w:w="624" w:type="dxa"/>
          </w:tcPr>
          <w:p w14:paraId="5661B158" w14:textId="77777777" w:rsidR="009D4CCC" w:rsidRPr="009D4CCC" w:rsidRDefault="009D4CCC" w:rsidP="009D4CCC">
            <w:pPr>
              <w:pStyle w:val="TableText"/>
              <w:jc w:val="both"/>
              <w:rPr>
                <w:rFonts w:hint="cs"/>
                <w:sz w:val="24"/>
                <w:szCs w:val="24"/>
              </w:rPr>
            </w:pPr>
          </w:p>
        </w:tc>
        <w:tc>
          <w:tcPr>
            <w:tcW w:w="624" w:type="dxa"/>
          </w:tcPr>
          <w:p w14:paraId="7CDD5C33" w14:textId="77777777" w:rsidR="009D4CCC" w:rsidRPr="009D4CCC" w:rsidRDefault="009D4CCC" w:rsidP="009D4CCC">
            <w:pPr>
              <w:pStyle w:val="TableText"/>
              <w:jc w:val="both"/>
              <w:rPr>
                <w:sz w:val="24"/>
                <w:szCs w:val="24"/>
              </w:rPr>
            </w:pPr>
          </w:p>
        </w:tc>
        <w:tc>
          <w:tcPr>
            <w:tcW w:w="624" w:type="dxa"/>
          </w:tcPr>
          <w:p w14:paraId="53270B8F" w14:textId="77777777" w:rsidR="009D4CCC" w:rsidRPr="009D4CCC" w:rsidRDefault="009D4CCC" w:rsidP="009D4CCC">
            <w:pPr>
              <w:pStyle w:val="TableText"/>
              <w:jc w:val="both"/>
              <w:rPr>
                <w:sz w:val="24"/>
                <w:szCs w:val="24"/>
              </w:rPr>
            </w:pPr>
          </w:p>
        </w:tc>
        <w:tc>
          <w:tcPr>
            <w:tcW w:w="624" w:type="dxa"/>
          </w:tcPr>
          <w:p w14:paraId="1BF350AE" w14:textId="77777777" w:rsidR="009D4CCC" w:rsidRPr="009D4CCC" w:rsidRDefault="009D4CCC" w:rsidP="009D4CCC">
            <w:pPr>
              <w:pStyle w:val="TableText"/>
              <w:jc w:val="both"/>
              <w:rPr>
                <w:sz w:val="24"/>
                <w:szCs w:val="24"/>
              </w:rPr>
            </w:pPr>
          </w:p>
        </w:tc>
        <w:tc>
          <w:tcPr>
            <w:tcW w:w="630" w:type="dxa"/>
          </w:tcPr>
          <w:p w14:paraId="606AF3FB" w14:textId="77777777" w:rsidR="009D4CCC" w:rsidRPr="009D4CCC" w:rsidRDefault="009D4CCC" w:rsidP="009D4CCC">
            <w:pPr>
              <w:pStyle w:val="TableText"/>
              <w:jc w:val="both"/>
              <w:rPr>
                <w:sz w:val="24"/>
                <w:szCs w:val="24"/>
              </w:rPr>
            </w:pPr>
          </w:p>
        </w:tc>
        <w:tc>
          <w:tcPr>
            <w:tcW w:w="3400" w:type="dxa"/>
            <w:gridSpan w:val="4"/>
          </w:tcPr>
          <w:p w14:paraId="021EDD0C" w14:textId="77777777" w:rsidR="009D4CCC" w:rsidRPr="009D4CCC" w:rsidRDefault="009D4CCC" w:rsidP="009D4CCC">
            <w:pPr>
              <w:pStyle w:val="TableBlock"/>
              <w:rPr>
                <w:rFonts w:hint="cs"/>
                <w:sz w:val="24"/>
                <w:szCs w:val="24"/>
                <w:rtl/>
              </w:rPr>
            </w:pPr>
            <w:r w:rsidRPr="009D4CCC">
              <w:rPr>
                <w:rFonts w:hint="cs"/>
                <w:sz w:val="24"/>
                <w:szCs w:val="24"/>
                <w:rtl/>
              </w:rPr>
              <w:t>(ב)</w:t>
            </w:r>
            <w:r w:rsidRPr="009D4CCC">
              <w:rPr>
                <w:sz w:val="24"/>
                <w:szCs w:val="24"/>
                <w:rtl/>
              </w:rPr>
              <w:tab/>
            </w:r>
            <w:r w:rsidRPr="009D4CCC">
              <w:rPr>
                <w:rFonts w:hint="cs"/>
                <w:sz w:val="24"/>
                <w:szCs w:val="24"/>
                <w:rtl/>
              </w:rPr>
              <w:t xml:space="preserve"> בסעיף קטן (א), אחרי פסקה (1) יקראו:</w:t>
            </w:r>
          </w:p>
        </w:tc>
      </w:tr>
      <w:tr w:rsidR="009D4CCC" w:rsidRPr="009D4CCC" w14:paraId="5F1A9E6C" w14:textId="77777777">
        <w:tblPrEx>
          <w:tblLook w:val="01E0" w:firstRow="1" w:lastRow="1" w:firstColumn="1" w:lastColumn="1" w:noHBand="0" w:noVBand="0"/>
        </w:tblPrEx>
        <w:trPr>
          <w:gridAfter w:val="1"/>
          <w:wAfter w:w="20" w:type="dxa"/>
          <w:cantSplit/>
          <w:trHeight w:val="60"/>
        </w:trPr>
        <w:tc>
          <w:tcPr>
            <w:tcW w:w="1869" w:type="dxa"/>
          </w:tcPr>
          <w:p w14:paraId="6C9B6C52" w14:textId="77777777" w:rsidR="009D4CCC" w:rsidRPr="009D4CCC" w:rsidRDefault="009D4CCC" w:rsidP="009D4CCC">
            <w:pPr>
              <w:pStyle w:val="TableSideHeading"/>
              <w:jc w:val="both"/>
              <w:rPr>
                <w:rFonts w:hint="cs"/>
                <w:sz w:val="24"/>
                <w:szCs w:val="24"/>
              </w:rPr>
            </w:pPr>
          </w:p>
        </w:tc>
        <w:tc>
          <w:tcPr>
            <w:tcW w:w="623" w:type="dxa"/>
          </w:tcPr>
          <w:p w14:paraId="21976CAB" w14:textId="77777777" w:rsidR="009D4CCC" w:rsidRPr="009D4CCC" w:rsidRDefault="009D4CCC" w:rsidP="009D4CCC">
            <w:pPr>
              <w:pStyle w:val="TableText"/>
              <w:jc w:val="both"/>
              <w:rPr>
                <w:sz w:val="24"/>
                <w:szCs w:val="24"/>
              </w:rPr>
            </w:pPr>
          </w:p>
        </w:tc>
        <w:tc>
          <w:tcPr>
            <w:tcW w:w="623" w:type="dxa"/>
          </w:tcPr>
          <w:p w14:paraId="49309EBB" w14:textId="77777777" w:rsidR="009D4CCC" w:rsidRPr="009D4CCC" w:rsidRDefault="009D4CCC" w:rsidP="009D4CCC">
            <w:pPr>
              <w:pStyle w:val="TableText"/>
              <w:jc w:val="both"/>
              <w:rPr>
                <w:rFonts w:hint="cs"/>
                <w:sz w:val="24"/>
                <w:szCs w:val="24"/>
              </w:rPr>
            </w:pPr>
          </w:p>
        </w:tc>
        <w:tc>
          <w:tcPr>
            <w:tcW w:w="624" w:type="dxa"/>
          </w:tcPr>
          <w:p w14:paraId="69465821" w14:textId="77777777" w:rsidR="009D4CCC" w:rsidRPr="009D4CCC" w:rsidRDefault="009D4CCC" w:rsidP="009D4CCC">
            <w:pPr>
              <w:pStyle w:val="TableText"/>
              <w:jc w:val="both"/>
              <w:rPr>
                <w:rFonts w:hint="cs"/>
                <w:sz w:val="24"/>
                <w:szCs w:val="24"/>
              </w:rPr>
            </w:pPr>
          </w:p>
        </w:tc>
        <w:tc>
          <w:tcPr>
            <w:tcW w:w="624" w:type="dxa"/>
          </w:tcPr>
          <w:p w14:paraId="4AAFCEEB" w14:textId="77777777" w:rsidR="009D4CCC" w:rsidRPr="009D4CCC" w:rsidRDefault="009D4CCC" w:rsidP="009D4CCC">
            <w:pPr>
              <w:pStyle w:val="TableText"/>
              <w:jc w:val="both"/>
              <w:rPr>
                <w:sz w:val="24"/>
                <w:szCs w:val="24"/>
              </w:rPr>
            </w:pPr>
          </w:p>
        </w:tc>
        <w:tc>
          <w:tcPr>
            <w:tcW w:w="624" w:type="dxa"/>
          </w:tcPr>
          <w:p w14:paraId="55A1DA8C" w14:textId="77777777" w:rsidR="009D4CCC" w:rsidRPr="009D4CCC" w:rsidRDefault="009D4CCC" w:rsidP="009D4CCC">
            <w:pPr>
              <w:pStyle w:val="TableText"/>
              <w:jc w:val="both"/>
              <w:rPr>
                <w:sz w:val="24"/>
                <w:szCs w:val="24"/>
              </w:rPr>
            </w:pPr>
          </w:p>
        </w:tc>
        <w:tc>
          <w:tcPr>
            <w:tcW w:w="624" w:type="dxa"/>
          </w:tcPr>
          <w:p w14:paraId="3D4A0A25" w14:textId="77777777" w:rsidR="009D4CCC" w:rsidRPr="009D4CCC" w:rsidRDefault="009D4CCC" w:rsidP="009D4CCC">
            <w:pPr>
              <w:pStyle w:val="TableText"/>
              <w:jc w:val="both"/>
              <w:rPr>
                <w:sz w:val="24"/>
                <w:szCs w:val="24"/>
              </w:rPr>
            </w:pPr>
          </w:p>
        </w:tc>
        <w:tc>
          <w:tcPr>
            <w:tcW w:w="630" w:type="dxa"/>
          </w:tcPr>
          <w:p w14:paraId="5C740CC0" w14:textId="77777777" w:rsidR="009D4CCC" w:rsidRPr="009D4CCC" w:rsidRDefault="009D4CCC" w:rsidP="009D4CCC">
            <w:pPr>
              <w:pStyle w:val="TableText"/>
              <w:jc w:val="both"/>
              <w:rPr>
                <w:sz w:val="24"/>
                <w:szCs w:val="24"/>
              </w:rPr>
            </w:pPr>
          </w:p>
        </w:tc>
        <w:tc>
          <w:tcPr>
            <w:tcW w:w="3400" w:type="dxa"/>
            <w:gridSpan w:val="4"/>
          </w:tcPr>
          <w:p w14:paraId="6B19FD63" w14:textId="77777777" w:rsidR="009D4CCC" w:rsidRPr="009D4CCC" w:rsidRDefault="009D4CCC" w:rsidP="009D4CCC">
            <w:pPr>
              <w:pStyle w:val="TableBlock"/>
              <w:rPr>
                <w:rFonts w:hint="cs"/>
                <w:sz w:val="24"/>
                <w:szCs w:val="24"/>
                <w:rtl/>
              </w:rPr>
            </w:pPr>
            <w:r w:rsidRPr="009D4CCC">
              <w:rPr>
                <w:rFonts w:hint="cs"/>
                <w:sz w:val="24"/>
                <w:szCs w:val="24"/>
                <w:rtl/>
              </w:rPr>
              <w:t>"(2)</w:t>
            </w:r>
            <w:r w:rsidRPr="009D4CCC">
              <w:rPr>
                <w:sz w:val="24"/>
                <w:szCs w:val="24"/>
                <w:rtl/>
              </w:rPr>
              <w:tab/>
            </w:r>
            <w:r w:rsidRPr="009D4CCC">
              <w:rPr>
                <w:rFonts w:hint="cs"/>
                <w:sz w:val="24"/>
                <w:szCs w:val="24"/>
                <w:rtl/>
              </w:rPr>
              <w:t>נחלקו קולות חברי הסיעה בהצבעה בכנסת על אישור ההסכם כאמור בפסקה (1), יראו לעניין סעיף זה כסיעות נפרדות את חברי הסיעה שהצביעו בעד אישור ההסכם ואת חברי הסיעה שהצביעו נגד אישור ההסכם; לעניין זה לא יובאו במניין חברי הסיעה שנמנעו בהצבעה או לא נכחו בה, ויובאו במניין חברי הסיעה שהשתתפו בהצבעה אך חדלו לכהן בכנסת אחרי אישור ההסכם ולפני עריכת משאל העם.";</w:t>
            </w:r>
          </w:p>
        </w:tc>
      </w:tr>
      <w:tr w:rsidR="009D4CCC" w:rsidRPr="009D4CCC" w14:paraId="58BEEDE5" w14:textId="77777777">
        <w:tblPrEx>
          <w:tblLook w:val="01E0" w:firstRow="1" w:lastRow="1" w:firstColumn="1" w:lastColumn="1" w:noHBand="0" w:noVBand="0"/>
        </w:tblPrEx>
        <w:trPr>
          <w:gridAfter w:val="1"/>
          <w:wAfter w:w="20" w:type="dxa"/>
          <w:cantSplit/>
          <w:trHeight w:val="60"/>
        </w:trPr>
        <w:tc>
          <w:tcPr>
            <w:tcW w:w="1869" w:type="dxa"/>
          </w:tcPr>
          <w:p w14:paraId="1B3C7EF6" w14:textId="77777777" w:rsidR="009D4CCC" w:rsidRPr="009D4CCC" w:rsidRDefault="009D4CCC" w:rsidP="009D4CCC">
            <w:pPr>
              <w:pStyle w:val="TableSideHeading"/>
              <w:jc w:val="both"/>
              <w:rPr>
                <w:rFonts w:hint="cs"/>
                <w:sz w:val="24"/>
                <w:szCs w:val="24"/>
              </w:rPr>
            </w:pPr>
          </w:p>
        </w:tc>
        <w:tc>
          <w:tcPr>
            <w:tcW w:w="623" w:type="dxa"/>
          </w:tcPr>
          <w:p w14:paraId="7ADF6227" w14:textId="77777777" w:rsidR="009D4CCC" w:rsidRPr="009D4CCC" w:rsidRDefault="009D4CCC" w:rsidP="009D4CCC">
            <w:pPr>
              <w:pStyle w:val="TableText"/>
              <w:jc w:val="both"/>
              <w:rPr>
                <w:sz w:val="24"/>
                <w:szCs w:val="24"/>
              </w:rPr>
            </w:pPr>
          </w:p>
        </w:tc>
        <w:tc>
          <w:tcPr>
            <w:tcW w:w="623" w:type="dxa"/>
          </w:tcPr>
          <w:p w14:paraId="66C57A9C" w14:textId="77777777" w:rsidR="009D4CCC" w:rsidRPr="009D4CCC" w:rsidRDefault="009D4CCC" w:rsidP="009D4CCC">
            <w:pPr>
              <w:pStyle w:val="TableText"/>
              <w:jc w:val="both"/>
              <w:rPr>
                <w:rFonts w:hint="cs"/>
                <w:sz w:val="24"/>
                <w:szCs w:val="24"/>
              </w:rPr>
            </w:pPr>
          </w:p>
        </w:tc>
        <w:tc>
          <w:tcPr>
            <w:tcW w:w="624" w:type="dxa"/>
          </w:tcPr>
          <w:p w14:paraId="40FDAA08" w14:textId="77777777" w:rsidR="009D4CCC" w:rsidRPr="009D4CCC" w:rsidRDefault="009D4CCC" w:rsidP="009D4CCC">
            <w:pPr>
              <w:pStyle w:val="TableText"/>
              <w:jc w:val="both"/>
              <w:rPr>
                <w:rFonts w:hint="cs"/>
                <w:sz w:val="24"/>
                <w:szCs w:val="24"/>
              </w:rPr>
            </w:pPr>
          </w:p>
        </w:tc>
        <w:tc>
          <w:tcPr>
            <w:tcW w:w="624" w:type="dxa"/>
          </w:tcPr>
          <w:p w14:paraId="5E70DC4E" w14:textId="77777777" w:rsidR="009D4CCC" w:rsidRPr="009D4CCC" w:rsidRDefault="009D4CCC" w:rsidP="009D4CCC">
            <w:pPr>
              <w:pStyle w:val="TableText"/>
              <w:jc w:val="both"/>
              <w:rPr>
                <w:sz w:val="24"/>
                <w:szCs w:val="24"/>
              </w:rPr>
            </w:pPr>
          </w:p>
        </w:tc>
        <w:tc>
          <w:tcPr>
            <w:tcW w:w="624" w:type="dxa"/>
          </w:tcPr>
          <w:p w14:paraId="2AC08FA7" w14:textId="77777777" w:rsidR="009D4CCC" w:rsidRPr="009D4CCC" w:rsidRDefault="009D4CCC" w:rsidP="009D4CCC">
            <w:pPr>
              <w:pStyle w:val="TableText"/>
              <w:jc w:val="both"/>
              <w:rPr>
                <w:sz w:val="24"/>
                <w:szCs w:val="24"/>
              </w:rPr>
            </w:pPr>
          </w:p>
        </w:tc>
        <w:tc>
          <w:tcPr>
            <w:tcW w:w="624" w:type="dxa"/>
          </w:tcPr>
          <w:p w14:paraId="3853C20D" w14:textId="77777777" w:rsidR="009D4CCC" w:rsidRPr="009D4CCC" w:rsidRDefault="009D4CCC" w:rsidP="009D4CCC">
            <w:pPr>
              <w:pStyle w:val="TableText"/>
              <w:jc w:val="both"/>
              <w:rPr>
                <w:sz w:val="24"/>
                <w:szCs w:val="24"/>
              </w:rPr>
            </w:pPr>
          </w:p>
        </w:tc>
        <w:tc>
          <w:tcPr>
            <w:tcW w:w="630" w:type="dxa"/>
          </w:tcPr>
          <w:p w14:paraId="00483209" w14:textId="77777777" w:rsidR="009D4CCC" w:rsidRPr="009D4CCC" w:rsidRDefault="009D4CCC" w:rsidP="009D4CCC">
            <w:pPr>
              <w:pStyle w:val="TableText"/>
              <w:jc w:val="both"/>
              <w:rPr>
                <w:sz w:val="24"/>
                <w:szCs w:val="24"/>
              </w:rPr>
            </w:pPr>
          </w:p>
        </w:tc>
        <w:tc>
          <w:tcPr>
            <w:tcW w:w="3400" w:type="dxa"/>
            <w:gridSpan w:val="4"/>
          </w:tcPr>
          <w:p w14:paraId="6CB4376B" w14:textId="77777777" w:rsidR="009D4CCC" w:rsidRPr="009D4CCC" w:rsidRDefault="009D4CCC" w:rsidP="009D4CCC">
            <w:pPr>
              <w:pStyle w:val="TableBlock"/>
              <w:rPr>
                <w:rFonts w:hint="cs"/>
                <w:sz w:val="24"/>
                <w:szCs w:val="24"/>
                <w:rtl/>
              </w:rPr>
            </w:pPr>
            <w:r w:rsidRPr="009D4CCC">
              <w:rPr>
                <w:rFonts w:hint="cs"/>
                <w:sz w:val="24"/>
                <w:szCs w:val="24"/>
                <w:rtl/>
              </w:rPr>
              <w:t>(ג)</w:t>
            </w:r>
            <w:r w:rsidRPr="009D4CCC">
              <w:rPr>
                <w:sz w:val="24"/>
                <w:szCs w:val="24"/>
                <w:rtl/>
              </w:rPr>
              <w:tab/>
            </w:r>
            <w:r w:rsidRPr="009D4CCC">
              <w:rPr>
                <w:rFonts w:hint="cs"/>
                <w:sz w:val="24"/>
                <w:szCs w:val="24"/>
                <w:rtl/>
              </w:rPr>
              <w:t>בסעיף קטן (א1), בפסקה (2), אחרי "משלוש סיעות" יקראו "מתוכן לפחות סיעה אחת שתמכה באישור ההסכם וסיעה אחת שהתנגדה לאישור ההסכם כאמור בסעיף קטן (א)";</w:t>
            </w:r>
          </w:p>
        </w:tc>
      </w:tr>
      <w:tr w:rsidR="009D4CCC" w:rsidRPr="009D4CCC" w14:paraId="14306EDD" w14:textId="77777777">
        <w:tblPrEx>
          <w:tblLook w:val="01E0" w:firstRow="1" w:lastRow="1" w:firstColumn="1" w:lastColumn="1" w:noHBand="0" w:noVBand="0"/>
        </w:tblPrEx>
        <w:trPr>
          <w:gridAfter w:val="1"/>
          <w:wAfter w:w="20" w:type="dxa"/>
          <w:cantSplit/>
          <w:trHeight w:val="60"/>
        </w:trPr>
        <w:tc>
          <w:tcPr>
            <w:tcW w:w="1869" w:type="dxa"/>
          </w:tcPr>
          <w:p w14:paraId="2FB95351" w14:textId="77777777" w:rsidR="009D4CCC" w:rsidRPr="009D4CCC" w:rsidRDefault="009D4CCC" w:rsidP="009D4CCC">
            <w:pPr>
              <w:pStyle w:val="TableSideHeading"/>
              <w:jc w:val="both"/>
              <w:rPr>
                <w:rFonts w:hint="cs"/>
                <w:sz w:val="24"/>
                <w:szCs w:val="24"/>
              </w:rPr>
            </w:pPr>
          </w:p>
        </w:tc>
        <w:tc>
          <w:tcPr>
            <w:tcW w:w="623" w:type="dxa"/>
          </w:tcPr>
          <w:p w14:paraId="73BE1E31" w14:textId="77777777" w:rsidR="009D4CCC" w:rsidRPr="009D4CCC" w:rsidRDefault="009D4CCC" w:rsidP="009D4CCC">
            <w:pPr>
              <w:pStyle w:val="TableText"/>
              <w:jc w:val="both"/>
              <w:rPr>
                <w:sz w:val="24"/>
                <w:szCs w:val="24"/>
              </w:rPr>
            </w:pPr>
          </w:p>
        </w:tc>
        <w:tc>
          <w:tcPr>
            <w:tcW w:w="623" w:type="dxa"/>
          </w:tcPr>
          <w:p w14:paraId="5F9940D9" w14:textId="77777777" w:rsidR="009D4CCC" w:rsidRPr="009D4CCC" w:rsidRDefault="009D4CCC" w:rsidP="009D4CCC">
            <w:pPr>
              <w:pStyle w:val="TableText"/>
              <w:jc w:val="both"/>
              <w:rPr>
                <w:rFonts w:hint="cs"/>
                <w:sz w:val="24"/>
                <w:szCs w:val="24"/>
              </w:rPr>
            </w:pPr>
          </w:p>
        </w:tc>
        <w:tc>
          <w:tcPr>
            <w:tcW w:w="624" w:type="dxa"/>
          </w:tcPr>
          <w:p w14:paraId="1559B933" w14:textId="77777777" w:rsidR="009D4CCC" w:rsidRPr="009D4CCC" w:rsidRDefault="009D4CCC" w:rsidP="009D4CCC">
            <w:pPr>
              <w:pStyle w:val="TableText"/>
              <w:jc w:val="both"/>
              <w:rPr>
                <w:rFonts w:hint="cs"/>
                <w:sz w:val="24"/>
                <w:szCs w:val="24"/>
              </w:rPr>
            </w:pPr>
          </w:p>
        </w:tc>
        <w:tc>
          <w:tcPr>
            <w:tcW w:w="624" w:type="dxa"/>
          </w:tcPr>
          <w:p w14:paraId="2E229060" w14:textId="77777777" w:rsidR="009D4CCC" w:rsidRPr="009D4CCC" w:rsidRDefault="009D4CCC" w:rsidP="009D4CCC">
            <w:pPr>
              <w:pStyle w:val="TableText"/>
              <w:jc w:val="both"/>
              <w:rPr>
                <w:sz w:val="24"/>
                <w:szCs w:val="24"/>
              </w:rPr>
            </w:pPr>
          </w:p>
        </w:tc>
        <w:tc>
          <w:tcPr>
            <w:tcW w:w="624" w:type="dxa"/>
          </w:tcPr>
          <w:p w14:paraId="7F098B36" w14:textId="77777777" w:rsidR="009D4CCC" w:rsidRPr="009D4CCC" w:rsidRDefault="009D4CCC" w:rsidP="009D4CCC">
            <w:pPr>
              <w:pStyle w:val="TableText"/>
              <w:jc w:val="both"/>
              <w:rPr>
                <w:sz w:val="24"/>
                <w:szCs w:val="24"/>
              </w:rPr>
            </w:pPr>
          </w:p>
        </w:tc>
        <w:tc>
          <w:tcPr>
            <w:tcW w:w="624" w:type="dxa"/>
          </w:tcPr>
          <w:p w14:paraId="2C2E9CBE" w14:textId="77777777" w:rsidR="009D4CCC" w:rsidRPr="009D4CCC" w:rsidRDefault="009D4CCC" w:rsidP="009D4CCC">
            <w:pPr>
              <w:pStyle w:val="TableText"/>
              <w:jc w:val="both"/>
              <w:rPr>
                <w:sz w:val="24"/>
                <w:szCs w:val="24"/>
              </w:rPr>
            </w:pPr>
          </w:p>
        </w:tc>
        <w:tc>
          <w:tcPr>
            <w:tcW w:w="4030" w:type="dxa"/>
            <w:gridSpan w:val="5"/>
          </w:tcPr>
          <w:p w14:paraId="133FDDE6" w14:textId="77777777" w:rsidR="009D4CCC" w:rsidRPr="009D4CCC" w:rsidRDefault="009D4CCC" w:rsidP="009D4CCC">
            <w:pPr>
              <w:pStyle w:val="TableBlock"/>
              <w:rPr>
                <w:rFonts w:hint="cs"/>
                <w:sz w:val="24"/>
                <w:szCs w:val="24"/>
                <w:rtl/>
              </w:rPr>
            </w:pPr>
            <w:r w:rsidRPr="009D4CCC">
              <w:rPr>
                <w:rFonts w:hint="cs"/>
                <w:sz w:val="24"/>
                <w:szCs w:val="24"/>
                <w:rtl/>
              </w:rPr>
              <w:t>(4)</w:t>
            </w:r>
            <w:r w:rsidRPr="009D4CCC">
              <w:rPr>
                <w:sz w:val="24"/>
                <w:szCs w:val="24"/>
                <w:rtl/>
              </w:rPr>
              <w:tab/>
            </w:r>
            <w:r w:rsidRPr="009D4CCC">
              <w:rPr>
                <w:rFonts w:hint="cs"/>
                <w:sz w:val="24"/>
                <w:szCs w:val="24"/>
                <w:rtl/>
              </w:rPr>
              <w:t xml:space="preserve">בסעיף 24 </w:t>
            </w:r>
            <w:r w:rsidRPr="009D4CCC">
              <w:rPr>
                <w:rFonts w:hint="cs"/>
                <w:sz w:val="24"/>
                <w:szCs w:val="24"/>
                <w:rtl/>
              </w:rPr>
              <w:softHyphen/>
              <w:t>–</w:t>
            </w:r>
          </w:p>
        </w:tc>
      </w:tr>
      <w:tr w:rsidR="009D4CCC" w:rsidRPr="009D4CCC" w14:paraId="29A43CDA" w14:textId="77777777">
        <w:tblPrEx>
          <w:tblLook w:val="01E0" w:firstRow="1" w:lastRow="1" w:firstColumn="1" w:lastColumn="1" w:noHBand="0" w:noVBand="0"/>
        </w:tblPrEx>
        <w:trPr>
          <w:gridAfter w:val="1"/>
          <w:wAfter w:w="20" w:type="dxa"/>
          <w:cantSplit/>
          <w:trHeight w:val="60"/>
        </w:trPr>
        <w:tc>
          <w:tcPr>
            <w:tcW w:w="1869" w:type="dxa"/>
          </w:tcPr>
          <w:p w14:paraId="2119D181" w14:textId="77777777" w:rsidR="009D4CCC" w:rsidRPr="009D4CCC" w:rsidRDefault="009D4CCC" w:rsidP="009D4CCC">
            <w:pPr>
              <w:pStyle w:val="TableSideHeading"/>
              <w:jc w:val="both"/>
              <w:rPr>
                <w:rFonts w:hint="cs"/>
                <w:sz w:val="24"/>
                <w:szCs w:val="24"/>
              </w:rPr>
            </w:pPr>
          </w:p>
        </w:tc>
        <w:tc>
          <w:tcPr>
            <w:tcW w:w="623" w:type="dxa"/>
          </w:tcPr>
          <w:p w14:paraId="768704B2" w14:textId="77777777" w:rsidR="009D4CCC" w:rsidRPr="009D4CCC" w:rsidRDefault="009D4CCC" w:rsidP="009D4CCC">
            <w:pPr>
              <w:pStyle w:val="TableText"/>
              <w:jc w:val="both"/>
              <w:rPr>
                <w:sz w:val="24"/>
                <w:szCs w:val="24"/>
              </w:rPr>
            </w:pPr>
          </w:p>
        </w:tc>
        <w:tc>
          <w:tcPr>
            <w:tcW w:w="623" w:type="dxa"/>
          </w:tcPr>
          <w:p w14:paraId="34CC21C4" w14:textId="77777777" w:rsidR="009D4CCC" w:rsidRPr="009D4CCC" w:rsidRDefault="009D4CCC" w:rsidP="009D4CCC">
            <w:pPr>
              <w:pStyle w:val="TableText"/>
              <w:jc w:val="both"/>
              <w:rPr>
                <w:rFonts w:hint="cs"/>
                <w:sz w:val="24"/>
                <w:szCs w:val="24"/>
              </w:rPr>
            </w:pPr>
          </w:p>
        </w:tc>
        <w:tc>
          <w:tcPr>
            <w:tcW w:w="624" w:type="dxa"/>
          </w:tcPr>
          <w:p w14:paraId="163834D9" w14:textId="77777777" w:rsidR="009D4CCC" w:rsidRPr="009D4CCC" w:rsidRDefault="009D4CCC" w:rsidP="009D4CCC">
            <w:pPr>
              <w:pStyle w:val="TableText"/>
              <w:jc w:val="both"/>
              <w:rPr>
                <w:rFonts w:hint="cs"/>
                <w:sz w:val="24"/>
                <w:szCs w:val="24"/>
              </w:rPr>
            </w:pPr>
          </w:p>
        </w:tc>
        <w:tc>
          <w:tcPr>
            <w:tcW w:w="624" w:type="dxa"/>
          </w:tcPr>
          <w:p w14:paraId="055017BE" w14:textId="77777777" w:rsidR="009D4CCC" w:rsidRPr="009D4CCC" w:rsidRDefault="009D4CCC" w:rsidP="009D4CCC">
            <w:pPr>
              <w:pStyle w:val="TableText"/>
              <w:jc w:val="both"/>
              <w:rPr>
                <w:sz w:val="24"/>
                <w:szCs w:val="24"/>
              </w:rPr>
            </w:pPr>
          </w:p>
        </w:tc>
        <w:tc>
          <w:tcPr>
            <w:tcW w:w="624" w:type="dxa"/>
          </w:tcPr>
          <w:p w14:paraId="6CAB7C42" w14:textId="77777777" w:rsidR="009D4CCC" w:rsidRPr="009D4CCC" w:rsidRDefault="009D4CCC" w:rsidP="009D4CCC">
            <w:pPr>
              <w:pStyle w:val="TableText"/>
              <w:jc w:val="both"/>
              <w:rPr>
                <w:sz w:val="24"/>
                <w:szCs w:val="24"/>
              </w:rPr>
            </w:pPr>
          </w:p>
        </w:tc>
        <w:tc>
          <w:tcPr>
            <w:tcW w:w="624" w:type="dxa"/>
          </w:tcPr>
          <w:p w14:paraId="09CADE93" w14:textId="77777777" w:rsidR="009D4CCC" w:rsidRPr="009D4CCC" w:rsidRDefault="009D4CCC" w:rsidP="009D4CCC">
            <w:pPr>
              <w:pStyle w:val="TableText"/>
              <w:jc w:val="both"/>
              <w:rPr>
                <w:sz w:val="24"/>
                <w:szCs w:val="24"/>
              </w:rPr>
            </w:pPr>
            <w:r w:rsidRPr="009D4CCC">
              <w:rPr>
                <w:rFonts w:hint="cs"/>
                <w:sz w:val="24"/>
                <w:szCs w:val="24"/>
                <w:rtl/>
              </w:rPr>
              <w:t>*</w:t>
            </w:r>
          </w:p>
        </w:tc>
        <w:tc>
          <w:tcPr>
            <w:tcW w:w="630" w:type="dxa"/>
          </w:tcPr>
          <w:p w14:paraId="46C964C6" w14:textId="77777777" w:rsidR="009D4CCC" w:rsidRPr="009D4CCC" w:rsidRDefault="009D4CCC" w:rsidP="009D4CCC">
            <w:pPr>
              <w:pStyle w:val="TableText"/>
              <w:jc w:val="both"/>
              <w:rPr>
                <w:sz w:val="24"/>
                <w:szCs w:val="24"/>
              </w:rPr>
            </w:pPr>
          </w:p>
        </w:tc>
        <w:tc>
          <w:tcPr>
            <w:tcW w:w="3400" w:type="dxa"/>
            <w:gridSpan w:val="4"/>
          </w:tcPr>
          <w:p w14:paraId="372BE2B0" w14:textId="77777777" w:rsidR="009D4CCC" w:rsidRPr="009D4CCC" w:rsidRDefault="009D4CCC" w:rsidP="009D4CCC">
            <w:pPr>
              <w:pStyle w:val="TableBlock"/>
              <w:rPr>
                <w:rFonts w:hint="cs"/>
                <w:sz w:val="24"/>
                <w:szCs w:val="24"/>
                <w:rtl/>
              </w:rPr>
            </w:pPr>
            <w:r w:rsidRPr="009D4CCC">
              <w:rPr>
                <w:rFonts w:hint="cs"/>
                <w:sz w:val="24"/>
                <w:szCs w:val="24"/>
                <w:rtl/>
              </w:rPr>
              <w:t>(א)</w:t>
            </w:r>
            <w:r w:rsidRPr="009D4CCC">
              <w:rPr>
                <w:sz w:val="24"/>
                <w:szCs w:val="24"/>
                <w:rtl/>
              </w:rPr>
              <w:tab/>
            </w:r>
            <w:r w:rsidRPr="009D4CCC">
              <w:rPr>
                <w:rFonts w:hint="cs"/>
                <w:sz w:val="24"/>
                <w:szCs w:val="24"/>
                <w:rtl/>
              </w:rPr>
              <w:t>במקום האמור ב</w:t>
            </w:r>
            <w:r w:rsidRPr="009D4CCC">
              <w:rPr>
                <w:rFonts w:hint="eastAsia"/>
                <w:sz w:val="24"/>
                <w:szCs w:val="24"/>
                <w:rtl/>
              </w:rPr>
              <w:t>ס</w:t>
            </w:r>
            <w:r w:rsidRPr="009D4CCC">
              <w:rPr>
                <w:sz w:val="24"/>
                <w:szCs w:val="24"/>
                <w:rtl/>
              </w:rPr>
              <w:t>עיף קטן (</w:t>
            </w:r>
            <w:r w:rsidRPr="009D4CCC">
              <w:rPr>
                <w:rFonts w:hint="cs"/>
                <w:sz w:val="24"/>
                <w:szCs w:val="24"/>
                <w:rtl/>
              </w:rPr>
              <w:t>ד</w:t>
            </w:r>
            <w:r w:rsidRPr="009D4CCC">
              <w:rPr>
                <w:sz w:val="24"/>
                <w:szCs w:val="24"/>
                <w:rtl/>
              </w:rPr>
              <w:t>) יקרא</w:t>
            </w:r>
            <w:r w:rsidRPr="009D4CCC">
              <w:rPr>
                <w:rFonts w:hint="cs"/>
                <w:sz w:val="24"/>
                <w:szCs w:val="24"/>
                <w:rtl/>
              </w:rPr>
              <w:t xml:space="preserve">ו </w:t>
            </w:r>
            <w:r w:rsidRPr="009D4CCC">
              <w:rPr>
                <w:rFonts w:ascii="David" w:hAnsi="David" w:hint="cs"/>
                <w:sz w:val="24"/>
                <w:szCs w:val="24"/>
                <w:rtl/>
                <w:lang w:eastAsia="en-US"/>
              </w:rPr>
              <w:t>"בישיבות של ועדות הקלפי רשאי להיות נוכח, כמשקיף בלבד, נציג אחד של כל סיעה, לרבות סיעה נפרדת כמשמעותה בסעיף 21(א)(2), שאינה מיוצגת באותה ועדת קלפי"</w:t>
            </w:r>
            <w:r w:rsidRPr="009D4CCC">
              <w:rPr>
                <w:rFonts w:hint="cs"/>
                <w:sz w:val="24"/>
                <w:szCs w:val="24"/>
                <w:rtl/>
              </w:rPr>
              <w:t>;</w:t>
            </w:r>
          </w:p>
        </w:tc>
      </w:tr>
      <w:tr w:rsidR="009D4CCC" w:rsidRPr="009D4CCC" w14:paraId="4EE6EBDE" w14:textId="77777777">
        <w:tblPrEx>
          <w:tblLook w:val="01E0" w:firstRow="1" w:lastRow="1" w:firstColumn="1" w:lastColumn="1" w:noHBand="0" w:noVBand="0"/>
        </w:tblPrEx>
        <w:trPr>
          <w:gridAfter w:val="1"/>
          <w:wAfter w:w="20" w:type="dxa"/>
          <w:cantSplit/>
          <w:trHeight w:val="60"/>
        </w:trPr>
        <w:tc>
          <w:tcPr>
            <w:tcW w:w="1869" w:type="dxa"/>
          </w:tcPr>
          <w:p w14:paraId="1CBF328A" w14:textId="77777777" w:rsidR="009D4CCC" w:rsidRPr="009D4CCC" w:rsidRDefault="009D4CCC" w:rsidP="009D4CCC">
            <w:pPr>
              <w:pStyle w:val="TableSideHeading"/>
              <w:jc w:val="both"/>
              <w:rPr>
                <w:rFonts w:hint="cs"/>
                <w:sz w:val="24"/>
                <w:szCs w:val="24"/>
              </w:rPr>
            </w:pPr>
          </w:p>
        </w:tc>
        <w:tc>
          <w:tcPr>
            <w:tcW w:w="623" w:type="dxa"/>
          </w:tcPr>
          <w:p w14:paraId="6E02AC93" w14:textId="77777777" w:rsidR="009D4CCC" w:rsidRPr="009D4CCC" w:rsidRDefault="009D4CCC" w:rsidP="009D4CCC">
            <w:pPr>
              <w:pStyle w:val="TableText"/>
              <w:jc w:val="both"/>
              <w:rPr>
                <w:sz w:val="24"/>
                <w:szCs w:val="24"/>
              </w:rPr>
            </w:pPr>
          </w:p>
        </w:tc>
        <w:tc>
          <w:tcPr>
            <w:tcW w:w="623" w:type="dxa"/>
          </w:tcPr>
          <w:p w14:paraId="77A37870" w14:textId="77777777" w:rsidR="009D4CCC" w:rsidRPr="009D4CCC" w:rsidRDefault="009D4CCC" w:rsidP="009D4CCC">
            <w:pPr>
              <w:pStyle w:val="TableText"/>
              <w:jc w:val="both"/>
              <w:rPr>
                <w:rFonts w:hint="cs"/>
                <w:sz w:val="24"/>
                <w:szCs w:val="24"/>
              </w:rPr>
            </w:pPr>
          </w:p>
        </w:tc>
        <w:tc>
          <w:tcPr>
            <w:tcW w:w="624" w:type="dxa"/>
          </w:tcPr>
          <w:p w14:paraId="55505666" w14:textId="77777777" w:rsidR="009D4CCC" w:rsidRPr="009D4CCC" w:rsidRDefault="009D4CCC" w:rsidP="009D4CCC">
            <w:pPr>
              <w:pStyle w:val="TableText"/>
              <w:jc w:val="both"/>
              <w:rPr>
                <w:rFonts w:hint="cs"/>
                <w:sz w:val="24"/>
                <w:szCs w:val="24"/>
              </w:rPr>
            </w:pPr>
          </w:p>
        </w:tc>
        <w:tc>
          <w:tcPr>
            <w:tcW w:w="624" w:type="dxa"/>
          </w:tcPr>
          <w:p w14:paraId="060F6EAF" w14:textId="77777777" w:rsidR="009D4CCC" w:rsidRPr="009D4CCC" w:rsidRDefault="009D4CCC" w:rsidP="009D4CCC">
            <w:pPr>
              <w:pStyle w:val="TableText"/>
              <w:jc w:val="both"/>
              <w:rPr>
                <w:sz w:val="24"/>
                <w:szCs w:val="24"/>
              </w:rPr>
            </w:pPr>
          </w:p>
        </w:tc>
        <w:tc>
          <w:tcPr>
            <w:tcW w:w="624" w:type="dxa"/>
          </w:tcPr>
          <w:p w14:paraId="1915EB12" w14:textId="77777777" w:rsidR="009D4CCC" w:rsidRPr="009D4CCC" w:rsidRDefault="009D4CCC" w:rsidP="009D4CCC">
            <w:pPr>
              <w:pStyle w:val="TableText"/>
              <w:jc w:val="both"/>
              <w:rPr>
                <w:sz w:val="24"/>
                <w:szCs w:val="24"/>
              </w:rPr>
            </w:pPr>
          </w:p>
        </w:tc>
        <w:tc>
          <w:tcPr>
            <w:tcW w:w="624" w:type="dxa"/>
          </w:tcPr>
          <w:p w14:paraId="78E7CD8E" w14:textId="77777777" w:rsidR="009D4CCC" w:rsidRPr="009D4CCC" w:rsidRDefault="009D4CCC" w:rsidP="009D4CCC">
            <w:pPr>
              <w:pStyle w:val="TableText"/>
              <w:jc w:val="both"/>
              <w:rPr>
                <w:sz w:val="24"/>
                <w:szCs w:val="24"/>
              </w:rPr>
            </w:pPr>
          </w:p>
        </w:tc>
        <w:tc>
          <w:tcPr>
            <w:tcW w:w="630" w:type="dxa"/>
          </w:tcPr>
          <w:p w14:paraId="6FC5AD61" w14:textId="77777777" w:rsidR="009D4CCC" w:rsidRPr="009D4CCC" w:rsidRDefault="009D4CCC" w:rsidP="009D4CCC">
            <w:pPr>
              <w:pStyle w:val="TableText"/>
              <w:jc w:val="both"/>
              <w:rPr>
                <w:sz w:val="24"/>
                <w:szCs w:val="24"/>
              </w:rPr>
            </w:pPr>
          </w:p>
        </w:tc>
        <w:tc>
          <w:tcPr>
            <w:tcW w:w="3400" w:type="dxa"/>
            <w:gridSpan w:val="4"/>
          </w:tcPr>
          <w:p w14:paraId="0D99588E" w14:textId="77777777" w:rsidR="009D4CCC" w:rsidRPr="009D4CCC" w:rsidRDefault="009D4CCC" w:rsidP="009D4CCC">
            <w:pPr>
              <w:pStyle w:val="TableBlock"/>
              <w:rPr>
                <w:rFonts w:hint="cs"/>
                <w:sz w:val="24"/>
                <w:szCs w:val="24"/>
                <w:rtl/>
              </w:rPr>
            </w:pPr>
            <w:r w:rsidRPr="009D4CCC">
              <w:rPr>
                <w:rFonts w:hint="cs"/>
                <w:sz w:val="24"/>
                <w:szCs w:val="24"/>
                <w:rtl/>
              </w:rPr>
              <w:t>(ב)</w:t>
            </w:r>
            <w:r w:rsidRPr="009D4CCC">
              <w:rPr>
                <w:sz w:val="24"/>
                <w:szCs w:val="24"/>
                <w:rtl/>
              </w:rPr>
              <w:tab/>
            </w:r>
            <w:r w:rsidRPr="009D4CCC">
              <w:rPr>
                <w:rFonts w:hint="cs"/>
                <w:sz w:val="24"/>
                <w:szCs w:val="24"/>
                <w:rtl/>
              </w:rPr>
              <w:t>בסעיף קטן (ט)(1), במקום "שתי סיעות לפחות" יקראו "לפחות סיעה אחת שתמכה באישור ההסכם כאמור בסעיף 21(א) וסיעה אחת שהתנגדה לאישור ההסכם";</w:t>
            </w:r>
          </w:p>
        </w:tc>
      </w:tr>
      <w:tr w:rsidR="009D4CCC" w:rsidRPr="009D4CCC" w14:paraId="3077D5DA" w14:textId="77777777">
        <w:tblPrEx>
          <w:tblLook w:val="01E0" w:firstRow="1" w:lastRow="1" w:firstColumn="1" w:lastColumn="1" w:noHBand="0" w:noVBand="0"/>
        </w:tblPrEx>
        <w:trPr>
          <w:cantSplit/>
          <w:trHeight w:val="60"/>
        </w:trPr>
        <w:tc>
          <w:tcPr>
            <w:tcW w:w="1869" w:type="dxa"/>
          </w:tcPr>
          <w:p w14:paraId="0BF38AE7" w14:textId="77777777" w:rsidR="009D4CCC" w:rsidRPr="009D4CCC" w:rsidRDefault="009D4CCC" w:rsidP="009D4CCC">
            <w:pPr>
              <w:pStyle w:val="TableSideHeading"/>
              <w:jc w:val="both"/>
              <w:rPr>
                <w:sz w:val="24"/>
                <w:szCs w:val="24"/>
              </w:rPr>
            </w:pPr>
          </w:p>
        </w:tc>
        <w:tc>
          <w:tcPr>
            <w:tcW w:w="623" w:type="dxa"/>
          </w:tcPr>
          <w:p w14:paraId="19247EEF" w14:textId="77777777" w:rsidR="009D4CCC" w:rsidRPr="009D4CCC" w:rsidRDefault="009D4CCC" w:rsidP="009D4CCC">
            <w:pPr>
              <w:pStyle w:val="TableText"/>
              <w:jc w:val="both"/>
              <w:rPr>
                <w:sz w:val="24"/>
                <w:szCs w:val="24"/>
              </w:rPr>
            </w:pPr>
          </w:p>
        </w:tc>
        <w:tc>
          <w:tcPr>
            <w:tcW w:w="623" w:type="dxa"/>
          </w:tcPr>
          <w:p w14:paraId="28266773" w14:textId="77777777" w:rsidR="009D4CCC" w:rsidRPr="009D4CCC" w:rsidRDefault="009D4CCC" w:rsidP="009D4CCC">
            <w:pPr>
              <w:pStyle w:val="TableText"/>
              <w:jc w:val="both"/>
              <w:rPr>
                <w:sz w:val="24"/>
                <w:szCs w:val="24"/>
              </w:rPr>
            </w:pPr>
          </w:p>
        </w:tc>
        <w:tc>
          <w:tcPr>
            <w:tcW w:w="624" w:type="dxa"/>
          </w:tcPr>
          <w:p w14:paraId="645B6B56" w14:textId="77777777" w:rsidR="009D4CCC" w:rsidRPr="009D4CCC" w:rsidRDefault="009D4CCC" w:rsidP="009D4CCC">
            <w:pPr>
              <w:pStyle w:val="TableText"/>
              <w:jc w:val="both"/>
              <w:rPr>
                <w:sz w:val="24"/>
                <w:szCs w:val="24"/>
              </w:rPr>
            </w:pPr>
          </w:p>
        </w:tc>
        <w:tc>
          <w:tcPr>
            <w:tcW w:w="624" w:type="dxa"/>
          </w:tcPr>
          <w:p w14:paraId="2231A3CD" w14:textId="77777777" w:rsidR="009D4CCC" w:rsidRPr="009D4CCC" w:rsidRDefault="009D4CCC" w:rsidP="009D4CCC">
            <w:pPr>
              <w:pStyle w:val="TableText"/>
              <w:jc w:val="both"/>
              <w:rPr>
                <w:sz w:val="24"/>
                <w:szCs w:val="24"/>
              </w:rPr>
            </w:pPr>
          </w:p>
        </w:tc>
        <w:tc>
          <w:tcPr>
            <w:tcW w:w="624" w:type="dxa"/>
          </w:tcPr>
          <w:p w14:paraId="6565B5FA" w14:textId="77777777" w:rsidR="009D4CCC" w:rsidRPr="009D4CCC" w:rsidRDefault="009D4CCC" w:rsidP="009D4CCC">
            <w:pPr>
              <w:pStyle w:val="TableText"/>
              <w:jc w:val="both"/>
              <w:rPr>
                <w:sz w:val="24"/>
                <w:szCs w:val="24"/>
              </w:rPr>
            </w:pPr>
          </w:p>
        </w:tc>
        <w:tc>
          <w:tcPr>
            <w:tcW w:w="624" w:type="dxa"/>
          </w:tcPr>
          <w:p w14:paraId="0A03351B" w14:textId="77777777" w:rsidR="009D4CCC" w:rsidRPr="009D4CCC" w:rsidRDefault="009D4CCC" w:rsidP="009D4CCC">
            <w:pPr>
              <w:pStyle w:val="TableText"/>
              <w:jc w:val="both"/>
              <w:rPr>
                <w:sz w:val="24"/>
                <w:szCs w:val="24"/>
              </w:rPr>
            </w:pPr>
          </w:p>
        </w:tc>
        <w:tc>
          <w:tcPr>
            <w:tcW w:w="4050" w:type="dxa"/>
            <w:gridSpan w:val="6"/>
          </w:tcPr>
          <w:p w14:paraId="3818F4E5" w14:textId="77777777" w:rsidR="009D4CCC" w:rsidRPr="009D4CCC" w:rsidRDefault="009D4CCC" w:rsidP="009D4CCC">
            <w:pPr>
              <w:pStyle w:val="TableBlock"/>
              <w:rPr>
                <w:rFonts w:hint="cs"/>
                <w:sz w:val="24"/>
                <w:szCs w:val="24"/>
                <w:rtl/>
              </w:rPr>
            </w:pPr>
            <w:r w:rsidRPr="009D4CCC">
              <w:rPr>
                <w:rFonts w:hint="cs"/>
                <w:sz w:val="24"/>
                <w:szCs w:val="24"/>
                <w:rtl/>
              </w:rPr>
              <w:t>(5)</w:t>
            </w:r>
            <w:r w:rsidRPr="009D4CCC">
              <w:rPr>
                <w:sz w:val="24"/>
                <w:szCs w:val="24"/>
                <w:rtl/>
              </w:rPr>
              <w:tab/>
            </w:r>
            <w:r w:rsidRPr="009D4CCC">
              <w:rPr>
                <w:rFonts w:hint="cs"/>
                <w:sz w:val="24"/>
                <w:szCs w:val="24"/>
                <w:rtl/>
              </w:rPr>
              <w:t xml:space="preserve">בסעיף 25 </w:t>
            </w:r>
            <w:r w:rsidRPr="009D4CCC">
              <w:rPr>
                <w:rFonts w:hint="eastAsia"/>
                <w:sz w:val="24"/>
                <w:szCs w:val="24"/>
                <w:rtl/>
              </w:rPr>
              <w:t>–</w:t>
            </w:r>
            <w:r w:rsidRPr="009D4CCC">
              <w:rPr>
                <w:rFonts w:hint="cs"/>
                <w:sz w:val="24"/>
                <w:szCs w:val="24"/>
                <w:rtl/>
              </w:rPr>
              <w:t xml:space="preserve"> </w:t>
            </w:r>
          </w:p>
        </w:tc>
      </w:tr>
      <w:tr w:rsidR="009D4CCC" w:rsidRPr="009D4CCC" w14:paraId="5ADC8E55" w14:textId="77777777">
        <w:tblPrEx>
          <w:tblLook w:val="01E0" w:firstRow="1" w:lastRow="1" w:firstColumn="1" w:lastColumn="1" w:noHBand="0" w:noVBand="0"/>
        </w:tblPrEx>
        <w:trPr>
          <w:gridAfter w:val="1"/>
          <w:wAfter w:w="20" w:type="dxa"/>
          <w:cantSplit/>
          <w:trHeight w:val="60"/>
        </w:trPr>
        <w:tc>
          <w:tcPr>
            <w:tcW w:w="1869" w:type="dxa"/>
          </w:tcPr>
          <w:p w14:paraId="0053CBD0" w14:textId="77777777" w:rsidR="009D4CCC" w:rsidRPr="009D4CCC" w:rsidRDefault="009D4CCC" w:rsidP="009D4CCC">
            <w:pPr>
              <w:pStyle w:val="TableSideHeading"/>
              <w:jc w:val="both"/>
              <w:rPr>
                <w:rFonts w:hint="cs"/>
                <w:sz w:val="24"/>
                <w:szCs w:val="24"/>
              </w:rPr>
            </w:pPr>
          </w:p>
        </w:tc>
        <w:tc>
          <w:tcPr>
            <w:tcW w:w="623" w:type="dxa"/>
          </w:tcPr>
          <w:p w14:paraId="29BEA635" w14:textId="77777777" w:rsidR="009D4CCC" w:rsidRPr="009D4CCC" w:rsidRDefault="009D4CCC" w:rsidP="009D4CCC">
            <w:pPr>
              <w:pStyle w:val="TableText"/>
              <w:jc w:val="both"/>
              <w:rPr>
                <w:sz w:val="24"/>
                <w:szCs w:val="24"/>
              </w:rPr>
            </w:pPr>
          </w:p>
        </w:tc>
        <w:tc>
          <w:tcPr>
            <w:tcW w:w="623" w:type="dxa"/>
          </w:tcPr>
          <w:p w14:paraId="11FB0936" w14:textId="77777777" w:rsidR="009D4CCC" w:rsidRPr="009D4CCC" w:rsidRDefault="009D4CCC" w:rsidP="009D4CCC">
            <w:pPr>
              <w:pStyle w:val="TableText"/>
              <w:jc w:val="both"/>
              <w:rPr>
                <w:rFonts w:hint="cs"/>
                <w:sz w:val="24"/>
                <w:szCs w:val="24"/>
              </w:rPr>
            </w:pPr>
          </w:p>
        </w:tc>
        <w:tc>
          <w:tcPr>
            <w:tcW w:w="624" w:type="dxa"/>
          </w:tcPr>
          <w:p w14:paraId="669D2931" w14:textId="77777777" w:rsidR="009D4CCC" w:rsidRPr="009D4CCC" w:rsidRDefault="009D4CCC" w:rsidP="009D4CCC">
            <w:pPr>
              <w:pStyle w:val="TableText"/>
              <w:jc w:val="both"/>
              <w:rPr>
                <w:rFonts w:hint="cs"/>
                <w:sz w:val="24"/>
                <w:szCs w:val="24"/>
              </w:rPr>
            </w:pPr>
          </w:p>
        </w:tc>
        <w:tc>
          <w:tcPr>
            <w:tcW w:w="624" w:type="dxa"/>
          </w:tcPr>
          <w:p w14:paraId="36422F11" w14:textId="77777777" w:rsidR="009D4CCC" w:rsidRPr="009D4CCC" w:rsidRDefault="009D4CCC" w:rsidP="009D4CCC">
            <w:pPr>
              <w:pStyle w:val="TableText"/>
              <w:jc w:val="both"/>
              <w:rPr>
                <w:sz w:val="24"/>
                <w:szCs w:val="24"/>
              </w:rPr>
            </w:pPr>
          </w:p>
        </w:tc>
        <w:tc>
          <w:tcPr>
            <w:tcW w:w="624" w:type="dxa"/>
          </w:tcPr>
          <w:p w14:paraId="24147917" w14:textId="77777777" w:rsidR="009D4CCC" w:rsidRPr="009D4CCC" w:rsidRDefault="009D4CCC" w:rsidP="009D4CCC">
            <w:pPr>
              <w:pStyle w:val="TableText"/>
              <w:jc w:val="both"/>
              <w:rPr>
                <w:sz w:val="24"/>
                <w:szCs w:val="24"/>
              </w:rPr>
            </w:pPr>
          </w:p>
        </w:tc>
        <w:tc>
          <w:tcPr>
            <w:tcW w:w="624" w:type="dxa"/>
          </w:tcPr>
          <w:p w14:paraId="40763FFF" w14:textId="77777777" w:rsidR="009D4CCC" w:rsidRPr="009D4CCC" w:rsidRDefault="009D4CCC" w:rsidP="009D4CCC">
            <w:pPr>
              <w:pStyle w:val="TableText"/>
              <w:jc w:val="both"/>
              <w:rPr>
                <w:sz w:val="24"/>
                <w:szCs w:val="24"/>
              </w:rPr>
            </w:pPr>
          </w:p>
        </w:tc>
        <w:tc>
          <w:tcPr>
            <w:tcW w:w="630" w:type="dxa"/>
          </w:tcPr>
          <w:p w14:paraId="1381EEE8" w14:textId="77777777" w:rsidR="009D4CCC" w:rsidRPr="009D4CCC" w:rsidRDefault="009D4CCC" w:rsidP="009D4CCC">
            <w:pPr>
              <w:pStyle w:val="TableText"/>
              <w:jc w:val="both"/>
              <w:rPr>
                <w:sz w:val="24"/>
                <w:szCs w:val="24"/>
              </w:rPr>
            </w:pPr>
          </w:p>
        </w:tc>
        <w:tc>
          <w:tcPr>
            <w:tcW w:w="3400" w:type="dxa"/>
            <w:gridSpan w:val="4"/>
          </w:tcPr>
          <w:p w14:paraId="7AB708E1" w14:textId="77777777" w:rsidR="009D4CCC" w:rsidRPr="009D4CCC" w:rsidRDefault="009D4CCC" w:rsidP="009D4CCC">
            <w:pPr>
              <w:pStyle w:val="TableBlock"/>
              <w:rPr>
                <w:sz w:val="24"/>
                <w:szCs w:val="24"/>
              </w:rPr>
            </w:pPr>
            <w:r w:rsidRPr="009D4CCC">
              <w:rPr>
                <w:rFonts w:hint="cs"/>
                <w:sz w:val="24"/>
                <w:szCs w:val="24"/>
                <w:rtl/>
              </w:rPr>
              <w:t>(א)</w:t>
            </w:r>
            <w:r w:rsidRPr="009D4CCC">
              <w:rPr>
                <w:sz w:val="24"/>
                <w:szCs w:val="24"/>
                <w:rtl/>
              </w:rPr>
              <w:tab/>
            </w:r>
            <w:r w:rsidRPr="009D4CCC">
              <w:rPr>
                <w:rFonts w:hint="cs"/>
                <w:sz w:val="24"/>
                <w:szCs w:val="24"/>
                <w:rtl/>
              </w:rPr>
              <w:t>אחרי סעיף קטן (ב7) יקראו:</w:t>
            </w:r>
          </w:p>
        </w:tc>
      </w:tr>
      <w:tr w:rsidR="009D4CCC" w:rsidRPr="009D4CCC" w14:paraId="43C6FD8A" w14:textId="77777777">
        <w:tblPrEx>
          <w:tblLook w:val="01E0" w:firstRow="1" w:lastRow="1" w:firstColumn="1" w:lastColumn="1" w:noHBand="0" w:noVBand="0"/>
        </w:tblPrEx>
        <w:trPr>
          <w:gridAfter w:val="1"/>
          <w:wAfter w:w="20" w:type="dxa"/>
          <w:cantSplit/>
          <w:trHeight w:val="60"/>
        </w:trPr>
        <w:tc>
          <w:tcPr>
            <w:tcW w:w="1869" w:type="dxa"/>
          </w:tcPr>
          <w:p w14:paraId="5A4D309D" w14:textId="77777777" w:rsidR="009D4CCC" w:rsidRPr="009D4CCC" w:rsidRDefault="009D4CCC" w:rsidP="009D4CCC">
            <w:pPr>
              <w:pStyle w:val="TableSideHeading"/>
              <w:jc w:val="both"/>
              <w:rPr>
                <w:rFonts w:hint="cs"/>
                <w:sz w:val="24"/>
                <w:szCs w:val="24"/>
              </w:rPr>
            </w:pPr>
          </w:p>
        </w:tc>
        <w:tc>
          <w:tcPr>
            <w:tcW w:w="623" w:type="dxa"/>
          </w:tcPr>
          <w:p w14:paraId="5E4ED9CA" w14:textId="77777777" w:rsidR="009D4CCC" w:rsidRPr="009D4CCC" w:rsidRDefault="009D4CCC" w:rsidP="009D4CCC">
            <w:pPr>
              <w:pStyle w:val="TableText"/>
              <w:jc w:val="both"/>
              <w:rPr>
                <w:sz w:val="24"/>
                <w:szCs w:val="24"/>
              </w:rPr>
            </w:pPr>
          </w:p>
        </w:tc>
        <w:tc>
          <w:tcPr>
            <w:tcW w:w="623" w:type="dxa"/>
          </w:tcPr>
          <w:p w14:paraId="120603A9" w14:textId="77777777" w:rsidR="009D4CCC" w:rsidRPr="009D4CCC" w:rsidRDefault="009D4CCC" w:rsidP="009D4CCC">
            <w:pPr>
              <w:pStyle w:val="TableText"/>
              <w:jc w:val="both"/>
              <w:rPr>
                <w:rFonts w:hint="cs"/>
                <w:sz w:val="24"/>
                <w:szCs w:val="24"/>
              </w:rPr>
            </w:pPr>
          </w:p>
        </w:tc>
        <w:tc>
          <w:tcPr>
            <w:tcW w:w="624" w:type="dxa"/>
          </w:tcPr>
          <w:p w14:paraId="0BC725BE" w14:textId="77777777" w:rsidR="009D4CCC" w:rsidRPr="009D4CCC" w:rsidRDefault="009D4CCC" w:rsidP="009D4CCC">
            <w:pPr>
              <w:pStyle w:val="TableText"/>
              <w:jc w:val="both"/>
              <w:rPr>
                <w:rFonts w:hint="cs"/>
                <w:sz w:val="24"/>
                <w:szCs w:val="24"/>
              </w:rPr>
            </w:pPr>
          </w:p>
        </w:tc>
        <w:tc>
          <w:tcPr>
            <w:tcW w:w="624" w:type="dxa"/>
          </w:tcPr>
          <w:p w14:paraId="71FF981A" w14:textId="77777777" w:rsidR="009D4CCC" w:rsidRPr="009D4CCC" w:rsidRDefault="009D4CCC" w:rsidP="009D4CCC">
            <w:pPr>
              <w:pStyle w:val="TableText"/>
              <w:jc w:val="both"/>
              <w:rPr>
                <w:sz w:val="24"/>
                <w:szCs w:val="24"/>
              </w:rPr>
            </w:pPr>
          </w:p>
        </w:tc>
        <w:tc>
          <w:tcPr>
            <w:tcW w:w="624" w:type="dxa"/>
          </w:tcPr>
          <w:p w14:paraId="757B127B" w14:textId="77777777" w:rsidR="009D4CCC" w:rsidRPr="009D4CCC" w:rsidRDefault="009D4CCC" w:rsidP="009D4CCC">
            <w:pPr>
              <w:pStyle w:val="TableText"/>
              <w:jc w:val="both"/>
              <w:rPr>
                <w:sz w:val="24"/>
                <w:szCs w:val="24"/>
              </w:rPr>
            </w:pPr>
          </w:p>
        </w:tc>
        <w:tc>
          <w:tcPr>
            <w:tcW w:w="624" w:type="dxa"/>
          </w:tcPr>
          <w:p w14:paraId="0D80EE66" w14:textId="77777777" w:rsidR="009D4CCC" w:rsidRPr="009D4CCC" w:rsidRDefault="009D4CCC" w:rsidP="009D4CCC">
            <w:pPr>
              <w:pStyle w:val="TableText"/>
              <w:jc w:val="both"/>
              <w:rPr>
                <w:sz w:val="24"/>
                <w:szCs w:val="24"/>
              </w:rPr>
            </w:pPr>
          </w:p>
        </w:tc>
        <w:tc>
          <w:tcPr>
            <w:tcW w:w="630" w:type="dxa"/>
          </w:tcPr>
          <w:p w14:paraId="26468052" w14:textId="77777777" w:rsidR="009D4CCC" w:rsidRPr="009D4CCC" w:rsidRDefault="009D4CCC" w:rsidP="009D4CCC">
            <w:pPr>
              <w:pStyle w:val="TableText"/>
              <w:jc w:val="both"/>
              <w:rPr>
                <w:sz w:val="24"/>
                <w:szCs w:val="24"/>
              </w:rPr>
            </w:pPr>
          </w:p>
        </w:tc>
        <w:tc>
          <w:tcPr>
            <w:tcW w:w="3400" w:type="dxa"/>
            <w:gridSpan w:val="4"/>
          </w:tcPr>
          <w:p w14:paraId="79B58547" w14:textId="77777777" w:rsidR="009D4CCC" w:rsidRPr="009D4CCC" w:rsidRDefault="009D4CCC" w:rsidP="009D4CCC">
            <w:pPr>
              <w:pStyle w:val="TableBlock"/>
              <w:rPr>
                <w:rFonts w:hint="cs"/>
                <w:sz w:val="24"/>
                <w:szCs w:val="24"/>
              </w:rPr>
            </w:pPr>
            <w:r w:rsidRPr="009D4CCC">
              <w:rPr>
                <w:rFonts w:hint="cs"/>
                <w:sz w:val="24"/>
                <w:szCs w:val="24"/>
                <w:rtl/>
              </w:rPr>
              <w:t>"(ב8)</w:t>
            </w:r>
            <w:r w:rsidRPr="009D4CCC">
              <w:rPr>
                <w:sz w:val="24"/>
                <w:szCs w:val="24"/>
                <w:rtl/>
              </w:rPr>
              <w:tab/>
            </w:r>
            <w:r w:rsidRPr="009D4CCC">
              <w:rPr>
                <w:rFonts w:hint="cs"/>
                <w:sz w:val="24"/>
                <w:szCs w:val="24"/>
                <w:rtl/>
              </w:rPr>
              <w:t>היו בכנסת סיעות נפרדות כמשמעותן בסעיף 21(א)(2), יקבעו סיעות אלה את בא כוחן וממלא מקומו לעניין סעיפים 39(ג) ו-116ג; הסיעות יודיעו בכתב ליושב ראש הכנסת על זהות באי כוחן וממלאי מקומם ועל החלפתם.";</w:t>
            </w:r>
          </w:p>
        </w:tc>
      </w:tr>
      <w:tr w:rsidR="009D4CCC" w:rsidRPr="009D4CCC" w14:paraId="558932A0" w14:textId="77777777">
        <w:tblPrEx>
          <w:tblLook w:val="01E0" w:firstRow="1" w:lastRow="1" w:firstColumn="1" w:lastColumn="1" w:noHBand="0" w:noVBand="0"/>
        </w:tblPrEx>
        <w:trPr>
          <w:gridAfter w:val="1"/>
          <w:wAfter w:w="20" w:type="dxa"/>
          <w:cantSplit/>
          <w:trHeight w:val="60"/>
        </w:trPr>
        <w:tc>
          <w:tcPr>
            <w:tcW w:w="1869" w:type="dxa"/>
          </w:tcPr>
          <w:p w14:paraId="43F95DA4" w14:textId="77777777" w:rsidR="009D4CCC" w:rsidRPr="009D4CCC" w:rsidRDefault="009D4CCC" w:rsidP="009D4CCC">
            <w:pPr>
              <w:pStyle w:val="TableSideHeading"/>
              <w:jc w:val="both"/>
              <w:rPr>
                <w:rFonts w:hint="cs"/>
                <w:sz w:val="24"/>
                <w:szCs w:val="24"/>
              </w:rPr>
            </w:pPr>
          </w:p>
        </w:tc>
        <w:tc>
          <w:tcPr>
            <w:tcW w:w="623" w:type="dxa"/>
          </w:tcPr>
          <w:p w14:paraId="508A337F" w14:textId="77777777" w:rsidR="009D4CCC" w:rsidRPr="009D4CCC" w:rsidRDefault="009D4CCC" w:rsidP="009D4CCC">
            <w:pPr>
              <w:pStyle w:val="TableText"/>
              <w:jc w:val="both"/>
              <w:rPr>
                <w:sz w:val="24"/>
                <w:szCs w:val="24"/>
              </w:rPr>
            </w:pPr>
          </w:p>
        </w:tc>
        <w:tc>
          <w:tcPr>
            <w:tcW w:w="623" w:type="dxa"/>
          </w:tcPr>
          <w:p w14:paraId="60E65D96" w14:textId="77777777" w:rsidR="009D4CCC" w:rsidRPr="009D4CCC" w:rsidRDefault="009D4CCC" w:rsidP="009D4CCC">
            <w:pPr>
              <w:pStyle w:val="TableText"/>
              <w:jc w:val="both"/>
              <w:rPr>
                <w:rFonts w:hint="cs"/>
                <w:sz w:val="24"/>
                <w:szCs w:val="24"/>
              </w:rPr>
            </w:pPr>
          </w:p>
        </w:tc>
        <w:tc>
          <w:tcPr>
            <w:tcW w:w="624" w:type="dxa"/>
          </w:tcPr>
          <w:p w14:paraId="00A12427" w14:textId="77777777" w:rsidR="009D4CCC" w:rsidRPr="009D4CCC" w:rsidRDefault="009D4CCC" w:rsidP="009D4CCC">
            <w:pPr>
              <w:pStyle w:val="TableText"/>
              <w:jc w:val="both"/>
              <w:rPr>
                <w:rFonts w:hint="cs"/>
                <w:sz w:val="24"/>
                <w:szCs w:val="24"/>
              </w:rPr>
            </w:pPr>
          </w:p>
        </w:tc>
        <w:tc>
          <w:tcPr>
            <w:tcW w:w="624" w:type="dxa"/>
          </w:tcPr>
          <w:p w14:paraId="40F4ABC8" w14:textId="77777777" w:rsidR="009D4CCC" w:rsidRPr="009D4CCC" w:rsidRDefault="009D4CCC" w:rsidP="009D4CCC">
            <w:pPr>
              <w:pStyle w:val="TableText"/>
              <w:jc w:val="both"/>
              <w:rPr>
                <w:sz w:val="24"/>
                <w:szCs w:val="24"/>
              </w:rPr>
            </w:pPr>
          </w:p>
        </w:tc>
        <w:tc>
          <w:tcPr>
            <w:tcW w:w="624" w:type="dxa"/>
          </w:tcPr>
          <w:p w14:paraId="056EF9AB" w14:textId="77777777" w:rsidR="009D4CCC" w:rsidRPr="009D4CCC" w:rsidRDefault="009D4CCC" w:rsidP="009D4CCC">
            <w:pPr>
              <w:pStyle w:val="TableText"/>
              <w:jc w:val="both"/>
              <w:rPr>
                <w:sz w:val="24"/>
                <w:szCs w:val="24"/>
              </w:rPr>
            </w:pPr>
          </w:p>
        </w:tc>
        <w:tc>
          <w:tcPr>
            <w:tcW w:w="624" w:type="dxa"/>
          </w:tcPr>
          <w:p w14:paraId="0D6CC42E" w14:textId="77777777" w:rsidR="009D4CCC" w:rsidRPr="009D4CCC" w:rsidRDefault="009D4CCC" w:rsidP="009D4CCC">
            <w:pPr>
              <w:pStyle w:val="TableText"/>
              <w:jc w:val="both"/>
              <w:rPr>
                <w:sz w:val="24"/>
                <w:szCs w:val="24"/>
              </w:rPr>
            </w:pPr>
          </w:p>
        </w:tc>
        <w:tc>
          <w:tcPr>
            <w:tcW w:w="630" w:type="dxa"/>
          </w:tcPr>
          <w:p w14:paraId="20AECEE3" w14:textId="77777777" w:rsidR="009D4CCC" w:rsidRPr="009D4CCC" w:rsidRDefault="009D4CCC" w:rsidP="009D4CCC">
            <w:pPr>
              <w:pStyle w:val="TableText"/>
              <w:jc w:val="both"/>
              <w:rPr>
                <w:sz w:val="24"/>
                <w:szCs w:val="24"/>
              </w:rPr>
            </w:pPr>
          </w:p>
        </w:tc>
        <w:tc>
          <w:tcPr>
            <w:tcW w:w="3400" w:type="dxa"/>
            <w:gridSpan w:val="4"/>
          </w:tcPr>
          <w:p w14:paraId="6D439A73" w14:textId="77777777" w:rsidR="009D4CCC" w:rsidRPr="009D4CCC" w:rsidRDefault="009D4CCC" w:rsidP="009D4CCC">
            <w:pPr>
              <w:pStyle w:val="TableBlock"/>
              <w:rPr>
                <w:rFonts w:hint="cs"/>
                <w:sz w:val="24"/>
                <w:szCs w:val="24"/>
                <w:rtl/>
              </w:rPr>
            </w:pPr>
            <w:r w:rsidRPr="009D4CCC">
              <w:rPr>
                <w:rFonts w:hint="cs"/>
                <w:sz w:val="24"/>
                <w:szCs w:val="24"/>
                <w:rtl/>
              </w:rPr>
              <w:t>(ב)</w:t>
            </w:r>
            <w:r w:rsidRPr="009D4CCC">
              <w:rPr>
                <w:sz w:val="24"/>
                <w:szCs w:val="24"/>
                <w:rtl/>
              </w:rPr>
              <w:tab/>
            </w:r>
            <w:r w:rsidRPr="009D4CCC">
              <w:rPr>
                <w:rFonts w:hint="cs"/>
                <w:sz w:val="24"/>
                <w:szCs w:val="24"/>
                <w:rtl/>
              </w:rPr>
              <w:t>בסעיף קטן (ג)(1), במקום הסיפה החל במילים "היום ה-49" יקראו "שנקבע ההרכב הסיעתי של ועדות הקלפי לפי סעיף 21(א), לא יביא השינוי לידי שינוי בהרכב הסיעתי של ועדות הקלפי;";</w:t>
            </w:r>
          </w:p>
        </w:tc>
      </w:tr>
      <w:tr w:rsidR="009D4CCC" w:rsidRPr="009D4CCC" w14:paraId="73262C88" w14:textId="77777777">
        <w:tblPrEx>
          <w:tblLook w:val="01E0" w:firstRow="1" w:lastRow="1" w:firstColumn="1" w:lastColumn="1" w:noHBand="0" w:noVBand="0"/>
        </w:tblPrEx>
        <w:trPr>
          <w:gridAfter w:val="1"/>
          <w:wAfter w:w="20" w:type="dxa"/>
          <w:cantSplit/>
          <w:trHeight w:val="60"/>
        </w:trPr>
        <w:tc>
          <w:tcPr>
            <w:tcW w:w="1869" w:type="dxa"/>
          </w:tcPr>
          <w:p w14:paraId="0B67FFEA" w14:textId="77777777" w:rsidR="009D4CCC" w:rsidRPr="009D4CCC" w:rsidRDefault="009D4CCC" w:rsidP="009D4CCC">
            <w:pPr>
              <w:pStyle w:val="TableSideHeading"/>
              <w:jc w:val="both"/>
              <w:rPr>
                <w:rFonts w:hint="cs"/>
                <w:sz w:val="24"/>
                <w:szCs w:val="24"/>
              </w:rPr>
            </w:pPr>
          </w:p>
        </w:tc>
        <w:tc>
          <w:tcPr>
            <w:tcW w:w="623" w:type="dxa"/>
          </w:tcPr>
          <w:p w14:paraId="2FD17B0B" w14:textId="77777777" w:rsidR="009D4CCC" w:rsidRPr="009D4CCC" w:rsidRDefault="009D4CCC" w:rsidP="009D4CCC">
            <w:pPr>
              <w:pStyle w:val="TableText"/>
              <w:jc w:val="both"/>
              <w:rPr>
                <w:sz w:val="24"/>
                <w:szCs w:val="24"/>
              </w:rPr>
            </w:pPr>
          </w:p>
        </w:tc>
        <w:tc>
          <w:tcPr>
            <w:tcW w:w="623" w:type="dxa"/>
          </w:tcPr>
          <w:p w14:paraId="126A0FF8" w14:textId="77777777" w:rsidR="009D4CCC" w:rsidRPr="009D4CCC" w:rsidRDefault="009D4CCC" w:rsidP="009D4CCC">
            <w:pPr>
              <w:pStyle w:val="TableText"/>
              <w:jc w:val="both"/>
              <w:rPr>
                <w:rFonts w:hint="cs"/>
                <w:sz w:val="24"/>
                <w:szCs w:val="24"/>
              </w:rPr>
            </w:pPr>
          </w:p>
        </w:tc>
        <w:tc>
          <w:tcPr>
            <w:tcW w:w="624" w:type="dxa"/>
          </w:tcPr>
          <w:p w14:paraId="09F34EB3" w14:textId="77777777" w:rsidR="009D4CCC" w:rsidRPr="009D4CCC" w:rsidRDefault="009D4CCC" w:rsidP="009D4CCC">
            <w:pPr>
              <w:pStyle w:val="TableText"/>
              <w:jc w:val="both"/>
              <w:rPr>
                <w:rFonts w:hint="cs"/>
                <w:sz w:val="24"/>
                <w:szCs w:val="24"/>
              </w:rPr>
            </w:pPr>
          </w:p>
        </w:tc>
        <w:tc>
          <w:tcPr>
            <w:tcW w:w="624" w:type="dxa"/>
          </w:tcPr>
          <w:p w14:paraId="561EE5F1" w14:textId="77777777" w:rsidR="009D4CCC" w:rsidRPr="009D4CCC" w:rsidRDefault="009D4CCC" w:rsidP="009D4CCC">
            <w:pPr>
              <w:pStyle w:val="TableText"/>
              <w:jc w:val="both"/>
              <w:rPr>
                <w:sz w:val="24"/>
                <w:szCs w:val="24"/>
              </w:rPr>
            </w:pPr>
          </w:p>
        </w:tc>
        <w:tc>
          <w:tcPr>
            <w:tcW w:w="624" w:type="dxa"/>
          </w:tcPr>
          <w:p w14:paraId="7A68423D" w14:textId="77777777" w:rsidR="009D4CCC" w:rsidRPr="009D4CCC" w:rsidRDefault="009D4CCC" w:rsidP="009D4CCC">
            <w:pPr>
              <w:pStyle w:val="TableText"/>
              <w:jc w:val="both"/>
              <w:rPr>
                <w:sz w:val="24"/>
                <w:szCs w:val="24"/>
              </w:rPr>
            </w:pPr>
          </w:p>
        </w:tc>
        <w:tc>
          <w:tcPr>
            <w:tcW w:w="624" w:type="dxa"/>
          </w:tcPr>
          <w:p w14:paraId="0CC20963" w14:textId="77777777" w:rsidR="009D4CCC" w:rsidRPr="009D4CCC" w:rsidRDefault="009D4CCC" w:rsidP="009D4CCC">
            <w:pPr>
              <w:pStyle w:val="TableText"/>
              <w:jc w:val="both"/>
              <w:rPr>
                <w:sz w:val="24"/>
                <w:szCs w:val="24"/>
              </w:rPr>
            </w:pPr>
          </w:p>
        </w:tc>
        <w:tc>
          <w:tcPr>
            <w:tcW w:w="630" w:type="dxa"/>
          </w:tcPr>
          <w:p w14:paraId="0AEECBBF" w14:textId="77777777" w:rsidR="009D4CCC" w:rsidRPr="009D4CCC" w:rsidRDefault="009D4CCC" w:rsidP="009D4CCC">
            <w:pPr>
              <w:pStyle w:val="TableText"/>
              <w:jc w:val="both"/>
              <w:rPr>
                <w:sz w:val="24"/>
                <w:szCs w:val="24"/>
              </w:rPr>
            </w:pPr>
          </w:p>
        </w:tc>
        <w:tc>
          <w:tcPr>
            <w:tcW w:w="3400" w:type="dxa"/>
            <w:gridSpan w:val="4"/>
          </w:tcPr>
          <w:p w14:paraId="060B1B62" w14:textId="77777777" w:rsidR="009D4CCC" w:rsidRPr="009D4CCC" w:rsidRDefault="009D4CCC" w:rsidP="009D4CCC">
            <w:pPr>
              <w:pStyle w:val="TableBlock"/>
              <w:rPr>
                <w:rFonts w:hint="cs"/>
                <w:sz w:val="24"/>
                <w:szCs w:val="24"/>
                <w:rtl/>
              </w:rPr>
            </w:pPr>
            <w:r w:rsidRPr="009D4CCC">
              <w:rPr>
                <w:rFonts w:hint="cs"/>
                <w:sz w:val="24"/>
                <w:szCs w:val="24"/>
                <w:rtl/>
              </w:rPr>
              <w:t>(ג)</w:t>
            </w:r>
            <w:r w:rsidRPr="009D4CCC">
              <w:rPr>
                <w:sz w:val="24"/>
                <w:szCs w:val="24"/>
                <w:rtl/>
              </w:rPr>
              <w:tab/>
            </w:r>
            <w:r w:rsidRPr="009D4CCC">
              <w:rPr>
                <w:rFonts w:hint="cs"/>
                <w:sz w:val="24"/>
                <w:szCs w:val="24"/>
                <w:rtl/>
              </w:rPr>
              <w:t>בסעיף קטן (ה), האמור בו ייקרא "(1)" ואחריו יקראו:</w:t>
            </w:r>
          </w:p>
        </w:tc>
      </w:tr>
      <w:tr w:rsidR="009D4CCC" w:rsidRPr="009D4CCC" w14:paraId="08724AC4" w14:textId="77777777">
        <w:tblPrEx>
          <w:tblLook w:val="01E0" w:firstRow="1" w:lastRow="1" w:firstColumn="1" w:lastColumn="1" w:noHBand="0" w:noVBand="0"/>
        </w:tblPrEx>
        <w:trPr>
          <w:gridAfter w:val="1"/>
          <w:wAfter w:w="20" w:type="dxa"/>
          <w:cantSplit/>
          <w:trHeight w:val="60"/>
        </w:trPr>
        <w:tc>
          <w:tcPr>
            <w:tcW w:w="1869" w:type="dxa"/>
          </w:tcPr>
          <w:p w14:paraId="1A874483" w14:textId="77777777" w:rsidR="009D4CCC" w:rsidRPr="009D4CCC" w:rsidRDefault="009D4CCC" w:rsidP="009D4CCC">
            <w:pPr>
              <w:pStyle w:val="TableSideHeading"/>
              <w:jc w:val="both"/>
              <w:rPr>
                <w:rFonts w:hint="cs"/>
                <w:sz w:val="24"/>
                <w:szCs w:val="24"/>
              </w:rPr>
            </w:pPr>
          </w:p>
        </w:tc>
        <w:tc>
          <w:tcPr>
            <w:tcW w:w="623" w:type="dxa"/>
          </w:tcPr>
          <w:p w14:paraId="525C06AB" w14:textId="77777777" w:rsidR="009D4CCC" w:rsidRPr="009D4CCC" w:rsidRDefault="009D4CCC" w:rsidP="009D4CCC">
            <w:pPr>
              <w:pStyle w:val="TableText"/>
              <w:jc w:val="both"/>
              <w:rPr>
                <w:sz w:val="24"/>
                <w:szCs w:val="24"/>
              </w:rPr>
            </w:pPr>
          </w:p>
        </w:tc>
        <w:tc>
          <w:tcPr>
            <w:tcW w:w="623" w:type="dxa"/>
          </w:tcPr>
          <w:p w14:paraId="2F78A6FD" w14:textId="77777777" w:rsidR="009D4CCC" w:rsidRPr="009D4CCC" w:rsidRDefault="009D4CCC" w:rsidP="009D4CCC">
            <w:pPr>
              <w:pStyle w:val="TableText"/>
              <w:jc w:val="both"/>
              <w:rPr>
                <w:rFonts w:hint="cs"/>
                <w:sz w:val="24"/>
                <w:szCs w:val="24"/>
              </w:rPr>
            </w:pPr>
          </w:p>
        </w:tc>
        <w:tc>
          <w:tcPr>
            <w:tcW w:w="624" w:type="dxa"/>
          </w:tcPr>
          <w:p w14:paraId="42AAFBB8" w14:textId="77777777" w:rsidR="009D4CCC" w:rsidRPr="009D4CCC" w:rsidRDefault="009D4CCC" w:rsidP="009D4CCC">
            <w:pPr>
              <w:pStyle w:val="TableText"/>
              <w:jc w:val="both"/>
              <w:rPr>
                <w:rFonts w:hint="cs"/>
                <w:sz w:val="24"/>
                <w:szCs w:val="24"/>
              </w:rPr>
            </w:pPr>
          </w:p>
        </w:tc>
        <w:tc>
          <w:tcPr>
            <w:tcW w:w="624" w:type="dxa"/>
          </w:tcPr>
          <w:p w14:paraId="3487AA72" w14:textId="77777777" w:rsidR="009D4CCC" w:rsidRPr="009D4CCC" w:rsidRDefault="009D4CCC" w:rsidP="009D4CCC">
            <w:pPr>
              <w:pStyle w:val="TableText"/>
              <w:jc w:val="both"/>
              <w:rPr>
                <w:sz w:val="24"/>
                <w:szCs w:val="24"/>
              </w:rPr>
            </w:pPr>
          </w:p>
        </w:tc>
        <w:tc>
          <w:tcPr>
            <w:tcW w:w="624" w:type="dxa"/>
          </w:tcPr>
          <w:p w14:paraId="53A2A0C5" w14:textId="77777777" w:rsidR="009D4CCC" w:rsidRPr="009D4CCC" w:rsidRDefault="009D4CCC" w:rsidP="009D4CCC">
            <w:pPr>
              <w:pStyle w:val="TableText"/>
              <w:jc w:val="both"/>
              <w:rPr>
                <w:sz w:val="24"/>
                <w:szCs w:val="24"/>
              </w:rPr>
            </w:pPr>
          </w:p>
        </w:tc>
        <w:tc>
          <w:tcPr>
            <w:tcW w:w="624" w:type="dxa"/>
          </w:tcPr>
          <w:p w14:paraId="20FE78BD" w14:textId="77777777" w:rsidR="009D4CCC" w:rsidRPr="009D4CCC" w:rsidRDefault="009D4CCC" w:rsidP="009D4CCC">
            <w:pPr>
              <w:pStyle w:val="TableText"/>
              <w:jc w:val="both"/>
              <w:rPr>
                <w:sz w:val="24"/>
                <w:szCs w:val="24"/>
              </w:rPr>
            </w:pPr>
          </w:p>
        </w:tc>
        <w:tc>
          <w:tcPr>
            <w:tcW w:w="630" w:type="dxa"/>
          </w:tcPr>
          <w:p w14:paraId="5D6AB5F6" w14:textId="77777777" w:rsidR="009D4CCC" w:rsidRPr="009D4CCC" w:rsidRDefault="009D4CCC" w:rsidP="009D4CCC">
            <w:pPr>
              <w:pStyle w:val="TableText"/>
              <w:jc w:val="both"/>
              <w:rPr>
                <w:sz w:val="24"/>
                <w:szCs w:val="24"/>
              </w:rPr>
            </w:pPr>
          </w:p>
        </w:tc>
        <w:tc>
          <w:tcPr>
            <w:tcW w:w="624" w:type="dxa"/>
          </w:tcPr>
          <w:p w14:paraId="61D38D42" w14:textId="77777777" w:rsidR="009D4CCC" w:rsidRPr="009D4CCC" w:rsidRDefault="009D4CCC" w:rsidP="009D4CCC">
            <w:pPr>
              <w:pStyle w:val="TableText"/>
              <w:jc w:val="both"/>
              <w:rPr>
                <w:sz w:val="24"/>
                <w:szCs w:val="24"/>
              </w:rPr>
            </w:pPr>
          </w:p>
        </w:tc>
        <w:tc>
          <w:tcPr>
            <w:tcW w:w="2776" w:type="dxa"/>
            <w:gridSpan w:val="3"/>
          </w:tcPr>
          <w:p w14:paraId="0BDF1697" w14:textId="77777777" w:rsidR="009D4CCC" w:rsidRPr="009D4CCC" w:rsidRDefault="009D4CCC" w:rsidP="009D4CCC">
            <w:pPr>
              <w:pStyle w:val="TableBlock"/>
              <w:rPr>
                <w:rFonts w:hint="cs"/>
                <w:sz w:val="24"/>
                <w:szCs w:val="24"/>
              </w:rPr>
            </w:pPr>
            <w:r w:rsidRPr="009D4CCC">
              <w:rPr>
                <w:rFonts w:hint="cs"/>
                <w:sz w:val="24"/>
                <w:szCs w:val="24"/>
                <w:rtl/>
              </w:rPr>
              <w:t>"(2)</w:t>
            </w:r>
            <w:r w:rsidRPr="009D4CCC">
              <w:rPr>
                <w:sz w:val="24"/>
                <w:szCs w:val="24"/>
                <w:rtl/>
              </w:rPr>
              <w:tab/>
            </w:r>
            <w:r w:rsidRPr="009D4CCC">
              <w:rPr>
                <w:rFonts w:hint="cs"/>
                <w:sz w:val="24"/>
                <w:szCs w:val="24"/>
                <w:rtl/>
              </w:rPr>
              <w:t>יושב ראש הכנסת יעביר לשר הפנים וליושב ראש הוועדה המרכזית, לא יאוחר מ</w:t>
            </w:r>
            <w:r w:rsidRPr="009D4CCC">
              <w:rPr>
                <w:sz w:val="24"/>
                <w:szCs w:val="24"/>
                <w:rtl/>
              </w:rPr>
              <w:t xml:space="preserve">היום </w:t>
            </w:r>
            <w:r w:rsidRPr="009D4CCC">
              <w:rPr>
                <w:rFonts w:hint="cs"/>
                <w:sz w:val="24"/>
                <w:szCs w:val="24"/>
                <w:rtl/>
              </w:rPr>
              <w:t xml:space="preserve">ה-50 שלפני יום </w:t>
            </w:r>
            <w:r w:rsidRPr="009D4CCC">
              <w:rPr>
                <w:sz w:val="24"/>
                <w:szCs w:val="24"/>
                <w:rtl/>
              </w:rPr>
              <w:t>עריכת משאל העם לפי חוק סדרי השלטון והמשפט</w:t>
            </w:r>
            <w:r w:rsidRPr="009D4CCC">
              <w:rPr>
                <w:rFonts w:hint="cs"/>
                <w:sz w:val="24"/>
                <w:szCs w:val="24"/>
                <w:rtl/>
              </w:rPr>
              <w:t>, את רשימת סיעות הכנסת, לרבות סיעות נפרדות כמשמעותן בסעיף 21(א)(2), ועמדתן בהצבעה על אישור ההסכם בכנסת, ואת שמות באי כוחן וממלאי מקומם.";</w:t>
            </w:r>
          </w:p>
        </w:tc>
      </w:tr>
      <w:tr w:rsidR="009D4CCC" w:rsidRPr="009D4CCC" w14:paraId="07E89713" w14:textId="77777777">
        <w:tblPrEx>
          <w:tblLook w:val="01E0" w:firstRow="1" w:lastRow="1" w:firstColumn="1" w:lastColumn="1" w:noHBand="0" w:noVBand="0"/>
        </w:tblPrEx>
        <w:trPr>
          <w:cantSplit/>
          <w:trHeight w:val="60"/>
        </w:trPr>
        <w:tc>
          <w:tcPr>
            <w:tcW w:w="1869" w:type="dxa"/>
          </w:tcPr>
          <w:p w14:paraId="23AB059D" w14:textId="77777777" w:rsidR="009D4CCC" w:rsidRPr="009D4CCC" w:rsidRDefault="009D4CCC" w:rsidP="009D4CCC">
            <w:pPr>
              <w:pStyle w:val="TableSideHeading"/>
              <w:jc w:val="both"/>
              <w:rPr>
                <w:sz w:val="24"/>
                <w:szCs w:val="24"/>
              </w:rPr>
            </w:pPr>
          </w:p>
        </w:tc>
        <w:tc>
          <w:tcPr>
            <w:tcW w:w="623" w:type="dxa"/>
          </w:tcPr>
          <w:p w14:paraId="73032BA7" w14:textId="77777777" w:rsidR="009D4CCC" w:rsidRPr="009D4CCC" w:rsidRDefault="009D4CCC" w:rsidP="009D4CCC">
            <w:pPr>
              <w:pStyle w:val="TableText"/>
              <w:jc w:val="both"/>
              <w:rPr>
                <w:sz w:val="24"/>
                <w:szCs w:val="24"/>
              </w:rPr>
            </w:pPr>
          </w:p>
        </w:tc>
        <w:tc>
          <w:tcPr>
            <w:tcW w:w="623" w:type="dxa"/>
          </w:tcPr>
          <w:p w14:paraId="5BAE9AC8" w14:textId="77777777" w:rsidR="009D4CCC" w:rsidRPr="009D4CCC" w:rsidRDefault="009D4CCC" w:rsidP="009D4CCC">
            <w:pPr>
              <w:pStyle w:val="TableText"/>
              <w:jc w:val="both"/>
              <w:rPr>
                <w:sz w:val="24"/>
                <w:szCs w:val="24"/>
              </w:rPr>
            </w:pPr>
          </w:p>
        </w:tc>
        <w:tc>
          <w:tcPr>
            <w:tcW w:w="624" w:type="dxa"/>
          </w:tcPr>
          <w:p w14:paraId="5474C0E6" w14:textId="77777777" w:rsidR="009D4CCC" w:rsidRPr="009D4CCC" w:rsidRDefault="009D4CCC" w:rsidP="009D4CCC">
            <w:pPr>
              <w:pStyle w:val="TableText"/>
              <w:jc w:val="both"/>
              <w:rPr>
                <w:sz w:val="24"/>
                <w:szCs w:val="24"/>
              </w:rPr>
            </w:pPr>
          </w:p>
        </w:tc>
        <w:tc>
          <w:tcPr>
            <w:tcW w:w="624" w:type="dxa"/>
          </w:tcPr>
          <w:p w14:paraId="1E191405" w14:textId="77777777" w:rsidR="009D4CCC" w:rsidRPr="009D4CCC" w:rsidRDefault="009D4CCC" w:rsidP="009D4CCC">
            <w:pPr>
              <w:pStyle w:val="TableText"/>
              <w:jc w:val="both"/>
              <w:rPr>
                <w:sz w:val="24"/>
                <w:szCs w:val="24"/>
              </w:rPr>
            </w:pPr>
          </w:p>
        </w:tc>
        <w:tc>
          <w:tcPr>
            <w:tcW w:w="624" w:type="dxa"/>
          </w:tcPr>
          <w:p w14:paraId="4321BCD6" w14:textId="77777777" w:rsidR="009D4CCC" w:rsidRPr="009D4CCC" w:rsidRDefault="009D4CCC" w:rsidP="009D4CCC">
            <w:pPr>
              <w:pStyle w:val="TableText"/>
              <w:jc w:val="both"/>
              <w:rPr>
                <w:sz w:val="24"/>
                <w:szCs w:val="24"/>
              </w:rPr>
            </w:pPr>
          </w:p>
        </w:tc>
        <w:tc>
          <w:tcPr>
            <w:tcW w:w="624" w:type="dxa"/>
          </w:tcPr>
          <w:p w14:paraId="0056405A" w14:textId="77777777" w:rsidR="009D4CCC" w:rsidRPr="009D4CCC" w:rsidRDefault="009D4CCC" w:rsidP="009D4CCC">
            <w:pPr>
              <w:pStyle w:val="TableText"/>
              <w:jc w:val="both"/>
              <w:rPr>
                <w:sz w:val="24"/>
                <w:szCs w:val="24"/>
              </w:rPr>
            </w:pPr>
          </w:p>
        </w:tc>
        <w:tc>
          <w:tcPr>
            <w:tcW w:w="4050" w:type="dxa"/>
            <w:gridSpan w:val="6"/>
          </w:tcPr>
          <w:p w14:paraId="07EF71AC" w14:textId="77777777" w:rsidR="009D4CCC" w:rsidRPr="009D4CCC" w:rsidRDefault="009D4CCC" w:rsidP="009D4CCC">
            <w:pPr>
              <w:pStyle w:val="TableBlock"/>
              <w:rPr>
                <w:sz w:val="24"/>
                <w:szCs w:val="24"/>
              </w:rPr>
            </w:pPr>
            <w:r w:rsidRPr="009D4CCC">
              <w:rPr>
                <w:sz w:val="24"/>
                <w:szCs w:val="24"/>
                <w:rtl/>
              </w:rPr>
              <w:t>(</w:t>
            </w:r>
            <w:r w:rsidRPr="009D4CCC">
              <w:rPr>
                <w:rFonts w:hint="cs"/>
                <w:sz w:val="24"/>
                <w:szCs w:val="24"/>
                <w:rtl/>
              </w:rPr>
              <w:t>6</w:t>
            </w:r>
            <w:r w:rsidRPr="009D4CCC">
              <w:rPr>
                <w:sz w:val="24"/>
                <w:szCs w:val="24"/>
                <w:rtl/>
              </w:rPr>
              <w:t>)</w:t>
            </w:r>
            <w:r w:rsidRPr="009D4CCC">
              <w:rPr>
                <w:sz w:val="24"/>
                <w:szCs w:val="24"/>
                <w:rtl/>
              </w:rPr>
              <w:tab/>
              <w:t xml:space="preserve">בסעיף 39 – </w:t>
            </w:r>
          </w:p>
        </w:tc>
      </w:tr>
      <w:tr w:rsidR="009D4CCC" w:rsidRPr="009D4CCC" w14:paraId="47FF99A7" w14:textId="77777777">
        <w:tblPrEx>
          <w:tblLook w:val="01E0" w:firstRow="1" w:lastRow="1" w:firstColumn="1" w:lastColumn="1" w:noHBand="0" w:noVBand="0"/>
        </w:tblPrEx>
        <w:trPr>
          <w:cantSplit/>
          <w:trHeight w:val="60"/>
        </w:trPr>
        <w:tc>
          <w:tcPr>
            <w:tcW w:w="1869" w:type="dxa"/>
          </w:tcPr>
          <w:p w14:paraId="00F86F9D" w14:textId="77777777" w:rsidR="009D4CCC" w:rsidRPr="009D4CCC" w:rsidRDefault="009D4CCC" w:rsidP="009D4CCC">
            <w:pPr>
              <w:pStyle w:val="TableSideHeading"/>
              <w:jc w:val="both"/>
              <w:rPr>
                <w:rFonts w:hint="cs"/>
                <w:sz w:val="24"/>
                <w:szCs w:val="24"/>
              </w:rPr>
            </w:pPr>
          </w:p>
        </w:tc>
        <w:tc>
          <w:tcPr>
            <w:tcW w:w="623" w:type="dxa"/>
          </w:tcPr>
          <w:p w14:paraId="55DE9BB3" w14:textId="77777777" w:rsidR="009D4CCC" w:rsidRPr="009D4CCC" w:rsidRDefault="009D4CCC" w:rsidP="009D4CCC">
            <w:pPr>
              <w:pStyle w:val="TableText"/>
              <w:jc w:val="both"/>
              <w:rPr>
                <w:sz w:val="24"/>
                <w:szCs w:val="24"/>
              </w:rPr>
            </w:pPr>
          </w:p>
        </w:tc>
        <w:tc>
          <w:tcPr>
            <w:tcW w:w="623" w:type="dxa"/>
          </w:tcPr>
          <w:p w14:paraId="580807C5" w14:textId="77777777" w:rsidR="009D4CCC" w:rsidRPr="009D4CCC" w:rsidRDefault="009D4CCC" w:rsidP="009D4CCC">
            <w:pPr>
              <w:pStyle w:val="TableText"/>
              <w:jc w:val="both"/>
              <w:rPr>
                <w:sz w:val="24"/>
                <w:szCs w:val="24"/>
              </w:rPr>
            </w:pPr>
          </w:p>
        </w:tc>
        <w:tc>
          <w:tcPr>
            <w:tcW w:w="624" w:type="dxa"/>
          </w:tcPr>
          <w:p w14:paraId="471F0049" w14:textId="77777777" w:rsidR="009D4CCC" w:rsidRPr="009D4CCC" w:rsidRDefault="009D4CCC" w:rsidP="009D4CCC">
            <w:pPr>
              <w:pStyle w:val="TableText"/>
              <w:jc w:val="both"/>
              <w:rPr>
                <w:sz w:val="24"/>
                <w:szCs w:val="24"/>
              </w:rPr>
            </w:pPr>
          </w:p>
        </w:tc>
        <w:tc>
          <w:tcPr>
            <w:tcW w:w="624" w:type="dxa"/>
          </w:tcPr>
          <w:p w14:paraId="0B5AC3B2" w14:textId="77777777" w:rsidR="009D4CCC" w:rsidRPr="009D4CCC" w:rsidRDefault="009D4CCC" w:rsidP="009D4CCC">
            <w:pPr>
              <w:pStyle w:val="TableText"/>
              <w:jc w:val="both"/>
              <w:rPr>
                <w:sz w:val="24"/>
                <w:szCs w:val="24"/>
              </w:rPr>
            </w:pPr>
          </w:p>
        </w:tc>
        <w:tc>
          <w:tcPr>
            <w:tcW w:w="624" w:type="dxa"/>
          </w:tcPr>
          <w:p w14:paraId="3412289B" w14:textId="77777777" w:rsidR="009D4CCC" w:rsidRPr="009D4CCC" w:rsidRDefault="009D4CCC" w:rsidP="009D4CCC">
            <w:pPr>
              <w:pStyle w:val="TableText"/>
              <w:jc w:val="both"/>
              <w:rPr>
                <w:sz w:val="24"/>
                <w:szCs w:val="24"/>
              </w:rPr>
            </w:pPr>
          </w:p>
        </w:tc>
        <w:tc>
          <w:tcPr>
            <w:tcW w:w="624" w:type="dxa"/>
          </w:tcPr>
          <w:p w14:paraId="37AC8AD7" w14:textId="77777777" w:rsidR="009D4CCC" w:rsidRPr="009D4CCC" w:rsidRDefault="009D4CCC" w:rsidP="009D4CCC">
            <w:pPr>
              <w:pStyle w:val="TableText"/>
              <w:jc w:val="both"/>
              <w:rPr>
                <w:sz w:val="24"/>
                <w:szCs w:val="24"/>
              </w:rPr>
            </w:pPr>
          </w:p>
        </w:tc>
        <w:tc>
          <w:tcPr>
            <w:tcW w:w="630" w:type="dxa"/>
          </w:tcPr>
          <w:p w14:paraId="71572D59" w14:textId="77777777" w:rsidR="009D4CCC" w:rsidRPr="009D4CCC" w:rsidRDefault="009D4CCC" w:rsidP="009D4CCC">
            <w:pPr>
              <w:pStyle w:val="TableText"/>
              <w:jc w:val="both"/>
              <w:rPr>
                <w:sz w:val="24"/>
                <w:szCs w:val="24"/>
              </w:rPr>
            </w:pPr>
          </w:p>
        </w:tc>
        <w:tc>
          <w:tcPr>
            <w:tcW w:w="3420" w:type="dxa"/>
            <w:gridSpan w:val="5"/>
          </w:tcPr>
          <w:p w14:paraId="3873A7F8" w14:textId="77777777" w:rsidR="009D4CCC" w:rsidRPr="009D4CCC" w:rsidRDefault="009D4CCC" w:rsidP="009D4CCC">
            <w:pPr>
              <w:pStyle w:val="TableBlock"/>
              <w:rPr>
                <w:sz w:val="24"/>
                <w:szCs w:val="24"/>
              </w:rPr>
            </w:pPr>
            <w:r w:rsidRPr="009D4CCC">
              <w:rPr>
                <w:sz w:val="24"/>
                <w:szCs w:val="24"/>
                <w:rtl/>
              </w:rPr>
              <w:t>(א)</w:t>
            </w:r>
            <w:r w:rsidRPr="009D4CCC">
              <w:rPr>
                <w:sz w:val="24"/>
                <w:szCs w:val="24"/>
                <w:rtl/>
              </w:rPr>
              <w:tab/>
              <w:t>בסעיף קטן (א)</w:t>
            </w:r>
            <w:r w:rsidRPr="009D4CCC">
              <w:rPr>
                <w:rFonts w:hint="cs"/>
                <w:sz w:val="24"/>
                <w:szCs w:val="24"/>
                <w:rtl/>
              </w:rPr>
              <w:t xml:space="preserve"> –</w:t>
            </w:r>
            <w:r w:rsidRPr="009D4CCC">
              <w:rPr>
                <w:sz w:val="24"/>
                <w:szCs w:val="24"/>
                <w:rtl/>
              </w:rPr>
              <w:t xml:space="preserve"> </w:t>
            </w:r>
          </w:p>
        </w:tc>
      </w:tr>
      <w:tr w:rsidR="009D4CCC" w:rsidRPr="009D4CCC" w14:paraId="3CDCB2CA" w14:textId="77777777">
        <w:tblPrEx>
          <w:tblLook w:val="01E0" w:firstRow="1" w:lastRow="1" w:firstColumn="1" w:lastColumn="1" w:noHBand="0" w:noVBand="0"/>
        </w:tblPrEx>
        <w:trPr>
          <w:gridAfter w:val="1"/>
          <w:wAfter w:w="20" w:type="dxa"/>
          <w:cantSplit/>
          <w:trHeight w:val="60"/>
        </w:trPr>
        <w:tc>
          <w:tcPr>
            <w:tcW w:w="1869" w:type="dxa"/>
          </w:tcPr>
          <w:p w14:paraId="33B67D3A" w14:textId="77777777" w:rsidR="009D4CCC" w:rsidRPr="009D4CCC" w:rsidRDefault="009D4CCC" w:rsidP="009D4CCC">
            <w:pPr>
              <w:pStyle w:val="TableSideHeading"/>
              <w:jc w:val="both"/>
              <w:rPr>
                <w:rFonts w:hint="cs"/>
                <w:sz w:val="24"/>
                <w:szCs w:val="24"/>
              </w:rPr>
            </w:pPr>
          </w:p>
        </w:tc>
        <w:tc>
          <w:tcPr>
            <w:tcW w:w="623" w:type="dxa"/>
          </w:tcPr>
          <w:p w14:paraId="7AEEE093" w14:textId="77777777" w:rsidR="009D4CCC" w:rsidRPr="009D4CCC" w:rsidRDefault="009D4CCC" w:rsidP="009D4CCC">
            <w:pPr>
              <w:pStyle w:val="TableText"/>
              <w:jc w:val="both"/>
              <w:rPr>
                <w:sz w:val="24"/>
                <w:szCs w:val="24"/>
              </w:rPr>
            </w:pPr>
          </w:p>
        </w:tc>
        <w:tc>
          <w:tcPr>
            <w:tcW w:w="623" w:type="dxa"/>
          </w:tcPr>
          <w:p w14:paraId="392A64AF" w14:textId="77777777" w:rsidR="009D4CCC" w:rsidRPr="009D4CCC" w:rsidRDefault="009D4CCC" w:rsidP="009D4CCC">
            <w:pPr>
              <w:pStyle w:val="TableText"/>
              <w:jc w:val="both"/>
              <w:rPr>
                <w:rFonts w:hint="cs"/>
                <w:sz w:val="24"/>
                <w:szCs w:val="24"/>
              </w:rPr>
            </w:pPr>
          </w:p>
        </w:tc>
        <w:tc>
          <w:tcPr>
            <w:tcW w:w="624" w:type="dxa"/>
          </w:tcPr>
          <w:p w14:paraId="2A655C07" w14:textId="77777777" w:rsidR="009D4CCC" w:rsidRPr="009D4CCC" w:rsidRDefault="009D4CCC" w:rsidP="009D4CCC">
            <w:pPr>
              <w:pStyle w:val="TableText"/>
              <w:jc w:val="both"/>
              <w:rPr>
                <w:rFonts w:hint="cs"/>
                <w:sz w:val="24"/>
                <w:szCs w:val="24"/>
              </w:rPr>
            </w:pPr>
          </w:p>
        </w:tc>
        <w:tc>
          <w:tcPr>
            <w:tcW w:w="624" w:type="dxa"/>
          </w:tcPr>
          <w:p w14:paraId="0D8832D7" w14:textId="77777777" w:rsidR="009D4CCC" w:rsidRPr="009D4CCC" w:rsidRDefault="009D4CCC" w:rsidP="009D4CCC">
            <w:pPr>
              <w:pStyle w:val="TableText"/>
              <w:jc w:val="both"/>
              <w:rPr>
                <w:sz w:val="24"/>
                <w:szCs w:val="24"/>
              </w:rPr>
            </w:pPr>
          </w:p>
        </w:tc>
        <w:tc>
          <w:tcPr>
            <w:tcW w:w="624" w:type="dxa"/>
          </w:tcPr>
          <w:p w14:paraId="3D1321B8" w14:textId="77777777" w:rsidR="009D4CCC" w:rsidRPr="009D4CCC" w:rsidRDefault="009D4CCC" w:rsidP="009D4CCC">
            <w:pPr>
              <w:pStyle w:val="TableText"/>
              <w:jc w:val="both"/>
              <w:rPr>
                <w:sz w:val="24"/>
                <w:szCs w:val="24"/>
              </w:rPr>
            </w:pPr>
          </w:p>
        </w:tc>
        <w:tc>
          <w:tcPr>
            <w:tcW w:w="624" w:type="dxa"/>
          </w:tcPr>
          <w:p w14:paraId="220171DA" w14:textId="77777777" w:rsidR="009D4CCC" w:rsidRPr="009D4CCC" w:rsidRDefault="009D4CCC" w:rsidP="009D4CCC">
            <w:pPr>
              <w:pStyle w:val="TableText"/>
              <w:jc w:val="both"/>
              <w:rPr>
                <w:sz w:val="24"/>
                <w:szCs w:val="24"/>
              </w:rPr>
            </w:pPr>
          </w:p>
        </w:tc>
        <w:tc>
          <w:tcPr>
            <w:tcW w:w="630" w:type="dxa"/>
          </w:tcPr>
          <w:p w14:paraId="2C798227" w14:textId="77777777" w:rsidR="009D4CCC" w:rsidRPr="009D4CCC" w:rsidRDefault="009D4CCC" w:rsidP="009D4CCC">
            <w:pPr>
              <w:pStyle w:val="TableText"/>
              <w:jc w:val="both"/>
              <w:rPr>
                <w:sz w:val="24"/>
                <w:szCs w:val="24"/>
              </w:rPr>
            </w:pPr>
          </w:p>
        </w:tc>
        <w:tc>
          <w:tcPr>
            <w:tcW w:w="624" w:type="dxa"/>
          </w:tcPr>
          <w:p w14:paraId="4C82D05C" w14:textId="77777777" w:rsidR="009D4CCC" w:rsidRPr="009D4CCC" w:rsidRDefault="009D4CCC" w:rsidP="009D4CCC">
            <w:pPr>
              <w:pStyle w:val="TableText"/>
              <w:jc w:val="both"/>
              <w:rPr>
                <w:sz w:val="24"/>
                <w:szCs w:val="24"/>
              </w:rPr>
            </w:pPr>
          </w:p>
        </w:tc>
        <w:tc>
          <w:tcPr>
            <w:tcW w:w="2776" w:type="dxa"/>
            <w:gridSpan w:val="3"/>
          </w:tcPr>
          <w:p w14:paraId="51802A1E" w14:textId="77777777" w:rsidR="009D4CCC" w:rsidRPr="009D4CCC" w:rsidRDefault="009D4CCC" w:rsidP="009D4CCC">
            <w:pPr>
              <w:pStyle w:val="TableBlock"/>
              <w:rPr>
                <w:rFonts w:hint="cs"/>
                <w:sz w:val="24"/>
                <w:szCs w:val="24"/>
              </w:rPr>
            </w:pPr>
            <w:r w:rsidRPr="009D4CCC">
              <w:rPr>
                <w:rFonts w:hint="cs"/>
                <w:sz w:val="24"/>
                <w:szCs w:val="24"/>
                <w:rtl/>
              </w:rPr>
              <w:t>(1)</w:t>
            </w:r>
            <w:r w:rsidRPr="009D4CCC">
              <w:rPr>
                <w:sz w:val="24"/>
                <w:szCs w:val="24"/>
                <w:rtl/>
              </w:rPr>
              <w:tab/>
            </w:r>
            <w:r w:rsidRPr="009D4CCC">
              <w:rPr>
                <w:rFonts w:hint="cs"/>
                <w:sz w:val="24"/>
                <w:szCs w:val="24"/>
                <w:rtl/>
              </w:rPr>
              <w:t xml:space="preserve">במקום האמור בהגדרה </w:t>
            </w:r>
            <w:r w:rsidRPr="009D4CCC">
              <w:rPr>
                <w:sz w:val="24"/>
                <w:szCs w:val="24"/>
                <w:rtl/>
              </w:rPr>
              <w:t>"היום הקובע"</w:t>
            </w:r>
            <w:r w:rsidRPr="009D4CCC">
              <w:rPr>
                <w:rFonts w:hint="cs"/>
                <w:sz w:val="24"/>
                <w:szCs w:val="24"/>
                <w:rtl/>
              </w:rPr>
              <w:t xml:space="preserve"> יקראו "</w:t>
            </w:r>
            <w:r w:rsidRPr="009D4CCC">
              <w:rPr>
                <w:sz w:val="24"/>
                <w:szCs w:val="24"/>
                <w:rtl/>
              </w:rPr>
              <w:t>היום</w:t>
            </w:r>
            <w:r w:rsidRPr="009D4CCC">
              <w:rPr>
                <w:rFonts w:hint="cs"/>
                <w:sz w:val="24"/>
                <w:szCs w:val="24"/>
                <w:rtl/>
              </w:rPr>
              <w:t xml:space="preserve"> </w:t>
            </w:r>
            <w:r w:rsidRPr="009D4CCC">
              <w:rPr>
                <w:sz w:val="24"/>
                <w:szCs w:val="24"/>
                <w:rtl/>
              </w:rPr>
              <w:t>שלאחר היום שבו נוצרה העילה לעריכת משאל העם לפי חוק סדרי השלטון והמשפט</w:t>
            </w:r>
            <w:r w:rsidRPr="009D4CCC">
              <w:rPr>
                <w:rFonts w:hint="cs"/>
                <w:sz w:val="24"/>
                <w:szCs w:val="24"/>
                <w:rtl/>
              </w:rPr>
              <w:t>";</w:t>
            </w:r>
          </w:p>
        </w:tc>
      </w:tr>
      <w:tr w:rsidR="009D4CCC" w:rsidRPr="009D4CCC" w14:paraId="69246A1B" w14:textId="77777777">
        <w:tblPrEx>
          <w:tblLook w:val="01E0" w:firstRow="1" w:lastRow="1" w:firstColumn="1" w:lastColumn="1" w:noHBand="0" w:noVBand="0"/>
        </w:tblPrEx>
        <w:trPr>
          <w:gridAfter w:val="1"/>
          <w:wAfter w:w="20" w:type="dxa"/>
          <w:cantSplit/>
          <w:trHeight w:val="60"/>
        </w:trPr>
        <w:tc>
          <w:tcPr>
            <w:tcW w:w="1869" w:type="dxa"/>
          </w:tcPr>
          <w:p w14:paraId="79C3CCD1" w14:textId="77777777" w:rsidR="009D4CCC" w:rsidRPr="009D4CCC" w:rsidRDefault="009D4CCC" w:rsidP="009D4CCC">
            <w:pPr>
              <w:pStyle w:val="TableSideHeading"/>
              <w:jc w:val="both"/>
              <w:rPr>
                <w:rFonts w:hint="cs"/>
                <w:sz w:val="24"/>
                <w:szCs w:val="24"/>
              </w:rPr>
            </w:pPr>
          </w:p>
        </w:tc>
        <w:tc>
          <w:tcPr>
            <w:tcW w:w="623" w:type="dxa"/>
          </w:tcPr>
          <w:p w14:paraId="67955B2B" w14:textId="77777777" w:rsidR="009D4CCC" w:rsidRPr="009D4CCC" w:rsidRDefault="009D4CCC" w:rsidP="009D4CCC">
            <w:pPr>
              <w:pStyle w:val="TableText"/>
              <w:jc w:val="both"/>
              <w:rPr>
                <w:sz w:val="24"/>
                <w:szCs w:val="24"/>
              </w:rPr>
            </w:pPr>
          </w:p>
        </w:tc>
        <w:tc>
          <w:tcPr>
            <w:tcW w:w="623" w:type="dxa"/>
          </w:tcPr>
          <w:p w14:paraId="67D77A87" w14:textId="77777777" w:rsidR="009D4CCC" w:rsidRPr="009D4CCC" w:rsidRDefault="009D4CCC" w:rsidP="009D4CCC">
            <w:pPr>
              <w:pStyle w:val="TableText"/>
              <w:jc w:val="both"/>
              <w:rPr>
                <w:rFonts w:hint="cs"/>
                <w:sz w:val="24"/>
                <w:szCs w:val="24"/>
              </w:rPr>
            </w:pPr>
          </w:p>
        </w:tc>
        <w:tc>
          <w:tcPr>
            <w:tcW w:w="624" w:type="dxa"/>
          </w:tcPr>
          <w:p w14:paraId="50847B30" w14:textId="77777777" w:rsidR="009D4CCC" w:rsidRPr="009D4CCC" w:rsidRDefault="009D4CCC" w:rsidP="009D4CCC">
            <w:pPr>
              <w:pStyle w:val="TableText"/>
              <w:jc w:val="both"/>
              <w:rPr>
                <w:rFonts w:hint="cs"/>
                <w:sz w:val="24"/>
                <w:szCs w:val="24"/>
              </w:rPr>
            </w:pPr>
          </w:p>
        </w:tc>
        <w:tc>
          <w:tcPr>
            <w:tcW w:w="624" w:type="dxa"/>
          </w:tcPr>
          <w:p w14:paraId="0576BABB" w14:textId="77777777" w:rsidR="009D4CCC" w:rsidRPr="009D4CCC" w:rsidRDefault="009D4CCC" w:rsidP="009D4CCC">
            <w:pPr>
              <w:pStyle w:val="TableText"/>
              <w:jc w:val="both"/>
              <w:rPr>
                <w:sz w:val="24"/>
                <w:szCs w:val="24"/>
              </w:rPr>
            </w:pPr>
          </w:p>
        </w:tc>
        <w:tc>
          <w:tcPr>
            <w:tcW w:w="624" w:type="dxa"/>
          </w:tcPr>
          <w:p w14:paraId="36E646B1" w14:textId="77777777" w:rsidR="009D4CCC" w:rsidRPr="009D4CCC" w:rsidRDefault="009D4CCC" w:rsidP="009D4CCC">
            <w:pPr>
              <w:pStyle w:val="TableText"/>
              <w:jc w:val="both"/>
              <w:rPr>
                <w:sz w:val="24"/>
                <w:szCs w:val="24"/>
              </w:rPr>
            </w:pPr>
          </w:p>
        </w:tc>
        <w:tc>
          <w:tcPr>
            <w:tcW w:w="624" w:type="dxa"/>
          </w:tcPr>
          <w:p w14:paraId="3B32B4F7" w14:textId="77777777" w:rsidR="009D4CCC" w:rsidRPr="009D4CCC" w:rsidRDefault="009D4CCC" w:rsidP="009D4CCC">
            <w:pPr>
              <w:pStyle w:val="TableText"/>
              <w:jc w:val="both"/>
              <w:rPr>
                <w:sz w:val="24"/>
                <w:szCs w:val="24"/>
              </w:rPr>
            </w:pPr>
          </w:p>
        </w:tc>
        <w:tc>
          <w:tcPr>
            <w:tcW w:w="630" w:type="dxa"/>
          </w:tcPr>
          <w:p w14:paraId="23553835" w14:textId="77777777" w:rsidR="009D4CCC" w:rsidRPr="009D4CCC" w:rsidRDefault="009D4CCC" w:rsidP="009D4CCC">
            <w:pPr>
              <w:pStyle w:val="TableText"/>
              <w:jc w:val="both"/>
              <w:rPr>
                <w:sz w:val="24"/>
                <w:szCs w:val="24"/>
              </w:rPr>
            </w:pPr>
          </w:p>
        </w:tc>
        <w:tc>
          <w:tcPr>
            <w:tcW w:w="624" w:type="dxa"/>
          </w:tcPr>
          <w:p w14:paraId="1759FFE1" w14:textId="77777777" w:rsidR="009D4CCC" w:rsidRPr="009D4CCC" w:rsidRDefault="009D4CCC" w:rsidP="009D4CCC">
            <w:pPr>
              <w:pStyle w:val="TableText"/>
              <w:jc w:val="both"/>
              <w:rPr>
                <w:sz w:val="24"/>
                <w:szCs w:val="24"/>
              </w:rPr>
            </w:pPr>
          </w:p>
        </w:tc>
        <w:tc>
          <w:tcPr>
            <w:tcW w:w="2776" w:type="dxa"/>
            <w:gridSpan w:val="3"/>
          </w:tcPr>
          <w:p w14:paraId="72BA1E2C" w14:textId="77777777" w:rsidR="009D4CCC" w:rsidRPr="009D4CCC" w:rsidRDefault="009D4CCC" w:rsidP="009D4CCC">
            <w:pPr>
              <w:pStyle w:val="TableBlock"/>
              <w:rPr>
                <w:sz w:val="24"/>
                <w:szCs w:val="24"/>
                <w:rtl/>
              </w:rPr>
            </w:pPr>
            <w:r w:rsidRPr="009D4CCC">
              <w:rPr>
                <w:rFonts w:hint="cs"/>
                <w:sz w:val="24"/>
                <w:szCs w:val="24"/>
                <w:rtl/>
              </w:rPr>
              <w:t>(2)</w:t>
            </w:r>
            <w:r w:rsidRPr="009D4CCC">
              <w:rPr>
                <w:sz w:val="24"/>
                <w:szCs w:val="24"/>
                <w:rtl/>
              </w:rPr>
              <w:tab/>
              <w:t>בהגדרה "מפלגה", הסיפה החל במילים "או מפלגה" – לא</w:t>
            </w:r>
            <w:r w:rsidRPr="009D4CCC">
              <w:rPr>
                <w:rFonts w:hint="cs"/>
                <w:sz w:val="24"/>
                <w:szCs w:val="24"/>
                <w:rtl/>
              </w:rPr>
              <w:t xml:space="preserve"> תיקרא</w:t>
            </w:r>
            <w:r w:rsidRPr="009D4CCC">
              <w:rPr>
                <w:sz w:val="24"/>
                <w:szCs w:val="24"/>
                <w:rtl/>
              </w:rPr>
              <w:t>;</w:t>
            </w:r>
          </w:p>
        </w:tc>
      </w:tr>
      <w:tr w:rsidR="009D4CCC" w:rsidRPr="009D4CCC" w14:paraId="7214DB60" w14:textId="77777777">
        <w:tblPrEx>
          <w:tblLook w:val="01E0" w:firstRow="1" w:lastRow="1" w:firstColumn="1" w:lastColumn="1" w:noHBand="0" w:noVBand="0"/>
        </w:tblPrEx>
        <w:trPr>
          <w:cantSplit/>
          <w:trHeight w:val="60"/>
        </w:trPr>
        <w:tc>
          <w:tcPr>
            <w:tcW w:w="1869" w:type="dxa"/>
          </w:tcPr>
          <w:p w14:paraId="35076BD8" w14:textId="77777777" w:rsidR="009D4CCC" w:rsidRPr="009D4CCC" w:rsidRDefault="009D4CCC" w:rsidP="009D4CCC">
            <w:pPr>
              <w:pStyle w:val="TableSideHeading"/>
              <w:jc w:val="both"/>
              <w:rPr>
                <w:sz w:val="24"/>
                <w:szCs w:val="24"/>
              </w:rPr>
            </w:pPr>
          </w:p>
        </w:tc>
        <w:tc>
          <w:tcPr>
            <w:tcW w:w="623" w:type="dxa"/>
          </w:tcPr>
          <w:p w14:paraId="78C115BB" w14:textId="77777777" w:rsidR="009D4CCC" w:rsidRPr="009D4CCC" w:rsidRDefault="009D4CCC" w:rsidP="009D4CCC">
            <w:pPr>
              <w:pStyle w:val="TableText"/>
              <w:jc w:val="both"/>
              <w:rPr>
                <w:sz w:val="24"/>
                <w:szCs w:val="24"/>
              </w:rPr>
            </w:pPr>
          </w:p>
        </w:tc>
        <w:tc>
          <w:tcPr>
            <w:tcW w:w="623" w:type="dxa"/>
          </w:tcPr>
          <w:p w14:paraId="226BA617" w14:textId="77777777" w:rsidR="009D4CCC" w:rsidRPr="009D4CCC" w:rsidRDefault="009D4CCC" w:rsidP="009D4CCC">
            <w:pPr>
              <w:pStyle w:val="TableText"/>
              <w:jc w:val="both"/>
              <w:rPr>
                <w:sz w:val="24"/>
                <w:szCs w:val="24"/>
              </w:rPr>
            </w:pPr>
          </w:p>
        </w:tc>
        <w:tc>
          <w:tcPr>
            <w:tcW w:w="624" w:type="dxa"/>
          </w:tcPr>
          <w:p w14:paraId="16CF7D46" w14:textId="77777777" w:rsidR="009D4CCC" w:rsidRPr="009D4CCC" w:rsidRDefault="009D4CCC" w:rsidP="009D4CCC">
            <w:pPr>
              <w:pStyle w:val="TableText"/>
              <w:jc w:val="both"/>
              <w:rPr>
                <w:sz w:val="24"/>
                <w:szCs w:val="24"/>
              </w:rPr>
            </w:pPr>
          </w:p>
        </w:tc>
        <w:tc>
          <w:tcPr>
            <w:tcW w:w="624" w:type="dxa"/>
          </w:tcPr>
          <w:p w14:paraId="3105B3C2" w14:textId="77777777" w:rsidR="009D4CCC" w:rsidRPr="009D4CCC" w:rsidRDefault="009D4CCC" w:rsidP="009D4CCC">
            <w:pPr>
              <w:pStyle w:val="TableText"/>
              <w:jc w:val="both"/>
              <w:rPr>
                <w:sz w:val="24"/>
                <w:szCs w:val="24"/>
              </w:rPr>
            </w:pPr>
          </w:p>
        </w:tc>
        <w:tc>
          <w:tcPr>
            <w:tcW w:w="624" w:type="dxa"/>
          </w:tcPr>
          <w:p w14:paraId="42CDDE56" w14:textId="77777777" w:rsidR="009D4CCC" w:rsidRPr="009D4CCC" w:rsidRDefault="009D4CCC" w:rsidP="009D4CCC">
            <w:pPr>
              <w:pStyle w:val="TableText"/>
              <w:jc w:val="both"/>
              <w:rPr>
                <w:sz w:val="24"/>
                <w:szCs w:val="24"/>
              </w:rPr>
            </w:pPr>
          </w:p>
        </w:tc>
        <w:tc>
          <w:tcPr>
            <w:tcW w:w="624" w:type="dxa"/>
          </w:tcPr>
          <w:p w14:paraId="6ED7604E" w14:textId="77777777" w:rsidR="009D4CCC" w:rsidRPr="009D4CCC" w:rsidRDefault="009D4CCC" w:rsidP="009D4CCC">
            <w:pPr>
              <w:pStyle w:val="TableText"/>
              <w:jc w:val="both"/>
              <w:rPr>
                <w:sz w:val="24"/>
                <w:szCs w:val="24"/>
              </w:rPr>
            </w:pPr>
          </w:p>
        </w:tc>
        <w:tc>
          <w:tcPr>
            <w:tcW w:w="630" w:type="dxa"/>
          </w:tcPr>
          <w:p w14:paraId="57969316" w14:textId="77777777" w:rsidR="009D4CCC" w:rsidRPr="009D4CCC" w:rsidRDefault="009D4CCC" w:rsidP="009D4CCC">
            <w:pPr>
              <w:pStyle w:val="TableText"/>
              <w:jc w:val="both"/>
              <w:rPr>
                <w:sz w:val="24"/>
                <w:szCs w:val="24"/>
              </w:rPr>
            </w:pPr>
          </w:p>
        </w:tc>
        <w:tc>
          <w:tcPr>
            <w:tcW w:w="3420" w:type="dxa"/>
            <w:gridSpan w:val="5"/>
          </w:tcPr>
          <w:p w14:paraId="46958B7C" w14:textId="77777777" w:rsidR="009D4CCC" w:rsidRPr="009D4CCC" w:rsidRDefault="009D4CCC" w:rsidP="009D4CCC">
            <w:pPr>
              <w:pStyle w:val="TableBlock"/>
              <w:rPr>
                <w:rFonts w:hint="cs"/>
                <w:sz w:val="24"/>
                <w:szCs w:val="24"/>
              </w:rPr>
            </w:pPr>
            <w:r w:rsidRPr="009D4CCC">
              <w:rPr>
                <w:sz w:val="24"/>
                <w:szCs w:val="24"/>
                <w:rtl/>
              </w:rPr>
              <w:t>(ב)</w:t>
            </w:r>
            <w:r w:rsidRPr="009D4CCC">
              <w:rPr>
                <w:sz w:val="24"/>
                <w:szCs w:val="24"/>
                <w:rtl/>
              </w:rPr>
              <w:tab/>
              <w:t>בסעיף קטן (ב)</w:t>
            </w:r>
            <w:r w:rsidRPr="009D4CCC">
              <w:rPr>
                <w:rFonts w:hint="cs"/>
                <w:sz w:val="24"/>
                <w:szCs w:val="24"/>
                <w:rtl/>
              </w:rPr>
              <w:t xml:space="preserve"> –</w:t>
            </w:r>
          </w:p>
        </w:tc>
      </w:tr>
      <w:tr w:rsidR="009D4CCC" w:rsidRPr="009D4CCC" w14:paraId="1A4A356D" w14:textId="77777777">
        <w:tblPrEx>
          <w:tblLook w:val="01E0" w:firstRow="1" w:lastRow="1" w:firstColumn="1" w:lastColumn="1" w:noHBand="0" w:noVBand="0"/>
        </w:tblPrEx>
        <w:trPr>
          <w:gridAfter w:val="1"/>
          <w:wAfter w:w="20" w:type="dxa"/>
          <w:cantSplit/>
          <w:trHeight w:val="60"/>
        </w:trPr>
        <w:tc>
          <w:tcPr>
            <w:tcW w:w="1869" w:type="dxa"/>
          </w:tcPr>
          <w:p w14:paraId="2530EF15" w14:textId="77777777" w:rsidR="009D4CCC" w:rsidRPr="009D4CCC" w:rsidRDefault="009D4CCC" w:rsidP="009D4CCC">
            <w:pPr>
              <w:pStyle w:val="TableSideHeading"/>
              <w:jc w:val="both"/>
              <w:rPr>
                <w:rFonts w:hint="cs"/>
                <w:sz w:val="24"/>
                <w:szCs w:val="24"/>
              </w:rPr>
            </w:pPr>
          </w:p>
        </w:tc>
        <w:tc>
          <w:tcPr>
            <w:tcW w:w="623" w:type="dxa"/>
          </w:tcPr>
          <w:p w14:paraId="6150C02F" w14:textId="77777777" w:rsidR="009D4CCC" w:rsidRPr="009D4CCC" w:rsidRDefault="009D4CCC" w:rsidP="009D4CCC">
            <w:pPr>
              <w:pStyle w:val="TableText"/>
              <w:jc w:val="both"/>
              <w:rPr>
                <w:sz w:val="24"/>
                <w:szCs w:val="24"/>
              </w:rPr>
            </w:pPr>
          </w:p>
        </w:tc>
        <w:tc>
          <w:tcPr>
            <w:tcW w:w="623" w:type="dxa"/>
          </w:tcPr>
          <w:p w14:paraId="71E9B6D2" w14:textId="77777777" w:rsidR="009D4CCC" w:rsidRPr="009D4CCC" w:rsidRDefault="009D4CCC" w:rsidP="009D4CCC">
            <w:pPr>
              <w:pStyle w:val="TableText"/>
              <w:jc w:val="both"/>
              <w:rPr>
                <w:rFonts w:hint="cs"/>
                <w:sz w:val="24"/>
                <w:szCs w:val="24"/>
              </w:rPr>
            </w:pPr>
          </w:p>
        </w:tc>
        <w:tc>
          <w:tcPr>
            <w:tcW w:w="624" w:type="dxa"/>
          </w:tcPr>
          <w:p w14:paraId="2E1777C6" w14:textId="77777777" w:rsidR="009D4CCC" w:rsidRPr="009D4CCC" w:rsidRDefault="009D4CCC" w:rsidP="009D4CCC">
            <w:pPr>
              <w:pStyle w:val="TableText"/>
              <w:jc w:val="both"/>
              <w:rPr>
                <w:rFonts w:hint="cs"/>
                <w:sz w:val="24"/>
                <w:szCs w:val="24"/>
              </w:rPr>
            </w:pPr>
          </w:p>
        </w:tc>
        <w:tc>
          <w:tcPr>
            <w:tcW w:w="624" w:type="dxa"/>
          </w:tcPr>
          <w:p w14:paraId="555AA68B" w14:textId="77777777" w:rsidR="009D4CCC" w:rsidRPr="009D4CCC" w:rsidRDefault="009D4CCC" w:rsidP="009D4CCC">
            <w:pPr>
              <w:pStyle w:val="TableText"/>
              <w:jc w:val="both"/>
              <w:rPr>
                <w:sz w:val="24"/>
                <w:szCs w:val="24"/>
              </w:rPr>
            </w:pPr>
          </w:p>
        </w:tc>
        <w:tc>
          <w:tcPr>
            <w:tcW w:w="624" w:type="dxa"/>
          </w:tcPr>
          <w:p w14:paraId="11B40481" w14:textId="77777777" w:rsidR="009D4CCC" w:rsidRPr="009D4CCC" w:rsidRDefault="009D4CCC" w:rsidP="009D4CCC">
            <w:pPr>
              <w:pStyle w:val="TableText"/>
              <w:jc w:val="both"/>
              <w:rPr>
                <w:sz w:val="24"/>
                <w:szCs w:val="24"/>
              </w:rPr>
            </w:pPr>
          </w:p>
        </w:tc>
        <w:tc>
          <w:tcPr>
            <w:tcW w:w="624" w:type="dxa"/>
          </w:tcPr>
          <w:p w14:paraId="421D92D1" w14:textId="77777777" w:rsidR="009D4CCC" w:rsidRPr="009D4CCC" w:rsidRDefault="009D4CCC" w:rsidP="009D4CCC">
            <w:pPr>
              <w:pStyle w:val="TableText"/>
              <w:jc w:val="both"/>
              <w:rPr>
                <w:sz w:val="24"/>
                <w:szCs w:val="24"/>
              </w:rPr>
            </w:pPr>
          </w:p>
        </w:tc>
        <w:tc>
          <w:tcPr>
            <w:tcW w:w="630" w:type="dxa"/>
          </w:tcPr>
          <w:p w14:paraId="0396407C" w14:textId="77777777" w:rsidR="009D4CCC" w:rsidRPr="009D4CCC" w:rsidRDefault="009D4CCC" w:rsidP="009D4CCC">
            <w:pPr>
              <w:pStyle w:val="TableText"/>
              <w:jc w:val="both"/>
              <w:rPr>
                <w:sz w:val="24"/>
                <w:szCs w:val="24"/>
              </w:rPr>
            </w:pPr>
          </w:p>
        </w:tc>
        <w:tc>
          <w:tcPr>
            <w:tcW w:w="624" w:type="dxa"/>
          </w:tcPr>
          <w:p w14:paraId="36347F62" w14:textId="77777777" w:rsidR="009D4CCC" w:rsidRPr="009D4CCC" w:rsidRDefault="009D4CCC" w:rsidP="009D4CCC">
            <w:pPr>
              <w:pStyle w:val="TableText"/>
              <w:jc w:val="both"/>
              <w:rPr>
                <w:sz w:val="24"/>
                <w:szCs w:val="24"/>
              </w:rPr>
            </w:pPr>
          </w:p>
        </w:tc>
        <w:tc>
          <w:tcPr>
            <w:tcW w:w="2776" w:type="dxa"/>
            <w:gridSpan w:val="3"/>
          </w:tcPr>
          <w:p w14:paraId="17079E22" w14:textId="77777777" w:rsidR="009D4CCC" w:rsidRPr="009D4CCC" w:rsidRDefault="009D4CCC" w:rsidP="009D4CCC">
            <w:pPr>
              <w:pStyle w:val="TableBlock"/>
              <w:rPr>
                <w:rFonts w:hint="cs"/>
                <w:sz w:val="24"/>
                <w:szCs w:val="24"/>
              </w:rPr>
            </w:pPr>
            <w:r w:rsidRPr="009D4CCC">
              <w:rPr>
                <w:rFonts w:hint="cs"/>
                <w:sz w:val="24"/>
                <w:szCs w:val="24"/>
                <w:rtl/>
              </w:rPr>
              <w:t>(1)</w:t>
            </w:r>
            <w:r w:rsidRPr="009D4CCC">
              <w:rPr>
                <w:sz w:val="24"/>
                <w:szCs w:val="24"/>
                <w:rtl/>
              </w:rPr>
              <w:tab/>
            </w:r>
            <w:r w:rsidRPr="009D4CCC">
              <w:rPr>
                <w:rFonts w:hint="cs"/>
                <w:sz w:val="24"/>
                <w:szCs w:val="24"/>
                <w:rtl/>
              </w:rPr>
              <w:t>ברישה, אחרי "לסיעה בכנסת" יקראו "לרבות לסיעה נפרדת כמשמעותה בסעיף 21(א)(2)";</w:t>
            </w:r>
          </w:p>
        </w:tc>
      </w:tr>
      <w:tr w:rsidR="009D4CCC" w:rsidRPr="009D4CCC" w14:paraId="4B23F449" w14:textId="77777777">
        <w:tblPrEx>
          <w:tblLook w:val="01E0" w:firstRow="1" w:lastRow="1" w:firstColumn="1" w:lastColumn="1" w:noHBand="0" w:noVBand="0"/>
        </w:tblPrEx>
        <w:trPr>
          <w:cantSplit/>
          <w:trHeight w:val="60"/>
        </w:trPr>
        <w:tc>
          <w:tcPr>
            <w:tcW w:w="1869" w:type="dxa"/>
          </w:tcPr>
          <w:p w14:paraId="2BF05D7B" w14:textId="77777777" w:rsidR="009D4CCC" w:rsidRPr="009D4CCC" w:rsidRDefault="009D4CCC" w:rsidP="009D4CCC">
            <w:pPr>
              <w:pStyle w:val="TableSideHeading"/>
              <w:jc w:val="both"/>
              <w:rPr>
                <w:sz w:val="24"/>
                <w:szCs w:val="24"/>
              </w:rPr>
            </w:pPr>
          </w:p>
        </w:tc>
        <w:tc>
          <w:tcPr>
            <w:tcW w:w="623" w:type="dxa"/>
          </w:tcPr>
          <w:p w14:paraId="3F3F0B14" w14:textId="77777777" w:rsidR="009D4CCC" w:rsidRPr="009D4CCC" w:rsidRDefault="009D4CCC" w:rsidP="009D4CCC">
            <w:pPr>
              <w:pStyle w:val="TableText"/>
              <w:jc w:val="both"/>
              <w:rPr>
                <w:sz w:val="24"/>
                <w:szCs w:val="24"/>
              </w:rPr>
            </w:pPr>
          </w:p>
        </w:tc>
        <w:tc>
          <w:tcPr>
            <w:tcW w:w="623" w:type="dxa"/>
          </w:tcPr>
          <w:p w14:paraId="7098DE79" w14:textId="77777777" w:rsidR="009D4CCC" w:rsidRPr="009D4CCC" w:rsidRDefault="009D4CCC" w:rsidP="009D4CCC">
            <w:pPr>
              <w:pStyle w:val="TableText"/>
              <w:jc w:val="both"/>
              <w:rPr>
                <w:sz w:val="24"/>
                <w:szCs w:val="24"/>
              </w:rPr>
            </w:pPr>
          </w:p>
        </w:tc>
        <w:tc>
          <w:tcPr>
            <w:tcW w:w="624" w:type="dxa"/>
          </w:tcPr>
          <w:p w14:paraId="339BAA7D" w14:textId="77777777" w:rsidR="009D4CCC" w:rsidRPr="009D4CCC" w:rsidRDefault="009D4CCC" w:rsidP="009D4CCC">
            <w:pPr>
              <w:pStyle w:val="TableText"/>
              <w:jc w:val="both"/>
              <w:rPr>
                <w:sz w:val="24"/>
                <w:szCs w:val="24"/>
              </w:rPr>
            </w:pPr>
          </w:p>
        </w:tc>
        <w:tc>
          <w:tcPr>
            <w:tcW w:w="624" w:type="dxa"/>
          </w:tcPr>
          <w:p w14:paraId="75E851DA" w14:textId="77777777" w:rsidR="009D4CCC" w:rsidRPr="009D4CCC" w:rsidRDefault="009D4CCC" w:rsidP="009D4CCC">
            <w:pPr>
              <w:pStyle w:val="TableText"/>
              <w:jc w:val="both"/>
              <w:rPr>
                <w:sz w:val="24"/>
                <w:szCs w:val="24"/>
              </w:rPr>
            </w:pPr>
          </w:p>
        </w:tc>
        <w:tc>
          <w:tcPr>
            <w:tcW w:w="624" w:type="dxa"/>
          </w:tcPr>
          <w:p w14:paraId="6C990D3B" w14:textId="77777777" w:rsidR="009D4CCC" w:rsidRPr="009D4CCC" w:rsidRDefault="009D4CCC" w:rsidP="009D4CCC">
            <w:pPr>
              <w:pStyle w:val="TableText"/>
              <w:jc w:val="both"/>
              <w:rPr>
                <w:sz w:val="24"/>
                <w:szCs w:val="24"/>
              </w:rPr>
            </w:pPr>
          </w:p>
        </w:tc>
        <w:tc>
          <w:tcPr>
            <w:tcW w:w="624" w:type="dxa"/>
          </w:tcPr>
          <w:p w14:paraId="469D8625" w14:textId="77777777" w:rsidR="009D4CCC" w:rsidRPr="009D4CCC" w:rsidRDefault="009D4CCC" w:rsidP="009D4CCC">
            <w:pPr>
              <w:pStyle w:val="TableText"/>
              <w:jc w:val="both"/>
              <w:rPr>
                <w:sz w:val="24"/>
                <w:szCs w:val="24"/>
              </w:rPr>
            </w:pPr>
          </w:p>
        </w:tc>
        <w:tc>
          <w:tcPr>
            <w:tcW w:w="630" w:type="dxa"/>
          </w:tcPr>
          <w:p w14:paraId="24302112" w14:textId="77777777" w:rsidR="009D4CCC" w:rsidRPr="009D4CCC" w:rsidRDefault="009D4CCC" w:rsidP="009D4CCC">
            <w:pPr>
              <w:pStyle w:val="TableText"/>
              <w:jc w:val="both"/>
              <w:rPr>
                <w:sz w:val="24"/>
                <w:szCs w:val="24"/>
              </w:rPr>
            </w:pPr>
          </w:p>
        </w:tc>
        <w:tc>
          <w:tcPr>
            <w:tcW w:w="3420" w:type="dxa"/>
            <w:gridSpan w:val="5"/>
          </w:tcPr>
          <w:p w14:paraId="65716B08" w14:textId="77777777" w:rsidR="009D4CCC" w:rsidRPr="009D4CCC" w:rsidRDefault="009D4CCC" w:rsidP="009D4CCC">
            <w:pPr>
              <w:pStyle w:val="TableBlock"/>
              <w:rPr>
                <w:sz w:val="24"/>
                <w:szCs w:val="24"/>
              </w:rPr>
            </w:pPr>
            <w:r w:rsidRPr="009D4CCC">
              <w:rPr>
                <w:sz w:val="24"/>
                <w:szCs w:val="24"/>
                <w:rtl/>
              </w:rPr>
              <w:t>(ג)</w:t>
            </w:r>
            <w:r w:rsidRPr="009D4CCC">
              <w:rPr>
                <w:sz w:val="24"/>
                <w:szCs w:val="24"/>
                <w:rtl/>
              </w:rPr>
              <w:tab/>
              <w:t>בסעיף קטן (ג), במקום "התמודדותה בבחירות" יקראו "משאל העם";</w:t>
            </w:r>
          </w:p>
        </w:tc>
      </w:tr>
      <w:tr w:rsidR="009D4CCC" w:rsidRPr="009D4CCC" w14:paraId="21F7E736" w14:textId="77777777">
        <w:tblPrEx>
          <w:tblLook w:val="01E0" w:firstRow="1" w:lastRow="1" w:firstColumn="1" w:lastColumn="1" w:noHBand="0" w:noVBand="0"/>
        </w:tblPrEx>
        <w:trPr>
          <w:cantSplit/>
          <w:trHeight w:val="60"/>
        </w:trPr>
        <w:tc>
          <w:tcPr>
            <w:tcW w:w="1869" w:type="dxa"/>
          </w:tcPr>
          <w:p w14:paraId="3D5F8151" w14:textId="77777777" w:rsidR="009D4CCC" w:rsidRPr="009D4CCC" w:rsidRDefault="009D4CCC" w:rsidP="009D4CCC">
            <w:pPr>
              <w:pStyle w:val="TableSideHeading"/>
              <w:jc w:val="both"/>
              <w:rPr>
                <w:sz w:val="24"/>
                <w:szCs w:val="24"/>
              </w:rPr>
            </w:pPr>
          </w:p>
        </w:tc>
        <w:tc>
          <w:tcPr>
            <w:tcW w:w="623" w:type="dxa"/>
          </w:tcPr>
          <w:p w14:paraId="13F0D061" w14:textId="77777777" w:rsidR="009D4CCC" w:rsidRPr="009D4CCC" w:rsidRDefault="009D4CCC" w:rsidP="009D4CCC">
            <w:pPr>
              <w:pStyle w:val="TableText"/>
              <w:jc w:val="both"/>
              <w:rPr>
                <w:sz w:val="24"/>
                <w:szCs w:val="24"/>
              </w:rPr>
            </w:pPr>
          </w:p>
        </w:tc>
        <w:tc>
          <w:tcPr>
            <w:tcW w:w="623" w:type="dxa"/>
          </w:tcPr>
          <w:p w14:paraId="1876C573" w14:textId="77777777" w:rsidR="009D4CCC" w:rsidRPr="009D4CCC" w:rsidRDefault="009D4CCC" w:rsidP="009D4CCC">
            <w:pPr>
              <w:pStyle w:val="TableText"/>
              <w:jc w:val="both"/>
              <w:rPr>
                <w:sz w:val="24"/>
                <w:szCs w:val="24"/>
              </w:rPr>
            </w:pPr>
          </w:p>
        </w:tc>
        <w:tc>
          <w:tcPr>
            <w:tcW w:w="624" w:type="dxa"/>
          </w:tcPr>
          <w:p w14:paraId="1F8186B3" w14:textId="77777777" w:rsidR="009D4CCC" w:rsidRPr="009D4CCC" w:rsidRDefault="009D4CCC" w:rsidP="009D4CCC">
            <w:pPr>
              <w:pStyle w:val="TableText"/>
              <w:jc w:val="both"/>
              <w:rPr>
                <w:sz w:val="24"/>
                <w:szCs w:val="24"/>
              </w:rPr>
            </w:pPr>
          </w:p>
        </w:tc>
        <w:tc>
          <w:tcPr>
            <w:tcW w:w="624" w:type="dxa"/>
          </w:tcPr>
          <w:p w14:paraId="4719442A" w14:textId="77777777" w:rsidR="009D4CCC" w:rsidRPr="009D4CCC" w:rsidRDefault="009D4CCC" w:rsidP="009D4CCC">
            <w:pPr>
              <w:pStyle w:val="TableText"/>
              <w:jc w:val="both"/>
              <w:rPr>
                <w:sz w:val="24"/>
                <w:szCs w:val="24"/>
              </w:rPr>
            </w:pPr>
          </w:p>
        </w:tc>
        <w:tc>
          <w:tcPr>
            <w:tcW w:w="624" w:type="dxa"/>
          </w:tcPr>
          <w:p w14:paraId="2F58CF82" w14:textId="77777777" w:rsidR="009D4CCC" w:rsidRPr="009D4CCC" w:rsidRDefault="009D4CCC" w:rsidP="009D4CCC">
            <w:pPr>
              <w:pStyle w:val="TableText"/>
              <w:jc w:val="both"/>
              <w:rPr>
                <w:sz w:val="24"/>
                <w:szCs w:val="24"/>
              </w:rPr>
            </w:pPr>
          </w:p>
        </w:tc>
        <w:tc>
          <w:tcPr>
            <w:tcW w:w="624" w:type="dxa"/>
          </w:tcPr>
          <w:p w14:paraId="7D1D764E" w14:textId="77777777" w:rsidR="009D4CCC" w:rsidRPr="009D4CCC" w:rsidRDefault="009D4CCC" w:rsidP="009D4CCC">
            <w:pPr>
              <w:pStyle w:val="TableText"/>
              <w:jc w:val="both"/>
              <w:rPr>
                <w:sz w:val="24"/>
                <w:szCs w:val="24"/>
              </w:rPr>
            </w:pPr>
          </w:p>
        </w:tc>
        <w:tc>
          <w:tcPr>
            <w:tcW w:w="4050" w:type="dxa"/>
            <w:gridSpan w:val="6"/>
          </w:tcPr>
          <w:p w14:paraId="6E50847F" w14:textId="77777777" w:rsidR="009D4CCC" w:rsidRPr="009D4CCC" w:rsidRDefault="009D4CCC" w:rsidP="009D4CCC">
            <w:pPr>
              <w:pStyle w:val="TableBlock"/>
              <w:rPr>
                <w:rFonts w:hint="cs"/>
                <w:sz w:val="24"/>
                <w:szCs w:val="24"/>
                <w:rtl/>
              </w:rPr>
            </w:pPr>
            <w:r w:rsidRPr="009D4CCC">
              <w:rPr>
                <w:rFonts w:hint="cs"/>
                <w:sz w:val="24"/>
                <w:szCs w:val="24"/>
                <w:rtl/>
              </w:rPr>
              <w:t>(7)</w:t>
            </w:r>
            <w:r w:rsidRPr="009D4CCC">
              <w:rPr>
                <w:sz w:val="24"/>
                <w:szCs w:val="24"/>
                <w:rtl/>
              </w:rPr>
              <w:tab/>
            </w:r>
            <w:r w:rsidRPr="009D4CCC">
              <w:rPr>
                <w:rFonts w:hint="cs"/>
                <w:sz w:val="24"/>
                <w:szCs w:val="24"/>
                <w:rtl/>
              </w:rPr>
              <w:t>בסעיף 40(ד) –</w:t>
            </w:r>
          </w:p>
        </w:tc>
      </w:tr>
      <w:tr w:rsidR="009D4CCC" w:rsidRPr="009D4CCC" w14:paraId="29D42044" w14:textId="77777777">
        <w:tblPrEx>
          <w:tblLook w:val="01E0" w:firstRow="1" w:lastRow="1" w:firstColumn="1" w:lastColumn="1" w:noHBand="0" w:noVBand="0"/>
        </w:tblPrEx>
        <w:trPr>
          <w:gridAfter w:val="1"/>
          <w:wAfter w:w="20" w:type="dxa"/>
          <w:cantSplit/>
          <w:trHeight w:val="60"/>
        </w:trPr>
        <w:tc>
          <w:tcPr>
            <w:tcW w:w="1869" w:type="dxa"/>
          </w:tcPr>
          <w:p w14:paraId="3E6DCBD3" w14:textId="77777777" w:rsidR="009D4CCC" w:rsidRPr="009D4CCC" w:rsidRDefault="009D4CCC" w:rsidP="009D4CCC">
            <w:pPr>
              <w:pStyle w:val="TableSideHeading"/>
              <w:jc w:val="both"/>
              <w:rPr>
                <w:rFonts w:hint="cs"/>
                <w:sz w:val="24"/>
                <w:szCs w:val="24"/>
              </w:rPr>
            </w:pPr>
          </w:p>
        </w:tc>
        <w:tc>
          <w:tcPr>
            <w:tcW w:w="623" w:type="dxa"/>
          </w:tcPr>
          <w:p w14:paraId="153122E4" w14:textId="77777777" w:rsidR="009D4CCC" w:rsidRPr="009D4CCC" w:rsidRDefault="009D4CCC" w:rsidP="009D4CCC">
            <w:pPr>
              <w:pStyle w:val="TableText"/>
              <w:jc w:val="both"/>
              <w:rPr>
                <w:sz w:val="24"/>
                <w:szCs w:val="24"/>
              </w:rPr>
            </w:pPr>
          </w:p>
        </w:tc>
        <w:tc>
          <w:tcPr>
            <w:tcW w:w="623" w:type="dxa"/>
          </w:tcPr>
          <w:p w14:paraId="19143203" w14:textId="77777777" w:rsidR="009D4CCC" w:rsidRPr="009D4CCC" w:rsidRDefault="009D4CCC" w:rsidP="009D4CCC">
            <w:pPr>
              <w:pStyle w:val="TableText"/>
              <w:jc w:val="both"/>
              <w:rPr>
                <w:rFonts w:hint="cs"/>
                <w:sz w:val="24"/>
                <w:szCs w:val="24"/>
              </w:rPr>
            </w:pPr>
          </w:p>
        </w:tc>
        <w:tc>
          <w:tcPr>
            <w:tcW w:w="624" w:type="dxa"/>
          </w:tcPr>
          <w:p w14:paraId="36CF64DF" w14:textId="77777777" w:rsidR="009D4CCC" w:rsidRPr="009D4CCC" w:rsidRDefault="009D4CCC" w:rsidP="009D4CCC">
            <w:pPr>
              <w:pStyle w:val="TableText"/>
              <w:jc w:val="both"/>
              <w:rPr>
                <w:rFonts w:hint="cs"/>
                <w:sz w:val="24"/>
                <w:szCs w:val="24"/>
              </w:rPr>
            </w:pPr>
          </w:p>
        </w:tc>
        <w:tc>
          <w:tcPr>
            <w:tcW w:w="624" w:type="dxa"/>
          </w:tcPr>
          <w:p w14:paraId="4D5D994D" w14:textId="77777777" w:rsidR="009D4CCC" w:rsidRPr="009D4CCC" w:rsidRDefault="009D4CCC" w:rsidP="009D4CCC">
            <w:pPr>
              <w:pStyle w:val="TableText"/>
              <w:jc w:val="both"/>
              <w:rPr>
                <w:sz w:val="24"/>
                <w:szCs w:val="24"/>
              </w:rPr>
            </w:pPr>
          </w:p>
        </w:tc>
        <w:tc>
          <w:tcPr>
            <w:tcW w:w="624" w:type="dxa"/>
          </w:tcPr>
          <w:p w14:paraId="1ACEF418" w14:textId="77777777" w:rsidR="009D4CCC" w:rsidRPr="009D4CCC" w:rsidRDefault="009D4CCC" w:rsidP="009D4CCC">
            <w:pPr>
              <w:pStyle w:val="TableText"/>
              <w:jc w:val="both"/>
              <w:rPr>
                <w:sz w:val="24"/>
                <w:szCs w:val="24"/>
              </w:rPr>
            </w:pPr>
          </w:p>
        </w:tc>
        <w:tc>
          <w:tcPr>
            <w:tcW w:w="624" w:type="dxa"/>
          </w:tcPr>
          <w:p w14:paraId="1076FD63" w14:textId="77777777" w:rsidR="009D4CCC" w:rsidRPr="009D4CCC" w:rsidRDefault="009D4CCC" w:rsidP="009D4CCC">
            <w:pPr>
              <w:pStyle w:val="TableText"/>
              <w:jc w:val="both"/>
              <w:rPr>
                <w:sz w:val="24"/>
                <w:szCs w:val="24"/>
              </w:rPr>
            </w:pPr>
          </w:p>
        </w:tc>
        <w:tc>
          <w:tcPr>
            <w:tcW w:w="630" w:type="dxa"/>
          </w:tcPr>
          <w:p w14:paraId="3FE36913" w14:textId="77777777" w:rsidR="009D4CCC" w:rsidRPr="009D4CCC" w:rsidRDefault="009D4CCC" w:rsidP="009D4CCC">
            <w:pPr>
              <w:pStyle w:val="TableText"/>
              <w:jc w:val="both"/>
              <w:rPr>
                <w:sz w:val="24"/>
                <w:szCs w:val="24"/>
              </w:rPr>
            </w:pPr>
          </w:p>
        </w:tc>
        <w:tc>
          <w:tcPr>
            <w:tcW w:w="3400" w:type="dxa"/>
            <w:gridSpan w:val="4"/>
          </w:tcPr>
          <w:p w14:paraId="1242DAE4" w14:textId="77777777" w:rsidR="009D4CCC" w:rsidRPr="009D4CCC" w:rsidRDefault="009D4CCC" w:rsidP="009D4CCC">
            <w:pPr>
              <w:pStyle w:val="TableBlock"/>
              <w:rPr>
                <w:rFonts w:hint="cs"/>
                <w:sz w:val="24"/>
                <w:szCs w:val="24"/>
              </w:rPr>
            </w:pPr>
            <w:r w:rsidRPr="009D4CCC">
              <w:rPr>
                <w:rFonts w:hint="cs"/>
                <w:sz w:val="24"/>
                <w:szCs w:val="24"/>
                <w:rtl/>
              </w:rPr>
              <w:t>(1)</w:t>
            </w:r>
            <w:r w:rsidRPr="009D4CCC">
              <w:rPr>
                <w:sz w:val="24"/>
                <w:szCs w:val="24"/>
                <w:rtl/>
              </w:rPr>
              <w:tab/>
            </w:r>
            <w:r w:rsidRPr="009D4CCC">
              <w:rPr>
                <w:rFonts w:hint="cs"/>
                <w:sz w:val="24"/>
                <w:szCs w:val="24"/>
                <w:rtl/>
              </w:rPr>
              <w:t>בפסקה (1), במקום "מהיום ה-35 שלפני היום האחרון להגשת רשימות המועמדים" יקראו "מהיום ה-80 שלפני יום עריכת משאל העם";</w:t>
            </w:r>
          </w:p>
        </w:tc>
      </w:tr>
      <w:tr w:rsidR="009D4CCC" w:rsidRPr="009D4CCC" w14:paraId="64B9B38A" w14:textId="77777777">
        <w:tblPrEx>
          <w:tblLook w:val="01E0" w:firstRow="1" w:lastRow="1" w:firstColumn="1" w:lastColumn="1" w:noHBand="0" w:noVBand="0"/>
        </w:tblPrEx>
        <w:trPr>
          <w:gridAfter w:val="1"/>
          <w:wAfter w:w="20" w:type="dxa"/>
          <w:cantSplit/>
          <w:trHeight w:val="60"/>
        </w:trPr>
        <w:tc>
          <w:tcPr>
            <w:tcW w:w="1869" w:type="dxa"/>
          </w:tcPr>
          <w:p w14:paraId="49E69676" w14:textId="77777777" w:rsidR="009D4CCC" w:rsidRPr="009D4CCC" w:rsidRDefault="009D4CCC" w:rsidP="009D4CCC">
            <w:pPr>
              <w:pStyle w:val="TableSideHeading"/>
              <w:jc w:val="both"/>
              <w:rPr>
                <w:rFonts w:hint="cs"/>
                <w:sz w:val="24"/>
                <w:szCs w:val="24"/>
              </w:rPr>
            </w:pPr>
          </w:p>
        </w:tc>
        <w:tc>
          <w:tcPr>
            <w:tcW w:w="623" w:type="dxa"/>
          </w:tcPr>
          <w:p w14:paraId="2E270AD4" w14:textId="77777777" w:rsidR="009D4CCC" w:rsidRPr="009D4CCC" w:rsidRDefault="009D4CCC" w:rsidP="009D4CCC">
            <w:pPr>
              <w:pStyle w:val="TableText"/>
              <w:jc w:val="both"/>
              <w:rPr>
                <w:sz w:val="24"/>
                <w:szCs w:val="24"/>
              </w:rPr>
            </w:pPr>
          </w:p>
        </w:tc>
        <w:tc>
          <w:tcPr>
            <w:tcW w:w="623" w:type="dxa"/>
          </w:tcPr>
          <w:p w14:paraId="2AD73850" w14:textId="77777777" w:rsidR="009D4CCC" w:rsidRPr="009D4CCC" w:rsidRDefault="009D4CCC" w:rsidP="009D4CCC">
            <w:pPr>
              <w:pStyle w:val="TableText"/>
              <w:jc w:val="both"/>
              <w:rPr>
                <w:rFonts w:hint="cs"/>
                <w:sz w:val="24"/>
                <w:szCs w:val="24"/>
              </w:rPr>
            </w:pPr>
          </w:p>
        </w:tc>
        <w:tc>
          <w:tcPr>
            <w:tcW w:w="624" w:type="dxa"/>
          </w:tcPr>
          <w:p w14:paraId="1D9831FA" w14:textId="77777777" w:rsidR="009D4CCC" w:rsidRPr="009D4CCC" w:rsidRDefault="009D4CCC" w:rsidP="009D4CCC">
            <w:pPr>
              <w:pStyle w:val="TableText"/>
              <w:jc w:val="both"/>
              <w:rPr>
                <w:rFonts w:hint="cs"/>
                <w:sz w:val="24"/>
                <w:szCs w:val="24"/>
              </w:rPr>
            </w:pPr>
          </w:p>
        </w:tc>
        <w:tc>
          <w:tcPr>
            <w:tcW w:w="624" w:type="dxa"/>
          </w:tcPr>
          <w:p w14:paraId="72C20049" w14:textId="77777777" w:rsidR="009D4CCC" w:rsidRPr="009D4CCC" w:rsidRDefault="009D4CCC" w:rsidP="009D4CCC">
            <w:pPr>
              <w:pStyle w:val="TableText"/>
              <w:jc w:val="both"/>
              <w:rPr>
                <w:sz w:val="24"/>
                <w:szCs w:val="24"/>
              </w:rPr>
            </w:pPr>
          </w:p>
        </w:tc>
        <w:tc>
          <w:tcPr>
            <w:tcW w:w="624" w:type="dxa"/>
          </w:tcPr>
          <w:p w14:paraId="1791E0C4" w14:textId="77777777" w:rsidR="009D4CCC" w:rsidRPr="009D4CCC" w:rsidRDefault="009D4CCC" w:rsidP="009D4CCC">
            <w:pPr>
              <w:pStyle w:val="TableText"/>
              <w:jc w:val="both"/>
              <w:rPr>
                <w:sz w:val="24"/>
                <w:szCs w:val="24"/>
              </w:rPr>
            </w:pPr>
          </w:p>
        </w:tc>
        <w:tc>
          <w:tcPr>
            <w:tcW w:w="624" w:type="dxa"/>
          </w:tcPr>
          <w:p w14:paraId="52687693" w14:textId="77777777" w:rsidR="009D4CCC" w:rsidRPr="009D4CCC" w:rsidRDefault="009D4CCC" w:rsidP="009D4CCC">
            <w:pPr>
              <w:pStyle w:val="TableText"/>
              <w:jc w:val="both"/>
              <w:rPr>
                <w:sz w:val="24"/>
                <w:szCs w:val="24"/>
              </w:rPr>
            </w:pPr>
          </w:p>
        </w:tc>
        <w:tc>
          <w:tcPr>
            <w:tcW w:w="630" w:type="dxa"/>
          </w:tcPr>
          <w:p w14:paraId="0C99C829" w14:textId="77777777" w:rsidR="009D4CCC" w:rsidRPr="009D4CCC" w:rsidRDefault="009D4CCC" w:rsidP="009D4CCC">
            <w:pPr>
              <w:pStyle w:val="TableText"/>
              <w:jc w:val="both"/>
              <w:rPr>
                <w:sz w:val="24"/>
                <w:szCs w:val="24"/>
              </w:rPr>
            </w:pPr>
          </w:p>
        </w:tc>
        <w:tc>
          <w:tcPr>
            <w:tcW w:w="3400" w:type="dxa"/>
            <w:gridSpan w:val="4"/>
          </w:tcPr>
          <w:p w14:paraId="02A08FCF" w14:textId="77777777" w:rsidR="009D4CCC" w:rsidRPr="009D4CCC" w:rsidRDefault="009D4CCC" w:rsidP="009D4CCC">
            <w:pPr>
              <w:pStyle w:val="TableBlock"/>
              <w:rPr>
                <w:sz w:val="24"/>
                <w:szCs w:val="24"/>
                <w:rtl/>
              </w:rPr>
            </w:pPr>
            <w:r w:rsidRPr="009D4CCC">
              <w:rPr>
                <w:rFonts w:hint="cs"/>
                <w:sz w:val="24"/>
                <w:szCs w:val="24"/>
                <w:rtl/>
              </w:rPr>
              <w:t>(2)</w:t>
            </w:r>
            <w:r w:rsidRPr="009D4CCC">
              <w:rPr>
                <w:sz w:val="24"/>
                <w:szCs w:val="24"/>
                <w:rtl/>
              </w:rPr>
              <w:tab/>
            </w:r>
            <w:r w:rsidRPr="009D4CCC">
              <w:rPr>
                <w:rFonts w:hint="cs"/>
                <w:sz w:val="24"/>
                <w:szCs w:val="24"/>
                <w:rtl/>
              </w:rPr>
              <w:t>בפסקה (2), במקום "מהיום ה-40 שלפני היום האחרון להגשת רשימות המועמדים" יקראו "מהיום ה-80 שלפני יום עריכת משאל העם";</w:t>
            </w:r>
          </w:p>
        </w:tc>
      </w:tr>
      <w:tr w:rsidR="009D4CCC" w:rsidRPr="009D4CCC" w14:paraId="7AD81D75" w14:textId="77777777">
        <w:tblPrEx>
          <w:tblLook w:val="01E0" w:firstRow="1" w:lastRow="1" w:firstColumn="1" w:lastColumn="1" w:noHBand="0" w:noVBand="0"/>
        </w:tblPrEx>
        <w:trPr>
          <w:cantSplit/>
          <w:trHeight w:val="60"/>
        </w:trPr>
        <w:tc>
          <w:tcPr>
            <w:tcW w:w="1869" w:type="dxa"/>
          </w:tcPr>
          <w:p w14:paraId="4329AFF1" w14:textId="77777777" w:rsidR="009D4CCC" w:rsidRPr="009D4CCC" w:rsidRDefault="009D4CCC" w:rsidP="009D4CCC">
            <w:pPr>
              <w:pStyle w:val="TableSideHeading"/>
              <w:jc w:val="both"/>
              <w:rPr>
                <w:rFonts w:hint="cs"/>
                <w:sz w:val="24"/>
                <w:szCs w:val="24"/>
              </w:rPr>
            </w:pPr>
          </w:p>
        </w:tc>
        <w:tc>
          <w:tcPr>
            <w:tcW w:w="623" w:type="dxa"/>
          </w:tcPr>
          <w:p w14:paraId="314F963B" w14:textId="77777777" w:rsidR="009D4CCC" w:rsidRPr="009D4CCC" w:rsidRDefault="009D4CCC" w:rsidP="009D4CCC">
            <w:pPr>
              <w:pStyle w:val="TableText"/>
              <w:jc w:val="both"/>
              <w:rPr>
                <w:sz w:val="24"/>
                <w:szCs w:val="24"/>
              </w:rPr>
            </w:pPr>
          </w:p>
        </w:tc>
        <w:tc>
          <w:tcPr>
            <w:tcW w:w="623" w:type="dxa"/>
          </w:tcPr>
          <w:p w14:paraId="55431B91" w14:textId="77777777" w:rsidR="009D4CCC" w:rsidRPr="009D4CCC" w:rsidRDefault="009D4CCC" w:rsidP="009D4CCC">
            <w:pPr>
              <w:pStyle w:val="TableText"/>
              <w:jc w:val="both"/>
              <w:rPr>
                <w:sz w:val="24"/>
                <w:szCs w:val="24"/>
              </w:rPr>
            </w:pPr>
          </w:p>
        </w:tc>
        <w:tc>
          <w:tcPr>
            <w:tcW w:w="624" w:type="dxa"/>
          </w:tcPr>
          <w:p w14:paraId="0A85641E" w14:textId="77777777" w:rsidR="009D4CCC" w:rsidRPr="009D4CCC" w:rsidRDefault="009D4CCC" w:rsidP="009D4CCC">
            <w:pPr>
              <w:pStyle w:val="TableText"/>
              <w:jc w:val="both"/>
              <w:rPr>
                <w:sz w:val="24"/>
                <w:szCs w:val="24"/>
              </w:rPr>
            </w:pPr>
          </w:p>
        </w:tc>
        <w:tc>
          <w:tcPr>
            <w:tcW w:w="624" w:type="dxa"/>
          </w:tcPr>
          <w:p w14:paraId="3A5E8F97" w14:textId="77777777" w:rsidR="009D4CCC" w:rsidRPr="009D4CCC" w:rsidRDefault="009D4CCC" w:rsidP="009D4CCC">
            <w:pPr>
              <w:pStyle w:val="TableText"/>
              <w:jc w:val="both"/>
              <w:rPr>
                <w:sz w:val="24"/>
                <w:szCs w:val="24"/>
              </w:rPr>
            </w:pPr>
          </w:p>
        </w:tc>
        <w:tc>
          <w:tcPr>
            <w:tcW w:w="624" w:type="dxa"/>
          </w:tcPr>
          <w:p w14:paraId="58B772A3" w14:textId="77777777" w:rsidR="009D4CCC" w:rsidRPr="009D4CCC" w:rsidRDefault="009D4CCC" w:rsidP="009D4CCC">
            <w:pPr>
              <w:pStyle w:val="TableText"/>
              <w:jc w:val="both"/>
              <w:rPr>
                <w:sz w:val="24"/>
                <w:szCs w:val="24"/>
              </w:rPr>
            </w:pPr>
          </w:p>
        </w:tc>
        <w:tc>
          <w:tcPr>
            <w:tcW w:w="624" w:type="dxa"/>
          </w:tcPr>
          <w:p w14:paraId="10B5CECE" w14:textId="77777777" w:rsidR="009D4CCC" w:rsidRPr="009D4CCC" w:rsidRDefault="009D4CCC" w:rsidP="009D4CCC">
            <w:pPr>
              <w:pStyle w:val="TableText"/>
              <w:jc w:val="both"/>
              <w:rPr>
                <w:sz w:val="24"/>
                <w:szCs w:val="24"/>
              </w:rPr>
            </w:pPr>
          </w:p>
        </w:tc>
        <w:tc>
          <w:tcPr>
            <w:tcW w:w="4050" w:type="dxa"/>
            <w:gridSpan w:val="6"/>
          </w:tcPr>
          <w:p w14:paraId="29CB646B" w14:textId="77777777" w:rsidR="009D4CCC" w:rsidRPr="009D4CCC" w:rsidRDefault="009D4CCC" w:rsidP="009D4CCC">
            <w:pPr>
              <w:pStyle w:val="TableBlock"/>
              <w:rPr>
                <w:rFonts w:hint="cs"/>
                <w:sz w:val="24"/>
                <w:szCs w:val="24"/>
                <w:rtl/>
              </w:rPr>
            </w:pPr>
            <w:r w:rsidRPr="009D4CCC">
              <w:rPr>
                <w:rFonts w:hint="cs"/>
                <w:sz w:val="24"/>
                <w:szCs w:val="24"/>
                <w:rtl/>
              </w:rPr>
              <w:t>(8)</w:t>
            </w:r>
            <w:r w:rsidRPr="009D4CCC">
              <w:rPr>
                <w:sz w:val="24"/>
                <w:szCs w:val="24"/>
                <w:rtl/>
              </w:rPr>
              <w:tab/>
            </w:r>
            <w:r w:rsidRPr="009D4CCC">
              <w:rPr>
                <w:rFonts w:hint="cs"/>
                <w:sz w:val="24"/>
                <w:szCs w:val="24"/>
                <w:rtl/>
              </w:rPr>
              <w:t xml:space="preserve">בסעיף 44 </w:t>
            </w:r>
            <w:r w:rsidRPr="009D4CCC">
              <w:rPr>
                <w:rFonts w:hint="eastAsia"/>
                <w:sz w:val="24"/>
                <w:szCs w:val="24"/>
                <w:rtl/>
              </w:rPr>
              <w:t>–</w:t>
            </w:r>
            <w:r w:rsidRPr="009D4CCC">
              <w:rPr>
                <w:rFonts w:hint="cs"/>
                <w:sz w:val="24"/>
                <w:szCs w:val="24"/>
                <w:rtl/>
              </w:rPr>
              <w:t xml:space="preserve">  </w:t>
            </w:r>
          </w:p>
        </w:tc>
      </w:tr>
      <w:tr w:rsidR="009D4CCC" w:rsidRPr="009D4CCC" w14:paraId="5E141B86" w14:textId="77777777">
        <w:tblPrEx>
          <w:tblLook w:val="01E0" w:firstRow="1" w:lastRow="1" w:firstColumn="1" w:lastColumn="1" w:noHBand="0" w:noVBand="0"/>
        </w:tblPrEx>
        <w:trPr>
          <w:gridAfter w:val="1"/>
          <w:wAfter w:w="20" w:type="dxa"/>
          <w:cantSplit/>
          <w:trHeight w:val="60"/>
        </w:trPr>
        <w:tc>
          <w:tcPr>
            <w:tcW w:w="1869" w:type="dxa"/>
          </w:tcPr>
          <w:p w14:paraId="4FEF015F" w14:textId="77777777" w:rsidR="009D4CCC" w:rsidRPr="009D4CCC" w:rsidRDefault="009D4CCC" w:rsidP="009D4CCC">
            <w:pPr>
              <w:pStyle w:val="TableSideHeading"/>
              <w:jc w:val="both"/>
              <w:rPr>
                <w:rFonts w:hint="cs"/>
                <w:sz w:val="24"/>
                <w:szCs w:val="24"/>
              </w:rPr>
            </w:pPr>
          </w:p>
        </w:tc>
        <w:tc>
          <w:tcPr>
            <w:tcW w:w="623" w:type="dxa"/>
          </w:tcPr>
          <w:p w14:paraId="1F147AB2" w14:textId="77777777" w:rsidR="009D4CCC" w:rsidRPr="009D4CCC" w:rsidRDefault="009D4CCC" w:rsidP="009D4CCC">
            <w:pPr>
              <w:pStyle w:val="TableText"/>
              <w:jc w:val="both"/>
              <w:rPr>
                <w:sz w:val="24"/>
                <w:szCs w:val="24"/>
              </w:rPr>
            </w:pPr>
          </w:p>
        </w:tc>
        <w:tc>
          <w:tcPr>
            <w:tcW w:w="623" w:type="dxa"/>
          </w:tcPr>
          <w:p w14:paraId="6FB3C8B1" w14:textId="77777777" w:rsidR="009D4CCC" w:rsidRPr="009D4CCC" w:rsidRDefault="009D4CCC" w:rsidP="009D4CCC">
            <w:pPr>
              <w:pStyle w:val="TableText"/>
              <w:jc w:val="both"/>
              <w:rPr>
                <w:rFonts w:hint="cs"/>
                <w:sz w:val="24"/>
                <w:szCs w:val="24"/>
              </w:rPr>
            </w:pPr>
          </w:p>
        </w:tc>
        <w:tc>
          <w:tcPr>
            <w:tcW w:w="624" w:type="dxa"/>
          </w:tcPr>
          <w:p w14:paraId="5F2719D2" w14:textId="77777777" w:rsidR="009D4CCC" w:rsidRPr="009D4CCC" w:rsidRDefault="009D4CCC" w:rsidP="009D4CCC">
            <w:pPr>
              <w:pStyle w:val="TableText"/>
              <w:jc w:val="both"/>
              <w:rPr>
                <w:rFonts w:hint="cs"/>
                <w:sz w:val="24"/>
                <w:szCs w:val="24"/>
              </w:rPr>
            </w:pPr>
          </w:p>
        </w:tc>
        <w:tc>
          <w:tcPr>
            <w:tcW w:w="624" w:type="dxa"/>
          </w:tcPr>
          <w:p w14:paraId="7A16804D" w14:textId="77777777" w:rsidR="009D4CCC" w:rsidRPr="009D4CCC" w:rsidRDefault="009D4CCC" w:rsidP="009D4CCC">
            <w:pPr>
              <w:pStyle w:val="TableText"/>
              <w:jc w:val="both"/>
              <w:rPr>
                <w:sz w:val="24"/>
                <w:szCs w:val="24"/>
              </w:rPr>
            </w:pPr>
          </w:p>
        </w:tc>
        <w:tc>
          <w:tcPr>
            <w:tcW w:w="624" w:type="dxa"/>
          </w:tcPr>
          <w:p w14:paraId="4C450335" w14:textId="77777777" w:rsidR="009D4CCC" w:rsidRPr="009D4CCC" w:rsidRDefault="009D4CCC" w:rsidP="009D4CCC">
            <w:pPr>
              <w:pStyle w:val="TableText"/>
              <w:jc w:val="both"/>
              <w:rPr>
                <w:sz w:val="24"/>
                <w:szCs w:val="24"/>
              </w:rPr>
            </w:pPr>
          </w:p>
        </w:tc>
        <w:tc>
          <w:tcPr>
            <w:tcW w:w="624" w:type="dxa"/>
          </w:tcPr>
          <w:p w14:paraId="0E98DE33" w14:textId="77777777" w:rsidR="009D4CCC" w:rsidRPr="009D4CCC" w:rsidRDefault="009D4CCC" w:rsidP="009D4CCC">
            <w:pPr>
              <w:pStyle w:val="TableText"/>
              <w:jc w:val="both"/>
              <w:rPr>
                <w:sz w:val="24"/>
                <w:szCs w:val="24"/>
              </w:rPr>
            </w:pPr>
          </w:p>
        </w:tc>
        <w:tc>
          <w:tcPr>
            <w:tcW w:w="630" w:type="dxa"/>
          </w:tcPr>
          <w:p w14:paraId="19910B1E" w14:textId="77777777" w:rsidR="009D4CCC" w:rsidRPr="009D4CCC" w:rsidRDefault="009D4CCC" w:rsidP="009D4CCC">
            <w:pPr>
              <w:pStyle w:val="TableText"/>
              <w:jc w:val="both"/>
              <w:rPr>
                <w:sz w:val="24"/>
                <w:szCs w:val="24"/>
              </w:rPr>
            </w:pPr>
          </w:p>
        </w:tc>
        <w:tc>
          <w:tcPr>
            <w:tcW w:w="3400" w:type="dxa"/>
            <w:gridSpan w:val="4"/>
          </w:tcPr>
          <w:p w14:paraId="6C644767" w14:textId="77777777" w:rsidR="009D4CCC" w:rsidRPr="009D4CCC" w:rsidRDefault="009D4CCC" w:rsidP="009D4CCC">
            <w:pPr>
              <w:pStyle w:val="TableBlock"/>
              <w:rPr>
                <w:rFonts w:hint="cs"/>
                <w:sz w:val="24"/>
                <w:szCs w:val="24"/>
              </w:rPr>
            </w:pPr>
            <w:r w:rsidRPr="009D4CCC">
              <w:rPr>
                <w:rFonts w:hint="cs"/>
                <w:sz w:val="24"/>
                <w:szCs w:val="24"/>
                <w:rtl/>
              </w:rPr>
              <w:t>(1)</w:t>
            </w:r>
            <w:r w:rsidRPr="009D4CCC">
              <w:rPr>
                <w:sz w:val="24"/>
                <w:szCs w:val="24"/>
                <w:rtl/>
              </w:rPr>
              <w:tab/>
            </w:r>
            <w:r w:rsidRPr="009D4CCC">
              <w:rPr>
                <w:rFonts w:hint="cs"/>
                <w:sz w:val="24"/>
                <w:szCs w:val="24"/>
                <w:rtl/>
              </w:rPr>
              <w:t>בפסקה (2), במקום "15" יקראו "10";</w:t>
            </w:r>
          </w:p>
        </w:tc>
      </w:tr>
      <w:tr w:rsidR="009D4CCC" w:rsidRPr="009D4CCC" w14:paraId="00056366" w14:textId="77777777">
        <w:tblPrEx>
          <w:tblLook w:val="01E0" w:firstRow="1" w:lastRow="1" w:firstColumn="1" w:lastColumn="1" w:noHBand="0" w:noVBand="0"/>
        </w:tblPrEx>
        <w:trPr>
          <w:gridAfter w:val="1"/>
          <w:wAfter w:w="20" w:type="dxa"/>
          <w:cantSplit/>
          <w:trHeight w:val="60"/>
        </w:trPr>
        <w:tc>
          <w:tcPr>
            <w:tcW w:w="1869" w:type="dxa"/>
          </w:tcPr>
          <w:p w14:paraId="4470CD1B" w14:textId="77777777" w:rsidR="009D4CCC" w:rsidRPr="009D4CCC" w:rsidRDefault="009D4CCC" w:rsidP="009D4CCC">
            <w:pPr>
              <w:pStyle w:val="TableSideHeading"/>
              <w:jc w:val="both"/>
              <w:rPr>
                <w:rFonts w:hint="cs"/>
                <w:sz w:val="24"/>
                <w:szCs w:val="24"/>
              </w:rPr>
            </w:pPr>
          </w:p>
        </w:tc>
        <w:tc>
          <w:tcPr>
            <w:tcW w:w="623" w:type="dxa"/>
          </w:tcPr>
          <w:p w14:paraId="36794E17" w14:textId="77777777" w:rsidR="009D4CCC" w:rsidRPr="009D4CCC" w:rsidRDefault="009D4CCC" w:rsidP="009D4CCC">
            <w:pPr>
              <w:pStyle w:val="TableText"/>
              <w:jc w:val="both"/>
              <w:rPr>
                <w:sz w:val="24"/>
                <w:szCs w:val="24"/>
              </w:rPr>
            </w:pPr>
          </w:p>
        </w:tc>
        <w:tc>
          <w:tcPr>
            <w:tcW w:w="623" w:type="dxa"/>
          </w:tcPr>
          <w:p w14:paraId="66B5948E" w14:textId="77777777" w:rsidR="009D4CCC" w:rsidRPr="009D4CCC" w:rsidRDefault="009D4CCC" w:rsidP="009D4CCC">
            <w:pPr>
              <w:pStyle w:val="TableText"/>
              <w:jc w:val="both"/>
              <w:rPr>
                <w:rFonts w:hint="cs"/>
                <w:sz w:val="24"/>
                <w:szCs w:val="24"/>
              </w:rPr>
            </w:pPr>
          </w:p>
        </w:tc>
        <w:tc>
          <w:tcPr>
            <w:tcW w:w="624" w:type="dxa"/>
          </w:tcPr>
          <w:p w14:paraId="5F11015F" w14:textId="77777777" w:rsidR="009D4CCC" w:rsidRPr="009D4CCC" w:rsidRDefault="009D4CCC" w:rsidP="009D4CCC">
            <w:pPr>
              <w:pStyle w:val="TableText"/>
              <w:jc w:val="both"/>
              <w:rPr>
                <w:rFonts w:hint="cs"/>
                <w:sz w:val="24"/>
                <w:szCs w:val="24"/>
              </w:rPr>
            </w:pPr>
          </w:p>
        </w:tc>
        <w:tc>
          <w:tcPr>
            <w:tcW w:w="624" w:type="dxa"/>
          </w:tcPr>
          <w:p w14:paraId="2A6E8808" w14:textId="77777777" w:rsidR="009D4CCC" w:rsidRPr="009D4CCC" w:rsidRDefault="009D4CCC" w:rsidP="009D4CCC">
            <w:pPr>
              <w:pStyle w:val="TableText"/>
              <w:jc w:val="both"/>
              <w:rPr>
                <w:sz w:val="24"/>
                <w:szCs w:val="24"/>
              </w:rPr>
            </w:pPr>
          </w:p>
        </w:tc>
        <w:tc>
          <w:tcPr>
            <w:tcW w:w="624" w:type="dxa"/>
          </w:tcPr>
          <w:p w14:paraId="6D6571AC" w14:textId="77777777" w:rsidR="009D4CCC" w:rsidRPr="009D4CCC" w:rsidRDefault="009D4CCC" w:rsidP="009D4CCC">
            <w:pPr>
              <w:pStyle w:val="TableText"/>
              <w:jc w:val="both"/>
              <w:rPr>
                <w:sz w:val="24"/>
                <w:szCs w:val="24"/>
              </w:rPr>
            </w:pPr>
          </w:p>
        </w:tc>
        <w:tc>
          <w:tcPr>
            <w:tcW w:w="624" w:type="dxa"/>
          </w:tcPr>
          <w:p w14:paraId="67C6BA5C" w14:textId="77777777" w:rsidR="009D4CCC" w:rsidRPr="009D4CCC" w:rsidRDefault="009D4CCC" w:rsidP="009D4CCC">
            <w:pPr>
              <w:pStyle w:val="TableText"/>
              <w:jc w:val="both"/>
              <w:rPr>
                <w:sz w:val="24"/>
                <w:szCs w:val="24"/>
              </w:rPr>
            </w:pPr>
          </w:p>
        </w:tc>
        <w:tc>
          <w:tcPr>
            <w:tcW w:w="630" w:type="dxa"/>
          </w:tcPr>
          <w:p w14:paraId="4DE84465" w14:textId="77777777" w:rsidR="009D4CCC" w:rsidRPr="009D4CCC" w:rsidRDefault="009D4CCC" w:rsidP="009D4CCC">
            <w:pPr>
              <w:pStyle w:val="TableText"/>
              <w:jc w:val="both"/>
              <w:rPr>
                <w:sz w:val="24"/>
                <w:szCs w:val="24"/>
              </w:rPr>
            </w:pPr>
          </w:p>
        </w:tc>
        <w:tc>
          <w:tcPr>
            <w:tcW w:w="3400" w:type="dxa"/>
            <w:gridSpan w:val="4"/>
          </w:tcPr>
          <w:p w14:paraId="6294C2E3" w14:textId="77777777" w:rsidR="009D4CCC" w:rsidRPr="009D4CCC" w:rsidRDefault="009D4CCC" w:rsidP="009D4CCC">
            <w:pPr>
              <w:pStyle w:val="TableBlock"/>
              <w:rPr>
                <w:rFonts w:hint="cs"/>
                <w:sz w:val="24"/>
                <w:szCs w:val="24"/>
                <w:rtl/>
              </w:rPr>
            </w:pPr>
            <w:r w:rsidRPr="009D4CCC">
              <w:rPr>
                <w:rFonts w:hint="cs"/>
                <w:sz w:val="24"/>
                <w:szCs w:val="24"/>
                <w:rtl/>
              </w:rPr>
              <w:t>(2) בסיפה, במקום "מהיום ה-25 שלפני היום האחרון להגשת רשימות המועמדים" יקראו "מהיום ה-70 שלפני יום עריכת משאל העם";</w:t>
            </w:r>
          </w:p>
        </w:tc>
      </w:tr>
      <w:tr w:rsidR="009D4CCC" w:rsidRPr="009D4CCC" w14:paraId="367A189B" w14:textId="77777777">
        <w:tblPrEx>
          <w:tblLook w:val="01E0" w:firstRow="1" w:lastRow="1" w:firstColumn="1" w:lastColumn="1" w:noHBand="0" w:noVBand="0"/>
        </w:tblPrEx>
        <w:trPr>
          <w:cantSplit/>
          <w:trHeight w:val="60"/>
        </w:trPr>
        <w:tc>
          <w:tcPr>
            <w:tcW w:w="1869" w:type="dxa"/>
          </w:tcPr>
          <w:p w14:paraId="69C2E6DE" w14:textId="77777777" w:rsidR="009D4CCC" w:rsidRPr="009D4CCC" w:rsidRDefault="009D4CCC" w:rsidP="009D4CCC">
            <w:pPr>
              <w:pStyle w:val="TableSideHeading"/>
              <w:jc w:val="both"/>
              <w:rPr>
                <w:rFonts w:hint="cs"/>
                <w:sz w:val="24"/>
                <w:szCs w:val="24"/>
              </w:rPr>
            </w:pPr>
          </w:p>
        </w:tc>
        <w:tc>
          <w:tcPr>
            <w:tcW w:w="623" w:type="dxa"/>
          </w:tcPr>
          <w:p w14:paraId="751FAFEF" w14:textId="77777777" w:rsidR="009D4CCC" w:rsidRPr="009D4CCC" w:rsidRDefault="009D4CCC" w:rsidP="009D4CCC">
            <w:pPr>
              <w:pStyle w:val="TableText"/>
              <w:jc w:val="both"/>
              <w:rPr>
                <w:sz w:val="24"/>
                <w:szCs w:val="24"/>
              </w:rPr>
            </w:pPr>
          </w:p>
        </w:tc>
        <w:tc>
          <w:tcPr>
            <w:tcW w:w="623" w:type="dxa"/>
          </w:tcPr>
          <w:p w14:paraId="5BAD50FE" w14:textId="77777777" w:rsidR="009D4CCC" w:rsidRPr="009D4CCC" w:rsidRDefault="009D4CCC" w:rsidP="009D4CCC">
            <w:pPr>
              <w:pStyle w:val="TableText"/>
              <w:jc w:val="both"/>
              <w:rPr>
                <w:sz w:val="24"/>
                <w:szCs w:val="24"/>
              </w:rPr>
            </w:pPr>
          </w:p>
        </w:tc>
        <w:tc>
          <w:tcPr>
            <w:tcW w:w="624" w:type="dxa"/>
          </w:tcPr>
          <w:p w14:paraId="23091324" w14:textId="77777777" w:rsidR="009D4CCC" w:rsidRPr="009D4CCC" w:rsidRDefault="009D4CCC" w:rsidP="009D4CCC">
            <w:pPr>
              <w:pStyle w:val="TableText"/>
              <w:jc w:val="both"/>
              <w:rPr>
                <w:sz w:val="24"/>
                <w:szCs w:val="24"/>
              </w:rPr>
            </w:pPr>
          </w:p>
        </w:tc>
        <w:tc>
          <w:tcPr>
            <w:tcW w:w="624" w:type="dxa"/>
          </w:tcPr>
          <w:p w14:paraId="2E301103" w14:textId="77777777" w:rsidR="009D4CCC" w:rsidRPr="009D4CCC" w:rsidRDefault="009D4CCC" w:rsidP="009D4CCC">
            <w:pPr>
              <w:pStyle w:val="TableText"/>
              <w:jc w:val="both"/>
              <w:rPr>
                <w:sz w:val="24"/>
                <w:szCs w:val="24"/>
              </w:rPr>
            </w:pPr>
          </w:p>
        </w:tc>
        <w:tc>
          <w:tcPr>
            <w:tcW w:w="624" w:type="dxa"/>
          </w:tcPr>
          <w:p w14:paraId="05097E21" w14:textId="77777777" w:rsidR="009D4CCC" w:rsidRPr="009D4CCC" w:rsidRDefault="009D4CCC" w:rsidP="009D4CCC">
            <w:pPr>
              <w:pStyle w:val="TableText"/>
              <w:jc w:val="both"/>
              <w:rPr>
                <w:sz w:val="24"/>
                <w:szCs w:val="24"/>
              </w:rPr>
            </w:pPr>
          </w:p>
        </w:tc>
        <w:tc>
          <w:tcPr>
            <w:tcW w:w="624" w:type="dxa"/>
          </w:tcPr>
          <w:p w14:paraId="583869E4" w14:textId="77777777" w:rsidR="009D4CCC" w:rsidRPr="009D4CCC" w:rsidRDefault="009D4CCC" w:rsidP="009D4CCC">
            <w:pPr>
              <w:pStyle w:val="TableText"/>
              <w:jc w:val="both"/>
              <w:rPr>
                <w:sz w:val="24"/>
                <w:szCs w:val="24"/>
              </w:rPr>
            </w:pPr>
          </w:p>
        </w:tc>
        <w:tc>
          <w:tcPr>
            <w:tcW w:w="4050" w:type="dxa"/>
            <w:gridSpan w:val="6"/>
          </w:tcPr>
          <w:p w14:paraId="0743289F" w14:textId="77777777" w:rsidR="009D4CCC" w:rsidRPr="009D4CCC" w:rsidRDefault="009D4CCC" w:rsidP="009D4CCC">
            <w:pPr>
              <w:pStyle w:val="TableBlock"/>
              <w:rPr>
                <w:rFonts w:hint="cs"/>
                <w:sz w:val="24"/>
                <w:szCs w:val="24"/>
                <w:rtl/>
              </w:rPr>
            </w:pPr>
            <w:r w:rsidRPr="009D4CCC">
              <w:rPr>
                <w:rFonts w:hint="cs"/>
                <w:sz w:val="24"/>
                <w:szCs w:val="24"/>
                <w:rtl/>
              </w:rPr>
              <w:t>(9)</w:t>
            </w:r>
            <w:r w:rsidRPr="009D4CCC">
              <w:rPr>
                <w:sz w:val="24"/>
                <w:szCs w:val="24"/>
                <w:rtl/>
              </w:rPr>
              <w:tab/>
            </w:r>
            <w:r w:rsidRPr="009D4CCC">
              <w:rPr>
                <w:rFonts w:hint="cs"/>
                <w:sz w:val="24"/>
                <w:szCs w:val="24"/>
                <w:rtl/>
              </w:rPr>
              <w:t>בסעיף 46(ב), במקום "מהיום ה-17 שלפני היום האחרון להגשת רשימות המועמדים" יקראו "מהיום ה-60 שלפני יום עריכת משאל העם";</w:t>
            </w:r>
          </w:p>
        </w:tc>
      </w:tr>
      <w:tr w:rsidR="009D4CCC" w:rsidRPr="009D4CCC" w14:paraId="6D75D4E3" w14:textId="77777777">
        <w:tblPrEx>
          <w:tblLook w:val="01E0" w:firstRow="1" w:lastRow="1" w:firstColumn="1" w:lastColumn="1" w:noHBand="0" w:noVBand="0"/>
        </w:tblPrEx>
        <w:trPr>
          <w:cantSplit/>
          <w:trHeight w:val="60"/>
        </w:trPr>
        <w:tc>
          <w:tcPr>
            <w:tcW w:w="1869" w:type="dxa"/>
          </w:tcPr>
          <w:p w14:paraId="050EB8AC" w14:textId="77777777" w:rsidR="009D4CCC" w:rsidRPr="009D4CCC" w:rsidRDefault="009D4CCC" w:rsidP="009D4CCC">
            <w:pPr>
              <w:pStyle w:val="TableSideHeading"/>
              <w:jc w:val="both"/>
              <w:rPr>
                <w:rFonts w:hint="cs"/>
                <w:sz w:val="24"/>
                <w:szCs w:val="24"/>
              </w:rPr>
            </w:pPr>
          </w:p>
        </w:tc>
        <w:tc>
          <w:tcPr>
            <w:tcW w:w="623" w:type="dxa"/>
          </w:tcPr>
          <w:p w14:paraId="20CF411A" w14:textId="77777777" w:rsidR="009D4CCC" w:rsidRPr="009D4CCC" w:rsidRDefault="009D4CCC" w:rsidP="009D4CCC">
            <w:pPr>
              <w:pStyle w:val="TableText"/>
              <w:jc w:val="both"/>
              <w:rPr>
                <w:sz w:val="24"/>
                <w:szCs w:val="24"/>
              </w:rPr>
            </w:pPr>
          </w:p>
        </w:tc>
        <w:tc>
          <w:tcPr>
            <w:tcW w:w="623" w:type="dxa"/>
          </w:tcPr>
          <w:p w14:paraId="4A015923" w14:textId="77777777" w:rsidR="009D4CCC" w:rsidRPr="009D4CCC" w:rsidRDefault="009D4CCC" w:rsidP="009D4CCC">
            <w:pPr>
              <w:pStyle w:val="TableText"/>
              <w:jc w:val="both"/>
              <w:rPr>
                <w:sz w:val="24"/>
                <w:szCs w:val="24"/>
              </w:rPr>
            </w:pPr>
          </w:p>
        </w:tc>
        <w:tc>
          <w:tcPr>
            <w:tcW w:w="624" w:type="dxa"/>
          </w:tcPr>
          <w:p w14:paraId="30C573A0" w14:textId="77777777" w:rsidR="009D4CCC" w:rsidRPr="009D4CCC" w:rsidRDefault="009D4CCC" w:rsidP="009D4CCC">
            <w:pPr>
              <w:pStyle w:val="TableText"/>
              <w:jc w:val="both"/>
              <w:rPr>
                <w:sz w:val="24"/>
                <w:szCs w:val="24"/>
              </w:rPr>
            </w:pPr>
          </w:p>
        </w:tc>
        <w:tc>
          <w:tcPr>
            <w:tcW w:w="624" w:type="dxa"/>
          </w:tcPr>
          <w:p w14:paraId="21F187C9" w14:textId="77777777" w:rsidR="009D4CCC" w:rsidRPr="009D4CCC" w:rsidRDefault="009D4CCC" w:rsidP="009D4CCC">
            <w:pPr>
              <w:pStyle w:val="TableText"/>
              <w:jc w:val="both"/>
              <w:rPr>
                <w:sz w:val="24"/>
                <w:szCs w:val="24"/>
              </w:rPr>
            </w:pPr>
          </w:p>
        </w:tc>
        <w:tc>
          <w:tcPr>
            <w:tcW w:w="624" w:type="dxa"/>
          </w:tcPr>
          <w:p w14:paraId="49F2E882" w14:textId="77777777" w:rsidR="009D4CCC" w:rsidRPr="009D4CCC" w:rsidRDefault="009D4CCC" w:rsidP="009D4CCC">
            <w:pPr>
              <w:pStyle w:val="TableText"/>
              <w:jc w:val="both"/>
              <w:rPr>
                <w:sz w:val="24"/>
                <w:szCs w:val="24"/>
              </w:rPr>
            </w:pPr>
            <w:r w:rsidRPr="009D4CCC">
              <w:rPr>
                <w:rFonts w:hint="cs"/>
                <w:sz w:val="24"/>
                <w:szCs w:val="24"/>
                <w:rtl/>
              </w:rPr>
              <w:t>*</w:t>
            </w:r>
          </w:p>
        </w:tc>
        <w:tc>
          <w:tcPr>
            <w:tcW w:w="624" w:type="dxa"/>
          </w:tcPr>
          <w:p w14:paraId="06CEAFCD" w14:textId="77777777" w:rsidR="009D4CCC" w:rsidRPr="009D4CCC" w:rsidRDefault="009D4CCC" w:rsidP="009D4CCC">
            <w:pPr>
              <w:pStyle w:val="TableText"/>
              <w:jc w:val="both"/>
              <w:rPr>
                <w:sz w:val="24"/>
                <w:szCs w:val="24"/>
              </w:rPr>
            </w:pPr>
          </w:p>
        </w:tc>
        <w:tc>
          <w:tcPr>
            <w:tcW w:w="4050" w:type="dxa"/>
            <w:gridSpan w:val="6"/>
          </w:tcPr>
          <w:p w14:paraId="423B0684" w14:textId="77777777" w:rsidR="009D4CCC" w:rsidRPr="009D4CCC" w:rsidRDefault="009D4CCC" w:rsidP="009D4CCC">
            <w:pPr>
              <w:pStyle w:val="TableBlock"/>
              <w:rPr>
                <w:rFonts w:hint="cs"/>
                <w:sz w:val="24"/>
                <w:szCs w:val="24"/>
                <w:rtl/>
              </w:rPr>
            </w:pPr>
            <w:r w:rsidRPr="009D4CCC">
              <w:rPr>
                <w:rFonts w:hint="cs"/>
                <w:sz w:val="24"/>
                <w:szCs w:val="24"/>
                <w:rtl/>
              </w:rPr>
              <w:t>(10)</w:t>
            </w:r>
            <w:r w:rsidRPr="009D4CCC">
              <w:rPr>
                <w:sz w:val="24"/>
                <w:szCs w:val="24"/>
                <w:rtl/>
              </w:rPr>
              <w:tab/>
            </w:r>
            <w:r w:rsidRPr="009D4CCC">
              <w:rPr>
                <w:rFonts w:hint="cs"/>
                <w:sz w:val="24"/>
                <w:szCs w:val="24"/>
                <w:rtl/>
              </w:rPr>
              <w:t>סעיפים 56 עד 64</w:t>
            </w:r>
            <w:r w:rsidRPr="009D4CCC">
              <w:rPr>
                <w:sz w:val="24"/>
                <w:szCs w:val="24"/>
                <w:rtl/>
              </w:rPr>
              <w:t xml:space="preserve"> [רשימות מועמדים] </w:t>
            </w:r>
            <w:r w:rsidRPr="009D4CCC">
              <w:rPr>
                <w:rFonts w:hint="cs"/>
                <w:sz w:val="24"/>
                <w:szCs w:val="24"/>
                <w:rtl/>
              </w:rPr>
              <w:t>- לא ייקראו;</w:t>
            </w:r>
          </w:p>
        </w:tc>
      </w:tr>
      <w:tr w:rsidR="009D4CCC" w:rsidRPr="009D4CCC" w14:paraId="297FFCF9" w14:textId="77777777">
        <w:tblPrEx>
          <w:tblLook w:val="01E0" w:firstRow="1" w:lastRow="1" w:firstColumn="1" w:lastColumn="1" w:noHBand="0" w:noVBand="0"/>
        </w:tblPrEx>
        <w:trPr>
          <w:cantSplit/>
          <w:trHeight w:val="60"/>
        </w:trPr>
        <w:tc>
          <w:tcPr>
            <w:tcW w:w="1869" w:type="dxa"/>
          </w:tcPr>
          <w:p w14:paraId="5C74E79F" w14:textId="77777777" w:rsidR="009D4CCC" w:rsidRPr="009D4CCC" w:rsidRDefault="009D4CCC" w:rsidP="009D4CCC">
            <w:pPr>
              <w:pStyle w:val="TableSideHeading"/>
              <w:jc w:val="both"/>
              <w:rPr>
                <w:rFonts w:hint="cs"/>
                <w:sz w:val="24"/>
                <w:szCs w:val="24"/>
              </w:rPr>
            </w:pPr>
          </w:p>
        </w:tc>
        <w:tc>
          <w:tcPr>
            <w:tcW w:w="623" w:type="dxa"/>
          </w:tcPr>
          <w:p w14:paraId="0BE6B2FB" w14:textId="77777777" w:rsidR="009D4CCC" w:rsidRPr="009D4CCC" w:rsidRDefault="009D4CCC" w:rsidP="009D4CCC">
            <w:pPr>
              <w:pStyle w:val="TableText"/>
              <w:jc w:val="both"/>
              <w:rPr>
                <w:sz w:val="24"/>
                <w:szCs w:val="24"/>
              </w:rPr>
            </w:pPr>
          </w:p>
        </w:tc>
        <w:tc>
          <w:tcPr>
            <w:tcW w:w="623" w:type="dxa"/>
          </w:tcPr>
          <w:p w14:paraId="2C6CF019" w14:textId="77777777" w:rsidR="009D4CCC" w:rsidRPr="009D4CCC" w:rsidRDefault="009D4CCC" w:rsidP="009D4CCC">
            <w:pPr>
              <w:pStyle w:val="TableText"/>
              <w:jc w:val="both"/>
              <w:rPr>
                <w:sz w:val="24"/>
                <w:szCs w:val="24"/>
              </w:rPr>
            </w:pPr>
          </w:p>
        </w:tc>
        <w:tc>
          <w:tcPr>
            <w:tcW w:w="624" w:type="dxa"/>
          </w:tcPr>
          <w:p w14:paraId="6A43A94D" w14:textId="77777777" w:rsidR="009D4CCC" w:rsidRPr="009D4CCC" w:rsidRDefault="009D4CCC" w:rsidP="009D4CCC">
            <w:pPr>
              <w:pStyle w:val="TableText"/>
              <w:jc w:val="both"/>
              <w:rPr>
                <w:sz w:val="24"/>
                <w:szCs w:val="24"/>
              </w:rPr>
            </w:pPr>
          </w:p>
        </w:tc>
        <w:tc>
          <w:tcPr>
            <w:tcW w:w="624" w:type="dxa"/>
          </w:tcPr>
          <w:p w14:paraId="40C2CDFB" w14:textId="77777777" w:rsidR="009D4CCC" w:rsidRPr="009D4CCC" w:rsidRDefault="009D4CCC" w:rsidP="009D4CCC">
            <w:pPr>
              <w:pStyle w:val="TableText"/>
              <w:jc w:val="both"/>
              <w:rPr>
                <w:sz w:val="24"/>
                <w:szCs w:val="24"/>
              </w:rPr>
            </w:pPr>
          </w:p>
        </w:tc>
        <w:tc>
          <w:tcPr>
            <w:tcW w:w="624" w:type="dxa"/>
          </w:tcPr>
          <w:p w14:paraId="0C64FC50" w14:textId="77777777" w:rsidR="009D4CCC" w:rsidRPr="009D4CCC" w:rsidRDefault="009D4CCC" w:rsidP="009D4CCC">
            <w:pPr>
              <w:pStyle w:val="TableText"/>
              <w:jc w:val="both"/>
              <w:rPr>
                <w:sz w:val="24"/>
                <w:szCs w:val="24"/>
              </w:rPr>
            </w:pPr>
          </w:p>
        </w:tc>
        <w:tc>
          <w:tcPr>
            <w:tcW w:w="624" w:type="dxa"/>
          </w:tcPr>
          <w:p w14:paraId="193052A5" w14:textId="77777777" w:rsidR="009D4CCC" w:rsidRPr="009D4CCC" w:rsidRDefault="009D4CCC" w:rsidP="009D4CCC">
            <w:pPr>
              <w:pStyle w:val="TableText"/>
              <w:jc w:val="both"/>
              <w:rPr>
                <w:sz w:val="24"/>
                <w:szCs w:val="24"/>
              </w:rPr>
            </w:pPr>
          </w:p>
        </w:tc>
        <w:tc>
          <w:tcPr>
            <w:tcW w:w="4050" w:type="dxa"/>
            <w:gridSpan w:val="6"/>
          </w:tcPr>
          <w:p w14:paraId="6DDF45A7" w14:textId="77777777" w:rsidR="009D4CCC" w:rsidRPr="009D4CCC" w:rsidRDefault="009D4CCC" w:rsidP="009D4CCC">
            <w:pPr>
              <w:pStyle w:val="TableBlock"/>
              <w:rPr>
                <w:rFonts w:hint="cs"/>
                <w:sz w:val="24"/>
                <w:szCs w:val="24"/>
                <w:rtl/>
              </w:rPr>
            </w:pPr>
            <w:r w:rsidRPr="009D4CCC">
              <w:rPr>
                <w:rFonts w:hint="cs"/>
                <w:sz w:val="24"/>
                <w:szCs w:val="24"/>
                <w:rtl/>
              </w:rPr>
              <w:t>(11) בסעיף 65 –</w:t>
            </w:r>
          </w:p>
        </w:tc>
      </w:tr>
      <w:tr w:rsidR="009D4CCC" w:rsidRPr="009D4CCC" w14:paraId="67E10D3E" w14:textId="77777777">
        <w:tblPrEx>
          <w:tblLook w:val="01E0" w:firstRow="1" w:lastRow="1" w:firstColumn="1" w:lastColumn="1" w:noHBand="0" w:noVBand="0"/>
        </w:tblPrEx>
        <w:trPr>
          <w:cantSplit/>
          <w:trHeight w:val="60"/>
        </w:trPr>
        <w:tc>
          <w:tcPr>
            <w:tcW w:w="1869" w:type="dxa"/>
          </w:tcPr>
          <w:p w14:paraId="2E18A61D" w14:textId="77777777" w:rsidR="009D4CCC" w:rsidRPr="009D4CCC" w:rsidRDefault="009D4CCC" w:rsidP="009D4CCC">
            <w:pPr>
              <w:pStyle w:val="TableSideHeading"/>
              <w:jc w:val="both"/>
              <w:rPr>
                <w:rFonts w:hint="cs"/>
                <w:sz w:val="24"/>
                <w:szCs w:val="24"/>
              </w:rPr>
            </w:pPr>
          </w:p>
        </w:tc>
        <w:tc>
          <w:tcPr>
            <w:tcW w:w="623" w:type="dxa"/>
          </w:tcPr>
          <w:p w14:paraId="02A96F38" w14:textId="77777777" w:rsidR="009D4CCC" w:rsidRPr="009D4CCC" w:rsidRDefault="009D4CCC" w:rsidP="009D4CCC">
            <w:pPr>
              <w:pStyle w:val="TableText"/>
              <w:jc w:val="both"/>
              <w:rPr>
                <w:sz w:val="24"/>
                <w:szCs w:val="24"/>
              </w:rPr>
            </w:pPr>
          </w:p>
        </w:tc>
        <w:tc>
          <w:tcPr>
            <w:tcW w:w="623" w:type="dxa"/>
          </w:tcPr>
          <w:p w14:paraId="391C722A" w14:textId="77777777" w:rsidR="009D4CCC" w:rsidRPr="009D4CCC" w:rsidRDefault="009D4CCC" w:rsidP="009D4CCC">
            <w:pPr>
              <w:pStyle w:val="TableText"/>
              <w:jc w:val="both"/>
              <w:rPr>
                <w:sz w:val="24"/>
                <w:szCs w:val="24"/>
              </w:rPr>
            </w:pPr>
          </w:p>
        </w:tc>
        <w:tc>
          <w:tcPr>
            <w:tcW w:w="624" w:type="dxa"/>
          </w:tcPr>
          <w:p w14:paraId="13547F4B" w14:textId="77777777" w:rsidR="009D4CCC" w:rsidRPr="009D4CCC" w:rsidRDefault="009D4CCC" w:rsidP="009D4CCC">
            <w:pPr>
              <w:pStyle w:val="TableText"/>
              <w:jc w:val="both"/>
              <w:rPr>
                <w:sz w:val="24"/>
                <w:szCs w:val="24"/>
              </w:rPr>
            </w:pPr>
          </w:p>
        </w:tc>
        <w:tc>
          <w:tcPr>
            <w:tcW w:w="624" w:type="dxa"/>
          </w:tcPr>
          <w:p w14:paraId="2BA4160C" w14:textId="77777777" w:rsidR="009D4CCC" w:rsidRPr="009D4CCC" w:rsidRDefault="009D4CCC" w:rsidP="009D4CCC">
            <w:pPr>
              <w:pStyle w:val="TableText"/>
              <w:jc w:val="both"/>
              <w:rPr>
                <w:sz w:val="24"/>
                <w:szCs w:val="24"/>
              </w:rPr>
            </w:pPr>
          </w:p>
        </w:tc>
        <w:tc>
          <w:tcPr>
            <w:tcW w:w="624" w:type="dxa"/>
          </w:tcPr>
          <w:p w14:paraId="50EE8DDE" w14:textId="77777777" w:rsidR="009D4CCC" w:rsidRPr="009D4CCC" w:rsidRDefault="009D4CCC" w:rsidP="009D4CCC">
            <w:pPr>
              <w:pStyle w:val="TableText"/>
              <w:jc w:val="both"/>
              <w:rPr>
                <w:sz w:val="24"/>
                <w:szCs w:val="24"/>
              </w:rPr>
            </w:pPr>
          </w:p>
        </w:tc>
        <w:tc>
          <w:tcPr>
            <w:tcW w:w="624" w:type="dxa"/>
          </w:tcPr>
          <w:p w14:paraId="6AC570BC" w14:textId="77777777" w:rsidR="009D4CCC" w:rsidRPr="009D4CCC" w:rsidRDefault="009D4CCC" w:rsidP="009D4CCC">
            <w:pPr>
              <w:pStyle w:val="TableText"/>
              <w:jc w:val="both"/>
              <w:rPr>
                <w:sz w:val="24"/>
                <w:szCs w:val="24"/>
              </w:rPr>
            </w:pPr>
          </w:p>
        </w:tc>
        <w:tc>
          <w:tcPr>
            <w:tcW w:w="630" w:type="dxa"/>
          </w:tcPr>
          <w:p w14:paraId="3382DC80" w14:textId="77777777" w:rsidR="009D4CCC" w:rsidRPr="009D4CCC" w:rsidRDefault="009D4CCC" w:rsidP="009D4CCC">
            <w:pPr>
              <w:pStyle w:val="TableBlock"/>
              <w:rPr>
                <w:rFonts w:hint="cs"/>
                <w:sz w:val="24"/>
                <w:szCs w:val="24"/>
                <w:rtl/>
              </w:rPr>
            </w:pPr>
          </w:p>
        </w:tc>
        <w:tc>
          <w:tcPr>
            <w:tcW w:w="3420" w:type="dxa"/>
            <w:gridSpan w:val="5"/>
          </w:tcPr>
          <w:p w14:paraId="3E51EC3F" w14:textId="77777777" w:rsidR="009D4CCC" w:rsidRPr="009D4CCC" w:rsidRDefault="009D4CCC" w:rsidP="009D4CCC">
            <w:pPr>
              <w:pStyle w:val="TableBlock"/>
              <w:rPr>
                <w:rFonts w:hint="cs"/>
                <w:sz w:val="24"/>
                <w:szCs w:val="24"/>
                <w:rtl/>
              </w:rPr>
            </w:pPr>
            <w:r w:rsidRPr="009D4CCC">
              <w:rPr>
                <w:rFonts w:hint="cs"/>
                <w:sz w:val="24"/>
                <w:szCs w:val="24"/>
                <w:rtl/>
              </w:rPr>
              <w:t>(1)</w:t>
            </w:r>
            <w:r w:rsidRPr="009D4CCC">
              <w:rPr>
                <w:sz w:val="24"/>
                <w:szCs w:val="24"/>
                <w:rtl/>
              </w:rPr>
              <w:tab/>
            </w:r>
            <w:r w:rsidRPr="009D4CCC">
              <w:rPr>
                <w:rFonts w:hint="cs"/>
                <w:sz w:val="24"/>
                <w:szCs w:val="24"/>
                <w:rtl/>
              </w:rPr>
              <w:t>במקום כותרת השוליים יקראו "העמדת ההסכם לעיון הציבור";</w:t>
            </w:r>
          </w:p>
        </w:tc>
      </w:tr>
      <w:tr w:rsidR="009D4CCC" w:rsidRPr="009D4CCC" w14:paraId="583A9A66" w14:textId="77777777">
        <w:tblPrEx>
          <w:tblLook w:val="01E0" w:firstRow="1" w:lastRow="1" w:firstColumn="1" w:lastColumn="1" w:noHBand="0" w:noVBand="0"/>
        </w:tblPrEx>
        <w:trPr>
          <w:cantSplit/>
          <w:trHeight w:val="60"/>
        </w:trPr>
        <w:tc>
          <w:tcPr>
            <w:tcW w:w="1869" w:type="dxa"/>
          </w:tcPr>
          <w:p w14:paraId="3FC5F3FE" w14:textId="77777777" w:rsidR="009D4CCC" w:rsidRPr="009D4CCC" w:rsidRDefault="009D4CCC" w:rsidP="009D4CCC">
            <w:pPr>
              <w:pStyle w:val="TableSideHeading"/>
              <w:jc w:val="both"/>
              <w:rPr>
                <w:rFonts w:hint="cs"/>
                <w:sz w:val="24"/>
                <w:szCs w:val="24"/>
              </w:rPr>
            </w:pPr>
          </w:p>
        </w:tc>
        <w:tc>
          <w:tcPr>
            <w:tcW w:w="623" w:type="dxa"/>
          </w:tcPr>
          <w:p w14:paraId="282E2367" w14:textId="77777777" w:rsidR="009D4CCC" w:rsidRPr="009D4CCC" w:rsidRDefault="009D4CCC" w:rsidP="009D4CCC">
            <w:pPr>
              <w:pStyle w:val="TableText"/>
              <w:jc w:val="both"/>
              <w:rPr>
                <w:sz w:val="24"/>
                <w:szCs w:val="24"/>
              </w:rPr>
            </w:pPr>
          </w:p>
        </w:tc>
        <w:tc>
          <w:tcPr>
            <w:tcW w:w="623" w:type="dxa"/>
          </w:tcPr>
          <w:p w14:paraId="0D10EEE1" w14:textId="77777777" w:rsidR="009D4CCC" w:rsidRPr="009D4CCC" w:rsidRDefault="009D4CCC" w:rsidP="009D4CCC">
            <w:pPr>
              <w:pStyle w:val="TableText"/>
              <w:jc w:val="both"/>
              <w:rPr>
                <w:sz w:val="24"/>
                <w:szCs w:val="24"/>
              </w:rPr>
            </w:pPr>
          </w:p>
        </w:tc>
        <w:tc>
          <w:tcPr>
            <w:tcW w:w="624" w:type="dxa"/>
          </w:tcPr>
          <w:p w14:paraId="5DA8D3A7" w14:textId="77777777" w:rsidR="009D4CCC" w:rsidRPr="009D4CCC" w:rsidRDefault="009D4CCC" w:rsidP="009D4CCC">
            <w:pPr>
              <w:pStyle w:val="TableText"/>
              <w:jc w:val="both"/>
              <w:rPr>
                <w:sz w:val="24"/>
                <w:szCs w:val="24"/>
              </w:rPr>
            </w:pPr>
          </w:p>
        </w:tc>
        <w:tc>
          <w:tcPr>
            <w:tcW w:w="624" w:type="dxa"/>
          </w:tcPr>
          <w:p w14:paraId="30CC8410" w14:textId="77777777" w:rsidR="009D4CCC" w:rsidRPr="009D4CCC" w:rsidRDefault="009D4CCC" w:rsidP="009D4CCC">
            <w:pPr>
              <w:pStyle w:val="TableText"/>
              <w:jc w:val="both"/>
              <w:rPr>
                <w:sz w:val="24"/>
                <w:szCs w:val="24"/>
              </w:rPr>
            </w:pPr>
          </w:p>
        </w:tc>
        <w:tc>
          <w:tcPr>
            <w:tcW w:w="624" w:type="dxa"/>
          </w:tcPr>
          <w:p w14:paraId="30F31DD9" w14:textId="77777777" w:rsidR="009D4CCC" w:rsidRPr="009D4CCC" w:rsidRDefault="009D4CCC" w:rsidP="009D4CCC">
            <w:pPr>
              <w:pStyle w:val="TableText"/>
              <w:jc w:val="both"/>
              <w:rPr>
                <w:sz w:val="24"/>
                <w:szCs w:val="24"/>
              </w:rPr>
            </w:pPr>
          </w:p>
        </w:tc>
        <w:tc>
          <w:tcPr>
            <w:tcW w:w="624" w:type="dxa"/>
          </w:tcPr>
          <w:p w14:paraId="79CCE4F8" w14:textId="77777777" w:rsidR="009D4CCC" w:rsidRPr="009D4CCC" w:rsidRDefault="009D4CCC" w:rsidP="009D4CCC">
            <w:pPr>
              <w:pStyle w:val="TableText"/>
              <w:jc w:val="both"/>
              <w:rPr>
                <w:sz w:val="24"/>
                <w:szCs w:val="24"/>
              </w:rPr>
            </w:pPr>
          </w:p>
        </w:tc>
        <w:tc>
          <w:tcPr>
            <w:tcW w:w="630" w:type="dxa"/>
          </w:tcPr>
          <w:p w14:paraId="447907D0" w14:textId="77777777" w:rsidR="009D4CCC" w:rsidRPr="009D4CCC" w:rsidRDefault="009D4CCC" w:rsidP="009D4CCC">
            <w:pPr>
              <w:pStyle w:val="TableBlock"/>
              <w:rPr>
                <w:rFonts w:hint="cs"/>
                <w:sz w:val="24"/>
                <w:szCs w:val="24"/>
                <w:rtl/>
              </w:rPr>
            </w:pPr>
          </w:p>
        </w:tc>
        <w:tc>
          <w:tcPr>
            <w:tcW w:w="3420" w:type="dxa"/>
            <w:gridSpan w:val="5"/>
          </w:tcPr>
          <w:p w14:paraId="722D8B01" w14:textId="77777777" w:rsidR="009D4CCC" w:rsidRPr="009D4CCC" w:rsidRDefault="009D4CCC" w:rsidP="009D4CCC">
            <w:pPr>
              <w:pStyle w:val="TableBlock"/>
              <w:rPr>
                <w:rFonts w:hint="cs"/>
                <w:sz w:val="24"/>
                <w:szCs w:val="24"/>
                <w:rtl/>
              </w:rPr>
            </w:pPr>
            <w:r w:rsidRPr="009D4CCC">
              <w:rPr>
                <w:rFonts w:hint="cs"/>
                <w:sz w:val="24"/>
                <w:szCs w:val="24"/>
                <w:rtl/>
              </w:rPr>
              <w:t>(2)</w:t>
            </w:r>
            <w:r w:rsidRPr="009D4CCC">
              <w:rPr>
                <w:sz w:val="24"/>
                <w:szCs w:val="24"/>
                <w:rtl/>
              </w:rPr>
              <w:tab/>
            </w:r>
            <w:r w:rsidRPr="009D4CCC">
              <w:rPr>
                <w:rFonts w:hint="cs"/>
                <w:sz w:val="24"/>
                <w:szCs w:val="24"/>
                <w:rtl/>
              </w:rPr>
              <w:t>במקום האמור בסעיף יקראו:</w:t>
            </w:r>
          </w:p>
        </w:tc>
      </w:tr>
      <w:tr w:rsidR="009D4CCC" w:rsidRPr="009D4CCC" w14:paraId="06F72C5F" w14:textId="77777777">
        <w:tblPrEx>
          <w:tblLook w:val="01E0" w:firstRow="1" w:lastRow="1" w:firstColumn="1" w:lastColumn="1" w:noHBand="0" w:noVBand="0"/>
        </w:tblPrEx>
        <w:trPr>
          <w:cantSplit/>
          <w:trHeight w:val="60"/>
        </w:trPr>
        <w:tc>
          <w:tcPr>
            <w:tcW w:w="1869" w:type="dxa"/>
          </w:tcPr>
          <w:p w14:paraId="5B4230C4" w14:textId="77777777" w:rsidR="009D4CCC" w:rsidRPr="009D4CCC" w:rsidRDefault="009D4CCC" w:rsidP="009D4CCC">
            <w:pPr>
              <w:pStyle w:val="TableSideHeading"/>
              <w:jc w:val="both"/>
              <w:rPr>
                <w:rFonts w:hint="cs"/>
                <w:sz w:val="24"/>
                <w:szCs w:val="24"/>
              </w:rPr>
            </w:pPr>
          </w:p>
        </w:tc>
        <w:tc>
          <w:tcPr>
            <w:tcW w:w="623" w:type="dxa"/>
          </w:tcPr>
          <w:p w14:paraId="1555B6C2" w14:textId="77777777" w:rsidR="009D4CCC" w:rsidRPr="009D4CCC" w:rsidRDefault="009D4CCC" w:rsidP="009D4CCC">
            <w:pPr>
              <w:pStyle w:val="TableText"/>
              <w:jc w:val="both"/>
              <w:rPr>
                <w:sz w:val="24"/>
                <w:szCs w:val="24"/>
              </w:rPr>
            </w:pPr>
          </w:p>
        </w:tc>
        <w:tc>
          <w:tcPr>
            <w:tcW w:w="623" w:type="dxa"/>
          </w:tcPr>
          <w:p w14:paraId="1450E501" w14:textId="77777777" w:rsidR="009D4CCC" w:rsidRPr="009D4CCC" w:rsidRDefault="009D4CCC" w:rsidP="009D4CCC">
            <w:pPr>
              <w:pStyle w:val="TableText"/>
              <w:jc w:val="both"/>
              <w:rPr>
                <w:sz w:val="24"/>
                <w:szCs w:val="24"/>
              </w:rPr>
            </w:pPr>
          </w:p>
        </w:tc>
        <w:tc>
          <w:tcPr>
            <w:tcW w:w="624" w:type="dxa"/>
          </w:tcPr>
          <w:p w14:paraId="7E6E1780" w14:textId="77777777" w:rsidR="009D4CCC" w:rsidRPr="009D4CCC" w:rsidRDefault="009D4CCC" w:rsidP="009D4CCC">
            <w:pPr>
              <w:pStyle w:val="TableText"/>
              <w:jc w:val="both"/>
              <w:rPr>
                <w:sz w:val="24"/>
                <w:szCs w:val="24"/>
              </w:rPr>
            </w:pPr>
          </w:p>
        </w:tc>
        <w:tc>
          <w:tcPr>
            <w:tcW w:w="624" w:type="dxa"/>
          </w:tcPr>
          <w:p w14:paraId="608875EB" w14:textId="77777777" w:rsidR="009D4CCC" w:rsidRPr="009D4CCC" w:rsidRDefault="009D4CCC" w:rsidP="009D4CCC">
            <w:pPr>
              <w:pStyle w:val="TableText"/>
              <w:jc w:val="both"/>
              <w:rPr>
                <w:sz w:val="24"/>
                <w:szCs w:val="24"/>
              </w:rPr>
            </w:pPr>
          </w:p>
        </w:tc>
        <w:tc>
          <w:tcPr>
            <w:tcW w:w="624" w:type="dxa"/>
          </w:tcPr>
          <w:p w14:paraId="6E20B247" w14:textId="77777777" w:rsidR="009D4CCC" w:rsidRPr="009D4CCC" w:rsidRDefault="009D4CCC" w:rsidP="009D4CCC">
            <w:pPr>
              <w:pStyle w:val="TableText"/>
              <w:jc w:val="both"/>
              <w:rPr>
                <w:sz w:val="24"/>
                <w:szCs w:val="24"/>
              </w:rPr>
            </w:pPr>
          </w:p>
        </w:tc>
        <w:tc>
          <w:tcPr>
            <w:tcW w:w="624" w:type="dxa"/>
          </w:tcPr>
          <w:p w14:paraId="77643BEF" w14:textId="77777777" w:rsidR="009D4CCC" w:rsidRPr="009D4CCC" w:rsidRDefault="009D4CCC" w:rsidP="009D4CCC">
            <w:pPr>
              <w:pStyle w:val="TableText"/>
              <w:jc w:val="both"/>
              <w:rPr>
                <w:sz w:val="24"/>
                <w:szCs w:val="24"/>
              </w:rPr>
            </w:pPr>
          </w:p>
        </w:tc>
        <w:tc>
          <w:tcPr>
            <w:tcW w:w="630" w:type="dxa"/>
          </w:tcPr>
          <w:p w14:paraId="5B5C40A0" w14:textId="77777777" w:rsidR="009D4CCC" w:rsidRPr="009D4CCC" w:rsidRDefault="009D4CCC" w:rsidP="009D4CCC">
            <w:pPr>
              <w:pStyle w:val="TableBlock"/>
              <w:rPr>
                <w:rFonts w:hint="cs"/>
                <w:sz w:val="24"/>
                <w:szCs w:val="24"/>
                <w:rtl/>
              </w:rPr>
            </w:pPr>
          </w:p>
        </w:tc>
        <w:tc>
          <w:tcPr>
            <w:tcW w:w="3420" w:type="dxa"/>
            <w:gridSpan w:val="5"/>
          </w:tcPr>
          <w:p w14:paraId="7D281D40" w14:textId="77777777" w:rsidR="009D4CCC" w:rsidRPr="009D4CCC" w:rsidRDefault="009D4CCC" w:rsidP="009D4CCC">
            <w:pPr>
              <w:pStyle w:val="TableBlock"/>
              <w:rPr>
                <w:rFonts w:hint="cs"/>
                <w:sz w:val="24"/>
                <w:szCs w:val="24"/>
              </w:rPr>
            </w:pPr>
            <w:r w:rsidRPr="009D4CCC">
              <w:rPr>
                <w:rFonts w:hint="cs"/>
                <w:sz w:val="24"/>
                <w:szCs w:val="24"/>
                <w:rtl/>
              </w:rPr>
              <w:t>"</w:t>
            </w:r>
            <w:r w:rsidRPr="009D4CCC">
              <w:rPr>
                <w:sz w:val="24"/>
                <w:szCs w:val="24"/>
                <w:rtl/>
              </w:rPr>
              <w:t>(א)</w:t>
            </w:r>
            <w:r w:rsidRPr="009D4CCC">
              <w:rPr>
                <w:sz w:val="24"/>
                <w:szCs w:val="24"/>
                <w:rtl/>
              </w:rPr>
              <w:tab/>
            </w:r>
            <w:r w:rsidRPr="009D4CCC">
              <w:rPr>
                <w:rFonts w:hint="eastAsia"/>
                <w:sz w:val="24"/>
                <w:szCs w:val="24"/>
                <w:rtl/>
              </w:rPr>
              <w:t>הה</w:t>
            </w:r>
            <w:r w:rsidRPr="009D4CCC">
              <w:rPr>
                <w:sz w:val="24"/>
                <w:szCs w:val="24"/>
                <w:rtl/>
              </w:rPr>
              <w:t xml:space="preserve">סכם שיובא לאישור במשאל העם יועמד לעיון הציבור </w:t>
            </w:r>
            <w:r w:rsidRPr="009D4CCC">
              <w:rPr>
                <w:rFonts w:hint="cs"/>
                <w:sz w:val="24"/>
                <w:szCs w:val="24"/>
                <w:rtl/>
              </w:rPr>
              <w:t>בהתאם להוראות חוק זה ו</w:t>
            </w:r>
            <w:r w:rsidRPr="009D4CCC">
              <w:rPr>
                <w:sz w:val="24"/>
                <w:szCs w:val="24"/>
                <w:rtl/>
              </w:rPr>
              <w:t xml:space="preserve">בדרך שיורה יושב ראש </w:t>
            </w:r>
            <w:r w:rsidRPr="009D4CCC">
              <w:rPr>
                <w:rFonts w:hint="cs"/>
                <w:sz w:val="24"/>
                <w:szCs w:val="24"/>
                <w:rtl/>
              </w:rPr>
              <w:t>הוועדה</w:t>
            </w:r>
            <w:r w:rsidRPr="009D4CCC">
              <w:rPr>
                <w:sz w:val="24"/>
                <w:szCs w:val="24"/>
                <w:rtl/>
              </w:rPr>
              <w:t xml:space="preserve"> המרכזית</w:t>
            </w:r>
            <w:r w:rsidRPr="009D4CCC">
              <w:rPr>
                <w:rFonts w:hint="cs"/>
                <w:sz w:val="24"/>
                <w:szCs w:val="24"/>
                <w:rtl/>
              </w:rPr>
              <w:t xml:space="preserve">, והוא </w:t>
            </w:r>
            <w:r w:rsidRPr="009D4CCC">
              <w:rPr>
                <w:sz w:val="24"/>
                <w:szCs w:val="24"/>
                <w:rtl/>
              </w:rPr>
              <w:t>רשאי, בין היתר, להורות על הצגת העתקים מההסכם בספריות ציבוריות כהגדרתן בחוק הספריות הציבוריות, התשל"ה-1975</w:t>
            </w:r>
            <w:r w:rsidRPr="009D4CCC">
              <w:rPr>
                <w:rStyle w:val="FootnoteReference"/>
                <w:rFonts w:cs="David"/>
                <w:sz w:val="24"/>
                <w:szCs w:val="24"/>
                <w:rtl/>
              </w:rPr>
              <w:footnoteReference w:id="4"/>
            </w:r>
            <w:r w:rsidRPr="009D4CCC">
              <w:rPr>
                <w:sz w:val="24"/>
                <w:szCs w:val="24"/>
                <w:rtl/>
              </w:rPr>
              <w:t xml:space="preserve"> (להלן - חוק הספריות הציבוריות), ובמשרדי רשויות מקומיות</w:t>
            </w:r>
            <w:r w:rsidRPr="009D4CCC">
              <w:rPr>
                <w:rFonts w:hint="cs"/>
                <w:sz w:val="24"/>
                <w:szCs w:val="24"/>
                <w:rtl/>
              </w:rPr>
              <w:t>,</w:t>
            </w:r>
            <w:r w:rsidRPr="009D4CCC">
              <w:rPr>
                <w:sz w:val="24"/>
                <w:szCs w:val="24"/>
                <w:rtl/>
              </w:rPr>
              <w:t xml:space="preserve"> לרבות בשפות שבהן נערך נוסף על השפה העברית</w:t>
            </w:r>
            <w:r w:rsidRPr="009D4CCC">
              <w:rPr>
                <w:rFonts w:hint="cs"/>
                <w:sz w:val="24"/>
                <w:szCs w:val="24"/>
                <w:rtl/>
              </w:rPr>
              <w:t xml:space="preserve">; ההסכם </w:t>
            </w:r>
            <w:r w:rsidRPr="009D4CCC">
              <w:rPr>
                <w:sz w:val="24"/>
                <w:szCs w:val="24"/>
                <w:rtl/>
              </w:rPr>
              <w:t xml:space="preserve">יפורסם באתר האינטרנט של </w:t>
            </w:r>
            <w:r w:rsidRPr="009D4CCC">
              <w:rPr>
                <w:rFonts w:hint="cs"/>
                <w:sz w:val="24"/>
                <w:szCs w:val="24"/>
                <w:rtl/>
              </w:rPr>
              <w:t>הוועדה</w:t>
            </w:r>
            <w:r w:rsidRPr="009D4CCC">
              <w:rPr>
                <w:sz w:val="24"/>
                <w:szCs w:val="24"/>
                <w:rtl/>
              </w:rPr>
              <w:t xml:space="preserve"> המרכזית בסמוך לאחר אישורו על ידי הכנסת</w:t>
            </w:r>
            <w:r w:rsidRPr="009D4CCC">
              <w:rPr>
                <w:rFonts w:hint="cs"/>
                <w:sz w:val="24"/>
                <w:szCs w:val="24"/>
                <w:rtl/>
              </w:rPr>
              <w:t>.</w:t>
            </w:r>
          </w:p>
        </w:tc>
      </w:tr>
      <w:tr w:rsidR="009D4CCC" w:rsidRPr="009D4CCC" w14:paraId="0B90013C" w14:textId="77777777">
        <w:tblPrEx>
          <w:tblLook w:val="01E0" w:firstRow="1" w:lastRow="1" w:firstColumn="1" w:lastColumn="1" w:noHBand="0" w:noVBand="0"/>
        </w:tblPrEx>
        <w:trPr>
          <w:cantSplit/>
          <w:trHeight w:val="60"/>
        </w:trPr>
        <w:tc>
          <w:tcPr>
            <w:tcW w:w="1869" w:type="dxa"/>
          </w:tcPr>
          <w:p w14:paraId="536DDF66" w14:textId="77777777" w:rsidR="009D4CCC" w:rsidRPr="009D4CCC" w:rsidRDefault="009D4CCC" w:rsidP="009D4CCC">
            <w:pPr>
              <w:pStyle w:val="TableSideHeading"/>
              <w:jc w:val="both"/>
              <w:rPr>
                <w:rFonts w:hint="cs"/>
                <w:sz w:val="24"/>
                <w:szCs w:val="24"/>
              </w:rPr>
            </w:pPr>
          </w:p>
        </w:tc>
        <w:tc>
          <w:tcPr>
            <w:tcW w:w="623" w:type="dxa"/>
          </w:tcPr>
          <w:p w14:paraId="3920304F" w14:textId="77777777" w:rsidR="009D4CCC" w:rsidRPr="009D4CCC" w:rsidRDefault="009D4CCC" w:rsidP="009D4CCC">
            <w:pPr>
              <w:pStyle w:val="TableText"/>
              <w:jc w:val="both"/>
              <w:rPr>
                <w:sz w:val="24"/>
                <w:szCs w:val="24"/>
              </w:rPr>
            </w:pPr>
          </w:p>
        </w:tc>
        <w:tc>
          <w:tcPr>
            <w:tcW w:w="623" w:type="dxa"/>
          </w:tcPr>
          <w:p w14:paraId="22EA21E4" w14:textId="77777777" w:rsidR="009D4CCC" w:rsidRPr="009D4CCC" w:rsidRDefault="009D4CCC" w:rsidP="009D4CCC">
            <w:pPr>
              <w:pStyle w:val="TableText"/>
              <w:jc w:val="both"/>
              <w:rPr>
                <w:sz w:val="24"/>
                <w:szCs w:val="24"/>
              </w:rPr>
            </w:pPr>
          </w:p>
        </w:tc>
        <w:tc>
          <w:tcPr>
            <w:tcW w:w="624" w:type="dxa"/>
          </w:tcPr>
          <w:p w14:paraId="0B22DD7B" w14:textId="77777777" w:rsidR="009D4CCC" w:rsidRPr="009D4CCC" w:rsidRDefault="009D4CCC" w:rsidP="009D4CCC">
            <w:pPr>
              <w:pStyle w:val="TableText"/>
              <w:jc w:val="both"/>
              <w:rPr>
                <w:sz w:val="24"/>
                <w:szCs w:val="24"/>
              </w:rPr>
            </w:pPr>
          </w:p>
        </w:tc>
        <w:tc>
          <w:tcPr>
            <w:tcW w:w="624" w:type="dxa"/>
          </w:tcPr>
          <w:p w14:paraId="53976D42" w14:textId="77777777" w:rsidR="009D4CCC" w:rsidRPr="009D4CCC" w:rsidRDefault="009D4CCC" w:rsidP="009D4CCC">
            <w:pPr>
              <w:pStyle w:val="TableText"/>
              <w:jc w:val="both"/>
              <w:rPr>
                <w:sz w:val="24"/>
                <w:szCs w:val="24"/>
              </w:rPr>
            </w:pPr>
          </w:p>
        </w:tc>
        <w:tc>
          <w:tcPr>
            <w:tcW w:w="624" w:type="dxa"/>
          </w:tcPr>
          <w:p w14:paraId="734751F1" w14:textId="77777777" w:rsidR="009D4CCC" w:rsidRPr="009D4CCC" w:rsidRDefault="009D4CCC" w:rsidP="009D4CCC">
            <w:pPr>
              <w:pStyle w:val="TableText"/>
              <w:jc w:val="both"/>
              <w:rPr>
                <w:sz w:val="24"/>
                <w:szCs w:val="24"/>
              </w:rPr>
            </w:pPr>
          </w:p>
        </w:tc>
        <w:tc>
          <w:tcPr>
            <w:tcW w:w="624" w:type="dxa"/>
          </w:tcPr>
          <w:p w14:paraId="121F8A02" w14:textId="77777777" w:rsidR="009D4CCC" w:rsidRPr="009D4CCC" w:rsidRDefault="009D4CCC" w:rsidP="009D4CCC">
            <w:pPr>
              <w:pStyle w:val="TableText"/>
              <w:jc w:val="both"/>
              <w:rPr>
                <w:sz w:val="24"/>
                <w:szCs w:val="24"/>
              </w:rPr>
            </w:pPr>
          </w:p>
        </w:tc>
        <w:tc>
          <w:tcPr>
            <w:tcW w:w="630" w:type="dxa"/>
          </w:tcPr>
          <w:p w14:paraId="5EFE2127" w14:textId="77777777" w:rsidR="009D4CCC" w:rsidRPr="009D4CCC" w:rsidRDefault="009D4CCC" w:rsidP="009D4CCC">
            <w:pPr>
              <w:pStyle w:val="TableBlock"/>
              <w:rPr>
                <w:rFonts w:hint="cs"/>
                <w:sz w:val="24"/>
                <w:szCs w:val="24"/>
                <w:rtl/>
              </w:rPr>
            </w:pPr>
          </w:p>
        </w:tc>
        <w:tc>
          <w:tcPr>
            <w:tcW w:w="3420" w:type="dxa"/>
            <w:gridSpan w:val="5"/>
          </w:tcPr>
          <w:p w14:paraId="564AB85F" w14:textId="77777777" w:rsidR="009D4CCC" w:rsidRPr="009D4CCC" w:rsidRDefault="009D4CCC" w:rsidP="009D4CCC">
            <w:pPr>
              <w:pStyle w:val="TableBlock"/>
              <w:rPr>
                <w:sz w:val="24"/>
                <w:szCs w:val="24"/>
              </w:rPr>
            </w:pPr>
            <w:r w:rsidRPr="009D4CCC">
              <w:rPr>
                <w:sz w:val="24"/>
                <w:szCs w:val="24"/>
                <w:rtl/>
              </w:rPr>
              <w:t>(ב)</w:t>
            </w:r>
            <w:r w:rsidRPr="009D4CCC">
              <w:rPr>
                <w:sz w:val="24"/>
                <w:szCs w:val="24"/>
                <w:rtl/>
              </w:rPr>
              <w:tab/>
              <w:t xml:space="preserve">השר הממונה על חוק </w:t>
            </w:r>
            <w:r w:rsidRPr="009D4CCC">
              <w:rPr>
                <w:rFonts w:hint="cs"/>
                <w:sz w:val="24"/>
                <w:szCs w:val="24"/>
                <w:rtl/>
              </w:rPr>
              <w:t>הספריות הציבוריות</w:t>
            </w:r>
            <w:r w:rsidRPr="009D4CCC">
              <w:rPr>
                <w:sz w:val="24"/>
                <w:szCs w:val="24"/>
                <w:rtl/>
              </w:rPr>
              <w:t xml:space="preserve"> ימסור ליושב ראש </w:t>
            </w:r>
            <w:r w:rsidRPr="009D4CCC">
              <w:rPr>
                <w:rFonts w:hint="cs"/>
                <w:sz w:val="24"/>
                <w:szCs w:val="24"/>
                <w:rtl/>
              </w:rPr>
              <w:t>ועדת הבחירות</w:t>
            </w:r>
            <w:r w:rsidRPr="009D4CCC">
              <w:rPr>
                <w:sz w:val="24"/>
                <w:szCs w:val="24"/>
                <w:rtl/>
              </w:rPr>
              <w:t xml:space="preserve"> המרכזית רשימה של הספריות הציבוריות, מוקדם ככל האפשר לאחר שנוצרה העילה לקיום משאל עם לפי חוק זה.</w:t>
            </w:r>
          </w:p>
        </w:tc>
      </w:tr>
      <w:tr w:rsidR="009D4CCC" w:rsidRPr="009D4CCC" w14:paraId="6293C618" w14:textId="77777777">
        <w:tblPrEx>
          <w:tblLook w:val="01E0" w:firstRow="1" w:lastRow="1" w:firstColumn="1" w:lastColumn="1" w:noHBand="0" w:noVBand="0"/>
        </w:tblPrEx>
        <w:trPr>
          <w:cantSplit/>
          <w:trHeight w:val="60"/>
        </w:trPr>
        <w:tc>
          <w:tcPr>
            <w:tcW w:w="1869" w:type="dxa"/>
          </w:tcPr>
          <w:p w14:paraId="2E8C23C7" w14:textId="77777777" w:rsidR="009D4CCC" w:rsidRPr="009D4CCC" w:rsidRDefault="009D4CCC" w:rsidP="009D4CCC">
            <w:pPr>
              <w:pStyle w:val="TableSideHeading"/>
              <w:jc w:val="both"/>
              <w:rPr>
                <w:rFonts w:hint="cs"/>
                <w:sz w:val="24"/>
                <w:szCs w:val="24"/>
              </w:rPr>
            </w:pPr>
          </w:p>
        </w:tc>
        <w:tc>
          <w:tcPr>
            <w:tcW w:w="623" w:type="dxa"/>
          </w:tcPr>
          <w:p w14:paraId="51455FFC" w14:textId="77777777" w:rsidR="009D4CCC" w:rsidRPr="009D4CCC" w:rsidRDefault="009D4CCC" w:rsidP="009D4CCC">
            <w:pPr>
              <w:pStyle w:val="TableText"/>
              <w:jc w:val="both"/>
              <w:rPr>
                <w:sz w:val="24"/>
                <w:szCs w:val="24"/>
              </w:rPr>
            </w:pPr>
          </w:p>
        </w:tc>
        <w:tc>
          <w:tcPr>
            <w:tcW w:w="623" w:type="dxa"/>
          </w:tcPr>
          <w:p w14:paraId="6D802674" w14:textId="77777777" w:rsidR="009D4CCC" w:rsidRPr="009D4CCC" w:rsidRDefault="009D4CCC" w:rsidP="009D4CCC">
            <w:pPr>
              <w:pStyle w:val="TableText"/>
              <w:jc w:val="both"/>
              <w:rPr>
                <w:sz w:val="24"/>
                <w:szCs w:val="24"/>
              </w:rPr>
            </w:pPr>
          </w:p>
        </w:tc>
        <w:tc>
          <w:tcPr>
            <w:tcW w:w="624" w:type="dxa"/>
          </w:tcPr>
          <w:p w14:paraId="68501D29" w14:textId="77777777" w:rsidR="009D4CCC" w:rsidRPr="009D4CCC" w:rsidRDefault="009D4CCC" w:rsidP="009D4CCC">
            <w:pPr>
              <w:pStyle w:val="TableText"/>
              <w:jc w:val="both"/>
              <w:rPr>
                <w:sz w:val="24"/>
                <w:szCs w:val="24"/>
              </w:rPr>
            </w:pPr>
          </w:p>
        </w:tc>
        <w:tc>
          <w:tcPr>
            <w:tcW w:w="624" w:type="dxa"/>
          </w:tcPr>
          <w:p w14:paraId="647B92D2" w14:textId="77777777" w:rsidR="009D4CCC" w:rsidRPr="009D4CCC" w:rsidRDefault="009D4CCC" w:rsidP="009D4CCC">
            <w:pPr>
              <w:pStyle w:val="TableText"/>
              <w:jc w:val="both"/>
              <w:rPr>
                <w:sz w:val="24"/>
                <w:szCs w:val="24"/>
              </w:rPr>
            </w:pPr>
          </w:p>
        </w:tc>
        <w:tc>
          <w:tcPr>
            <w:tcW w:w="624" w:type="dxa"/>
          </w:tcPr>
          <w:p w14:paraId="73BC75D3" w14:textId="77777777" w:rsidR="009D4CCC" w:rsidRPr="009D4CCC" w:rsidRDefault="009D4CCC" w:rsidP="009D4CCC">
            <w:pPr>
              <w:pStyle w:val="TableText"/>
              <w:jc w:val="both"/>
              <w:rPr>
                <w:sz w:val="24"/>
                <w:szCs w:val="24"/>
              </w:rPr>
            </w:pPr>
          </w:p>
        </w:tc>
        <w:tc>
          <w:tcPr>
            <w:tcW w:w="624" w:type="dxa"/>
          </w:tcPr>
          <w:p w14:paraId="2001234E" w14:textId="77777777" w:rsidR="009D4CCC" w:rsidRPr="009D4CCC" w:rsidRDefault="009D4CCC" w:rsidP="009D4CCC">
            <w:pPr>
              <w:pStyle w:val="TableText"/>
              <w:jc w:val="both"/>
              <w:rPr>
                <w:sz w:val="24"/>
                <w:szCs w:val="24"/>
              </w:rPr>
            </w:pPr>
          </w:p>
        </w:tc>
        <w:tc>
          <w:tcPr>
            <w:tcW w:w="630" w:type="dxa"/>
          </w:tcPr>
          <w:p w14:paraId="66B4205B" w14:textId="77777777" w:rsidR="009D4CCC" w:rsidRPr="009D4CCC" w:rsidRDefault="009D4CCC" w:rsidP="009D4CCC">
            <w:pPr>
              <w:pStyle w:val="TableBlock"/>
              <w:rPr>
                <w:rFonts w:hint="cs"/>
                <w:sz w:val="24"/>
                <w:szCs w:val="24"/>
                <w:rtl/>
              </w:rPr>
            </w:pPr>
          </w:p>
        </w:tc>
        <w:tc>
          <w:tcPr>
            <w:tcW w:w="3420" w:type="dxa"/>
            <w:gridSpan w:val="5"/>
          </w:tcPr>
          <w:p w14:paraId="274A25AB" w14:textId="77777777" w:rsidR="009D4CCC" w:rsidRPr="009D4CCC" w:rsidRDefault="009D4CCC" w:rsidP="009D4CCC">
            <w:pPr>
              <w:pStyle w:val="TableBlock"/>
              <w:rPr>
                <w:rFonts w:hint="cs"/>
                <w:sz w:val="24"/>
                <w:szCs w:val="24"/>
              </w:rPr>
            </w:pPr>
            <w:r w:rsidRPr="009D4CCC">
              <w:rPr>
                <w:sz w:val="24"/>
                <w:szCs w:val="24"/>
                <w:rtl/>
              </w:rPr>
              <w:t>(ג)</w:t>
            </w:r>
            <w:r w:rsidRPr="009D4CCC">
              <w:rPr>
                <w:sz w:val="24"/>
                <w:szCs w:val="24"/>
                <w:rtl/>
              </w:rPr>
              <w:tab/>
              <w:t>לצורך ביצוע הוראות סעיף זה</w:t>
            </w:r>
            <w:r w:rsidRPr="009D4CCC">
              <w:rPr>
                <w:rFonts w:hint="cs"/>
                <w:sz w:val="24"/>
                <w:szCs w:val="24"/>
                <w:rtl/>
              </w:rPr>
              <w:t xml:space="preserve"> וסעיפים 92 [פרסום בצה"ל], 102, 104 [כלי שיט], 116ה(ד) [בית סוהר] ו-116טז(ב) [בית חולים],</w:t>
            </w:r>
            <w:r w:rsidRPr="009D4CCC">
              <w:rPr>
                <w:sz w:val="24"/>
                <w:szCs w:val="24"/>
                <w:rtl/>
              </w:rPr>
              <w:t xml:space="preserve"> תפיץ ועדת הבחירות המרכזית העתקים מההסכם כפי שיורה יושב ראש הוועדה.</w:t>
            </w:r>
            <w:r w:rsidRPr="009D4CCC">
              <w:rPr>
                <w:rFonts w:hint="cs"/>
                <w:sz w:val="24"/>
                <w:szCs w:val="24"/>
                <w:rtl/>
              </w:rPr>
              <w:t>";</w:t>
            </w:r>
          </w:p>
        </w:tc>
      </w:tr>
      <w:tr w:rsidR="009D4CCC" w:rsidRPr="009D4CCC" w14:paraId="507F24E4" w14:textId="77777777">
        <w:tblPrEx>
          <w:tblLook w:val="01E0" w:firstRow="1" w:lastRow="1" w:firstColumn="1" w:lastColumn="1" w:noHBand="0" w:noVBand="0"/>
        </w:tblPrEx>
        <w:trPr>
          <w:cantSplit/>
          <w:trHeight w:val="60"/>
        </w:trPr>
        <w:tc>
          <w:tcPr>
            <w:tcW w:w="1869" w:type="dxa"/>
          </w:tcPr>
          <w:p w14:paraId="5A2370AB" w14:textId="77777777" w:rsidR="009D4CCC" w:rsidRPr="009D4CCC" w:rsidRDefault="009D4CCC" w:rsidP="009D4CCC">
            <w:pPr>
              <w:pStyle w:val="TableSideHeading"/>
              <w:jc w:val="both"/>
              <w:rPr>
                <w:rFonts w:hint="cs"/>
                <w:sz w:val="24"/>
                <w:szCs w:val="24"/>
              </w:rPr>
            </w:pPr>
          </w:p>
        </w:tc>
        <w:tc>
          <w:tcPr>
            <w:tcW w:w="623" w:type="dxa"/>
          </w:tcPr>
          <w:p w14:paraId="1CA623D2" w14:textId="77777777" w:rsidR="009D4CCC" w:rsidRPr="009D4CCC" w:rsidRDefault="009D4CCC" w:rsidP="009D4CCC">
            <w:pPr>
              <w:pStyle w:val="TableText"/>
              <w:jc w:val="both"/>
              <w:rPr>
                <w:sz w:val="24"/>
                <w:szCs w:val="24"/>
              </w:rPr>
            </w:pPr>
          </w:p>
        </w:tc>
        <w:tc>
          <w:tcPr>
            <w:tcW w:w="623" w:type="dxa"/>
          </w:tcPr>
          <w:p w14:paraId="2CB8DEA5" w14:textId="77777777" w:rsidR="009D4CCC" w:rsidRPr="009D4CCC" w:rsidRDefault="009D4CCC" w:rsidP="009D4CCC">
            <w:pPr>
              <w:pStyle w:val="TableText"/>
              <w:jc w:val="both"/>
              <w:rPr>
                <w:sz w:val="24"/>
                <w:szCs w:val="24"/>
              </w:rPr>
            </w:pPr>
          </w:p>
        </w:tc>
        <w:tc>
          <w:tcPr>
            <w:tcW w:w="624" w:type="dxa"/>
          </w:tcPr>
          <w:p w14:paraId="4B4231FD" w14:textId="77777777" w:rsidR="009D4CCC" w:rsidRPr="009D4CCC" w:rsidRDefault="009D4CCC" w:rsidP="009D4CCC">
            <w:pPr>
              <w:pStyle w:val="TableText"/>
              <w:jc w:val="both"/>
              <w:rPr>
                <w:sz w:val="24"/>
                <w:szCs w:val="24"/>
              </w:rPr>
            </w:pPr>
          </w:p>
        </w:tc>
        <w:tc>
          <w:tcPr>
            <w:tcW w:w="624" w:type="dxa"/>
          </w:tcPr>
          <w:p w14:paraId="45848CC7" w14:textId="77777777" w:rsidR="009D4CCC" w:rsidRPr="009D4CCC" w:rsidRDefault="009D4CCC" w:rsidP="009D4CCC">
            <w:pPr>
              <w:pStyle w:val="TableText"/>
              <w:jc w:val="both"/>
              <w:rPr>
                <w:sz w:val="24"/>
                <w:szCs w:val="24"/>
              </w:rPr>
            </w:pPr>
          </w:p>
        </w:tc>
        <w:tc>
          <w:tcPr>
            <w:tcW w:w="624" w:type="dxa"/>
          </w:tcPr>
          <w:p w14:paraId="09198E48" w14:textId="77777777" w:rsidR="009D4CCC" w:rsidRPr="009D4CCC" w:rsidRDefault="009D4CCC" w:rsidP="009D4CCC">
            <w:pPr>
              <w:pStyle w:val="TableText"/>
              <w:jc w:val="both"/>
              <w:rPr>
                <w:rFonts w:hint="cs"/>
                <w:sz w:val="24"/>
                <w:szCs w:val="24"/>
              </w:rPr>
            </w:pPr>
            <w:r w:rsidRPr="009D4CCC">
              <w:rPr>
                <w:rFonts w:hint="cs"/>
                <w:sz w:val="24"/>
                <w:szCs w:val="24"/>
                <w:rtl/>
              </w:rPr>
              <w:t>*</w:t>
            </w:r>
          </w:p>
        </w:tc>
        <w:tc>
          <w:tcPr>
            <w:tcW w:w="624" w:type="dxa"/>
          </w:tcPr>
          <w:p w14:paraId="3474076B" w14:textId="77777777" w:rsidR="009D4CCC" w:rsidRPr="009D4CCC" w:rsidRDefault="009D4CCC" w:rsidP="009D4CCC">
            <w:pPr>
              <w:pStyle w:val="TableText"/>
              <w:jc w:val="both"/>
              <w:rPr>
                <w:sz w:val="24"/>
                <w:szCs w:val="24"/>
              </w:rPr>
            </w:pPr>
          </w:p>
        </w:tc>
        <w:tc>
          <w:tcPr>
            <w:tcW w:w="4050" w:type="dxa"/>
            <w:gridSpan w:val="6"/>
          </w:tcPr>
          <w:p w14:paraId="624D749A" w14:textId="77777777" w:rsidR="009D4CCC" w:rsidRPr="009D4CCC" w:rsidRDefault="009D4CCC" w:rsidP="009D4CCC">
            <w:pPr>
              <w:pStyle w:val="TableBlock"/>
              <w:rPr>
                <w:rFonts w:hint="cs"/>
                <w:sz w:val="24"/>
                <w:szCs w:val="24"/>
                <w:rtl/>
              </w:rPr>
            </w:pPr>
            <w:r w:rsidRPr="009D4CCC">
              <w:rPr>
                <w:rFonts w:hint="cs"/>
                <w:sz w:val="24"/>
                <w:szCs w:val="24"/>
                <w:rtl/>
              </w:rPr>
              <w:t xml:space="preserve">(12) סעיף 67 </w:t>
            </w:r>
            <w:r w:rsidRPr="009D4CCC">
              <w:rPr>
                <w:rFonts w:hint="eastAsia"/>
                <w:sz w:val="24"/>
                <w:szCs w:val="24"/>
                <w:rtl/>
              </w:rPr>
              <w:t>–</w:t>
            </w:r>
            <w:r w:rsidRPr="009D4CCC">
              <w:rPr>
                <w:rFonts w:hint="cs"/>
                <w:sz w:val="24"/>
                <w:szCs w:val="24"/>
                <w:rtl/>
              </w:rPr>
              <w:t xml:space="preserve"> לא ייקרא;</w:t>
            </w:r>
          </w:p>
        </w:tc>
      </w:tr>
      <w:tr w:rsidR="009D4CCC" w:rsidRPr="009D4CCC" w14:paraId="020D090E" w14:textId="77777777">
        <w:tblPrEx>
          <w:tblLook w:val="01E0" w:firstRow="1" w:lastRow="1" w:firstColumn="1" w:lastColumn="1" w:noHBand="0" w:noVBand="0"/>
        </w:tblPrEx>
        <w:trPr>
          <w:cantSplit/>
          <w:trHeight w:val="60"/>
        </w:trPr>
        <w:tc>
          <w:tcPr>
            <w:tcW w:w="1869" w:type="dxa"/>
          </w:tcPr>
          <w:p w14:paraId="38B71CB7" w14:textId="77777777" w:rsidR="009D4CCC" w:rsidRPr="009D4CCC" w:rsidRDefault="009D4CCC" w:rsidP="009D4CCC">
            <w:pPr>
              <w:pStyle w:val="TableBlock"/>
              <w:spacing w:line="240" w:lineRule="auto"/>
              <w:rPr>
                <w:rFonts w:hint="cs"/>
                <w:sz w:val="24"/>
                <w:szCs w:val="24"/>
              </w:rPr>
            </w:pPr>
            <w:r w:rsidRPr="009D4CCC">
              <w:rPr>
                <w:rFonts w:hint="cs"/>
                <w:sz w:val="24"/>
                <w:szCs w:val="24"/>
                <w:rtl/>
              </w:rPr>
              <w:t>[הערה: תיקון זה הוצע בשל קיצור שעות ההצבעה]</w:t>
            </w:r>
          </w:p>
        </w:tc>
        <w:tc>
          <w:tcPr>
            <w:tcW w:w="623" w:type="dxa"/>
          </w:tcPr>
          <w:p w14:paraId="63D562CF" w14:textId="77777777" w:rsidR="009D4CCC" w:rsidRPr="009D4CCC" w:rsidRDefault="009D4CCC" w:rsidP="009D4CCC">
            <w:pPr>
              <w:pStyle w:val="TableText"/>
              <w:jc w:val="both"/>
              <w:rPr>
                <w:sz w:val="24"/>
                <w:szCs w:val="24"/>
              </w:rPr>
            </w:pPr>
          </w:p>
        </w:tc>
        <w:tc>
          <w:tcPr>
            <w:tcW w:w="623" w:type="dxa"/>
          </w:tcPr>
          <w:p w14:paraId="0C3C803C" w14:textId="77777777" w:rsidR="009D4CCC" w:rsidRPr="009D4CCC" w:rsidRDefault="009D4CCC" w:rsidP="009D4CCC">
            <w:pPr>
              <w:pStyle w:val="TableText"/>
              <w:jc w:val="both"/>
              <w:rPr>
                <w:sz w:val="24"/>
                <w:szCs w:val="24"/>
              </w:rPr>
            </w:pPr>
          </w:p>
        </w:tc>
        <w:tc>
          <w:tcPr>
            <w:tcW w:w="624" w:type="dxa"/>
          </w:tcPr>
          <w:p w14:paraId="081039E5" w14:textId="77777777" w:rsidR="009D4CCC" w:rsidRPr="009D4CCC" w:rsidRDefault="009D4CCC" w:rsidP="009D4CCC">
            <w:pPr>
              <w:pStyle w:val="TableText"/>
              <w:jc w:val="both"/>
              <w:rPr>
                <w:sz w:val="24"/>
                <w:szCs w:val="24"/>
              </w:rPr>
            </w:pPr>
          </w:p>
        </w:tc>
        <w:tc>
          <w:tcPr>
            <w:tcW w:w="624" w:type="dxa"/>
          </w:tcPr>
          <w:p w14:paraId="7189AD3A" w14:textId="77777777" w:rsidR="009D4CCC" w:rsidRPr="009D4CCC" w:rsidRDefault="009D4CCC" w:rsidP="009D4CCC">
            <w:pPr>
              <w:pStyle w:val="TableText"/>
              <w:jc w:val="both"/>
              <w:rPr>
                <w:sz w:val="24"/>
                <w:szCs w:val="24"/>
              </w:rPr>
            </w:pPr>
          </w:p>
        </w:tc>
        <w:tc>
          <w:tcPr>
            <w:tcW w:w="624" w:type="dxa"/>
          </w:tcPr>
          <w:p w14:paraId="49C77C43" w14:textId="77777777" w:rsidR="009D4CCC" w:rsidRPr="009D4CCC" w:rsidRDefault="009D4CCC" w:rsidP="009D4CCC">
            <w:pPr>
              <w:pStyle w:val="TableText"/>
              <w:jc w:val="both"/>
              <w:rPr>
                <w:sz w:val="24"/>
                <w:szCs w:val="24"/>
              </w:rPr>
            </w:pPr>
          </w:p>
        </w:tc>
        <w:tc>
          <w:tcPr>
            <w:tcW w:w="624" w:type="dxa"/>
          </w:tcPr>
          <w:p w14:paraId="04F6E94A" w14:textId="77777777" w:rsidR="009D4CCC" w:rsidRPr="009D4CCC" w:rsidRDefault="009D4CCC" w:rsidP="009D4CCC">
            <w:pPr>
              <w:pStyle w:val="TableText"/>
              <w:jc w:val="both"/>
              <w:rPr>
                <w:sz w:val="24"/>
                <w:szCs w:val="24"/>
              </w:rPr>
            </w:pPr>
          </w:p>
        </w:tc>
        <w:tc>
          <w:tcPr>
            <w:tcW w:w="4050" w:type="dxa"/>
            <w:gridSpan w:val="6"/>
          </w:tcPr>
          <w:p w14:paraId="0F607249" w14:textId="77777777" w:rsidR="009D4CCC" w:rsidRPr="009D4CCC" w:rsidRDefault="009D4CCC" w:rsidP="009D4CCC">
            <w:pPr>
              <w:pStyle w:val="TableBlock"/>
              <w:rPr>
                <w:sz w:val="24"/>
                <w:szCs w:val="24"/>
              </w:rPr>
            </w:pPr>
            <w:r w:rsidRPr="009D4CCC">
              <w:rPr>
                <w:sz w:val="24"/>
                <w:szCs w:val="24"/>
                <w:rtl/>
              </w:rPr>
              <w:t>(</w:t>
            </w:r>
            <w:r w:rsidRPr="009D4CCC">
              <w:rPr>
                <w:rFonts w:hint="cs"/>
                <w:sz w:val="24"/>
                <w:szCs w:val="24"/>
                <w:rtl/>
              </w:rPr>
              <w:t>13</w:t>
            </w:r>
            <w:r w:rsidRPr="009D4CCC">
              <w:rPr>
                <w:sz w:val="24"/>
                <w:szCs w:val="24"/>
                <w:rtl/>
              </w:rPr>
              <w:t>)</w:t>
            </w:r>
            <w:r w:rsidRPr="009D4CCC">
              <w:rPr>
                <w:sz w:val="24"/>
                <w:szCs w:val="24"/>
                <w:rtl/>
              </w:rPr>
              <w:tab/>
              <w:t>בסעיף 70(ב)</w:t>
            </w:r>
            <w:r w:rsidRPr="009D4CCC">
              <w:rPr>
                <w:rFonts w:hint="cs"/>
                <w:sz w:val="24"/>
                <w:szCs w:val="24"/>
                <w:rtl/>
              </w:rPr>
              <w:t xml:space="preserve"> </w:t>
            </w:r>
            <w:r w:rsidRPr="009D4CCC">
              <w:rPr>
                <w:rFonts w:hint="eastAsia"/>
                <w:sz w:val="24"/>
                <w:szCs w:val="24"/>
                <w:rtl/>
              </w:rPr>
              <w:t>–</w:t>
            </w:r>
            <w:r w:rsidRPr="009D4CCC">
              <w:rPr>
                <w:sz w:val="24"/>
                <w:szCs w:val="24"/>
                <w:rtl/>
              </w:rPr>
              <w:t xml:space="preserve"> </w:t>
            </w:r>
          </w:p>
        </w:tc>
      </w:tr>
      <w:tr w:rsidR="009D4CCC" w:rsidRPr="009D4CCC" w14:paraId="0DC59089" w14:textId="77777777">
        <w:tblPrEx>
          <w:tblLook w:val="01E0" w:firstRow="1" w:lastRow="1" w:firstColumn="1" w:lastColumn="1" w:noHBand="0" w:noVBand="0"/>
        </w:tblPrEx>
        <w:trPr>
          <w:gridAfter w:val="1"/>
          <w:wAfter w:w="20" w:type="dxa"/>
          <w:cantSplit/>
          <w:trHeight w:val="60"/>
        </w:trPr>
        <w:tc>
          <w:tcPr>
            <w:tcW w:w="1869" w:type="dxa"/>
          </w:tcPr>
          <w:p w14:paraId="492109D8" w14:textId="77777777" w:rsidR="009D4CCC" w:rsidRPr="009D4CCC" w:rsidRDefault="009D4CCC" w:rsidP="009D4CCC">
            <w:pPr>
              <w:pStyle w:val="TableSideHeading"/>
              <w:jc w:val="both"/>
              <w:rPr>
                <w:rFonts w:hint="cs"/>
                <w:sz w:val="24"/>
                <w:szCs w:val="24"/>
              </w:rPr>
            </w:pPr>
          </w:p>
        </w:tc>
        <w:tc>
          <w:tcPr>
            <w:tcW w:w="623" w:type="dxa"/>
          </w:tcPr>
          <w:p w14:paraId="1383804F" w14:textId="77777777" w:rsidR="009D4CCC" w:rsidRPr="009D4CCC" w:rsidRDefault="009D4CCC" w:rsidP="009D4CCC">
            <w:pPr>
              <w:pStyle w:val="TableText"/>
              <w:jc w:val="both"/>
              <w:rPr>
                <w:sz w:val="24"/>
                <w:szCs w:val="24"/>
              </w:rPr>
            </w:pPr>
          </w:p>
        </w:tc>
        <w:tc>
          <w:tcPr>
            <w:tcW w:w="623" w:type="dxa"/>
          </w:tcPr>
          <w:p w14:paraId="36DE2334" w14:textId="77777777" w:rsidR="009D4CCC" w:rsidRPr="009D4CCC" w:rsidRDefault="009D4CCC" w:rsidP="009D4CCC">
            <w:pPr>
              <w:pStyle w:val="TableText"/>
              <w:jc w:val="both"/>
              <w:rPr>
                <w:rFonts w:hint="cs"/>
                <w:sz w:val="24"/>
                <w:szCs w:val="24"/>
              </w:rPr>
            </w:pPr>
          </w:p>
        </w:tc>
        <w:tc>
          <w:tcPr>
            <w:tcW w:w="624" w:type="dxa"/>
          </w:tcPr>
          <w:p w14:paraId="02F946D4" w14:textId="77777777" w:rsidR="009D4CCC" w:rsidRPr="009D4CCC" w:rsidRDefault="009D4CCC" w:rsidP="009D4CCC">
            <w:pPr>
              <w:pStyle w:val="TableText"/>
              <w:jc w:val="both"/>
              <w:rPr>
                <w:rFonts w:hint="cs"/>
                <w:sz w:val="24"/>
                <w:szCs w:val="24"/>
              </w:rPr>
            </w:pPr>
          </w:p>
        </w:tc>
        <w:tc>
          <w:tcPr>
            <w:tcW w:w="624" w:type="dxa"/>
          </w:tcPr>
          <w:p w14:paraId="301EEAB0" w14:textId="77777777" w:rsidR="009D4CCC" w:rsidRPr="009D4CCC" w:rsidRDefault="009D4CCC" w:rsidP="009D4CCC">
            <w:pPr>
              <w:pStyle w:val="TableText"/>
              <w:jc w:val="both"/>
              <w:rPr>
                <w:sz w:val="24"/>
                <w:szCs w:val="24"/>
              </w:rPr>
            </w:pPr>
          </w:p>
        </w:tc>
        <w:tc>
          <w:tcPr>
            <w:tcW w:w="624" w:type="dxa"/>
          </w:tcPr>
          <w:p w14:paraId="2D1E3A35" w14:textId="77777777" w:rsidR="009D4CCC" w:rsidRPr="009D4CCC" w:rsidRDefault="009D4CCC" w:rsidP="009D4CCC">
            <w:pPr>
              <w:pStyle w:val="TableText"/>
              <w:jc w:val="both"/>
              <w:rPr>
                <w:sz w:val="24"/>
                <w:szCs w:val="24"/>
              </w:rPr>
            </w:pPr>
          </w:p>
        </w:tc>
        <w:tc>
          <w:tcPr>
            <w:tcW w:w="624" w:type="dxa"/>
          </w:tcPr>
          <w:p w14:paraId="7BABCCAE" w14:textId="77777777" w:rsidR="009D4CCC" w:rsidRPr="009D4CCC" w:rsidRDefault="009D4CCC" w:rsidP="009D4CCC">
            <w:pPr>
              <w:pStyle w:val="TableText"/>
              <w:jc w:val="both"/>
              <w:rPr>
                <w:sz w:val="24"/>
                <w:szCs w:val="24"/>
              </w:rPr>
            </w:pPr>
          </w:p>
        </w:tc>
        <w:tc>
          <w:tcPr>
            <w:tcW w:w="630" w:type="dxa"/>
          </w:tcPr>
          <w:p w14:paraId="08D82FB7" w14:textId="77777777" w:rsidR="009D4CCC" w:rsidRPr="009D4CCC" w:rsidRDefault="009D4CCC" w:rsidP="009D4CCC">
            <w:pPr>
              <w:pStyle w:val="TableText"/>
              <w:jc w:val="both"/>
              <w:rPr>
                <w:sz w:val="24"/>
                <w:szCs w:val="24"/>
              </w:rPr>
            </w:pPr>
          </w:p>
        </w:tc>
        <w:tc>
          <w:tcPr>
            <w:tcW w:w="3400" w:type="dxa"/>
            <w:gridSpan w:val="4"/>
          </w:tcPr>
          <w:p w14:paraId="68AB46BC" w14:textId="77777777" w:rsidR="009D4CCC" w:rsidRPr="009D4CCC" w:rsidRDefault="009D4CCC" w:rsidP="009D4CCC">
            <w:pPr>
              <w:pStyle w:val="TableBlock"/>
              <w:rPr>
                <w:rFonts w:hint="cs"/>
                <w:sz w:val="24"/>
                <w:szCs w:val="24"/>
              </w:rPr>
            </w:pPr>
            <w:r w:rsidRPr="009D4CCC">
              <w:rPr>
                <w:rFonts w:hint="cs"/>
                <w:sz w:val="24"/>
                <w:szCs w:val="24"/>
                <w:rtl/>
              </w:rPr>
              <w:t>(1)</w:t>
            </w:r>
            <w:r w:rsidRPr="009D4CCC">
              <w:rPr>
                <w:sz w:val="24"/>
                <w:szCs w:val="24"/>
                <w:rtl/>
              </w:rPr>
              <w:tab/>
            </w:r>
            <w:r w:rsidRPr="009D4CCC">
              <w:rPr>
                <w:rFonts w:hint="cs"/>
                <w:sz w:val="24"/>
                <w:szCs w:val="24"/>
                <w:rtl/>
              </w:rPr>
              <w:t xml:space="preserve">ברישה, </w:t>
            </w:r>
            <w:r w:rsidRPr="009D4CCC">
              <w:rPr>
                <w:sz w:val="24"/>
                <w:szCs w:val="24"/>
                <w:rtl/>
              </w:rPr>
              <w:t>במקום "900" יקראו "500";</w:t>
            </w:r>
          </w:p>
        </w:tc>
      </w:tr>
      <w:tr w:rsidR="009D4CCC" w:rsidRPr="009D4CCC" w14:paraId="794AC2E3" w14:textId="77777777">
        <w:tblPrEx>
          <w:tblLook w:val="01E0" w:firstRow="1" w:lastRow="1" w:firstColumn="1" w:lastColumn="1" w:noHBand="0" w:noVBand="0"/>
        </w:tblPrEx>
        <w:trPr>
          <w:gridAfter w:val="1"/>
          <w:wAfter w:w="20" w:type="dxa"/>
          <w:cantSplit/>
          <w:trHeight w:val="60"/>
        </w:trPr>
        <w:tc>
          <w:tcPr>
            <w:tcW w:w="1869" w:type="dxa"/>
          </w:tcPr>
          <w:p w14:paraId="6F46A35F" w14:textId="77777777" w:rsidR="009D4CCC" w:rsidRPr="009D4CCC" w:rsidRDefault="009D4CCC" w:rsidP="009D4CCC">
            <w:pPr>
              <w:pStyle w:val="TableSideHeading"/>
              <w:jc w:val="both"/>
              <w:rPr>
                <w:rFonts w:hint="cs"/>
                <w:sz w:val="24"/>
                <w:szCs w:val="24"/>
              </w:rPr>
            </w:pPr>
          </w:p>
        </w:tc>
        <w:tc>
          <w:tcPr>
            <w:tcW w:w="623" w:type="dxa"/>
          </w:tcPr>
          <w:p w14:paraId="03F657EB" w14:textId="77777777" w:rsidR="009D4CCC" w:rsidRPr="009D4CCC" w:rsidRDefault="009D4CCC" w:rsidP="009D4CCC">
            <w:pPr>
              <w:pStyle w:val="TableText"/>
              <w:jc w:val="both"/>
              <w:rPr>
                <w:sz w:val="24"/>
                <w:szCs w:val="24"/>
              </w:rPr>
            </w:pPr>
          </w:p>
        </w:tc>
        <w:tc>
          <w:tcPr>
            <w:tcW w:w="623" w:type="dxa"/>
          </w:tcPr>
          <w:p w14:paraId="1C979522" w14:textId="77777777" w:rsidR="009D4CCC" w:rsidRPr="009D4CCC" w:rsidRDefault="009D4CCC" w:rsidP="009D4CCC">
            <w:pPr>
              <w:pStyle w:val="TableText"/>
              <w:jc w:val="both"/>
              <w:rPr>
                <w:rFonts w:hint="cs"/>
                <w:sz w:val="24"/>
                <w:szCs w:val="24"/>
              </w:rPr>
            </w:pPr>
          </w:p>
        </w:tc>
        <w:tc>
          <w:tcPr>
            <w:tcW w:w="624" w:type="dxa"/>
          </w:tcPr>
          <w:p w14:paraId="7E410D1E" w14:textId="77777777" w:rsidR="009D4CCC" w:rsidRPr="009D4CCC" w:rsidRDefault="009D4CCC" w:rsidP="009D4CCC">
            <w:pPr>
              <w:pStyle w:val="TableText"/>
              <w:jc w:val="both"/>
              <w:rPr>
                <w:rFonts w:hint="cs"/>
                <w:sz w:val="24"/>
                <w:szCs w:val="24"/>
              </w:rPr>
            </w:pPr>
          </w:p>
        </w:tc>
        <w:tc>
          <w:tcPr>
            <w:tcW w:w="624" w:type="dxa"/>
          </w:tcPr>
          <w:p w14:paraId="20A13AF3" w14:textId="77777777" w:rsidR="009D4CCC" w:rsidRPr="009D4CCC" w:rsidRDefault="009D4CCC" w:rsidP="009D4CCC">
            <w:pPr>
              <w:pStyle w:val="TableText"/>
              <w:jc w:val="both"/>
              <w:rPr>
                <w:sz w:val="24"/>
                <w:szCs w:val="24"/>
              </w:rPr>
            </w:pPr>
          </w:p>
        </w:tc>
        <w:tc>
          <w:tcPr>
            <w:tcW w:w="624" w:type="dxa"/>
          </w:tcPr>
          <w:p w14:paraId="645F4A47" w14:textId="77777777" w:rsidR="009D4CCC" w:rsidRPr="009D4CCC" w:rsidRDefault="009D4CCC" w:rsidP="009D4CCC">
            <w:pPr>
              <w:pStyle w:val="TableText"/>
              <w:jc w:val="both"/>
              <w:rPr>
                <w:sz w:val="24"/>
                <w:szCs w:val="24"/>
              </w:rPr>
            </w:pPr>
          </w:p>
        </w:tc>
        <w:tc>
          <w:tcPr>
            <w:tcW w:w="624" w:type="dxa"/>
          </w:tcPr>
          <w:p w14:paraId="36B16301" w14:textId="77777777" w:rsidR="009D4CCC" w:rsidRPr="009D4CCC" w:rsidRDefault="009D4CCC" w:rsidP="009D4CCC">
            <w:pPr>
              <w:pStyle w:val="TableText"/>
              <w:jc w:val="both"/>
              <w:rPr>
                <w:sz w:val="24"/>
                <w:szCs w:val="24"/>
              </w:rPr>
            </w:pPr>
          </w:p>
        </w:tc>
        <w:tc>
          <w:tcPr>
            <w:tcW w:w="630" w:type="dxa"/>
          </w:tcPr>
          <w:p w14:paraId="4E2FF5B4" w14:textId="77777777" w:rsidR="009D4CCC" w:rsidRPr="009D4CCC" w:rsidRDefault="009D4CCC" w:rsidP="009D4CCC">
            <w:pPr>
              <w:pStyle w:val="TableText"/>
              <w:jc w:val="both"/>
              <w:rPr>
                <w:sz w:val="24"/>
                <w:szCs w:val="24"/>
              </w:rPr>
            </w:pPr>
          </w:p>
        </w:tc>
        <w:tc>
          <w:tcPr>
            <w:tcW w:w="3400" w:type="dxa"/>
            <w:gridSpan w:val="4"/>
          </w:tcPr>
          <w:p w14:paraId="20F1DA27" w14:textId="77777777" w:rsidR="009D4CCC" w:rsidRPr="009D4CCC" w:rsidRDefault="009D4CCC" w:rsidP="009D4CCC">
            <w:pPr>
              <w:pStyle w:val="TableBlock"/>
              <w:rPr>
                <w:rFonts w:hint="cs"/>
                <w:sz w:val="24"/>
                <w:szCs w:val="24"/>
                <w:rtl/>
              </w:rPr>
            </w:pPr>
            <w:r w:rsidRPr="009D4CCC">
              <w:rPr>
                <w:rFonts w:hint="cs"/>
                <w:sz w:val="24"/>
                <w:szCs w:val="24"/>
                <w:rtl/>
              </w:rPr>
              <w:t>(2)</w:t>
            </w:r>
            <w:r w:rsidRPr="009D4CCC">
              <w:rPr>
                <w:sz w:val="24"/>
                <w:szCs w:val="24"/>
                <w:rtl/>
              </w:rPr>
              <w:tab/>
            </w:r>
            <w:r w:rsidRPr="009D4CCC">
              <w:rPr>
                <w:rFonts w:hint="cs"/>
                <w:sz w:val="24"/>
                <w:szCs w:val="24"/>
                <w:rtl/>
              </w:rPr>
              <w:t xml:space="preserve">בפסקה (4), במקום "הסיעות המיוצגות בועדה המרכזית" יקראו "סיעות הכנסת, לרבות סיעה נפרדת כמשמעותה בסעיף 21(א)(2)," ובמקום "מבין סיעות הכנסת היוצאת יהיה יצוג" יקראו "מתוכן לפחות סיעה אחת שתמכה באישור ההסכם בכנסת לפי סעיף 2 לחוק </w:t>
            </w:r>
            <w:r w:rsidRPr="009D4CCC">
              <w:rPr>
                <w:sz w:val="24"/>
                <w:szCs w:val="24"/>
                <w:rtl/>
              </w:rPr>
              <w:t>סדרי השלטון והמשפט</w:t>
            </w:r>
            <w:r w:rsidRPr="009D4CCC">
              <w:rPr>
                <w:rFonts w:hint="cs"/>
                <w:sz w:val="24"/>
                <w:szCs w:val="24"/>
                <w:rtl/>
              </w:rPr>
              <w:t xml:space="preserve"> וסיעה אחת שהתנגדה לאישור ההסכם כאמור.";</w:t>
            </w:r>
          </w:p>
        </w:tc>
      </w:tr>
      <w:tr w:rsidR="009D4CCC" w:rsidRPr="009D4CCC" w14:paraId="3527CF86" w14:textId="77777777">
        <w:tblPrEx>
          <w:tblLook w:val="01E0" w:firstRow="1" w:lastRow="1" w:firstColumn="1" w:lastColumn="1" w:noHBand="0" w:noVBand="0"/>
        </w:tblPrEx>
        <w:trPr>
          <w:cantSplit/>
          <w:trHeight w:val="60"/>
        </w:trPr>
        <w:tc>
          <w:tcPr>
            <w:tcW w:w="1869" w:type="dxa"/>
          </w:tcPr>
          <w:p w14:paraId="44236B8F" w14:textId="77777777" w:rsidR="009D4CCC" w:rsidRPr="009D4CCC" w:rsidRDefault="009D4CCC" w:rsidP="009D4CCC">
            <w:pPr>
              <w:pStyle w:val="TableBlock"/>
              <w:numPr>
                <w:ins w:id="0" w:author="Knesset" w:date="2008-10-18T15:11:00Z"/>
              </w:numPr>
              <w:spacing w:line="240" w:lineRule="auto"/>
              <w:rPr>
                <w:sz w:val="24"/>
                <w:szCs w:val="24"/>
                <w:rtl/>
              </w:rPr>
            </w:pPr>
          </w:p>
        </w:tc>
        <w:tc>
          <w:tcPr>
            <w:tcW w:w="623" w:type="dxa"/>
          </w:tcPr>
          <w:p w14:paraId="1DE238C6" w14:textId="77777777" w:rsidR="009D4CCC" w:rsidRPr="009D4CCC" w:rsidRDefault="009D4CCC" w:rsidP="009D4CCC">
            <w:pPr>
              <w:pStyle w:val="TableText"/>
              <w:jc w:val="both"/>
              <w:rPr>
                <w:sz w:val="24"/>
                <w:szCs w:val="24"/>
              </w:rPr>
            </w:pPr>
          </w:p>
        </w:tc>
        <w:tc>
          <w:tcPr>
            <w:tcW w:w="623" w:type="dxa"/>
          </w:tcPr>
          <w:p w14:paraId="0AA8C605" w14:textId="77777777" w:rsidR="009D4CCC" w:rsidRPr="009D4CCC" w:rsidRDefault="009D4CCC" w:rsidP="009D4CCC">
            <w:pPr>
              <w:pStyle w:val="TableText"/>
              <w:jc w:val="both"/>
              <w:rPr>
                <w:sz w:val="24"/>
                <w:szCs w:val="24"/>
              </w:rPr>
            </w:pPr>
          </w:p>
        </w:tc>
        <w:tc>
          <w:tcPr>
            <w:tcW w:w="624" w:type="dxa"/>
          </w:tcPr>
          <w:p w14:paraId="07C1693D" w14:textId="77777777" w:rsidR="009D4CCC" w:rsidRPr="009D4CCC" w:rsidRDefault="009D4CCC" w:rsidP="009D4CCC">
            <w:pPr>
              <w:pStyle w:val="TableText"/>
              <w:jc w:val="both"/>
              <w:rPr>
                <w:sz w:val="24"/>
                <w:szCs w:val="24"/>
              </w:rPr>
            </w:pPr>
          </w:p>
        </w:tc>
        <w:tc>
          <w:tcPr>
            <w:tcW w:w="624" w:type="dxa"/>
          </w:tcPr>
          <w:p w14:paraId="21EEFE36" w14:textId="77777777" w:rsidR="009D4CCC" w:rsidRPr="009D4CCC" w:rsidRDefault="009D4CCC" w:rsidP="009D4CCC">
            <w:pPr>
              <w:pStyle w:val="TableText"/>
              <w:jc w:val="both"/>
              <w:rPr>
                <w:sz w:val="24"/>
                <w:szCs w:val="24"/>
              </w:rPr>
            </w:pPr>
          </w:p>
        </w:tc>
        <w:tc>
          <w:tcPr>
            <w:tcW w:w="624" w:type="dxa"/>
          </w:tcPr>
          <w:p w14:paraId="689B282B" w14:textId="77777777" w:rsidR="009D4CCC" w:rsidRPr="009D4CCC" w:rsidRDefault="009D4CCC" w:rsidP="009D4CCC">
            <w:pPr>
              <w:pStyle w:val="TableText"/>
              <w:jc w:val="both"/>
              <w:rPr>
                <w:sz w:val="24"/>
                <w:szCs w:val="24"/>
              </w:rPr>
            </w:pPr>
          </w:p>
        </w:tc>
        <w:tc>
          <w:tcPr>
            <w:tcW w:w="624" w:type="dxa"/>
          </w:tcPr>
          <w:p w14:paraId="2360EF8F" w14:textId="77777777" w:rsidR="009D4CCC" w:rsidRPr="009D4CCC" w:rsidRDefault="009D4CCC" w:rsidP="009D4CCC">
            <w:pPr>
              <w:pStyle w:val="TableText"/>
              <w:jc w:val="both"/>
              <w:rPr>
                <w:sz w:val="24"/>
                <w:szCs w:val="24"/>
              </w:rPr>
            </w:pPr>
          </w:p>
        </w:tc>
        <w:tc>
          <w:tcPr>
            <w:tcW w:w="4050" w:type="dxa"/>
            <w:gridSpan w:val="6"/>
          </w:tcPr>
          <w:p w14:paraId="58D3170A" w14:textId="77777777" w:rsidR="009D4CCC" w:rsidRPr="009D4CCC" w:rsidRDefault="009D4CCC" w:rsidP="009D4CCC">
            <w:pPr>
              <w:pStyle w:val="TableBlock"/>
              <w:rPr>
                <w:rFonts w:hint="cs"/>
                <w:sz w:val="24"/>
                <w:szCs w:val="24"/>
                <w:rtl/>
              </w:rPr>
            </w:pPr>
            <w:r w:rsidRPr="009D4CCC">
              <w:rPr>
                <w:rFonts w:hint="cs"/>
                <w:sz w:val="24"/>
                <w:szCs w:val="24"/>
                <w:rtl/>
              </w:rPr>
              <w:t xml:space="preserve">(14) </w:t>
            </w:r>
            <w:r w:rsidRPr="009D4CCC">
              <w:rPr>
                <w:sz w:val="24"/>
                <w:szCs w:val="24"/>
                <w:rtl/>
              </w:rPr>
              <w:t>סעי</w:t>
            </w:r>
            <w:r w:rsidRPr="009D4CCC">
              <w:rPr>
                <w:rFonts w:hint="cs"/>
                <w:sz w:val="24"/>
                <w:szCs w:val="24"/>
                <w:rtl/>
              </w:rPr>
              <w:t>ף</w:t>
            </w:r>
            <w:r w:rsidRPr="009D4CCC">
              <w:rPr>
                <w:sz w:val="24"/>
                <w:szCs w:val="24"/>
                <w:rtl/>
              </w:rPr>
              <w:t xml:space="preserve"> 71א [שירותים ציבוריים</w:t>
            </w:r>
            <w:r w:rsidRPr="009D4CCC">
              <w:rPr>
                <w:rFonts w:hint="cs"/>
                <w:sz w:val="24"/>
                <w:szCs w:val="24"/>
                <w:rtl/>
              </w:rPr>
              <w:t xml:space="preserve"> ביום שבתון</w:t>
            </w:r>
            <w:r w:rsidRPr="009D4CCC">
              <w:rPr>
                <w:sz w:val="24"/>
                <w:szCs w:val="24"/>
                <w:rtl/>
              </w:rPr>
              <w:t>]</w:t>
            </w:r>
            <w:r w:rsidRPr="009D4CCC">
              <w:rPr>
                <w:rFonts w:hint="cs"/>
                <w:sz w:val="24"/>
                <w:szCs w:val="24"/>
                <w:rtl/>
              </w:rPr>
              <w:t xml:space="preserve"> - לא ייקרא;</w:t>
            </w:r>
          </w:p>
        </w:tc>
      </w:tr>
      <w:tr w:rsidR="009D4CCC" w:rsidRPr="009D4CCC" w14:paraId="56DBF3A8" w14:textId="77777777">
        <w:tblPrEx>
          <w:tblLook w:val="01E0" w:firstRow="1" w:lastRow="1" w:firstColumn="1" w:lastColumn="1" w:noHBand="0" w:noVBand="0"/>
        </w:tblPrEx>
        <w:trPr>
          <w:cantSplit/>
          <w:trHeight w:val="60"/>
        </w:trPr>
        <w:tc>
          <w:tcPr>
            <w:tcW w:w="1869" w:type="dxa"/>
          </w:tcPr>
          <w:p w14:paraId="535108F1" w14:textId="77777777" w:rsidR="009D4CCC" w:rsidRPr="009D4CCC" w:rsidRDefault="009D4CCC" w:rsidP="009D4CCC">
            <w:pPr>
              <w:pStyle w:val="TableBlock"/>
              <w:numPr>
                <w:ins w:id="1" w:author="Knesset" w:date="2008-10-18T15:11:00Z"/>
              </w:numPr>
              <w:spacing w:line="240" w:lineRule="auto"/>
              <w:rPr>
                <w:rFonts w:hint="cs"/>
                <w:sz w:val="24"/>
                <w:szCs w:val="24"/>
              </w:rPr>
            </w:pPr>
          </w:p>
        </w:tc>
        <w:tc>
          <w:tcPr>
            <w:tcW w:w="623" w:type="dxa"/>
          </w:tcPr>
          <w:p w14:paraId="66D0E768" w14:textId="77777777" w:rsidR="009D4CCC" w:rsidRPr="009D4CCC" w:rsidRDefault="009D4CCC" w:rsidP="009D4CCC">
            <w:pPr>
              <w:pStyle w:val="TableText"/>
              <w:jc w:val="both"/>
              <w:rPr>
                <w:sz w:val="24"/>
                <w:szCs w:val="24"/>
              </w:rPr>
            </w:pPr>
          </w:p>
        </w:tc>
        <w:tc>
          <w:tcPr>
            <w:tcW w:w="623" w:type="dxa"/>
          </w:tcPr>
          <w:p w14:paraId="774A6329" w14:textId="77777777" w:rsidR="009D4CCC" w:rsidRPr="009D4CCC" w:rsidRDefault="009D4CCC" w:rsidP="009D4CCC">
            <w:pPr>
              <w:pStyle w:val="TableText"/>
              <w:jc w:val="both"/>
              <w:rPr>
                <w:sz w:val="24"/>
                <w:szCs w:val="24"/>
              </w:rPr>
            </w:pPr>
          </w:p>
        </w:tc>
        <w:tc>
          <w:tcPr>
            <w:tcW w:w="624" w:type="dxa"/>
          </w:tcPr>
          <w:p w14:paraId="7BCB08B0" w14:textId="77777777" w:rsidR="009D4CCC" w:rsidRPr="009D4CCC" w:rsidRDefault="009D4CCC" w:rsidP="009D4CCC">
            <w:pPr>
              <w:pStyle w:val="TableText"/>
              <w:jc w:val="both"/>
              <w:rPr>
                <w:sz w:val="24"/>
                <w:szCs w:val="24"/>
              </w:rPr>
            </w:pPr>
          </w:p>
        </w:tc>
        <w:tc>
          <w:tcPr>
            <w:tcW w:w="624" w:type="dxa"/>
          </w:tcPr>
          <w:p w14:paraId="37193E40" w14:textId="77777777" w:rsidR="009D4CCC" w:rsidRPr="009D4CCC" w:rsidRDefault="009D4CCC" w:rsidP="009D4CCC">
            <w:pPr>
              <w:pStyle w:val="TableText"/>
              <w:jc w:val="both"/>
              <w:rPr>
                <w:sz w:val="24"/>
                <w:szCs w:val="24"/>
              </w:rPr>
            </w:pPr>
          </w:p>
        </w:tc>
        <w:tc>
          <w:tcPr>
            <w:tcW w:w="624" w:type="dxa"/>
          </w:tcPr>
          <w:p w14:paraId="5E75EFE5" w14:textId="77777777" w:rsidR="009D4CCC" w:rsidRPr="009D4CCC" w:rsidRDefault="009D4CCC" w:rsidP="009D4CCC">
            <w:pPr>
              <w:pStyle w:val="TableText"/>
              <w:jc w:val="both"/>
              <w:rPr>
                <w:sz w:val="24"/>
                <w:szCs w:val="24"/>
              </w:rPr>
            </w:pPr>
          </w:p>
        </w:tc>
        <w:tc>
          <w:tcPr>
            <w:tcW w:w="624" w:type="dxa"/>
          </w:tcPr>
          <w:p w14:paraId="6D810B71" w14:textId="77777777" w:rsidR="009D4CCC" w:rsidRPr="009D4CCC" w:rsidRDefault="009D4CCC" w:rsidP="009D4CCC">
            <w:pPr>
              <w:pStyle w:val="TableText"/>
              <w:jc w:val="both"/>
              <w:rPr>
                <w:sz w:val="24"/>
                <w:szCs w:val="24"/>
              </w:rPr>
            </w:pPr>
          </w:p>
        </w:tc>
        <w:tc>
          <w:tcPr>
            <w:tcW w:w="4050" w:type="dxa"/>
            <w:gridSpan w:val="6"/>
          </w:tcPr>
          <w:p w14:paraId="0AA0D36F" w14:textId="77777777" w:rsidR="009D4CCC" w:rsidRPr="009D4CCC" w:rsidRDefault="009D4CCC" w:rsidP="009D4CCC">
            <w:pPr>
              <w:pStyle w:val="TableBlock"/>
              <w:rPr>
                <w:rFonts w:hint="cs"/>
                <w:sz w:val="24"/>
                <w:szCs w:val="24"/>
              </w:rPr>
            </w:pPr>
            <w:r w:rsidRPr="009D4CCC">
              <w:rPr>
                <w:sz w:val="24"/>
                <w:szCs w:val="24"/>
                <w:rtl/>
              </w:rPr>
              <w:t>(</w:t>
            </w:r>
            <w:r w:rsidRPr="009D4CCC">
              <w:rPr>
                <w:rFonts w:hint="cs"/>
                <w:sz w:val="24"/>
                <w:szCs w:val="24"/>
                <w:rtl/>
              </w:rPr>
              <w:t>15</w:t>
            </w:r>
            <w:r w:rsidRPr="009D4CCC">
              <w:rPr>
                <w:sz w:val="24"/>
                <w:szCs w:val="24"/>
                <w:rtl/>
              </w:rPr>
              <w:t>)</w:t>
            </w:r>
            <w:r w:rsidRPr="009D4CCC">
              <w:rPr>
                <w:sz w:val="24"/>
                <w:szCs w:val="24"/>
                <w:rtl/>
              </w:rPr>
              <w:tab/>
              <w:t>בסעיף 72</w:t>
            </w:r>
            <w:r w:rsidRPr="009D4CCC">
              <w:rPr>
                <w:rFonts w:hint="cs"/>
                <w:sz w:val="24"/>
                <w:szCs w:val="24"/>
                <w:rtl/>
              </w:rPr>
              <w:t xml:space="preserve"> </w:t>
            </w:r>
            <w:r w:rsidRPr="009D4CCC">
              <w:rPr>
                <w:rFonts w:hint="eastAsia"/>
                <w:sz w:val="24"/>
                <w:szCs w:val="24"/>
                <w:rtl/>
              </w:rPr>
              <w:t xml:space="preserve">– </w:t>
            </w:r>
          </w:p>
        </w:tc>
      </w:tr>
      <w:tr w:rsidR="009D4CCC" w:rsidRPr="009D4CCC" w14:paraId="04FCCD57" w14:textId="77777777">
        <w:tblPrEx>
          <w:tblLook w:val="01E0" w:firstRow="1" w:lastRow="1" w:firstColumn="1" w:lastColumn="1" w:noHBand="0" w:noVBand="0"/>
        </w:tblPrEx>
        <w:trPr>
          <w:gridAfter w:val="1"/>
          <w:wAfter w:w="20" w:type="dxa"/>
          <w:cantSplit/>
          <w:trHeight w:val="60"/>
        </w:trPr>
        <w:tc>
          <w:tcPr>
            <w:tcW w:w="1869" w:type="dxa"/>
          </w:tcPr>
          <w:p w14:paraId="4F1F65EC" w14:textId="77777777" w:rsidR="009D4CCC" w:rsidRPr="009D4CCC" w:rsidRDefault="009D4CCC" w:rsidP="009D4CCC">
            <w:pPr>
              <w:pStyle w:val="TableSideHeading"/>
              <w:jc w:val="both"/>
              <w:rPr>
                <w:rFonts w:hint="cs"/>
                <w:sz w:val="24"/>
                <w:szCs w:val="24"/>
              </w:rPr>
            </w:pPr>
          </w:p>
        </w:tc>
        <w:tc>
          <w:tcPr>
            <w:tcW w:w="623" w:type="dxa"/>
          </w:tcPr>
          <w:p w14:paraId="0295EC2D" w14:textId="77777777" w:rsidR="009D4CCC" w:rsidRPr="009D4CCC" w:rsidRDefault="009D4CCC" w:rsidP="009D4CCC">
            <w:pPr>
              <w:pStyle w:val="TableText"/>
              <w:jc w:val="both"/>
              <w:rPr>
                <w:sz w:val="24"/>
                <w:szCs w:val="24"/>
              </w:rPr>
            </w:pPr>
          </w:p>
        </w:tc>
        <w:tc>
          <w:tcPr>
            <w:tcW w:w="623" w:type="dxa"/>
          </w:tcPr>
          <w:p w14:paraId="4C921ADE" w14:textId="77777777" w:rsidR="009D4CCC" w:rsidRPr="009D4CCC" w:rsidRDefault="009D4CCC" w:rsidP="009D4CCC">
            <w:pPr>
              <w:pStyle w:val="TableText"/>
              <w:jc w:val="both"/>
              <w:rPr>
                <w:rFonts w:hint="cs"/>
                <w:sz w:val="24"/>
                <w:szCs w:val="24"/>
              </w:rPr>
            </w:pPr>
          </w:p>
        </w:tc>
        <w:tc>
          <w:tcPr>
            <w:tcW w:w="624" w:type="dxa"/>
          </w:tcPr>
          <w:p w14:paraId="1C1D8A0C" w14:textId="77777777" w:rsidR="009D4CCC" w:rsidRPr="009D4CCC" w:rsidRDefault="009D4CCC" w:rsidP="009D4CCC">
            <w:pPr>
              <w:pStyle w:val="TableText"/>
              <w:jc w:val="both"/>
              <w:rPr>
                <w:rFonts w:hint="cs"/>
                <w:sz w:val="24"/>
                <w:szCs w:val="24"/>
              </w:rPr>
            </w:pPr>
          </w:p>
        </w:tc>
        <w:tc>
          <w:tcPr>
            <w:tcW w:w="624" w:type="dxa"/>
          </w:tcPr>
          <w:p w14:paraId="3445BF35" w14:textId="77777777" w:rsidR="009D4CCC" w:rsidRPr="009D4CCC" w:rsidRDefault="009D4CCC" w:rsidP="009D4CCC">
            <w:pPr>
              <w:pStyle w:val="TableText"/>
              <w:jc w:val="both"/>
              <w:rPr>
                <w:sz w:val="24"/>
                <w:szCs w:val="24"/>
              </w:rPr>
            </w:pPr>
          </w:p>
        </w:tc>
        <w:tc>
          <w:tcPr>
            <w:tcW w:w="624" w:type="dxa"/>
          </w:tcPr>
          <w:p w14:paraId="72C52DB7" w14:textId="77777777" w:rsidR="009D4CCC" w:rsidRPr="009D4CCC" w:rsidRDefault="009D4CCC" w:rsidP="009D4CCC">
            <w:pPr>
              <w:pStyle w:val="TableText"/>
              <w:jc w:val="both"/>
              <w:rPr>
                <w:sz w:val="24"/>
                <w:szCs w:val="24"/>
              </w:rPr>
            </w:pPr>
          </w:p>
        </w:tc>
        <w:tc>
          <w:tcPr>
            <w:tcW w:w="624" w:type="dxa"/>
          </w:tcPr>
          <w:p w14:paraId="1177C10A" w14:textId="77777777" w:rsidR="009D4CCC" w:rsidRPr="009D4CCC" w:rsidRDefault="009D4CCC" w:rsidP="009D4CCC">
            <w:pPr>
              <w:pStyle w:val="TableText"/>
              <w:jc w:val="both"/>
              <w:rPr>
                <w:sz w:val="24"/>
                <w:szCs w:val="24"/>
              </w:rPr>
            </w:pPr>
          </w:p>
        </w:tc>
        <w:tc>
          <w:tcPr>
            <w:tcW w:w="630" w:type="dxa"/>
          </w:tcPr>
          <w:p w14:paraId="3A356457" w14:textId="77777777" w:rsidR="009D4CCC" w:rsidRPr="009D4CCC" w:rsidRDefault="009D4CCC" w:rsidP="009D4CCC">
            <w:pPr>
              <w:pStyle w:val="TableText"/>
              <w:jc w:val="both"/>
              <w:rPr>
                <w:sz w:val="24"/>
                <w:szCs w:val="24"/>
              </w:rPr>
            </w:pPr>
          </w:p>
        </w:tc>
        <w:tc>
          <w:tcPr>
            <w:tcW w:w="3400" w:type="dxa"/>
            <w:gridSpan w:val="4"/>
          </w:tcPr>
          <w:p w14:paraId="2D5730ED" w14:textId="77777777" w:rsidR="009D4CCC" w:rsidRPr="009D4CCC" w:rsidRDefault="009D4CCC" w:rsidP="009D4CCC">
            <w:pPr>
              <w:pStyle w:val="TableBlock"/>
              <w:rPr>
                <w:rFonts w:hint="cs"/>
                <w:sz w:val="24"/>
                <w:szCs w:val="24"/>
              </w:rPr>
            </w:pPr>
            <w:r w:rsidRPr="009D4CCC">
              <w:rPr>
                <w:rFonts w:hint="cs"/>
                <w:sz w:val="24"/>
                <w:szCs w:val="24"/>
                <w:rtl/>
              </w:rPr>
              <w:t>(א)</w:t>
            </w:r>
            <w:r w:rsidRPr="009D4CCC">
              <w:rPr>
                <w:sz w:val="24"/>
                <w:szCs w:val="24"/>
                <w:rtl/>
              </w:rPr>
              <w:tab/>
            </w:r>
            <w:r w:rsidRPr="009D4CCC">
              <w:rPr>
                <w:rFonts w:hint="cs"/>
                <w:sz w:val="24"/>
                <w:szCs w:val="24"/>
                <w:rtl/>
              </w:rPr>
              <w:t xml:space="preserve">בסעיף קטן (א), </w:t>
            </w:r>
            <w:r w:rsidRPr="009D4CCC">
              <w:rPr>
                <w:sz w:val="24"/>
                <w:szCs w:val="24"/>
                <w:rtl/>
              </w:rPr>
              <w:t>במקום הקטע החל במילים "מ-7 בבוקר</w:t>
            </w:r>
            <w:r w:rsidRPr="009D4CCC">
              <w:rPr>
                <w:rFonts w:hint="cs"/>
                <w:sz w:val="24"/>
                <w:szCs w:val="24"/>
                <w:rtl/>
              </w:rPr>
              <w:t>"</w:t>
            </w:r>
            <w:r w:rsidRPr="009D4CCC">
              <w:rPr>
                <w:sz w:val="24"/>
                <w:szCs w:val="24"/>
                <w:rtl/>
              </w:rPr>
              <w:t xml:space="preserve"> עד המילים "השעות האמורות" יקראו "מ-14:00 עד </w:t>
            </w:r>
            <w:r w:rsidRPr="009D4CCC">
              <w:rPr>
                <w:rFonts w:hint="cs"/>
                <w:b/>
                <w:bCs/>
                <w:sz w:val="24"/>
                <w:szCs w:val="24"/>
                <w:rtl/>
              </w:rPr>
              <w:t>24</w:t>
            </w:r>
            <w:r w:rsidRPr="009D4CCC">
              <w:rPr>
                <w:b/>
                <w:bCs/>
                <w:sz w:val="24"/>
                <w:szCs w:val="24"/>
                <w:rtl/>
              </w:rPr>
              <w:t>:00</w:t>
            </w:r>
            <w:r w:rsidRPr="009D4CCC">
              <w:rPr>
                <w:sz w:val="24"/>
                <w:szCs w:val="24"/>
                <w:rtl/>
              </w:rPr>
              <w:t>; הקלפי תיסגר לפני השעה האמורה";</w:t>
            </w:r>
          </w:p>
        </w:tc>
      </w:tr>
      <w:tr w:rsidR="009D4CCC" w:rsidRPr="009D4CCC" w14:paraId="3609E10A" w14:textId="77777777">
        <w:tblPrEx>
          <w:tblLook w:val="01E0" w:firstRow="1" w:lastRow="1" w:firstColumn="1" w:lastColumn="1" w:noHBand="0" w:noVBand="0"/>
        </w:tblPrEx>
        <w:trPr>
          <w:gridAfter w:val="1"/>
          <w:wAfter w:w="20" w:type="dxa"/>
          <w:cantSplit/>
          <w:trHeight w:val="60"/>
        </w:trPr>
        <w:tc>
          <w:tcPr>
            <w:tcW w:w="1869" w:type="dxa"/>
          </w:tcPr>
          <w:p w14:paraId="715E42E4" w14:textId="77777777" w:rsidR="009D4CCC" w:rsidRPr="009D4CCC" w:rsidRDefault="009D4CCC" w:rsidP="009D4CCC">
            <w:pPr>
              <w:pStyle w:val="TableSideHeading"/>
              <w:jc w:val="both"/>
              <w:rPr>
                <w:rFonts w:hint="cs"/>
                <w:sz w:val="24"/>
                <w:szCs w:val="24"/>
              </w:rPr>
            </w:pPr>
          </w:p>
        </w:tc>
        <w:tc>
          <w:tcPr>
            <w:tcW w:w="623" w:type="dxa"/>
          </w:tcPr>
          <w:p w14:paraId="48391F30" w14:textId="77777777" w:rsidR="009D4CCC" w:rsidRPr="009D4CCC" w:rsidRDefault="009D4CCC" w:rsidP="009D4CCC">
            <w:pPr>
              <w:pStyle w:val="TableText"/>
              <w:jc w:val="both"/>
              <w:rPr>
                <w:sz w:val="24"/>
                <w:szCs w:val="24"/>
              </w:rPr>
            </w:pPr>
          </w:p>
        </w:tc>
        <w:tc>
          <w:tcPr>
            <w:tcW w:w="623" w:type="dxa"/>
          </w:tcPr>
          <w:p w14:paraId="526E3FBD" w14:textId="77777777" w:rsidR="009D4CCC" w:rsidRPr="009D4CCC" w:rsidRDefault="009D4CCC" w:rsidP="009D4CCC">
            <w:pPr>
              <w:pStyle w:val="TableText"/>
              <w:jc w:val="both"/>
              <w:rPr>
                <w:rFonts w:hint="cs"/>
                <w:sz w:val="24"/>
                <w:szCs w:val="24"/>
              </w:rPr>
            </w:pPr>
          </w:p>
        </w:tc>
        <w:tc>
          <w:tcPr>
            <w:tcW w:w="624" w:type="dxa"/>
          </w:tcPr>
          <w:p w14:paraId="6A90248D" w14:textId="77777777" w:rsidR="009D4CCC" w:rsidRPr="009D4CCC" w:rsidRDefault="009D4CCC" w:rsidP="009D4CCC">
            <w:pPr>
              <w:pStyle w:val="TableText"/>
              <w:jc w:val="both"/>
              <w:rPr>
                <w:rFonts w:hint="cs"/>
                <w:sz w:val="24"/>
                <w:szCs w:val="24"/>
              </w:rPr>
            </w:pPr>
          </w:p>
        </w:tc>
        <w:tc>
          <w:tcPr>
            <w:tcW w:w="624" w:type="dxa"/>
          </w:tcPr>
          <w:p w14:paraId="36D72ED5" w14:textId="77777777" w:rsidR="009D4CCC" w:rsidRPr="009D4CCC" w:rsidRDefault="009D4CCC" w:rsidP="009D4CCC">
            <w:pPr>
              <w:pStyle w:val="TableText"/>
              <w:jc w:val="both"/>
              <w:rPr>
                <w:sz w:val="24"/>
                <w:szCs w:val="24"/>
              </w:rPr>
            </w:pPr>
          </w:p>
        </w:tc>
        <w:tc>
          <w:tcPr>
            <w:tcW w:w="624" w:type="dxa"/>
          </w:tcPr>
          <w:p w14:paraId="782C73A6" w14:textId="77777777" w:rsidR="009D4CCC" w:rsidRPr="009D4CCC" w:rsidRDefault="009D4CCC" w:rsidP="009D4CCC">
            <w:pPr>
              <w:pStyle w:val="TableText"/>
              <w:jc w:val="both"/>
              <w:rPr>
                <w:sz w:val="24"/>
                <w:szCs w:val="24"/>
              </w:rPr>
            </w:pPr>
          </w:p>
        </w:tc>
        <w:tc>
          <w:tcPr>
            <w:tcW w:w="624" w:type="dxa"/>
          </w:tcPr>
          <w:p w14:paraId="5C5D9213" w14:textId="77777777" w:rsidR="009D4CCC" w:rsidRPr="009D4CCC" w:rsidRDefault="009D4CCC" w:rsidP="009D4CCC">
            <w:pPr>
              <w:pStyle w:val="TableText"/>
              <w:jc w:val="both"/>
              <w:rPr>
                <w:sz w:val="24"/>
                <w:szCs w:val="24"/>
              </w:rPr>
            </w:pPr>
          </w:p>
        </w:tc>
        <w:tc>
          <w:tcPr>
            <w:tcW w:w="630" w:type="dxa"/>
          </w:tcPr>
          <w:p w14:paraId="0CB9DCF7" w14:textId="77777777" w:rsidR="009D4CCC" w:rsidRPr="009D4CCC" w:rsidRDefault="009D4CCC" w:rsidP="009D4CCC">
            <w:pPr>
              <w:pStyle w:val="TableText"/>
              <w:jc w:val="both"/>
              <w:rPr>
                <w:sz w:val="24"/>
                <w:szCs w:val="24"/>
              </w:rPr>
            </w:pPr>
          </w:p>
        </w:tc>
        <w:tc>
          <w:tcPr>
            <w:tcW w:w="3400" w:type="dxa"/>
            <w:gridSpan w:val="4"/>
          </w:tcPr>
          <w:p w14:paraId="515E9F16" w14:textId="77777777" w:rsidR="009D4CCC" w:rsidRPr="009D4CCC" w:rsidRDefault="009D4CCC" w:rsidP="009D4CCC">
            <w:pPr>
              <w:pStyle w:val="TableBlock"/>
              <w:rPr>
                <w:rFonts w:hint="cs"/>
                <w:sz w:val="24"/>
                <w:szCs w:val="24"/>
                <w:rtl/>
              </w:rPr>
            </w:pPr>
            <w:r w:rsidRPr="009D4CCC">
              <w:rPr>
                <w:rFonts w:hint="cs"/>
                <w:sz w:val="24"/>
                <w:szCs w:val="24"/>
                <w:rtl/>
              </w:rPr>
              <w:t>(ב)</w:t>
            </w:r>
            <w:r w:rsidRPr="009D4CCC">
              <w:rPr>
                <w:sz w:val="24"/>
                <w:szCs w:val="24"/>
                <w:rtl/>
              </w:rPr>
              <w:tab/>
            </w:r>
            <w:r w:rsidRPr="009D4CCC">
              <w:rPr>
                <w:rFonts w:hint="cs"/>
                <w:sz w:val="24"/>
                <w:szCs w:val="24"/>
                <w:rtl/>
              </w:rPr>
              <w:t>בסופו יבוא:</w:t>
            </w:r>
          </w:p>
        </w:tc>
      </w:tr>
      <w:tr w:rsidR="009D4CCC" w:rsidRPr="009D4CCC" w14:paraId="0351D091" w14:textId="77777777">
        <w:tblPrEx>
          <w:tblLook w:val="01E0" w:firstRow="1" w:lastRow="1" w:firstColumn="1" w:lastColumn="1" w:noHBand="0" w:noVBand="0"/>
        </w:tblPrEx>
        <w:trPr>
          <w:gridAfter w:val="1"/>
          <w:wAfter w:w="20" w:type="dxa"/>
          <w:cantSplit/>
          <w:trHeight w:val="60"/>
        </w:trPr>
        <w:tc>
          <w:tcPr>
            <w:tcW w:w="1869" w:type="dxa"/>
          </w:tcPr>
          <w:p w14:paraId="340B1280" w14:textId="77777777" w:rsidR="009D4CCC" w:rsidRPr="009D4CCC" w:rsidRDefault="009D4CCC" w:rsidP="009D4CCC">
            <w:pPr>
              <w:pStyle w:val="TableSideHeading"/>
              <w:jc w:val="both"/>
              <w:rPr>
                <w:rFonts w:hint="cs"/>
                <w:sz w:val="24"/>
                <w:szCs w:val="24"/>
              </w:rPr>
            </w:pPr>
            <w:r w:rsidRPr="009D4CCC">
              <w:rPr>
                <w:rFonts w:hint="cs"/>
                <w:sz w:val="24"/>
                <w:szCs w:val="24"/>
                <w:rtl/>
              </w:rPr>
              <w:t>(התווסף בישיבה ביום 17.1.10)</w:t>
            </w:r>
          </w:p>
        </w:tc>
        <w:tc>
          <w:tcPr>
            <w:tcW w:w="623" w:type="dxa"/>
          </w:tcPr>
          <w:p w14:paraId="27D1987C" w14:textId="77777777" w:rsidR="009D4CCC" w:rsidRPr="009D4CCC" w:rsidRDefault="009D4CCC" w:rsidP="009D4CCC">
            <w:pPr>
              <w:pStyle w:val="TableText"/>
              <w:jc w:val="both"/>
              <w:rPr>
                <w:sz w:val="24"/>
                <w:szCs w:val="24"/>
              </w:rPr>
            </w:pPr>
          </w:p>
        </w:tc>
        <w:tc>
          <w:tcPr>
            <w:tcW w:w="623" w:type="dxa"/>
          </w:tcPr>
          <w:p w14:paraId="2ED39AAD" w14:textId="77777777" w:rsidR="009D4CCC" w:rsidRPr="009D4CCC" w:rsidRDefault="009D4CCC" w:rsidP="009D4CCC">
            <w:pPr>
              <w:pStyle w:val="TableText"/>
              <w:jc w:val="both"/>
              <w:rPr>
                <w:rFonts w:hint="cs"/>
                <w:sz w:val="24"/>
                <w:szCs w:val="24"/>
              </w:rPr>
            </w:pPr>
          </w:p>
        </w:tc>
        <w:tc>
          <w:tcPr>
            <w:tcW w:w="624" w:type="dxa"/>
          </w:tcPr>
          <w:p w14:paraId="06E19938" w14:textId="77777777" w:rsidR="009D4CCC" w:rsidRPr="009D4CCC" w:rsidRDefault="009D4CCC" w:rsidP="009D4CCC">
            <w:pPr>
              <w:pStyle w:val="TableText"/>
              <w:jc w:val="both"/>
              <w:rPr>
                <w:rFonts w:hint="cs"/>
                <w:sz w:val="24"/>
                <w:szCs w:val="24"/>
              </w:rPr>
            </w:pPr>
          </w:p>
        </w:tc>
        <w:tc>
          <w:tcPr>
            <w:tcW w:w="624" w:type="dxa"/>
          </w:tcPr>
          <w:p w14:paraId="17BFBFEE" w14:textId="77777777" w:rsidR="009D4CCC" w:rsidRPr="009D4CCC" w:rsidRDefault="009D4CCC" w:rsidP="009D4CCC">
            <w:pPr>
              <w:pStyle w:val="TableText"/>
              <w:jc w:val="both"/>
              <w:rPr>
                <w:sz w:val="24"/>
                <w:szCs w:val="24"/>
              </w:rPr>
            </w:pPr>
          </w:p>
        </w:tc>
        <w:tc>
          <w:tcPr>
            <w:tcW w:w="624" w:type="dxa"/>
          </w:tcPr>
          <w:p w14:paraId="3232C4FC" w14:textId="77777777" w:rsidR="009D4CCC" w:rsidRPr="009D4CCC" w:rsidRDefault="009D4CCC" w:rsidP="009D4CCC">
            <w:pPr>
              <w:pStyle w:val="TableText"/>
              <w:jc w:val="both"/>
              <w:rPr>
                <w:sz w:val="24"/>
                <w:szCs w:val="24"/>
              </w:rPr>
            </w:pPr>
          </w:p>
        </w:tc>
        <w:tc>
          <w:tcPr>
            <w:tcW w:w="624" w:type="dxa"/>
          </w:tcPr>
          <w:p w14:paraId="60BBC1E0" w14:textId="77777777" w:rsidR="009D4CCC" w:rsidRPr="009D4CCC" w:rsidRDefault="009D4CCC" w:rsidP="009D4CCC">
            <w:pPr>
              <w:pStyle w:val="TableText"/>
              <w:jc w:val="both"/>
              <w:rPr>
                <w:sz w:val="24"/>
                <w:szCs w:val="24"/>
              </w:rPr>
            </w:pPr>
          </w:p>
        </w:tc>
        <w:tc>
          <w:tcPr>
            <w:tcW w:w="630" w:type="dxa"/>
          </w:tcPr>
          <w:p w14:paraId="1E098F69" w14:textId="77777777" w:rsidR="009D4CCC" w:rsidRPr="009D4CCC" w:rsidRDefault="009D4CCC" w:rsidP="009D4CCC">
            <w:pPr>
              <w:pStyle w:val="TableText"/>
              <w:jc w:val="both"/>
              <w:rPr>
                <w:sz w:val="24"/>
                <w:szCs w:val="24"/>
              </w:rPr>
            </w:pPr>
          </w:p>
        </w:tc>
        <w:tc>
          <w:tcPr>
            <w:tcW w:w="3400" w:type="dxa"/>
            <w:gridSpan w:val="4"/>
          </w:tcPr>
          <w:p w14:paraId="6FCF6B3C" w14:textId="77777777" w:rsidR="009D4CCC" w:rsidRPr="009D4CCC" w:rsidRDefault="009D4CCC" w:rsidP="009D4CCC">
            <w:pPr>
              <w:pStyle w:val="TableBlock"/>
              <w:rPr>
                <w:b/>
                <w:bCs/>
                <w:sz w:val="24"/>
                <w:szCs w:val="24"/>
                <w:rtl/>
              </w:rPr>
            </w:pPr>
            <w:r w:rsidRPr="009D4CCC">
              <w:rPr>
                <w:rFonts w:hint="cs"/>
                <w:b/>
                <w:bCs/>
                <w:sz w:val="24"/>
                <w:szCs w:val="24"/>
                <w:rtl/>
              </w:rPr>
              <w:t>"(ג)</w:t>
            </w:r>
            <w:r w:rsidRPr="009D4CCC">
              <w:rPr>
                <w:b/>
                <w:bCs/>
                <w:sz w:val="24"/>
                <w:szCs w:val="24"/>
                <w:rtl/>
              </w:rPr>
              <w:tab/>
            </w:r>
            <w:r w:rsidRPr="009D4CCC">
              <w:rPr>
                <w:rFonts w:hint="cs"/>
                <w:b/>
                <w:bCs/>
                <w:sz w:val="24"/>
                <w:szCs w:val="24"/>
                <w:rtl/>
              </w:rPr>
              <w:t>חדרים במוסדות חינוך שבהם מוצבות קלפיות, לרבות חדרים שבהם הודיעה ועדת הבחירות המרכזית כי יוצבו בהם קלפיות המתאימות לאנשים המוגבלים בניידות, יועמדו לרשות ועדת הבחירות המרכזית לפחות שעתיים לפני שעת פתיחת הקלפיות.";</w:t>
            </w:r>
          </w:p>
        </w:tc>
      </w:tr>
      <w:tr w:rsidR="009D4CCC" w:rsidRPr="009D4CCC" w14:paraId="141CBC22" w14:textId="77777777">
        <w:tblPrEx>
          <w:tblLook w:val="01E0" w:firstRow="1" w:lastRow="1" w:firstColumn="1" w:lastColumn="1" w:noHBand="0" w:noVBand="0"/>
        </w:tblPrEx>
        <w:trPr>
          <w:cantSplit/>
          <w:trHeight w:val="60"/>
        </w:trPr>
        <w:tc>
          <w:tcPr>
            <w:tcW w:w="1869" w:type="dxa"/>
          </w:tcPr>
          <w:p w14:paraId="74BAF036" w14:textId="77777777" w:rsidR="009D4CCC" w:rsidRPr="009D4CCC" w:rsidRDefault="009D4CCC" w:rsidP="009D4CCC">
            <w:pPr>
              <w:pStyle w:val="TableSideHeading"/>
              <w:jc w:val="both"/>
              <w:rPr>
                <w:sz w:val="24"/>
                <w:szCs w:val="24"/>
              </w:rPr>
            </w:pPr>
          </w:p>
        </w:tc>
        <w:tc>
          <w:tcPr>
            <w:tcW w:w="623" w:type="dxa"/>
          </w:tcPr>
          <w:p w14:paraId="429E47E6" w14:textId="77777777" w:rsidR="009D4CCC" w:rsidRPr="009D4CCC" w:rsidRDefault="009D4CCC" w:rsidP="009D4CCC">
            <w:pPr>
              <w:pStyle w:val="TableText"/>
              <w:jc w:val="both"/>
              <w:rPr>
                <w:sz w:val="24"/>
                <w:szCs w:val="24"/>
              </w:rPr>
            </w:pPr>
          </w:p>
        </w:tc>
        <w:tc>
          <w:tcPr>
            <w:tcW w:w="623" w:type="dxa"/>
          </w:tcPr>
          <w:p w14:paraId="4D390BE9" w14:textId="77777777" w:rsidR="009D4CCC" w:rsidRPr="009D4CCC" w:rsidRDefault="009D4CCC" w:rsidP="009D4CCC">
            <w:pPr>
              <w:pStyle w:val="TableText"/>
              <w:jc w:val="both"/>
              <w:rPr>
                <w:sz w:val="24"/>
                <w:szCs w:val="24"/>
              </w:rPr>
            </w:pPr>
          </w:p>
        </w:tc>
        <w:tc>
          <w:tcPr>
            <w:tcW w:w="624" w:type="dxa"/>
          </w:tcPr>
          <w:p w14:paraId="208ABCD1" w14:textId="77777777" w:rsidR="009D4CCC" w:rsidRPr="009D4CCC" w:rsidRDefault="009D4CCC" w:rsidP="009D4CCC">
            <w:pPr>
              <w:pStyle w:val="TableText"/>
              <w:jc w:val="both"/>
              <w:rPr>
                <w:sz w:val="24"/>
                <w:szCs w:val="24"/>
              </w:rPr>
            </w:pPr>
          </w:p>
        </w:tc>
        <w:tc>
          <w:tcPr>
            <w:tcW w:w="624" w:type="dxa"/>
          </w:tcPr>
          <w:p w14:paraId="057A693C" w14:textId="77777777" w:rsidR="009D4CCC" w:rsidRPr="009D4CCC" w:rsidRDefault="009D4CCC" w:rsidP="009D4CCC">
            <w:pPr>
              <w:pStyle w:val="TableText"/>
              <w:jc w:val="both"/>
              <w:rPr>
                <w:sz w:val="24"/>
                <w:szCs w:val="24"/>
              </w:rPr>
            </w:pPr>
          </w:p>
        </w:tc>
        <w:tc>
          <w:tcPr>
            <w:tcW w:w="624" w:type="dxa"/>
          </w:tcPr>
          <w:p w14:paraId="4423C4F7" w14:textId="77777777" w:rsidR="009D4CCC" w:rsidRPr="009D4CCC" w:rsidRDefault="009D4CCC" w:rsidP="009D4CCC">
            <w:pPr>
              <w:pStyle w:val="TableText"/>
              <w:jc w:val="both"/>
              <w:rPr>
                <w:rFonts w:hint="cs"/>
                <w:sz w:val="24"/>
                <w:szCs w:val="24"/>
              </w:rPr>
            </w:pPr>
            <w:r w:rsidRPr="009D4CCC">
              <w:rPr>
                <w:rFonts w:hint="cs"/>
                <w:sz w:val="24"/>
                <w:szCs w:val="24"/>
                <w:rtl/>
              </w:rPr>
              <w:t>*</w:t>
            </w:r>
          </w:p>
        </w:tc>
        <w:tc>
          <w:tcPr>
            <w:tcW w:w="624" w:type="dxa"/>
          </w:tcPr>
          <w:p w14:paraId="2B480AFA" w14:textId="77777777" w:rsidR="009D4CCC" w:rsidRPr="009D4CCC" w:rsidRDefault="009D4CCC" w:rsidP="009D4CCC">
            <w:pPr>
              <w:pStyle w:val="TableText"/>
              <w:jc w:val="both"/>
              <w:rPr>
                <w:sz w:val="24"/>
                <w:szCs w:val="24"/>
              </w:rPr>
            </w:pPr>
          </w:p>
        </w:tc>
        <w:tc>
          <w:tcPr>
            <w:tcW w:w="4050" w:type="dxa"/>
            <w:gridSpan w:val="6"/>
          </w:tcPr>
          <w:p w14:paraId="05D9EB18" w14:textId="77777777" w:rsidR="009D4CCC" w:rsidRPr="009D4CCC" w:rsidRDefault="009D4CCC" w:rsidP="009D4CCC">
            <w:pPr>
              <w:pStyle w:val="TableBlock"/>
              <w:rPr>
                <w:sz w:val="24"/>
                <w:szCs w:val="24"/>
              </w:rPr>
            </w:pPr>
            <w:r w:rsidRPr="009D4CCC">
              <w:rPr>
                <w:sz w:val="24"/>
                <w:szCs w:val="24"/>
                <w:rtl/>
              </w:rPr>
              <w:t>(</w:t>
            </w:r>
            <w:r w:rsidRPr="009D4CCC">
              <w:rPr>
                <w:rFonts w:hint="cs"/>
                <w:sz w:val="24"/>
                <w:szCs w:val="24"/>
                <w:rtl/>
              </w:rPr>
              <w:t>16</w:t>
            </w:r>
            <w:r w:rsidRPr="009D4CCC">
              <w:rPr>
                <w:sz w:val="24"/>
                <w:szCs w:val="24"/>
                <w:rtl/>
              </w:rPr>
              <w:t>)</w:t>
            </w:r>
            <w:r w:rsidRPr="009D4CCC">
              <w:rPr>
                <w:sz w:val="24"/>
                <w:szCs w:val="24"/>
                <w:rtl/>
              </w:rPr>
              <w:tab/>
              <w:t>בסעיף 76</w:t>
            </w:r>
            <w:r w:rsidRPr="009D4CCC">
              <w:rPr>
                <w:rFonts w:hint="cs"/>
                <w:sz w:val="24"/>
                <w:szCs w:val="24"/>
                <w:rtl/>
              </w:rPr>
              <w:t xml:space="preserve"> </w:t>
            </w:r>
            <w:r w:rsidRPr="009D4CCC">
              <w:rPr>
                <w:sz w:val="24"/>
                <w:szCs w:val="24"/>
                <w:rtl/>
              </w:rPr>
              <w:t>–</w:t>
            </w:r>
          </w:p>
        </w:tc>
      </w:tr>
      <w:tr w:rsidR="009D4CCC" w:rsidRPr="009D4CCC" w14:paraId="58C1CB12" w14:textId="77777777">
        <w:tblPrEx>
          <w:tblLook w:val="01E0" w:firstRow="1" w:lastRow="1" w:firstColumn="1" w:lastColumn="1" w:noHBand="0" w:noVBand="0"/>
        </w:tblPrEx>
        <w:trPr>
          <w:cantSplit/>
          <w:trHeight w:val="60"/>
        </w:trPr>
        <w:tc>
          <w:tcPr>
            <w:tcW w:w="1869" w:type="dxa"/>
          </w:tcPr>
          <w:p w14:paraId="2D6A119C" w14:textId="77777777" w:rsidR="009D4CCC" w:rsidRPr="009D4CCC" w:rsidRDefault="009D4CCC" w:rsidP="009D4CCC">
            <w:pPr>
              <w:pStyle w:val="TableSideHeading"/>
              <w:jc w:val="both"/>
              <w:rPr>
                <w:rFonts w:hint="cs"/>
                <w:sz w:val="24"/>
                <w:szCs w:val="24"/>
              </w:rPr>
            </w:pPr>
          </w:p>
        </w:tc>
        <w:tc>
          <w:tcPr>
            <w:tcW w:w="623" w:type="dxa"/>
          </w:tcPr>
          <w:p w14:paraId="59325C6C" w14:textId="77777777" w:rsidR="009D4CCC" w:rsidRPr="009D4CCC" w:rsidRDefault="009D4CCC" w:rsidP="009D4CCC">
            <w:pPr>
              <w:pStyle w:val="TableText"/>
              <w:jc w:val="both"/>
              <w:rPr>
                <w:sz w:val="24"/>
                <w:szCs w:val="24"/>
              </w:rPr>
            </w:pPr>
          </w:p>
        </w:tc>
        <w:tc>
          <w:tcPr>
            <w:tcW w:w="623" w:type="dxa"/>
          </w:tcPr>
          <w:p w14:paraId="7C107166" w14:textId="77777777" w:rsidR="009D4CCC" w:rsidRPr="009D4CCC" w:rsidRDefault="009D4CCC" w:rsidP="009D4CCC">
            <w:pPr>
              <w:pStyle w:val="TableText"/>
              <w:jc w:val="both"/>
              <w:rPr>
                <w:sz w:val="24"/>
                <w:szCs w:val="24"/>
              </w:rPr>
            </w:pPr>
          </w:p>
        </w:tc>
        <w:tc>
          <w:tcPr>
            <w:tcW w:w="624" w:type="dxa"/>
          </w:tcPr>
          <w:p w14:paraId="1DDB51EA" w14:textId="77777777" w:rsidR="009D4CCC" w:rsidRPr="009D4CCC" w:rsidRDefault="009D4CCC" w:rsidP="009D4CCC">
            <w:pPr>
              <w:pStyle w:val="TableText"/>
              <w:jc w:val="both"/>
              <w:rPr>
                <w:sz w:val="24"/>
                <w:szCs w:val="24"/>
              </w:rPr>
            </w:pPr>
          </w:p>
        </w:tc>
        <w:tc>
          <w:tcPr>
            <w:tcW w:w="624" w:type="dxa"/>
          </w:tcPr>
          <w:p w14:paraId="01E23B3A" w14:textId="77777777" w:rsidR="009D4CCC" w:rsidRPr="009D4CCC" w:rsidRDefault="009D4CCC" w:rsidP="009D4CCC">
            <w:pPr>
              <w:pStyle w:val="TableText"/>
              <w:jc w:val="both"/>
              <w:rPr>
                <w:sz w:val="24"/>
                <w:szCs w:val="24"/>
              </w:rPr>
            </w:pPr>
          </w:p>
        </w:tc>
        <w:tc>
          <w:tcPr>
            <w:tcW w:w="624" w:type="dxa"/>
          </w:tcPr>
          <w:p w14:paraId="5F06E2E8" w14:textId="77777777" w:rsidR="009D4CCC" w:rsidRPr="009D4CCC" w:rsidRDefault="009D4CCC" w:rsidP="009D4CCC">
            <w:pPr>
              <w:pStyle w:val="TableText"/>
              <w:jc w:val="both"/>
              <w:rPr>
                <w:sz w:val="24"/>
                <w:szCs w:val="24"/>
              </w:rPr>
            </w:pPr>
          </w:p>
        </w:tc>
        <w:tc>
          <w:tcPr>
            <w:tcW w:w="624" w:type="dxa"/>
          </w:tcPr>
          <w:p w14:paraId="263BB906" w14:textId="77777777" w:rsidR="009D4CCC" w:rsidRPr="009D4CCC" w:rsidRDefault="009D4CCC" w:rsidP="009D4CCC">
            <w:pPr>
              <w:pStyle w:val="TableText"/>
              <w:jc w:val="both"/>
              <w:rPr>
                <w:sz w:val="24"/>
                <w:szCs w:val="24"/>
              </w:rPr>
            </w:pPr>
          </w:p>
        </w:tc>
        <w:tc>
          <w:tcPr>
            <w:tcW w:w="630" w:type="dxa"/>
          </w:tcPr>
          <w:p w14:paraId="5C35E462" w14:textId="77777777" w:rsidR="009D4CCC" w:rsidRPr="009D4CCC" w:rsidRDefault="009D4CCC" w:rsidP="009D4CCC">
            <w:pPr>
              <w:pStyle w:val="TableText"/>
              <w:jc w:val="both"/>
              <w:rPr>
                <w:sz w:val="24"/>
                <w:szCs w:val="24"/>
              </w:rPr>
            </w:pPr>
          </w:p>
        </w:tc>
        <w:tc>
          <w:tcPr>
            <w:tcW w:w="3420" w:type="dxa"/>
            <w:gridSpan w:val="5"/>
          </w:tcPr>
          <w:p w14:paraId="1A876F34" w14:textId="77777777" w:rsidR="009D4CCC" w:rsidRPr="009D4CCC" w:rsidRDefault="009D4CCC" w:rsidP="009D4CCC">
            <w:pPr>
              <w:pStyle w:val="TableBlock"/>
              <w:rPr>
                <w:sz w:val="24"/>
                <w:szCs w:val="24"/>
              </w:rPr>
            </w:pPr>
            <w:r w:rsidRPr="009D4CCC">
              <w:rPr>
                <w:sz w:val="24"/>
                <w:szCs w:val="24"/>
                <w:rtl/>
              </w:rPr>
              <w:t>(א)</w:t>
            </w:r>
            <w:r w:rsidRPr="009D4CCC">
              <w:rPr>
                <w:sz w:val="24"/>
                <w:szCs w:val="24"/>
                <w:rtl/>
              </w:rPr>
              <w:tab/>
              <w:t>במקום סעיפים קטנים (א) ו-(ב) יקראו:</w:t>
            </w:r>
          </w:p>
        </w:tc>
      </w:tr>
      <w:tr w:rsidR="009D4CCC" w:rsidRPr="009D4CCC" w14:paraId="27A04107" w14:textId="77777777">
        <w:tblPrEx>
          <w:tblLook w:val="01E0" w:firstRow="1" w:lastRow="1" w:firstColumn="1" w:lastColumn="1" w:noHBand="0" w:noVBand="0"/>
        </w:tblPrEx>
        <w:trPr>
          <w:cantSplit/>
          <w:trHeight w:val="60"/>
        </w:trPr>
        <w:tc>
          <w:tcPr>
            <w:tcW w:w="1869" w:type="dxa"/>
          </w:tcPr>
          <w:p w14:paraId="1D985FB0" w14:textId="77777777" w:rsidR="009D4CCC" w:rsidRPr="009D4CCC" w:rsidRDefault="009D4CCC" w:rsidP="009D4CCC">
            <w:pPr>
              <w:pStyle w:val="TableSideHeading"/>
              <w:jc w:val="both"/>
              <w:rPr>
                <w:sz w:val="24"/>
                <w:szCs w:val="24"/>
              </w:rPr>
            </w:pPr>
          </w:p>
        </w:tc>
        <w:tc>
          <w:tcPr>
            <w:tcW w:w="623" w:type="dxa"/>
          </w:tcPr>
          <w:p w14:paraId="799B96DC" w14:textId="77777777" w:rsidR="009D4CCC" w:rsidRPr="009D4CCC" w:rsidRDefault="009D4CCC" w:rsidP="009D4CCC">
            <w:pPr>
              <w:pStyle w:val="TableText"/>
              <w:jc w:val="both"/>
              <w:rPr>
                <w:sz w:val="24"/>
                <w:szCs w:val="24"/>
              </w:rPr>
            </w:pPr>
          </w:p>
        </w:tc>
        <w:tc>
          <w:tcPr>
            <w:tcW w:w="623" w:type="dxa"/>
          </w:tcPr>
          <w:p w14:paraId="60F77167" w14:textId="77777777" w:rsidR="009D4CCC" w:rsidRPr="009D4CCC" w:rsidRDefault="009D4CCC" w:rsidP="009D4CCC">
            <w:pPr>
              <w:pStyle w:val="TableText"/>
              <w:jc w:val="both"/>
              <w:rPr>
                <w:sz w:val="24"/>
                <w:szCs w:val="24"/>
              </w:rPr>
            </w:pPr>
          </w:p>
        </w:tc>
        <w:tc>
          <w:tcPr>
            <w:tcW w:w="624" w:type="dxa"/>
          </w:tcPr>
          <w:p w14:paraId="0FC66373" w14:textId="77777777" w:rsidR="009D4CCC" w:rsidRPr="009D4CCC" w:rsidRDefault="009D4CCC" w:rsidP="009D4CCC">
            <w:pPr>
              <w:pStyle w:val="TableText"/>
              <w:jc w:val="both"/>
              <w:rPr>
                <w:sz w:val="24"/>
                <w:szCs w:val="24"/>
              </w:rPr>
            </w:pPr>
          </w:p>
        </w:tc>
        <w:tc>
          <w:tcPr>
            <w:tcW w:w="624" w:type="dxa"/>
          </w:tcPr>
          <w:p w14:paraId="48E1DCE3" w14:textId="77777777" w:rsidR="009D4CCC" w:rsidRPr="009D4CCC" w:rsidRDefault="009D4CCC" w:rsidP="009D4CCC">
            <w:pPr>
              <w:pStyle w:val="TableText"/>
              <w:jc w:val="both"/>
              <w:rPr>
                <w:sz w:val="24"/>
                <w:szCs w:val="24"/>
              </w:rPr>
            </w:pPr>
          </w:p>
        </w:tc>
        <w:tc>
          <w:tcPr>
            <w:tcW w:w="624" w:type="dxa"/>
          </w:tcPr>
          <w:p w14:paraId="1BE3CD74" w14:textId="77777777" w:rsidR="009D4CCC" w:rsidRPr="009D4CCC" w:rsidRDefault="009D4CCC" w:rsidP="009D4CCC">
            <w:pPr>
              <w:pStyle w:val="TableText"/>
              <w:jc w:val="both"/>
              <w:rPr>
                <w:sz w:val="24"/>
                <w:szCs w:val="24"/>
              </w:rPr>
            </w:pPr>
          </w:p>
        </w:tc>
        <w:tc>
          <w:tcPr>
            <w:tcW w:w="624" w:type="dxa"/>
          </w:tcPr>
          <w:p w14:paraId="0D4D9E94" w14:textId="77777777" w:rsidR="009D4CCC" w:rsidRPr="009D4CCC" w:rsidRDefault="009D4CCC" w:rsidP="009D4CCC">
            <w:pPr>
              <w:pStyle w:val="TableText"/>
              <w:jc w:val="both"/>
              <w:rPr>
                <w:sz w:val="24"/>
                <w:szCs w:val="24"/>
              </w:rPr>
            </w:pPr>
          </w:p>
        </w:tc>
        <w:tc>
          <w:tcPr>
            <w:tcW w:w="630" w:type="dxa"/>
          </w:tcPr>
          <w:p w14:paraId="75C95985" w14:textId="77777777" w:rsidR="009D4CCC" w:rsidRPr="009D4CCC" w:rsidRDefault="009D4CCC" w:rsidP="009D4CCC">
            <w:pPr>
              <w:pStyle w:val="TableText"/>
              <w:jc w:val="both"/>
              <w:rPr>
                <w:sz w:val="24"/>
                <w:szCs w:val="24"/>
              </w:rPr>
            </w:pPr>
          </w:p>
        </w:tc>
        <w:tc>
          <w:tcPr>
            <w:tcW w:w="624" w:type="dxa"/>
          </w:tcPr>
          <w:p w14:paraId="487C47A4" w14:textId="77777777" w:rsidR="009D4CCC" w:rsidRPr="009D4CCC" w:rsidRDefault="009D4CCC" w:rsidP="009D4CCC">
            <w:pPr>
              <w:pStyle w:val="TableText"/>
              <w:jc w:val="both"/>
              <w:rPr>
                <w:sz w:val="24"/>
                <w:szCs w:val="24"/>
              </w:rPr>
            </w:pPr>
          </w:p>
        </w:tc>
        <w:tc>
          <w:tcPr>
            <w:tcW w:w="2796" w:type="dxa"/>
            <w:gridSpan w:val="4"/>
          </w:tcPr>
          <w:p w14:paraId="62D53006" w14:textId="77777777" w:rsidR="009D4CCC" w:rsidRPr="009D4CCC" w:rsidRDefault="009D4CCC" w:rsidP="009D4CCC">
            <w:pPr>
              <w:pStyle w:val="TableBlock"/>
              <w:rPr>
                <w:sz w:val="24"/>
                <w:szCs w:val="24"/>
              </w:rPr>
            </w:pPr>
            <w:r w:rsidRPr="009D4CCC">
              <w:rPr>
                <w:sz w:val="24"/>
                <w:szCs w:val="24"/>
                <w:rtl/>
              </w:rPr>
              <w:t>"(א)</w:t>
            </w:r>
            <w:r w:rsidRPr="009D4CCC">
              <w:rPr>
                <w:sz w:val="24"/>
                <w:szCs w:val="24"/>
                <w:rtl/>
              </w:rPr>
              <w:tab/>
              <w:t>פתקי הצבעה יהיו משני סוגים, ויהיו מודפסים על פי דוגמה שאישרה הוועדה המרכזית, בעברית או בעברית ובערבית; על סוג פתקים אחד יודפסו המילים "בעד" ועל סוג פתקים אחר יודפסו המילים "נגד", ותו לא.</w:t>
            </w:r>
          </w:p>
        </w:tc>
      </w:tr>
      <w:tr w:rsidR="009D4CCC" w:rsidRPr="009D4CCC" w14:paraId="1A4AFB1E" w14:textId="77777777">
        <w:tblPrEx>
          <w:tblLook w:val="01E0" w:firstRow="1" w:lastRow="1" w:firstColumn="1" w:lastColumn="1" w:noHBand="0" w:noVBand="0"/>
        </w:tblPrEx>
        <w:trPr>
          <w:cantSplit/>
          <w:trHeight w:val="60"/>
        </w:trPr>
        <w:tc>
          <w:tcPr>
            <w:tcW w:w="1869" w:type="dxa"/>
          </w:tcPr>
          <w:p w14:paraId="49EB8422" w14:textId="77777777" w:rsidR="009D4CCC" w:rsidRPr="009D4CCC" w:rsidRDefault="009D4CCC" w:rsidP="009D4CCC">
            <w:pPr>
              <w:pStyle w:val="TableSideHeading"/>
              <w:jc w:val="both"/>
              <w:rPr>
                <w:sz w:val="24"/>
                <w:szCs w:val="24"/>
              </w:rPr>
            </w:pPr>
          </w:p>
        </w:tc>
        <w:tc>
          <w:tcPr>
            <w:tcW w:w="623" w:type="dxa"/>
          </w:tcPr>
          <w:p w14:paraId="6B38D6FA" w14:textId="77777777" w:rsidR="009D4CCC" w:rsidRPr="009D4CCC" w:rsidRDefault="009D4CCC" w:rsidP="009D4CCC">
            <w:pPr>
              <w:pStyle w:val="TableText"/>
              <w:jc w:val="both"/>
              <w:rPr>
                <w:sz w:val="24"/>
                <w:szCs w:val="24"/>
              </w:rPr>
            </w:pPr>
          </w:p>
        </w:tc>
        <w:tc>
          <w:tcPr>
            <w:tcW w:w="623" w:type="dxa"/>
          </w:tcPr>
          <w:p w14:paraId="7E9C31B9" w14:textId="77777777" w:rsidR="009D4CCC" w:rsidRPr="009D4CCC" w:rsidRDefault="009D4CCC" w:rsidP="009D4CCC">
            <w:pPr>
              <w:pStyle w:val="TableText"/>
              <w:jc w:val="both"/>
              <w:rPr>
                <w:sz w:val="24"/>
                <w:szCs w:val="24"/>
              </w:rPr>
            </w:pPr>
          </w:p>
        </w:tc>
        <w:tc>
          <w:tcPr>
            <w:tcW w:w="624" w:type="dxa"/>
          </w:tcPr>
          <w:p w14:paraId="492C7E9E" w14:textId="77777777" w:rsidR="009D4CCC" w:rsidRPr="009D4CCC" w:rsidRDefault="009D4CCC" w:rsidP="009D4CCC">
            <w:pPr>
              <w:pStyle w:val="TableText"/>
              <w:jc w:val="both"/>
              <w:rPr>
                <w:sz w:val="24"/>
                <w:szCs w:val="24"/>
              </w:rPr>
            </w:pPr>
          </w:p>
        </w:tc>
        <w:tc>
          <w:tcPr>
            <w:tcW w:w="624" w:type="dxa"/>
          </w:tcPr>
          <w:p w14:paraId="4B024957" w14:textId="77777777" w:rsidR="009D4CCC" w:rsidRPr="009D4CCC" w:rsidRDefault="009D4CCC" w:rsidP="009D4CCC">
            <w:pPr>
              <w:pStyle w:val="TableText"/>
              <w:jc w:val="both"/>
              <w:rPr>
                <w:sz w:val="24"/>
                <w:szCs w:val="24"/>
              </w:rPr>
            </w:pPr>
          </w:p>
        </w:tc>
        <w:tc>
          <w:tcPr>
            <w:tcW w:w="624" w:type="dxa"/>
          </w:tcPr>
          <w:p w14:paraId="31C4758F" w14:textId="77777777" w:rsidR="009D4CCC" w:rsidRPr="009D4CCC" w:rsidRDefault="009D4CCC" w:rsidP="009D4CCC">
            <w:pPr>
              <w:pStyle w:val="TableText"/>
              <w:jc w:val="both"/>
              <w:rPr>
                <w:sz w:val="24"/>
                <w:szCs w:val="24"/>
              </w:rPr>
            </w:pPr>
          </w:p>
        </w:tc>
        <w:tc>
          <w:tcPr>
            <w:tcW w:w="624" w:type="dxa"/>
          </w:tcPr>
          <w:p w14:paraId="58DEB874" w14:textId="77777777" w:rsidR="009D4CCC" w:rsidRPr="009D4CCC" w:rsidRDefault="009D4CCC" w:rsidP="009D4CCC">
            <w:pPr>
              <w:pStyle w:val="TableText"/>
              <w:jc w:val="both"/>
              <w:rPr>
                <w:sz w:val="24"/>
                <w:szCs w:val="24"/>
              </w:rPr>
            </w:pPr>
          </w:p>
        </w:tc>
        <w:tc>
          <w:tcPr>
            <w:tcW w:w="630" w:type="dxa"/>
          </w:tcPr>
          <w:p w14:paraId="73571B3F" w14:textId="77777777" w:rsidR="009D4CCC" w:rsidRPr="009D4CCC" w:rsidRDefault="009D4CCC" w:rsidP="009D4CCC">
            <w:pPr>
              <w:pStyle w:val="TableText"/>
              <w:jc w:val="both"/>
              <w:rPr>
                <w:sz w:val="24"/>
                <w:szCs w:val="24"/>
              </w:rPr>
            </w:pPr>
          </w:p>
        </w:tc>
        <w:tc>
          <w:tcPr>
            <w:tcW w:w="624" w:type="dxa"/>
          </w:tcPr>
          <w:p w14:paraId="6FBD294F" w14:textId="77777777" w:rsidR="009D4CCC" w:rsidRPr="009D4CCC" w:rsidRDefault="009D4CCC" w:rsidP="009D4CCC">
            <w:pPr>
              <w:pStyle w:val="TableText"/>
              <w:jc w:val="both"/>
              <w:rPr>
                <w:sz w:val="24"/>
                <w:szCs w:val="24"/>
              </w:rPr>
            </w:pPr>
          </w:p>
        </w:tc>
        <w:tc>
          <w:tcPr>
            <w:tcW w:w="2796" w:type="dxa"/>
            <w:gridSpan w:val="4"/>
          </w:tcPr>
          <w:p w14:paraId="46E6AB6B" w14:textId="77777777" w:rsidR="009D4CCC" w:rsidRPr="009D4CCC" w:rsidRDefault="009D4CCC" w:rsidP="009D4CCC">
            <w:pPr>
              <w:pStyle w:val="TableBlock"/>
              <w:rPr>
                <w:sz w:val="24"/>
                <w:szCs w:val="24"/>
              </w:rPr>
            </w:pPr>
            <w:r w:rsidRPr="009D4CCC">
              <w:rPr>
                <w:sz w:val="24"/>
                <w:szCs w:val="24"/>
                <w:rtl/>
              </w:rPr>
              <w:t>(ב)</w:t>
            </w:r>
            <w:r w:rsidRPr="009D4CCC">
              <w:rPr>
                <w:sz w:val="24"/>
                <w:szCs w:val="24"/>
                <w:rtl/>
              </w:rPr>
              <w:tab/>
              <w:t>הוועדה המרכזית תקבע את צבעם של הפתקים, ורשאית היא לקבוע כי סוגי הפתקים השונים יהיו בצבעים שונים.";</w:t>
            </w:r>
          </w:p>
        </w:tc>
      </w:tr>
      <w:tr w:rsidR="009D4CCC" w:rsidRPr="009D4CCC" w14:paraId="7C7027F2" w14:textId="77777777">
        <w:tblPrEx>
          <w:tblLook w:val="01E0" w:firstRow="1" w:lastRow="1" w:firstColumn="1" w:lastColumn="1" w:noHBand="0" w:noVBand="0"/>
        </w:tblPrEx>
        <w:trPr>
          <w:cantSplit/>
          <w:trHeight w:val="60"/>
        </w:trPr>
        <w:tc>
          <w:tcPr>
            <w:tcW w:w="1869" w:type="dxa"/>
          </w:tcPr>
          <w:p w14:paraId="4990802B" w14:textId="77777777" w:rsidR="009D4CCC" w:rsidRPr="009D4CCC" w:rsidRDefault="009D4CCC" w:rsidP="009D4CCC">
            <w:pPr>
              <w:pStyle w:val="TableSideHeading"/>
              <w:jc w:val="both"/>
              <w:rPr>
                <w:sz w:val="24"/>
                <w:szCs w:val="24"/>
              </w:rPr>
            </w:pPr>
          </w:p>
        </w:tc>
        <w:tc>
          <w:tcPr>
            <w:tcW w:w="623" w:type="dxa"/>
          </w:tcPr>
          <w:p w14:paraId="4791DC65" w14:textId="77777777" w:rsidR="009D4CCC" w:rsidRPr="009D4CCC" w:rsidRDefault="009D4CCC" w:rsidP="009D4CCC">
            <w:pPr>
              <w:pStyle w:val="TableText"/>
              <w:jc w:val="both"/>
              <w:rPr>
                <w:sz w:val="24"/>
                <w:szCs w:val="24"/>
              </w:rPr>
            </w:pPr>
          </w:p>
        </w:tc>
        <w:tc>
          <w:tcPr>
            <w:tcW w:w="623" w:type="dxa"/>
          </w:tcPr>
          <w:p w14:paraId="41C0E250" w14:textId="77777777" w:rsidR="009D4CCC" w:rsidRPr="009D4CCC" w:rsidRDefault="009D4CCC" w:rsidP="009D4CCC">
            <w:pPr>
              <w:pStyle w:val="TableText"/>
              <w:jc w:val="both"/>
              <w:rPr>
                <w:sz w:val="24"/>
                <w:szCs w:val="24"/>
              </w:rPr>
            </w:pPr>
          </w:p>
        </w:tc>
        <w:tc>
          <w:tcPr>
            <w:tcW w:w="624" w:type="dxa"/>
          </w:tcPr>
          <w:p w14:paraId="1FB6E5D0" w14:textId="77777777" w:rsidR="009D4CCC" w:rsidRPr="009D4CCC" w:rsidRDefault="009D4CCC" w:rsidP="009D4CCC">
            <w:pPr>
              <w:pStyle w:val="TableText"/>
              <w:jc w:val="both"/>
              <w:rPr>
                <w:sz w:val="24"/>
                <w:szCs w:val="24"/>
              </w:rPr>
            </w:pPr>
          </w:p>
        </w:tc>
        <w:tc>
          <w:tcPr>
            <w:tcW w:w="624" w:type="dxa"/>
          </w:tcPr>
          <w:p w14:paraId="469B32BB" w14:textId="77777777" w:rsidR="009D4CCC" w:rsidRPr="009D4CCC" w:rsidRDefault="009D4CCC" w:rsidP="009D4CCC">
            <w:pPr>
              <w:pStyle w:val="TableText"/>
              <w:jc w:val="both"/>
              <w:rPr>
                <w:sz w:val="24"/>
                <w:szCs w:val="24"/>
              </w:rPr>
            </w:pPr>
          </w:p>
        </w:tc>
        <w:tc>
          <w:tcPr>
            <w:tcW w:w="624" w:type="dxa"/>
          </w:tcPr>
          <w:p w14:paraId="4AF6056D" w14:textId="77777777" w:rsidR="009D4CCC" w:rsidRPr="009D4CCC" w:rsidRDefault="009D4CCC" w:rsidP="009D4CCC">
            <w:pPr>
              <w:pStyle w:val="TableText"/>
              <w:jc w:val="both"/>
              <w:rPr>
                <w:sz w:val="24"/>
                <w:szCs w:val="24"/>
              </w:rPr>
            </w:pPr>
          </w:p>
        </w:tc>
        <w:tc>
          <w:tcPr>
            <w:tcW w:w="624" w:type="dxa"/>
          </w:tcPr>
          <w:p w14:paraId="5B3B0A1A" w14:textId="77777777" w:rsidR="009D4CCC" w:rsidRPr="009D4CCC" w:rsidRDefault="009D4CCC" w:rsidP="009D4CCC">
            <w:pPr>
              <w:pStyle w:val="TableText"/>
              <w:jc w:val="both"/>
              <w:rPr>
                <w:sz w:val="24"/>
                <w:szCs w:val="24"/>
              </w:rPr>
            </w:pPr>
          </w:p>
        </w:tc>
        <w:tc>
          <w:tcPr>
            <w:tcW w:w="630" w:type="dxa"/>
          </w:tcPr>
          <w:p w14:paraId="02FF69AE" w14:textId="77777777" w:rsidR="009D4CCC" w:rsidRPr="009D4CCC" w:rsidRDefault="009D4CCC" w:rsidP="009D4CCC">
            <w:pPr>
              <w:pStyle w:val="TableText"/>
              <w:jc w:val="both"/>
              <w:rPr>
                <w:sz w:val="24"/>
                <w:szCs w:val="24"/>
              </w:rPr>
            </w:pPr>
          </w:p>
        </w:tc>
        <w:tc>
          <w:tcPr>
            <w:tcW w:w="3420" w:type="dxa"/>
            <w:gridSpan w:val="5"/>
          </w:tcPr>
          <w:p w14:paraId="1B85F0B6" w14:textId="77777777" w:rsidR="009D4CCC" w:rsidRPr="009D4CCC" w:rsidRDefault="009D4CCC" w:rsidP="009D4CCC">
            <w:pPr>
              <w:pStyle w:val="TableBlock"/>
              <w:rPr>
                <w:sz w:val="24"/>
                <w:szCs w:val="24"/>
              </w:rPr>
            </w:pPr>
            <w:r w:rsidRPr="009D4CCC">
              <w:rPr>
                <w:sz w:val="24"/>
                <w:szCs w:val="24"/>
                <w:rtl/>
              </w:rPr>
              <w:t>(ב)</w:t>
            </w:r>
            <w:r w:rsidRPr="009D4CCC">
              <w:rPr>
                <w:sz w:val="24"/>
                <w:szCs w:val="24"/>
                <w:rtl/>
              </w:rPr>
              <w:tab/>
              <w:t>בסעיף קטן (ג), במקום "מסומנים בכתב יד אות הרשימה או האות עם הכינוי" יקראו "כתובות בכתב יד המילים "בעד" או "נגד"";</w:t>
            </w:r>
          </w:p>
        </w:tc>
      </w:tr>
      <w:tr w:rsidR="009D4CCC" w:rsidRPr="009D4CCC" w14:paraId="2C3F2E9C" w14:textId="77777777">
        <w:tblPrEx>
          <w:tblLook w:val="01E0" w:firstRow="1" w:lastRow="1" w:firstColumn="1" w:lastColumn="1" w:noHBand="0" w:noVBand="0"/>
        </w:tblPrEx>
        <w:trPr>
          <w:cantSplit/>
          <w:trHeight w:val="60"/>
        </w:trPr>
        <w:tc>
          <w:tcPr>
            <w:tcW w:w="1869" w:type="dxa"/>
          </w:tcPr>
          <w:p w14:paraId="75B957BC" w14:textId="77777777" w:rsidR="009D4CCC" w:rsidRPr="009D4CCC" w:rsidRDefault="009D4CCC" w:rsidP="009D4CCC">
            <w:pPr>
              <w:pStyle w:val="TableSideHeading"/>
              <w:jc w:val="both"/>
              <w:rPr>
                <w:sz w:val="24"/>
                <w:szCs w:val="24"/>
              </w:rPr>
            </w:pPr>
          </w:p>
        </w:tc>
        <w:tc>
          <w:tcPr>
            <w:tcW w:w="623" w:type="dxa"/>
          </w:tcPr>
          <w:p w14:paraId="6267CBFE" w14:textId="77777777" w:rsidR="009D4CCC" w:rsidRPr="009D4CCC" w:rsidRDefault="009D4CCC" w:rsidP="009D4CCC">
            <w:pPr>
              <w:pStyle w:val="TableText"/>
              <w:jc w:val="both"/>
              <w:rPr>
                <w:sz w:val="24"/>
                <w:szCs w:val="24"/>
              </w:rPr>
            </w:pPr>
          </w:p>
        </w:tc>
        <w:tc>
          <w:tcPr>
            <w:tcW w:w="623" w:type="dxa"/>
          </w:tcPr>
          <w:p w14:paraId="4309C37D" w14:textId="77777777" w:rsidR="009D4CCC" w:rsidRPr="009D4CCC" w:rsidRDefault="009D4CCC" w:rsidP="009D4CCC">
            <w:pPr>
              <w:pStyle w:val="TableText"/>
              <w:jc w:val="both"/>
              <w:rPr>
                <w:sz w:val="24"/>
                <w:szCs w:val="24"/>
              </w:rPr>
            </w:pPr>
          </w:p>
        </w:tc>
        <w:tc>
          <w:tcPr>
            <w:tcW w:w="624" w:type="dxa"/>
          </w:tcPr>
          <w:p w14:paraId="689D61AF" w14:textId="77777777" w:rsidR="009D4CCC" w:rsidRPr="009D4CCC" w:rsidRDefault="009D4CCC" w:rsidP="009D4CCC">
            <w:pPr>
              <w:pStyle w:val="TableText"/>
              <w:jc w:val="both"/>
              <w:rPr>
                <w:sz w:val="24"/>
                <w:szCs w:val="24"/>
              </w:rPr>
            </w:pPr>
          </w:p>
        </w:tc>
        <w:tc>
          <w:tcPr>
            <w:tcW w:w="624" w:type="dxa"/>
          </w:tcPr>
          <w:p w14:paraId="78B95727" w14:textId="77777777" w:rsidR="009D4CCC" w:rsidRPr="009D4CCC" w:rsidRDefault="009D4CCC" w:rsidP="009D4CCC">
            <w:pPr>
              <w:pStyle w:val="TableText"/>
              <w:jc w:val="both"/>
              <w:rPr>
                <w:sz w:val="24"/>
                <w:szCs w:val="24"/>
              </w:rPr>
            </w:pPr>
          </w:p>
        </w:tc>
        <w:tc>
          <w:tcPr>
            <w:tcW w:w="624" w:type="dxa"/>
          </w:tcPr>
          <w:p w14:paraId="7951788A" w14:textId="77777777" w:rsidR="009D4CCC" w:rsidRPr="009D4CCC" w:rsidRDefault="009D4CCC" w:rsidP="009D4CCC">
            <w:pPr>
              <w:pStyle w:val="TableText"/>
              <w:jc w:val="both"/>
              <w:rPr>
                <w:sz w:val="24"/>
                <w:szCs w:val="24"/>
              </w:rPr>
            </w:pPr>
          </w:p>
        </w:tc>
        <w:tc>
          <w:tcPr>
            <w:tcW w:w="624" w:type="dxa"/>
          </w:tcPr>
          <w:p w14:paraId="458A2C43" w14:textId="77777777" w:rsidR="009D4CCC" w:rsidRPr="009D4CCC" w:rsidRDefault="009D4CCC" w:rsidP="009D4CCC">
            <w:pPr>
              <w:pStyle w:val="TableText"/>
              <w:jc w:val="both"/>
              <w:rPr>
                <w:sz w:val="24"/>
                <w:szCs w:val="24"/>
              </w:rPr>
            </w:pPr>
          </w:p>
        </w:tc>
        <w:tc>
          <w:tcPr>
            <w:tcW w:w="630" w:type="dxa"/>
          </w:tcPr>
          <w:p w14:paraId="60D0CFFE" w14:textId="77777777" w:rsidR="009D4CCC" w:rsidRPr="009D4CCC" w:rsidRDefault="009D4CCC" w:rsidP="009D4CCC">
            <w:pPr>
              <w:pStyle w:val="TableText"/>
              <w:jc w:val="both"/>
              <w:rPr>
                <w:sz w:val="24"/>
                <w:szCs w:val="24"/>
              </w:rPr>
            </w:pPr>
          </w:p>
        </w:tc>
        <w:tc>
          <w:tcPr>
            <w:tcW w:w="3420" w:type="dxa"/>
            <w:gridSpan w:val="5"/>
          </w:tcPr>
          <w:p w14:paraId="45C83251" w14:textId="77777777" w:rsidR="009D4CCC" w:rsidRPr="009D4CCC" w:rsidRDefault="009D4CCC" w:rsidP="009D4CCC">
            <w:pPr>
              <w:pStyle w:val="TableBlock"/>
              <w:rPr>
                <w:rFonts w:hint="cs"/>
                <w:sz w:val="24"/>
                <w:szCs w:val="24"/>
                <w:rtl/>
              </w:rPr>
            </w:pPr>
            <w:r w:rsidRPr="009D4CCC">
              <w:rPr>
                <w:rFonts w:hint="cs"/>
                <w:sz w:val="24"/>
                <w:szCs w:val="24"/>
                <w:rtl/>
              </w:rPr>
              <w:t>(ג)</w:t>
            </w:r>
            <w:r w:rsidRPr="009D4CCC">
              <w:rPr>
                <w:sz w:val="24"/>
                <w:szCs w:val="24"/>
                <w:rtl/>
              </w:rPr>
              <w:tab/>
            </w:r>
            <w:r w:rsidRPr="009D4CCC">
              <w:rPr>
                <w:rFonts w:hint="cs"/>
                <w:sz w:val="24"/>
                <w:szCs w:val="24"/>
                <w:rtl/>
              </w:rPr>
              <w:t>סעיף קטן (ד) - לא ייקרא;</w:t>
            </w:r>
          </w:p>
        </w:tc>
      </w:tr>
      <w:tr w:rsidR="009D4CCC" w:rsidRPr="009D4CCC" w14:paraId="49553E79" w14:textId="77777777">
        <w:tblPrEx>
          <w:tblLook w:val="01E0" w:firstRow="1" w:lastRow="1" w:firstColumn="1" w:lastColumn="1" w:noHBand="0" w:noVBand="0"/>
        </w:tblPrEx>
        <w:trPr>
          <w:cantSplit/>
          <w:trHeight w:val="60"/>
        </w:trPr>
        <w:tc>
          <w:tcPr>
            <w:tcW w:w="1869" w:type="dxa"/>
          </w:tcPr>
          <w:p w14:paraId="0EEBE0B4" w14:textId="77777777" w:rsidR="009D4CCC" w:rsidRPr="009D4CCC" w:rsidRDefault="009D4CCC" w:rsidP="009D4CCC">
            <w:pPr>
              <w:pStyle w:val="TableSideHeading"/>
              <w:jc w:val="both"/>
              <w:rPr>
                <w:sz w:val="24"/>
                <w:szCs w:val="24"/>
              </w:rPr>
            </w:pPr>
          </w:p>
        </w:tc>
        <w:tc>
          <w:tcPr>
            <w:tcW w:w="623" w:type="dxa"/>
          </w:tcPr>
          <w:p w14:paraId="0A181E8E" w14:textId="77777777" w:rsidR="009D4CCC" w:rsidRPr="009D4CCC" w:rsidRDefault="009D4CCC" w:rsidP="009D4CCC">
            <w:pPr>
              <w:pStyle w:val="TableText"/>
              <w:jc w:val="both"/>
              <w:rPr>
                <w:sz w:val="24"/>
                <w:szCs w:val="24"/>
              </w:rPr>
            </w:pPr>
          </w:p>
        </w:tc>
        <w:tc>
          <w:tcPr>
            <w:tcW w:w="623" w:type="dxa"/>
          </w:tcPr>
          <w:p w14:paraId="5A58D3CC" w14:textId="77777777" w:rsidR="009D4CCC" w:rsidRPr="009D4CCC" w:rsidRDefault="009D4CCC" w:rsidP="009D4CCC">
            <w:pPr>
              <w:pStyle w:val="TableText"/>
              <w:jc w:val="both"/>
              <w:rPr>
                <w:sz w:val="24"/>
                <w:szCs w:val="24"/>
              </w:rPr>
            </w:pPr>
          </w:p>
        </w:tc>
        <w:tc>
          <w:tcPr>
            <w:tcW w:w="624" w:type="dxa"/>
          </w:tcPr>
          <w:p w14:paraId="1CC22B61" w14:textId="77777777" w:rsidR="009D4CCC" w:rsidRPr="009D4CCC" w:rsidRDefault="009D4CCC" w:rsidP="009D4CCC">
            <w:pPr>
              <w:pStyle w:val="TableText"/>
              <w:jc w:val="both"/>
              <w:rPr>
                <w:sz w:val="24"/>
                <w:szCs w:val="24"/>
              </w:rPr>
            </w:pPr>
          </w:p>
        </w:tc>
        <w:tc>
          <w:tcPr>
            <w:tcW w:w="624" w:type="dxa"/>
          </w:tcPr>
          <w:p w14:paraId="6006DBCA" w14:textId="77777777" w:rsidR="009D4CCC" w:rsidRPr="009D4CCC" w:rsidRDefault="009D4CCC" w:rsidP="009D4CCC">
            <w:pPr>
              <w:pStyle w:val="TableText"/>
              <w:jc w:val="both"/>
              <w:rPr>
                <w:sz w:val="24"/>
                <w:szCs w:val="24"/>
              </w:rPr>
            </w:pPr>
          </w:p>
        </w:tc>
        <w:tc>
          <w:tcPr>
            <w:tcW w:w="624" w:type="dxa"/>
          </w:tcPr>
          <w:p w14:paraId="022AAD07" w14:textId="77777777" w:rsidR="009D4CCC" w:rsidRPr="009D4CCC" w:rsidRDefault="009D4CCC" w:rsidP="009D4CCC">
            <w:pPr>
              <w:pStyle w:val="TableText"/>
              <w:jc w:val="both"/>
              <w:rPr>
                <w:sz w:val="24"/>
                <w:szCs w:val="24"/>
              </w:rPr>
            </w:pPr>
            <w:r w:rsidRPr="009D4CCC">
              <w:rPr>
                <w:rFonts w:hint="cs"/>
                <w:sz w:val="24"/>
                <w:szCs w:val="24"/>
                <w:rtl/>
              </w:rPr>
              <w:t>*</w:t>
            </w:r>
          </w:p>
        </w:tc>
        <w:tc>
          <w:tcPr>
            <w:tcW w:w="624" w:type="dxa"/>
          </w:tcPr>
          <w:p w14:paraId="3A3C9473" w14:textId="77777777" w:rsidR="009D4CCC" w:rsidRPr="009D4CCC" w:rsidRDefault="009D4CCC" w:rsidP="009D4CCC">
            <w:pPr>
              <w:pStyle w:val="TableText"/>
              <w:jc w:val="both"/>
              <w:rPr>
                <w:sz w:val="24"/>
                <w:szCs w:val="24"/>
              </w:rPr>
            </w:pPr>
          </w:p>
        </w:tc>
        <w:tc>
          <w:tcPr>
            <w:tcW w:w="4050" w:type="dxa"/>
            <w:gridSpan w:val="6"/>
          </w:tcPr>
          <w:p w14:paraId="4117CE61" w14:textId="77777777" w:rsidR="009D4CCC" w:rsidRPr="009D4CCC" w:rsidRDefault="009D4CCC" w:rsidP="009D4CCC">
            <w:pPr>
              <w:pStyle w:val="TableBlock"/>
              <w:rPr>
                <w:sz w:val="24"/>
                <w:szCs w:val="24"/>
              </w:rPr>
            </w:pPr>
            <w:r w:rsidRPr="009D4CCC">
              <w:rPr>
                <w:sz w:val="24"/>
                <w:szCs w:val="24"/>
                <w:rtl/>
              </w:rPr>
              <w:t>(</w:t>
            </w:r>
            <w:r w:rsidRPr="009D4CCC">
              <w:rPr>
                <w:rFonts w:hint="cs"/>
                <w:sz w:val="24"/>
                <w:szCs w:val="24"/>
                <w:rtl/>
              </w:rPr>
              <w:t>17</w:t>
            </w:r>
            <w:r w:rsidRPr="009D4CCC">
              <w:rPr>
                <w:sz w:val="24"/>
                <w:szCs w:val="24"/>
                <w:rtl/>
              </w:rPr>
              <w:t>)</w:t>
            </w:r>
            <w:r w:rsidRPr="009D4CCC">
              <w:rPr>
                <w:sz w:val="24"/>
                <w:szCs w:val="24"/>
                <w:rtl/>
              </w:rPr>
              <w:tab/>
              <w:t>בסעיף 77 –</w:t>
            </w:r>
          </w:p>
        </w:tc>
      </w:tr>
      <w:tr w:rsidR="009D4CCC" w:rsidRPr="009D4CCC" w14:paraId="0C16B87C" w14:textId="77777777">
        <w:tblPrEx>
          <w:tblLook w:val="01E0" w:firstRow="1" w:lastRow="1" w:firstColumn="1" w:lastColumn="1" w:noHBand="0" w:noVBand="0"/>
        </w:tblPrEx>
        <w:trPr>
          <w:cantSplit/>
          <w:trHeight w:val="60"/>
        </w:trPr>
        <w:tc>
          <w:tcPr>
            <w:tcW w:w="1869" w:type="dxa"/>
          </w:tcPr>
          <w:p w14:paraId="664A7CA0" w14:textId="77777777" w:rsidR="009D4CCC" w:rsidRPr="009D4CCC" w:rsidRDefault="009D4CCC" w:rsidP="009D4CCC">
            <w:pPr>
              <w:pStyle w:val="TableSideHeading"/>
              <w:jc w:val="both"/>
              <w:rPr>
                <w:sz w:val="24"/>
                <w:szCs w:val="24"/>
              </w:rPr>
            </w:pPr>
          </w:p>
        </w:tc>
        <w:tc>
          <w:tcPr>
            <w:tcW w:w="623" w:type="dxa"/>
          </w:tcPr>
          <w:p w14:paraId="529BE9B4" w14:textId="77777777" w:rsidR="009D4CCC" w:rsidRPr="009D4CCC" w:rsidRDefault="009D4CCC" w:rsidP="009D4CCC">
            <w:pPr>
              <w:pStyle w:val="TableText"/>
              <w:jc w:val="both"/>
              <w:rPr>
                <w:sz w:val="24"/>
                <w:szCs w:val="24"/>
              </w:rPr>
            </w:pPr>
          </w:p>
        </w:tc>
        <w:tc>
          <w:tcPr>
            <w:tcW w:w="623" w:type="dxa"/>
          </w:tcPr>
          <w:p w14:paraId="42618797" w14:textId="77777777" w:rsidR="009D4CCC" w:rsidRPr="009D4CCC" w:rsidRDefault="009D4CCC" w:rsidP="009D4CCC">
            <w:pPr>
              <w:pStyle w:val="TableText"/>
              <w:jc w:val="both"/>
              <w:rPr>
                <w:sz w:val="24"/>
                <w:szCs w:val="24"/>
              </w:rPr>
            </w:pPr>
          </w:p>
        </w:tc>
        <w:tc>
          <w:tcPr>
            <w:tcW w:w="624" w:type="dxa"/>
          </w:tcPr>
          <w:p w14:paraId="329B8698" w14:textId="77777777" w:rsidR="009D4CCC" w:rsidRPr="009D4CCC" w:rsidRDefault="009D4CCC" w:rsidP="009D4CCC">
            <w:pPr>
              <w:pStyle w:val="TableText"/>
              <w:jc w:val="both"/>
              <w:rPr>
                <w:sz w:val="24"/>
                <w:szCs w:val="24"/>
              </w:rPr>
            </w:pPr>
          </w:p>
        </w:tc>
        <w:tc>
          <w:tcPr>
            <w:tcW w:w="624" w:type="dxa"/>
          </w:tcPr>
          <w:p w14:paraId="13874DC9" w14:textId="77777777" w:rsidR="009D4CCC" w:rsidRPr="009D4CCC" w:rsidRDefault="009D4CCC" w:rsidP="009D4CCC">
            <w:pPr>
              <w:pStyle w:val="TableText"/>
              <w:jc w:val="both"/>
              <w:rPr>
                <w:sz w:val="24"/>
                <w:szCs w:val="24"/>
              </w:rPr>
            </w:pPr>
          </w:p>
        </w:tc>
        <w:tc>
          <w:tcPr>
            <w:tcW w:w="624" w:type="dxa"/>
          </w:tcPr>
          <w:p w14:paraId="48BFE652" w14:textId="77777777" w:rsidR="009D4CCC" w:rsidRPr="009D4CCC" w:rsidRDefault="009D4CCC" w:rsidP="009D4CCC">
            <w:pPr>
              <w:pStyle w:val="TableText"/>
              <w:jc w:val="both"/>
              <w:rPr>
                <w:sz w:val="24"/>
                <w:szCs w:val="24"/>
              </w:rPr>
            </w:pPr>
          </w:p>
        </w:tc>
        <w:tc>
          <w:tcPr>
            <w:tcW w:w="624" w:type="dxa"/>
          </w:tcPr>
          <w:p w14:paraId="04F3AA84" w14:textId="77777777" w:rsidR="009D4CCC" w:rsidRPr="009D4CCC" w:rsidRDefault="009D4CCC" w:rsidP="009D4CCC">
            <w:pPr>
              <w:pStyle w:val="TableText"/>
              <w:jc w:val="both"/>
              <w:rPr>
                <w:sz w:val="24"/>
                <w:szCs w:val="24"/>
              </w:rPr>
            </w:pPr>
          </w:p>
        </w:tc>
        <w:tc>
          <w:tcPr>
            <w:tcW w:w="630" w:type="dxa"/>
          </w:tcPr>
          <w:p w14:paraId="12E12B73" w14:textId="77777777" w:rsidR="009D4CCC" w:rsidRPr="009D4CCC" w:rsidRDefault="009D4CCC" w:rsidP="009D4CCC">
            <w:pPr>
              <w:pStyle w:val="TableText"/>
              <w:jc w:val="both"/>
              <w:rPr>
                <w:sz w:val="24"/>
                <w:szCs w:val="24"/>
              </w:rPr>
            </w:pPr>
          </w:p>
        </w:tc>
        <w:tc>
          <w:tcPr>
            <w:tcW w:w="3420" w:type="dxa"/>
            <w:gridSpan w:val="5"/>
          </w:tcPr>
          <w:p w14:paraId="634C95AB" w14:textId="77777777" w:rsidR="009D4CCC" w:rsidRPr="009D4CCC" w:rsidRDefault="009D4CCC" w:rsidP="009D4CCC">
            <w:pPr>
              <w:pStyle w:val="TableBlock"/>
              <w:rPr>
                <w:sz w:val="24"/>
                <w:szCs w:val="24"/>
              </w:rPr>
            </w:pPr>
            <w:r w:rsidRPr="009D4CCC">
              <w:rPr>
                <w:sz w:val="24"/>
                <w:szCs w:val="24"/>
                <w:rtl/>
              </w:rPr>
              <w:t>(א)</w:t>
            </w:r>
            <w:r w:rsidRPr="009D4CCC">
              <w:rPr>
                <w:sz w:val="24"/>
                <w:szCs w:val="24"/>
                <w:rtl/>
              </w:rPr>
              <w:tab/>
              <w:t>בסעיף קטן (א), במקום הסיפה החל במילים "של כל רשימות" יקראו "בהתאם להוראות סעיף 76";</w:t>
            </w:r>
          </w:p>
        </w:tc>
      </w:tr>
      <w:tr w:rsidR="009D4CCC" w:rsidRPr="009D4CCC" w14:paraId="78175827" w14:textId="77777777">
        <w:tblPrEx>
          <w:tblLook w:val="01E0" w:firstRow="1" w:lastRow="1" w:firstColumn="1" w:lastColumn="1" w:noHBand="0" w:noVBand="0"/>
        </w:tblPrEx>
        <w:trPr>
          <w:cantSplit/>
          <w:trHeight w:val="60"/>
        </w:trPr>
        <w:tc>
          <w:tcPr>
            <w:tcW w:w="1869" w:type="dxa"/>
          </w:tcPr>
          <w:p w14:paraId="5EB02E15" w14:textId="77777777" w:rsidR="009D4CCC" w:rsidRPr="009D4CCC" w:rsidRDefault="009D4CCC" w:rsidP="009D4CCC">
            <w:pPr>
              <w:pStyle w:val="TableSideHeading"/>
              <w:jc w:val="both"/>
              <w:rPr>
                <w:sz w:val="24"/>
                <w:szCs w:val="24"/>
              </w:rPr>
            </w:pPr>
          </w:p>
        </w:tc>
        <w:tc>
          <w:tcPr>
            <w:tcW w:w="623" w:type="dxa"/>
          </w:tcPr>
          <w:p w14:paraId="27E4CEF2" w14:textId="77777777" w:rsidR="009D4CCC" w:rsidRPr="009D4CCC" w:rsidRDefault="009D4CCC" w:rsidP="009D4CCC">
            <w:pPr>
              <w:pStyle w:val="TableText"/>
              <w:jc w:val="both"/>
              <w:rPr>
                <w:sz w:val="24"/>
                <w:szCs w:val="24"/>
              </w:rPr>
            </w:pPr>
          </w:p>
        </w:tc>
        <w:tc>
          <w:tcPr>
            <w:tcW w:w="623" w:type="dxa"/>
          </w:tcPr>
          <w:p w14:paraId="0FE3E24C" w14:textId="77777777" w:rsidR="009D4CCC" w:rsidRPr="009D4CCC" w:rsidRDefault="009D4CCC" w:rsidP="009D4CCC">
            <w:pPr>
              <w:pStyle w:val="TableText"/>
              <w:jc w:val="both"/>
              <w:rPr>
                <w:sz w:val="24"/>
                <w:szCs w:val="24"/>
              </w:rPr>
            </w:pPr>
          </w:p>
        </w:tc>
        <w:tc>
          <w:tcPr>
            <w:tcW w:w="624" w:type="dxa"/>
          </w:tcPr>
          <w:p w14:paraId="346D42EB" w14:textId="77777777" w:rsidR="009D4CCC" w:rsidRPr="009D4CCC" w:rsidRDefault="009D4CCC" w:rsidP="009D4CCC">
            <w:pPr>
              <w:pStyle w:val="TableText"/>
              <w:jc w:val="both"/>
              <w:rPr>
                <w:sz w:val="24"/>
                <w:szCs w:val="24"/>
              </w:rPr>
            </w:pPr>
          </w:p>
        </w:tc>
        <w:tc>
          <w:tcPr>
            <w:tcW w:w="624" w:type="dxa"/>
          </w:tcPr>
          <w:p w14:paraId="5EAD0BE2" w14:textId="77777777" w:rsidR="009D4CCC" w:rsidRPr="009D4CCC" w:rsidRDefault="009D4CCC" w:rsidP="009D4CCC">
            <w:pPr>
              <w:pStyle w:val="TableText"/>
              <w:jc w:val="both"/>
              <w:rPr>
                <w:sz w:val="24"/>
                <w:szCs w:val="24"/>
              </w:rPr>
            </w:pPr>
          </w:p>
        </w:tc>
        <w:tc>
          <w:tcPr>
            <w:tcW w:w="624" w:type="dxa"/>
          </w:tcPr>
          <w:p w14:paraId="2FADC720" w14:textId="77777777" w:rsidR="009D4CCC" w:rsidRPr="009D4CCC" w:rsidRDefault="009D4CCC" w:rsidP="009D4CCC">
            <w:pPr>
              <w:pStyle w:val="TableText"/>
              <w:jc w:val="both"/>
              <w:rPr>
                <w:sz w:val="24"/>
                <w:szCs w:val="24"/>
              </w:rPr>
            </w:pPr>
          </w:p>
        </w:tc>
        <w:tc>
          <w:tcPr>
            <w:tcW w:w="624" w:type="dxa"/>
          </w:tcPr>
          <w:p w14:paraId="38BCF14A" w14:textId="77777777" w:rsidR="009D4CCC" w:rsidRPr="009D4CCC" w:rsidRDefault="009D4CCC" w:rsidP="009D4CCC">
            <w:pPr>
              <w:pStyle w:val="TableText"/>
              <w:jc w:val="both"/>
              <w:rPr>
                <w:sz w:val="24"/>
                <w:szCs w:val="24"/>
              </w:rPr>
            </w:pPr>
          </w:p>
        </w:tc>
        <w:tc>
          <w:tcPr>
            <w:tcW w:w="630" w:type="dxa"/>
          </w:tcPr>
          <w:p w14:paraId="4381757B" w14:textId="77777777" w:rsidR="009D4CCC" w:rsidRPr="009D4CCC" w:rsidRDefault="009D4CCC" w:rsidP="009D4CCC">
            <w:pPr>
              <w:pStyle w:val="TableText"/>
              <w:jc w:val="both"/>
              <w:rPr>
                <w:sz w:val="24"/>
                <w:szCs w:val="24"/>
              </w:rPr>
            </w:pPr>
          </w:p>
        </w:tc>
        <w:tc>
          <w:tcPr>
            <w:tcW w:w="3420" w:type="dxa"/>
            <w:gridSpan w:val="5"/>
          </w:tcPr>
          <w:p w14:paraId="5884C21B" w14:textId="77777777" w:rsidR="009D4CCC" w:rsidRPr="009D4CCC" w:rsidRDefault="009D4CCC" w:rsidP="009D4CCC">
            <w:pPr>
              <w:pStyle w:val="TableBlock"/>
              <w:rPr>
                <w:sz w:val="24"/>
                <w:szCs w:val="24"/>
              </w:rPr>
            </w:pPr>
            <w:r w:rsidRPr="009D4CCC">
              <w:rPr>
                <w:sz w:val="24"/>
                <w:szCs w:val="24"/>
                <w:rtl/>
              </w:rPr>
              <w:t>(ב)</w:t>
            </w:r>
            <w:r w:rsidRPr="009D4CCC">
              <w:rPr>
                <w:sz w:val="24"/>
                <w:szCs w:val="24"/>
                <w:rtl/>
              </w:rPr>
              <w:tab/>
              <w:t>בסעיף קטן (ב), במקום "של כל רשימה כאמור" יקראו "מכל סוג";</w:t>
            </w:r>
          </w:p>
        </w:tc>
      </w:tr>
      <w:tr w:rsidR="009D4CCC" w:rsidRPr="009D4CCC" w14:paraId="1538130A" w14:textId="77777777">
        <w:tblPrEx>
          <w:tblLook w:val="01E0" w:firstRow="1" w:lastRow="1" w:firstColumn="1" w:lastColumn="1" w:noHBand="0" w:noVBand="0"/>
        </w:tblPrEx>
        <w:trPr>
          <w:cantSplit/>
          <w:trHeight w:val="60"/>
        </w:trPr>
        <w:tc>
          <w:tcPr>
            <w:tcW w:w="1869" w:type="dxa"/>
          </w:tcPr>
          <w:p w14:paraId="329DC1E9" w14:textId="77777777" w:rsidR="009D4CCC" w:rsidRPr="009D4CCC" w:rsidRDefault="009D4CCC" w:rsidP="009D4CCC">
            <w:pPr>
              <w:pStyle w:val="TableSideHeading"/>
              <w:jc w:val="both"/>
              <w:rPr>
                <w:sz w:val="24"/>
                <w:szCs w:val="24"/>
              </w:rPr>
            </w:pPr>
          </w:p>
        </w:tc>
        <w:tc>
          <w:tcPr>
            <w:tcW w:w="623" w:type="dxa"/>
          </w:tcPr>
          <w:p w14:paraId="6924D74B" w14:textId="77777777" w:rsidR="009D4CCC" w:rsidRPr="009D4CCC" w:rsidRDefault="009D4CCC" w:rsidP="009D4CCC">
            <w:pPr>
              <w:pStyle w:val="TableText"/>
              <w:jc w:val="both"/>
              <w:rPr>
                <w:sz w:val="24"/>
                <w:szCs w:val="24"/>
              </w:rPr>
            </w:pPr>
          </w:p>
        </w:tc>
        <w:tc>
          <w:tcPr>
            <w:tcW w:w="623" w:type="dxa"/>
          </w:tcPr>
          <w:p w14:paraId="4564354F" w14:textId="77777777" w:rsidR="009D4CCC" w:rsidRPr="009D4CCC" w:rsidRDefault="009D4CCC" w:rsidP="009D4CCC">
            <w:pPr>
              <w:pStyle w:val="TableText"/>
              <w:jc w:val="both"/>
              <w:rPr>
                <w:sz w:val="24"/>
                <w:szCs w:val="24"/>
              </w:rPr>
            </w:pPr>
          </w:p>
        </w:tc>
        <w:tc>
          <w:tcPr>
            <w:tcW w:w="624" w:type="dxa"/>
          </w:tcPr>
          <w:p w14:paraId="305DE21B" w14:textId="77777777" w:rsidR="009D4CCC" w:rsidRPr="009D4CCC" w:rsidRDefault="009D4CCC" w:rsidP="009D4CCC">
            <w:pPr>
              <w:pStyle w:val="TableText"/>
              <w:jc w:val="both"/>
              <w:rPr>
                <w:sz w:val="24"/>
                <w:szCs w:val="24"/>
              </w:rPr>
            </w:pPr>
          </w:p>
        </w:tc>
        <w:tc>
          <w:tcPr>
            <w:tcW w:w="624" w:type="dxa"/>
          </w:tcPr>
          <w:p w14:paraId="1CB7E773" w14:textId="77777777" w:rsidR="009D4CCC" w:rsidRPr="009D4CCC" w:rsidRDefault="009D4CCC" w:rsidP="009D4CCC">
            <w:pPr>
              <w:pStyle w:val="TableText"/>
              <w:jc w:val="both"/>
              <w:rPr>
                <w:sz w:val="24"/>
                <w:szCs w:val="24"/>
              </w:rPr>
            </w:pPr>
          </w:p>
        </w:tc>
        <w:tc>
          <w:tcPr>
            <w:tcW w:w="624" w:type="dxa"/>
          </w:tcPr>
          <w:p w14:paraId="5636DEBF" w14:textId="77777777" w:rsidR="009D4CCC" w:rsidRPr="009D4CCC" w:rsidRDefault="009D4CCC" w:rsidP="009D4CCC">
            <w:pPr>
              <w:pStyle w:val="TableText"/>
              <w:jc w:val="both"/>
              <w:rPr>
                <w:sz w:val="24"/>
                <w:szCs w:val="24"/>
              </w:rPr>
            </w:pPr>
            <w:r w:rsidRPr="009D4CCC">
              <w:rPr>
                <w:rFonts w:hint="cs"/>
                <w:sz w:val="24"/>
                <w:szCs w:val="24"/>
                <w:rtl/>
              </w:rPr>
              <w:t>*</w:t>
            </w:r>
          </w:p>
        </w:tc>
        <w:tc>
          <w:tcPr>
            <w:tcW w:w="624" w:type="dxa"/>
          </w:tcPr>
          <w:p w14:paraId="120C3987" w14:textId="77777777" w:rsidR="009D4CCC" w:rsidRPr="009D4CCC" w:rsidRDefault="009D4CCC" w:rsidP="009D4CCC">
            <w:pPr>
              <w:pStyle w:val="TableText"/>
              <w:jc w:val="both"/>
              <w:rPr>
                <w:sz w:val="24"/>
                <w:szCs w:val="24"/>
              </w:rPr>
            </w:pPr>
          </w:p>
        </w:tc>
        <w:tc>
          <w:tcPr>
            <w:tcW w:w="4050" w:type="dxa"/>
            <w:gridSpan w:val="6"/>
          </w:tcPr>
          <w:p w14:paraId="7A07B858" w14:textId="77777777" w:rsidR="009D4CCC" w:rsidRPr="009D4CCC" w:rsidRDefault="009D4CCC" w:rsidP="009D4CCC">
            <w:pPr>
              <w:pStyle w:val="TableBlock"/>
              <w:rPr>
                <w:sz w:val="24"/>
                <w:szCs w:val="24"/>
              </w:rPr>
            </w:pPr>
            <w:r w:rsidRPr="009D4CCC">
              <w:rPr>
                <w:sz w:val="24"/>
                <w:szCs w:val="24"/>
                <w:rtl/>
              </w:rPr>
              <w:t>(</w:t>
            </w:r>
            <w:r w:rsidRPr="009D4CCC">
              <w:rPr>
                <w:rFonts w:hint="cs"/>
                <w:sz w:val="24"/>
                <w:szCs w:val="24"/>
                <w:rtl/>
              </w:rPr>
              <w:t>18</w:t>
            </w:r>
            <w:r w:rsidRPr="009D4CCC">
              <w:rPr>
                <w:sz w:val="24"/>
                <w:szCs w:val="24"/>
                <w:rtl/>
              </w:rPr>
              <w:t>)</w:t>
            </w:r>
            <w:r w:rsidRPr="009D4CCC">
              <w:rPr>
                <w:sz w:val="24"/>
                <w:szCs w:val="24"/>
                <w:rtl/>
              </w:rPr>
              <w:tab/>
              <w:t>בסעיף 78(א)(2), במקום "אות או כינוי ואות של רשימה" יקראו "המילים "בעד" או "נגד"";</w:t>
            </w:r>
          </w:p>
        </w:tc>
      </w:tr>
      <w:tr w:rsidR="009D4CCC" w:rsidRPr="009D4CCC" w14:paraId="6903934C" w14:textId="77777777">
        <w:tblPrEx>
          <w:tblLook w:val="01E0" w:firstRow="1" w:lastRow="1" w:firstColumn="1" w:lastColumn="1" w:noHBand="0" w:noVBand="0"/>
        </w:tblPrEx>
        <w:trPr>
          <w:cantSplit/>
          <w:trHeight w:val="60"/>
        </w:trPr>
        <w:tc>
          <w:tcPr>
            <w:tcW w:w="1869" w:type="dxa"/>
          </w:tcPr>
          <w:p w14:paraId="233F1EE8" w14:textId="77777777" w:rsidR="009D4CCC" w:rsidRPr="009D4CCC" w:rsidRDefault="009D4CCC" w:rsidP="009D4CCC">
            <w:pPr>
              <w:pStyle w:val="TableSideHeading"/>
              <w:jc w:val="both"/>
              <w:rPr>
                <w:sz w:val="24"/>
                <w:szCs w:val="24"/>
              </w:rPr>
            </w:pPr>
          </w:p>
        </w:tc>
        <w:tc>
          <w:tcPr>
            <w:tcW w:w="623" w:type="dxa"/>
          </w:tcPr>
          <w:p w14:paraId="47916D91" w14:textId="77777777" w:rsidR="009D4CCC" w:rsidRPr="009D4CCC" w:rsidRDefault="009D4CCC" w:rsidP="009D4CCC">
            <w:pPr>
              <w:pStyle w:val="TableText"/>
              <w:jc w:val="both"/>
              <w:rPr>
                <w:sz w:val="24"/>
                <w:szCs w:val="24"/>
              </w:rPr>
            </w:pPr>
          </w:p>
        </w:tc>
        <w:tc>
          <w:tcPr>
            <w:tcW w:w="623" w:type="dxa"/>
          </w:tcPr>
          <w:p w14:paraId="312531DD" w14:textId="77777777" w:rsidR="009D4CCC" w:rsidRPr="009D4CCC" w:rsidRDefault="009D4CCC" w:rsidP="009D4CCC">
            <w:pPr>
              <w:pStyle w:val="TableText"/>
              <w:jc w:val="both"/>
              <w:rPr>
                <w:sz w:val="24"/>
                <w:szCs w:val="24"/>
              </w:rPr>
            </w:pPr>
          </w:p>
        </w:tc>
        <w:tc>
          <w:tcPr>
            <w:tcW w:w="624" w:type="dxa"/>
          </w:tcPr>
          <w:p w14:paraId="7AF6AB1F" w14:textId="77777777" w:rsidR="009D4CCC" w:rsidRPr="009D4CCC" w:rsidRDefault="009D4CCC" w:rsidP="009D4CCC">
            <w:pPr>
              <w:pStyle w:val="TableText"/>
              <w:jc w:val="both"/>
              <w:rPr>
                <w:sz w:val="24"/>
                <w:szCs w:val="24"/>
              </w:rPr>
            </w:pPr>
          </w:p>
        </w:tc>
        <w:tc>
          <w:tcPr>
            <w:tcW w:w="624" w:type="dxa"/>
          </w:tcPr>
          <w:p w14:paraId="640FBB2C" w14:textId="77777777" w:rsidR="009D4CCC" w:rsidRPr="009D4CCC" w:rsidRDefault="009D4CCC" w:rsidP="009D4CCC">
            <w:pPr>
              <w:pStyle w:val="TableText"/>
              <w:jc w:val="both"/>
              <w:rPr>
                <w:sz w:val="24"/>
                <w:szCs w:val="24"/>
              </w:rPr>
            </w:pPr>
          </w:p>
        </w:tc>
        <w:tc>
          <w:tcPr>
            <w:tcW w:w="624" w:type="dxa"/>
          </w:tcPr>
          <w:p w14:paraId="4A8C6B03" w14:textId="77777777" w:rsidR="009D4CCC" w:rsidRPr="009D4CCC" w:rsidRDefault="009D4CCC" w:rsidP="009D4CCC">
            <w:pPr>
              <w:pStyle w:val="TableText"/>
              <w:jc w:val="both"/>
              <w:rPr>
                <w:sz w:val="24"/>
                <w:szCs w:val="24"/>
              </w:rPr>
            </w:pPr>
            <w:r w:rsidRPr="009D4CCC">
              <w:rPr>
                <w:rFonts w:hint="cs"/>
                <w:sz w:val="24"/>
                <w:szCs w:val="24"/>
                <w:rtl/>
              </w:rPr>
              <w:t>*</w:t>
            </w:r>
          </w:p>
        </w:tc>
        <w:tc>
          <w:tcPr>
            <w:tcW w:w="624" w:type="dxa"/>
          </w:tcPr>
          <w:p w14:paraId="07F23EBD" w14:textId="77777777" w:rsidR="009D4CCC" w:rsidRPr="009D4CCC" w:rsidRDefault="009D4CCC" w:rsidP="009D4CCC">
            <w:pPr>
              <w:pStyle w:val="TableText"/>
              <w:jc w:val="both"/>
              <w:rPr>
                <w:sz w:val="24"/>
                <w:szCs w:val="24"/>
              </w:rPr>
            </w:pPr>
          </w:p>
        </w:tc>
        <w:tc>
          <w:tcPr>
            <w:tcW w:w="4050" w:type="dxa"/>
            <w:gridSpan w:val="6"/>
          </w:tcPr>
          <w:p w14:paraId="735D9AAB" w14:textId="77777777" w:rsidR="009D4CCC" w:rsidRPr="009D4CCC" w:rsidRDefault="009D4CCC" w:rsidP="009D4CCC">
            <w:pPr>
              <w:pStyle w:val="TableBlock"/>
              <w:rPr>
                <w:rFonts w:hint="cs"/>
                <w:sz w:val="24"/>
                <w:szCs w:val="24"/>
                <w:rtl/>
              </w:rPr>
            </w:pPr>
            <w:r w:rsidRPr="009D4CCC">
              <w:rPr>
                <w:rFonts w:hint="cs"/>
                <w:sz w:val="24"/>
                <w:szCs w:val="24"/>
                <w:rtl/>
              </w:rPr>
              <w:t>(19)</w:t>
            </w:r>
            <w:r w:rsidRPr="009D4CCC">
              <w:rPr>
                <w:sz w:val="24"/>
                <w:szCs w:val="24"/>
                <w:rtl/>
              </w:rPr>
              <w:tab/>
            </w:r>
            <w:r w:rsidRPr="009D4CCC">
              <w:rPr>
                <w:rFonts w:hint="cs"/>
                <w:sz w:val="24"/>
                <w:szCs w:val="24"/>
                <w:rtl/>
              </w:rPr>
              <w:t xml:space="preserve">בסעיף 79(ה) – </w:t>
            </w:r>
          </w:p>
        </w:tc>
      </w:tr>
      <w:tr w:rsidR="009D4CCC" w:rsidRPr="009D4CCC" w14:paraId="06E29CF7" w14:textId="77777777">
        <w:tblPrEx>
          <w:tblLook w:val="01E0" w:firstRow="1" w:lastRow="1" w:firstColumn="1" w:lastColumn="1" w:noHBand="0" w:noVBand="0"/>
        </w:tblPrEx>
        <w:trPr>
          <w:cantSplit/>
          <w:trHeight w:val="60"/>
        </w:trPr>
        <w:tc>
          <w:tcPr>
            <w:tcW w:w="1869" w:type="dxa"/>
          </w:tcPr>
          <w:p w14:paraId="4936AA25" w14:textId="77777777" w:rsidR="009D4CCC" w:rsidRPr="009D4CCC" w:rsidRDefault="009D4CCC" w:rsidP="009D4CCC">
            <w:pPr>
              <w:pStyle w:val="TableSideHeading"/>
              <w:jc w:val="both"/>
              <w:rPr>
                <w:sz w:val="24"/>
                <w:szCs w:val="24"/>
              </w:rPr>
            </w:pPr>
          </w:p>
        </w:tc>
        <w:tc>
          <w:tcPr>
            <w:tcW w:w="623" w:type="dxa"/>
          </w:tcPr>
          <w:p w14:paraId="512A179F" w14:textId="77777777" w:rsidR="009D4CCC" w:rsidRPr="009D4CCC" w:rsidRDefault="009D4CCC" w:rsidP="009D4CCC">
            <w:pPr>
              <w:pStyle w:val="TableText"/>
              <w:jc w:val="both"/>
              <w:rPr>
                <w:sz w:val="24"/>
                <w:szCs w:val="24"/>
              </w:rPr>
            </w:pPr>
          </w:p>
        </w:tc>
        <w:tc>
          <w:tcPr>
            <w:tcW w:w="623" w:type="dxa"/>
          </w:tcPr>
          <w:p w14:paraId="56D901DB" w14:textId="77777777" w:rsidR="009D4CCC" w:rsidRPr="009D4CCC" w:rsidRDefault="009D4CCC" w:rsidP="009D4CCC">
            <w:pPr>
              <w:pStyle w:val="TableText"/>
              <w:jc w:val="both"/>
              <w:rPr>
                <w:sz w:val="24"/>
                <w:szCs w:val="24"/>
              </w:rPr>
            </w:pPr>
          </w:p>
        </w:tc>
        <w:tc>
          <w:tcPr>
            <w:tcW w:w="624" w:type="dxa"/>
          </w:tcPr>
          <w:p w14:paraId="5E291941" w14:textId="77777777" w:rsidR="009D4CCC" w:rsidRPr="009D4CCC" w:rsidRDefault="009D4CCC" w:rsidP="009D4CCC">
            <w:pPr>
              <w:pStyle w:val="TableText"/>
              <w:jc w:val="both"/>
              <w:rPr>
                <w:sz w:val="24"/>
                <w:szCs w:val="24"/>
              </w:rPr>
            </w:pPr>
          </w:p>
        </w:tc>
        <w:tc>
          <w:tcPr>
            <w:tcW w:w="624" w:type="dxa"/>
          </w:tcPr>
          <w:p w14:paraId="69BAC5A0" w14:textId="77777777" w:rsidR="009D4CCC" w:rsidRPr="009D4CCC" w:rsidRDefault="009D4CCC" w:rsidP="009D4CCC">
            <w:pPr>
              <w:pStyle w:val="TableText"/>
              <w:jc w:val="both"/>
              <w:rPr>
                <w:sz w:val="24"/>
                <w:szCs w:val="24"/>
              </w:rPr>
            </w:pPr>
          </w:p>
        </w:tc>
        <w:tc>
          <w:tcPr>
            <w:tcW w:w="624" w:type="dxa"/>
          </w:tcPr>
          <w:p w14:paraId="3D3C845C" w14:textId="77777777" w:rsidR="009D4CCC" w:rsidRPr="009D4CCC" w:rsidRDefault="009D4CCC" w:rsidP="009D4CCC">
            <w:pPr>
              <w:pStyle w:val="TableText"/>
              <w:jc w:val="both"/>
              <w:rPr>
                <w:sz w:val="24"/>
                <w:szCs w:val="24"/>
              </w:rPr>
            </w:pPr>
          </w:p>
        </w:tc>
        <w:tc>
          <w:tcPr>
            <w:tcW w:w="624" w:type="dxa"/>
          </w:tcPr>
          <w:p w14:paraId="55AE9337" w14:textId="77777777" w:rsidR="009D4CCC" w:rsidRPr="009D4CCC" w:rsidRDefault="009D4CCC" w:rsidP="009D4CCC">
            <w:pPr>
              <w:pStyle w:val="TableText"/>
              <w:jc w:val="both"/>
              <w:rPr>
                <w:sz w:val="24"/>
                <w:szCs w:val="24"/>
              </w:rPr>
            </w:pPr>
          </w:p>
        </w:tc>
        <w:tc>
          <w:tcPr>
            <w:tcW w:w="630" w:type="dxa"/>
          </w:tcPr>
          <w:p w14:paraId="25527DFF" w14:textId="77777777" w:rsidR="009D4CCC" w:rsidRPr="009D4CCC" w:rsidRDefault="009D4CCC" w:rsidP="009D4CCC">
            <w:pPr>
              <w:pStyle w:val="TableBlock"/>
              <w:rPr>
                <w:rFonts w:hint="cs"/>
                <w:sz w:val="24"/>
                <w:szCs w:val="24"/>
                <w:rtl/>
              </w:rPr>
            </w:pPr>
          </w:p>
        </w:tc>
        <w:tc>
          <w:tcPr>
            <w:tcW w:w="3420" w:type="dxa"/>
            <w:gridSpan w:val="5"/>
          </w:tcPr>
          <w:p w14:paraId="68B87162" w14:textId="77777777" w:rsidR="009D4CCC" w:rsidRPr="009D4CCC" w:rsidRDefault="009D4CCC" w:rsidP="009D4CCC">
            <w:pPr>
              <w:pStyle w:val="TableBlock"/>
              <w:rPr>
                <w:rFonts w:hint="cs"/>
                <w:sz w:val="24"/>
                <w:szCs w:val="24"/>
                <w:rtl/>
              </w:rPr>
            </w:pPr>
            <w:r w:rsidRPr="009D4CCC">
              <w:rPr>
                <w:rFonts w:hint="cs"/>
                <w:sz w:val="24"/>
                <w:szCs w:val="24"/>
                <w:rtl/>
              </w:rPr>
              <w:t>(1)</w:t>
            </w:r>
            <w:r w:rsidRPr="009D4CCC">
              <w:rPr>
                <w:sz w:val="24"/>
                <w:szCs w:val="24"/>
                <w:rtl/>
              </w:rPr>
              <w:tab/>
            </w:r>
            <w:r w:rsidRPr="009D4CCC">
              <w:rPr>
                <w:rFonts w:hint="cs"/>
                <w:sz w:val="24"/>
                <w:szCs w:val="24"/>
                <w:rtl/>
              </w:rPr>
              <w:t>בפסקה (2), במקום "לרשימת מועמדים" יקראו "בעד ומספר הקולות הכשרים נגד";</w:t>
            </w:r>
          </w:p>
        </w:tc>
      </w:tr>
      <w:tr w:rsidR="009D4CCC" w:rsidRPr="009D4CCC" w14:paraId="2C0041E0" w14:textId="77777777">
        <w:tblPrEx>
          <w:tblLook w:val="01E0" w:firstRow="1" w:lastRow="1" w:firstColumn="1" w:lastColumn="1" w:noHBand="0" w:noVBand="0"/>
        </w:tblPrEx>
        <w:trPr>
          <w:cantSplit/>
          <w:trHeight w:val="60"/>
        </w:trPr>
        <w:tc>
          <w:tcPr>
            <w:tcW w:w="1869" w:type="dxa"/>
          </w:tcPr>
          <w:p w14:paraId="3EAC5379" w14:textId="77777777" w:rsidR="009D4CCC" w:rsidRPr="009D4CCC" w:rsidRDefault="009D4CCC" w:rsidP="009D4CCC">
            <w:pPr>
              <w:pStyle w:val="TableSideHeading"/>
              <w:jc w:val="both"/>
              <w:rPr>
                <w:sz w:val="24"/>
                <w:szCs w:val="24"/>
              </w:rPr>
            </w:pPr>
          </w:p>
        </w:tc>
        <w:tc>
          <w:tcPr>
            <w:tcW w:w="623" w:type="dxa"/>
          </w:tcPr>
          <w:p w14:paraId="740B1515" w14:textId="77777777" w:rsidR="009D4CCC" w:rsidRPr="009D4CCC" w:rsidRDefault="009D4CCC" w:rsidP="009D4CCC">
            <w:pPr>
              <w:pStyle w:val="TableText"/>
              <w:jc w:val="both"/>
              <w:rPr>
                <w:sz w:val="24"/>
                <w:szCs w:val="24"/>
              </w:rPr>
            </w:pPr>
          </w:p>
        </w:tc>
        <w:tc>
          <w:tcPr>
            <w:tcW w:w="623" w:type="dxa"/>
          </w:tcPr>
          <w:p w14:paraId="6834B572" w14:textId="77777777" w:rsidR="009D4CCC" w:rsidRPr="009D4CCC" w:rsidRDefault="009D4CCC" w:rsidP="009D4CCC">
            <w:pPr>
              <w:pStyle w:val="TableText"/>
              <w:jc w:val="both"/>
              <w:rPr>
                <w:sz w:val="24"/>
                <w:szCs w:val="24"/>
              </w:rPr>
            </w:pPr>
          </w:p>
        </w:tc>
        <w:tc>
          <w:tcPr>
            <w:tcW w:w="624" w:type="dxa"/>
          </w:tcPr>
          <w:p w14:paraId="4921C921" w14:textId="77777777" w:rsidR="009D4CCC" w:rsidRPr="009D4CCC" w:rsidRDefault="009D4CCC" w:rsidP="009D4CCC">
            <w:pPr>
              <w:pStyle w:val="TableText"/>
              <w:jc w:val="both"/>
              <w:rPr>
                <w:sz w:val="24"/>
                <w:szCs w:val="24"/>
              </w:rPr>
            </w:pPr>
          </w:p>
        </w:tc>
        <w:tc>
          <w:tcPr>
            <w:tcW w:w="624" w:type="dxa"/>
          </w:tcPr>
          <w:p w14:paraId="302DD45A" w14:textId="77777777" w:rsidR="009D4CCC" w:rsidRPr="009D4CCC" w:rsidRDefault="009D4CCC" w:rsidP="009D4CCC">
            <w:pPr>
              <w:pStyle w:val="TableText"/>
              <w:jc w:val="both"/>
              <w:rPr>
                <w:sz w:val="24"/>
                <w:szCs w:val="24"/>
              </w:rPr>
            </w:pPr>
          </w:p>
        </w:tc>
        <w:tc>
          <w:tcPr>
            <w:tcW w:w="624" w:type="dxa"/>
          </w:tcPr>
          <w:p w14:paraId="6938409B" w14:textId="77777777" w:rsidR="009D4CCC" w:rsidRPr="009D4CCC" w:rsidRDefault="009D4CCC" w:rsidP="009D4CCC">
            <w:pPr>
              <w:pStyle w:val="TableText"/>
              <w:jc w:val="both"/>
              <w:rPr>
                <w:sz w:val="24"/>
                <w:szCs w:val="24"/>
              </w:rPr>
            </w:pPr>
          </w:p>
        </w:tc>
        <w:tc>
          <w:tcPr>
            <w:tcW w:w="624" w:type="dxa"/>
          </w:tcPr>
          <w:p w14:paraId="2E137831" w14:textId="77777777" w:rsidR="009D4CCC" w:rsidRPr="009D4CCC" w:rsidRDefault="009D4CCC" w:rsidP="009D4CCC">
            <w:pPr>
              <w:pStyle w:val="TableText"/>
              <w:jc w:val="both"/>
              <w:rPr>
                <w:sz w:val="24"/>
                <w:szCs w:val="24"/>
              </w:rPr>
            </w:pPr>
          </w:p>
        </w:tc>
        <w:tc>
          <w:tcPr>
            <w:tcW w:w="630" w:type="dxa"/>
          </w:tcPr>
          <w:p w14:paraId="3BF6A945" w14:textId="77777777" w:rsidR="009D4CCC" w:rsidRPr="009D4CCC" w:rsidRDefault="009D4CCC" w:rsidP="009D4CCC">
            <w:pPr>
              <w:pStyle w:val="TableBlock"/>
              <w:rPr>
                <w:rFonts w:hint="cs"/>
                <w:sz w:val="24"/>
                <w:szCs w:val="24"/>
                <w:rtl/>
              </w:rPr>
            </w:pPr>
          </w:p>
        </w:tc>
        <w:tc>
          <w:tcPr>
            <w:tcW w:w="3420" w:type="dxa"/>
            <w:gridSpan w:val="5"/>
          </w:tcPr>
          <w:p w14:paraId="00C8A21F" w14:textId="77777777" w:rsidR="009D4CCC" w:rsidRPr="009D4CCC" w:rsidRDefault="009D4CCC" w:rsidP="009D4CCC">
            <w:pPr>
              <w:pStyle w:val="TableBlock"/>
              <w:rPr>
                <w:rFonts w:hint="cs"/>
                <w:sz w:val="24"/>
                <w:szCs w:val="24"/>
                <w:rtl/>
              </w:rPr>
            </w:pPr>
            <w:r w:rsidRPr="009D4CCC">
              <w:rPr>
                <w:rFonts w:hint="cs"/>
                <w:sz w:val="24"/>
                <w:szCs w:val="24"/>
                <w:rtl/>
              </w:rPr>
              <w:t>(2)</w:t>
            </w:r>
            <w:r w:rsidRPr="009D4CCC">
              <w:rPr>
                <w:sz w:val="24"/>
                <w:szCs w:val="24"/>
                <w:rtl/>
              </w:rPr>
              <w:tab/>
            </w:r>
            <w:r w:rsidRPr="009D4CCC">
              <w:rPr>
                <w:rFonts w:hint="cs"/>
                <w:sz w:val="24"/>
                <w:szCs w:val="24"/>
                <w:rtl/>
              </w:rPr>
              <w:t>בפסקה (3), במקום הקטע מהמילים "לרשימת מועמדים שנרשמו" ועד המילים "המועמדים האחרת" יקראו "שניתנו בעד ונרשמו בטעות נגד ומחיקת קולות אלה מסך הקולות שניתנו נגד, ולהיפך";</w:t>
            </w:r>
          </w:p>
        </w:tc>
      </w:tr>
      <w:tr w:rsidR="009D4CCC" w:rsidRPr="009D4CCC" w14:paraId="64E5B296" w14:textId="77777777">
        <w:tblPrEx>
          <w:tblLook w:val="01E0" w:firstRow="1" w:lastRow="1" w:firstColumn="1" w:lastColumn="1" w:noHBand="0" w:noVBand="0"/>
        </w:tblPrEx>
        <w:trPr>
          <w:cantSplit/>
          <w:trHeight w:val="60"/>
        </w:trPr>
        <w:tc>
          <w:tcPr>
            <w:tcW w:w="1869" w:type="dxa"/>
          </w:tcPr>
          <w:p w14:paraId="20EBF436" w14:textId="77777777" w:rsidR="009D4CCC" w:rsidRPr="009D4CCC" w:rsidRDefault="009D4CCC" w:rsidP="009D4CCC">
            <w:pPr>
              <w:pStyle w:val="TableSideHeading"/>
              <w:jc w:val="both"/>
              <w:rPr>
                <w:sz w:val="24"/>
                <w:szCs w:val="24"/>
              </w:rPr>
            </w:pPr>
          </w:p>
        </w:tc>
        <w:tc>
          <w:tcPr>
            <w:tcW w:w="623" w:type="dxa"/>
          </w:tcPr>
          <w:p w14:paraId="170485B0" w14:textId="77777777" w:rsidR="009D4CCC" w:rsidRPr="009D4CCC" w:rsidRDefault="009D4CCC" w:rsidP="009D4CCC">
            <w:pPr>
              <w:pStyle w:val="TableText"/>
              <w:jc w:val="both"/>
              <w:rPr>
                <w:sz w:val="24"/>
                <w:szCs w:val="24"/>
              </w:rPr>
            </w:pPr>
          </w:p>
        </w:tc>
        <w:tc>
          <w:tcPr>
            <w:tcW w:w="623" w:type="dxa"/>
          </w:tcPr>
          <w:p w14:paraId="23896667" w14:textId="77777777" w:rsidR="009D4CCC" w:rsidRPr="009D4CCC" w:rsidRDefault="009D4CCC" w:rsidP="009D4CCC">
            <w:pPr>
              <w:pStyle w:val="TableText"/>
              <w:jc w:val="both"/>
              <w:rPr>
                <w:sz w:val="24"/>
                <w:szCs w:val="24"/>
              </w:rPr>
            </w:pPr>
          </w:p>
        </w:tc>
        <w:tc>
          <w:tcPr>
            <w:tcW w:w="624" w:type="dxa"/>
          </w:tcPr>
          <w:p w14:paraId="692A34C0" w14:textId="77777777" w:rsidR="009D4CCC" w:rsidRPr="009D4CCC" w:rsidRDefault="009D4CCC" w:rsidP="009D4CCC">
            <w:pPr>
              <w:pStyle w:val="TableText"/>
              <w:jc w:val="both"/>
              <w:rPr>
                <w:sz w:val="24"/>
                <w:szCs w:val="24"/>
              </w:rPr>
            </w:pPr>
          </w:p>
        </w:tc>
        <w:tc>
          <w:tcPr>
            <w:tcW w:w="624" w:type="dxa"/>
          </w:tcPr>
          <w:p w14:paraId="13369C35" w14:textId="77777777" w:rsidR="009D4CCC" w:rsidRPr="009D4CCC" w:rsidRDefault="009D4CCC" w:rsidP="009D4CCC">
            <w:pPr>
              <w:pStyle w:val="TableText"/>
              <w:jc w:val="both"/>
              <w:rPr>
                <w:sz w:val="24"/>
                <w:szCs w:val="24"/>
              </w:rPr>
            </w:pPr>
          </w:p>
        </w:tc>
        <w:tc>
          <w:tcPr>
            <w:tcW w:w="624" w:type="dxa"/>
          </w:tcPr>
          <w:p w14:paraId="31134F02" w14:textId="77777777" w:rsidR="009D4CCC" w:rsidRPr="009D4CCC" w:rsidRDefault="009D4CCC" w:rsidP="009D4CCC">
            <w:pPr>
              <w:pStyle w:val="TableText"/>
              <w:jc w:val="both"/>
              <w:rPr>
                <w:sz w:val="24"/>
                <w:szCs w:val="24"/>
              </w:rPr>
            </w:pPr>
            <w:r w:rsidRPr="009D4CCC">
              <w:rPr>
                <w:rFonts w:hint="cs"/>
                <w:sz w:val="24"/>
                <w:szCs w:val="24"/>
                <w:rtl/>
              </w:rPr>
              <w:t>*</w:t>
            </w:r>
          </w:p>
        </w:tc>
        <w:tc>
          <w:tcPr>
            <w:tcW w:w="624" w:type="dxa"/>
          </w:tcPr>
          <w:p w14:paraId="4CCACA94" w14:textId="77777777" w:rsidR="009D4CCC" w:rsidRPr="009D4CCC" w:rsidRDefault="009D4CCC" w:rsidP="009D4CCC">
            <w:pPr>
              <w:pStyle w:val="TableText"/>
              <w:jc w:val="both"/>
              <w:rPr>
                <w:sz w:val="24"/>
                <w:szCs w:val="24"/>
              </w:rPr>
            </w:pPr>
          </w:p>
        </w:tc>
        <w:tc>
          <w:tcPr>
            <w:tcW w:w="4050" w:type="dxa"/>
            <w:gridSpan w:val="6"/>
          </w:tcPr>
          <w:p w14:paraId="1ACA7B37" w14:textId="77777777" w:rsidR="009D4CCC" w:rsidRPr="009D4CCC" w:rsidRDefault="009D4CCC" w:rsidP="009D4CCC">
            <w:pPr>
              <w:pStyle w:val="TableBlock"/>
              <w:rPr>
                <w:rFonts w:hint="cs"/>
                <w:sz w:val="24"/>
                <w:szCs w:val="24"/>
                <w:rtl/>
              </w:rPr>
            </w:pPr>
            <w:r w:rsidRPr="009D4CCC">
              <w:rPr>
                <w:rFonts w:hint="cs"/>
                <w:sz w:val="24"/>
                <w:szCs w:val="24"/>
                <w:rtl/>
              </w:rPr>
              <w:t xml:space="preserve">(20) סעיפים </w:t>
            </w:r>
            <w:r w:rsidRPr="009D4CCC">
              <w:rPr>
                <w:sz w:val="24"/>
                <w:szCs w:val="24"/>
                <w:rtl/>
              </w:rPr>
              <w:t>81 [חלוקת המנדטים], 82 [רשימות קשורות], 83 [קביעת חברי הכנסת]</w:t>
            </w:r>
            <w:r w:rsidRPr="009D4CCC">
              <w:rPr>
                <w:rFonts w:hint="cs"/>
                <w:sz w:val="24"/>
                <w:szCs w:val="24"/>
                <w:rtl/>
              </w:rPr>
              <w:t xml:space="preserve"> - לא ייקראו;</w:t>
            </w:r>
          </w:p>
        </w:tc>
      </w:tr>
      <w:tr w:rsidR="009D4CCC" w:rsidRPr="009D4CCC" w14:paraId="791170DA" w14:textId="77777777">
        <w:tblPrEx>
          <w:tblLook w:val="01E0" w:firstRow="1" w:lastRow="1" w:firstColumn="1" w:lastColumn="1" w:noHBand="0" w:noVBand="0"/>
        </w:tblPrEx>
        <w:trPr>
          <w:cantSplit/>
          <w:trHeight w:val="60"/>
        </w:trPr>
        <w:tc>
          <w:tcPr>
            <w:tcW w:w="1869" w:type="dxa"/>
          </w:tcPr>
          <w:p w14:paraId="5B011AE1" w14:textId="77777777" w:rsidR="009D4CCC" w:rsidRPr="009D4CCC" w:rsidRDefault="009D4CCC" w:rsidP="009D4CCC">
            <w:pPr>
              <w:pStyle w:val="TableSideHeading"/>
              <w:jc w:val="both"/>
              <w:rPr>
                <w:rFonts w:hint="cs"/>
                <w:sz w:val="24"/>
                <w:szCs w:val="24"/>
              </w:rPr>
            </w:pPr>
          </w:p>
        </w:tc>
        <w:tc>
          <w:tcPr>
            <w:tcW w:w="623" w:type="dxa"/>
          </w:tcPr>
          <w:p w14:paraId="54710347" w14:textId="77777777" w:rsidR="009D4CCC" w:rsidRPr="009D4CCC" w:rsidRDefault="009D4CCC" w:rsidP="009D4CCC">
            <w:pPr>
              <w:pStyle w:val="TableText"/>
              <w:jc w:val="both"/>
              <w:rPr>
                <w:sz w:val="24"/>
                <w:szCs w:val="24"/>
              </w:rPr>
            </w:pPr>
          </w:p>
        </w:tc>
        <w:tc>
          <w:tcPr>
            <w:tcW w:w="623" w:type="dxa"/>
          </w:tcPr>
          <w:p w14:paraId="0E9796F5" w14:textId="77777777" w:rsidR="009D4CCC" w:rsidRPr="009D4CCC" w:rsidRDefault="009D4CCC" w:rsidP="009D4CCC">
            <w:pPr>
              <w:pStyle w:val="TableText"/>
              <w:jc w:val="both"/>
              <w:rPr>
                <w:sz w:val="24"/>
                <w:szCs w:val="24"/>
              </w:rPr>
            </w:pPr>
          </w:p>
        </w:tc>
        <w:tc>
          <w:tcPr>
            <w:tcW w:w="624" w:type="dxa"/>
          </w:tcPr>
          <w:p w14:paraId="6886F883" w14:textId="77777777" w:rsidR="009D4CCC" w:rsidRPr="009D4CCC" w:rsidRDefault="009D4CCC" w:rsidP="009D4CCC">
            <w:pPr>
              <w:pStyle w:val="TableText"/>
              <w:jc w:val="both"/>
              <w:rPr>
                <w:sz w:val="24"/>
                <w:szCs w:val="24"/>
              </w:rPr>
            </w:pPr>
          </w:p>
        </w:tc>
        <w:tc>
          <w:tcPr>
            <w:tcW w:w="624" w:type="dxa"/>
          </w:tcPr>
          <w:p w14:paraId="1CF8ACAF" w14:textId="77777777" w:rsidR="009D4CCC" w:rsidRPr="009D4CCC" w:rsidRDefault="009D4CCC" w:rsidP="009D4CCC">
            <w:pPr>
              <w:pStyle w:val="TableText"/>
              <w:jc w:val="both"/>
              <w:rPr>
                <w:sz w:val="24"/>
                <w:szCs w:val="24"/>
              </w:rPr>
            </w:pPr>
          </w:p>
        </w:tc>
        <w:tc>
          <w:tcPr>
            <w:tcW w:w="624" w:type="dxa"/>
          </w:tcPr>
          <w:p w14:paraId="0B05690E" w14:textId="77777777" w:rsidR="009D4CCC" w:rsidRPr="009D4CCC" w:rsidRDefault="009D4CCC" w:rsidP="009D4CCC">
            <w:pPr>
              <w:pStyle w:val="TableText"/>
              <w:jc w:val="both"/>
              <w:rPr>
                <w:sz w:val="24"/>
                <w:szCs w:val="24"/>
              </w:rPr>
            </w:pPr>
            <w:r w:rsidRPr="009D4CCC">
              <w:rPr>
                <w:rFonts w:hint="cs"/>
                <w:sz w:val="24"/>
                <w:szCs w:val="24"/>
                <w:rtl/>
              </w:rPr>
              <w:t>*</w:t>
            </w:r>
          </w:p>
        </w:tc>
        <w:tc>
          <w:tcPr>
            <w:tcW w:w="624" w:type="dxa"/>
          </w:tcPr>
          <w:p w14:paraId="699BE964" w14:textId="77777777" w:rsidR="009D4CCC" w:rsidRPr="009D4CCC" w:rsidRDefault="009D4CCC" w:rsidP="009D4CCC">
            <w:pPr>
              <w:pStyle w:val="TableText"/>
              <w:jc w:val="both"/>
              <w:rPr>
                <w:sz w:val="24"/>
                <w:szCs w:val="24"/>
              </w:rPr>
            </w:pPr>
          </w:p>
        </w:tc>
        <w:tc>
          <w:tcPr>
            <w:tcW w:w="4050" w:type="dxa"/>
            <w:gridSpan w:val="6"/>
          </w:tcPr>
          <w:p w14:paraId="1D55A115" w14:textId="77777777" w:rsidR="009D4CCC" w:rsidRPr="009D4CCC" w:rsidRDefault="009D4CCC" w:rsidP="009D4CCC">
            <w:pPr>
              <w:pStyle w:val="TableBlock"/>
              <w:rPr>
                <w:rFonts w:hint="cs"/>
                <w:sz w:val="24"/>
                <w:szCs w:val="24"/>
              </w:rPr>
            </w:pPr>
            <w:r w:rsidRPr="009D4CCC">
              <w:rPr>
                <w:sz w:val="24"/>
                <w:szCs w:val="24"/>
                <w:rtl/>
              </w:rPr>
              <w:t>(</w:t>
            </w:r>
            <w:r w:rsidRPr="009D4CCC">
              <w:rPr>
                <w:rFonts w:hint="cs"/>
                <w:sz w:val="24"/>
                <w:szCs w:val="24"/>
                <w:rtl/>
              </w:rPr>
              <w:t>21</w:t>
            </w:r>
            <w:r w:rsidRPr="009D4CCC">
              <w:rPr>
                <w:sz w:val="24"/>
                <w:szCs w:val="24"/>
                <w:rtl/>
              </w:rPr>
              <w:t>)</w:t>
            </w:r>
            <w:r w:rsidRPr="009D4CCC">
              <w:rPr>
                <w:sz w:val="24"/>
                <w:szCs w:val="24"/>
                <w:rtl/>
              </w:rPr>
              <w:tab/>
              <w:t xml:space="preserve">בסעיף 84 </w:t>
            </w:r>
            <w:r w:rsidRPr="009D4CCC">
              <w:rPr>
                <w:rFonts w:hint="cs"/>
                <w:sz w:val="24"/>
                <w:szCs w:val="24"/>
                <w:rtl/>
              </w:rPr>
              <w:t>–</w:t>
            </w:r>
          </w:p>
        </w:tc>
      </w:tr>
      <w:tr w:rsidR="009D4CCC" w:rsidRPr="009D4CCC" w14:paraId="060AF58F" w14:textId="77777777">
        <w:tblPrEx>
          <w:tblLook w:val="01E0" w:firstRow="1" w:lastRow="1" w:firstColumn="1" w:lastColumn="1" w:noHBand="0" w:noVBand="0"/>
        </w:tblPrEx>
        <w:trPr>
          <w:cantSplit/>
          <w:trHeight w:val="60"/>
        </w:trPr>
        <w:tc>
          <w:tcPr>
            <w:tcW w:w="1869" w:type="dxa"/>
          </w:tcPr>
          <w:p w14:paraId="2D234D50" w14:textId="77777777" w:rsidR="009D4CCC" w:rsidRPr="009D4CCC" w:rsidRDefault="009D4CCC" w:rsidP="009D4CCC">
            <w:pPr>
              <w:pStyle w:val="TableSideHeading"/>
              <w:jc w:val="both"/>
              <w:rPr>
                <w:rFonts w:hint="cs"/>
                <w:sz w:val="24"/>
                <w:szCs w:val="24"/>
                <w:highlight w:val="green"/>
              </w:rPr>
            </w:pPr>
          </w:p>
        </w:tc>
        <w:tc>
          <w:tcPr>
            <w:tcW w:w="623" w:type="dxa"/>
          </w:tcPr>
          <w:p w14:paraId="3E59C21D" w14:textId="77777777" w:rsidR="009D4CCC" w:rsidRPr="009D4CCC" w:rsidRDefault="009D4CCC" w:rsidP="009D4CCC">
            <w:pPr>
              <w:pStyle w:val="TableText"/>
              <w:jc w:val="both"/>
              <w:rPr>
                <w:sz w:val="24"/>
                <w:szCs w:val="24"/>
              </w:rPr>
            </w:pPr>
          </w:p>
        </w:tc>
        <w:tc>
          <w:tcPr>
            <w:tcW w:w="623" w:type="dxa"/>
          </w:tcPr>
          <w:p w14:paraId="1478BA64" w14:textId="77777777" w:rsidR="009D4CCC" w:rsidRPr="009D4CCC" w:rsidRDefault="009D4CCC" w:rsidP="009D4CCC">
            <w:pPr>
              <w:pStyle w:val="TableText"/>
              <w:jc w:val="both"/>
              <w:rPr>
                <w:sz w:val="24"/>
                <w:szCs w:val="24"/>
              </w:rPr>
            </w:pPr>
          </w:p>
        </w:tc>
        <w:tc>
          <w:tcPr>
            <w:tcW w:w="624" w:type="dxa"/>
          </w:tcPr>
          <w:p w14:paraId="7693385C" w14:textId="77777777" w:rsidR="009D4CCC" w:rsidRPr="009D4CCC" w:rsidRDefault="009D4CCC" w:rsidP="009D4CCC">
            <w:pPr>
              <w:pStyle w:val="TableText"/>
              <w:jc w:val="both"/>
              <w:rPr>
                <w:sz w:val="24"/>
                <w:szCs w:val="24"/>
              </w:rPr>
            </w:pPr>
          </w:p>
        </w:tc>
        <w:tc>
          <w:tcPr>
            <w:tcW w:w="624" w:type="dxa"/>
          </w:tcPr>
          <w:p w14:paraId="08E61DCE" w14:textId="77777777" w:rsidR="009D4CCC" w:rsidRPr="009D4CCC" w:rsidRDefault="009D4CCC" w:rsidP="009D4CCC">
            <w:pPr>
              <w:pStyle w:val="TableText"/>
              <w:jc w:val="both"/>
              <w:rPr>
                <w:sz w:val="24"/>
                <w:szCs w:val="24"/>
              </w:rPr>
            </w:pPr>
          </w:p>
        </w:tc>
        <w:tc>
          <w:tcPr>
            <w:tcW w:w="624" w:type="dxa"/>
          </w:tcPr>
          <w:p w14:paraId="7F122F64" w14:textId="77777777" w:rsidR="009D4CCC" w:rsidRPr="009D4CCC" w:rsidRDefault="009D4CCC" w:rsidP="009D4CCC">
            <w:pPr>
              <w:pStyle w:val="TableText"/>
              <w:jc w:val="both"/>
              <w:rPr>
                <w:sz w:val="24"/>
                <w:szCs w:val="24"/>
              </w:rPr>
            </w:pPr>
          </w:p>
        </w:tc>
        <w:tc>
          <w:tcPr>
            <w:tcW w:w="624" w:type="dxa"/>
          </w:tcPr>
          <w:p w14:paraId="77B0FB12" w14:textId="77777777" w:rsidR="009D4CCC" w:rsidRPr="009D4CCC" w:rsidRDefault="009D4CCC" w:rsidP="009D4CCC">
            <w:pPr>
              <w:pStyle w:val="TableText"/>
              <w:jc w:val="both"/>
              <w:rPr>
                <w:sz w:val="24"/>
                <w:szCs w:val="24"/>
              </w:rPr>
            </w:pPr>
          </w:p>
        </w:tc>
        <w:tc>
          <w:tcPr>
            <w:tcW w:w="630" w:type="dxa"/>
          </w:tcPr>
          <w:p w14:paraId="5B9CE988" w14:textId="77777777" w:rsidR="009D4CCC" w:rsidRPr="009D4CCC" w:rsidRDefault="009D4CCC" w:rsidP="009D4CCC">
            <w:pPr>
              <w:pStyle w:val="TableText"/>
              <w:jc w:val="both"/>
              <w:rPr>
                <w:sz w:val="24"/>
                <w:szCs w:val="24"/>
              </w:rPr>
            </w:pPr>
          </w:p>
        </w:tc>
        <w:tc>
          <w:tcPr>
            <w:tcW w:w="3420" w:type="dxa"/>
            <w:gridSpan w:val="5"/>
          </w:tcPr>
          <w:p w14:paraId="2DB7FA52" w14:textId="77777777" w:rsidR="009D4CCC" w:rsidRPr="009D4CCC" w:rsidRDefault="009D4CCC" w:rsidP="009D4CCC">
            <w:pPr>
              <w:pStyle w:val="TableBlock"/>
              <w:rPr>
                <w:sz w:val="24"/>
                <w:szCs w:val="24"/>
              </w:rPr>
            </w:pPr>
            <w:r w:rsidRPr="009D4CCC">
              <w:rPr>
                <w:sz w:val="24"/>
                <w:szCs w:val="24"/>
                <w:rtl/>
              </w:rPr>
              <w:t>(א)</w:t>
            </w:r>
            <w:r w:rsidRPr="009D4CCC">
              <w:rPr>
                <w:sz w:val="24"/>
                <w:szCs w:val="24"/>
                <w:rtl/>
              </w:rPr>
              <w:tab/>
              <w:t xml:space="preserve">בסעיף קטן (א), </w:t>
            </w:r>
            <w:r w:rsidRPr="009D4CCC">
              <w:rPr>
                <w:rFonts w:hint="cs"/>
                <w:sz w:val="24"/>
                <w:szCs w:val="24"/>
                <w:rtl/>
              </w:rPr>
              <w:t>ברישה, במקום "תוצאות הבחירות" יקראו "תוצאות משאל העם" ו</w:t>
            </w:r>
            <w:r w:rsidRPr="009D4CCC">
              <w:rPr>
                <w:sz w:val="24"/>
                <w:szCs w:val="24"/>
                <w:rtl/>
              </w:rPr>
              <w:t xml:space="preserve">במקום פסקאות (1) עד (4) יקראו: </w:t>
            </w:r>
          </w:p>
        </w:tc>
      </w:tr>
      <w:tr w:rsidR="009D4CCC" w:rsidRPr="009D4CCC" w14:paraId="7C583360" w14:textId="77777777">
        <w:tblPrEx>
          <w:tblLook w:val="01E0" w:firstRow="1" w:lastRow="1" w:firstColumn="1" w:lastColumn="1" w:noHBand="0" w:noVBand="0"/>
        </w:tblPrEx>
        <w:trPr>
          <w:gridAfter w:val="1"/>
          <w:wAfter w:w="20" w:type="dxa"/>
          <w:cantSplit/>
          <w:trHeight w:val="60"/>
        </w:trPr>
        <w:tc>
          <w:tcPr>
            <w:tcW w:w="1869" w:type="dxa"/>
          </w:tcPr>
          <w:p w14:paraId="6D7B1349" w14:textId="77777777" w:rsidR="009D4CCC" w:rsidRPr="009D4CCC" w:rsidRDefault="009D4CCC" w:rsidP="009D4CCC">
            <w:pPr>
              <w:pStyle w:val="TableSideHeading"/>
              <w:jc w:val="both"/>
              <w:rPr>
                <w:sz w:val="24"/>
                <w:szCs w:val="24"/>
              </w:rPr>
            </w:pPr>
          </w:p>
        </w:tc>
        <w:tc>
          <w:tcPr>
            <w:tcW w:w="623" w:type="dxa"/>
          </w:tcPr>
          <w:p w14:paraId="259FDB65" w14:textId="77777777" w:rsidR="009D4CCC" w:rsidRPr="009D4CCC" w:rsidRDefault="009D4CCC" w:rsidP="009D4CCC">
            <w:pPr>
              <w:pStyle w:val="TableText"/>
              <w:jc w:val="both"/>
              <w:rPr>
                <w:sz w:val="24"/>
                <w:szCs w:val="24"/>
              </w:rPr>
            </w:pPr>
          </w:p>
        </w:tc>
        <w:tc>
          <w:tcPr>
            <w:tcW w:w="623" w:type="dxa"/>
          </w:tcPr>
          <w:p w14:paraId="00B07F8C" w14:textId="77777777" w:rsidR="009D4CCC" w:rsidRPr="009D4CCC" w:rsidRDefault="009D4CCC" w:rsidP="009D4CCC">
            <w:pPr>
              <w:pStyle w:val="TableText"/>
              <w:jc w:val="both"/>
              <w:rPr>
                <w:sz w:val="24"/>
                <w:szCs w:val="24"/>
              </w:rPr>
            </w:pPr>
          </w:p>
        </w:tc>
        <w:tc>
          <w:tcPr>
            <w:tcW w:w="624" w:type="dxa"/>
          </w:tcPr>
          <w:p w14:paraId="0E19C6C6" w14:textId="77777777" w:rsidR="009D4CCC" w:rsidRPr="009D4CCC" w:rsidRDefault="009D4CCC" w:rsidP="009D4CCC">
            <w:pPr>
              <w:pStyle w:val="TableText"/>
              <w:jc w:val="both"/>
              <w:rPr>
                <w:sz w:val="24"/>
                <w:szCs w:val="24"/>
              </w:rPr>
            </w:pPr>
          </w:p>
        </w:tc>
        <w:tc>
          <w:tcPr>
            <w:tcW w:w="624" w:type="dxa"/>
          </w:tcPr>
          <w:p w14:paraId="0DEB5427" w14:textId="77777777" w:rsidR="009D4CCC" w:rsidRPr="009D4CCC" w:rsidRDefault="009D4CCC" w:rsidP="009D4CCC">
            <w:pPr>
              <w:pStyle w:val="TableText"/>
              <w:jc w:val="both"/>
              <w:rPr>
                <w:sz w:val="24"/>
                <w:szCs w:val="24"/>
              </w:rPr>
            </w:pPr>
          </w:p>
        </w:tc>
        <w:tc>
          <w:tcPr>
            <w:tcW w:w="624" w:type="dxa"/>
          </w:tcPr>
          <w:p w14:paraId="18082051" w14:textId="77777777" w:rsidR="009D4CCC" w:rsidRPr="009D4CCC" w:rsidRDefault="009D4CCC" w:rsidP="009D4CCC">
            <w:pPr>
              <w:pStyle w:val="TableText"/>
              <w:jc w:val="both"/>
              <w:rPr>
                <w:sz w:val="24"/>
                <w:szCs w:val="24"/>
              </w:rPr>
            </w:pPr>
          </w:p>
        </w:tc>
        <w:tc>
          <w:tcPr>
            <w:tcW w:w="624" w:type="dxa"/>
          </w:tcPr>
          <w:p w14:paraId="0ACC91D8" w14:textId="77777777" w:rsidR="009D4CCC" w:rsidRPr="009D4CCC" w:rsidRDefault="009D4CCC" w:rsidP="009D4CCC">
            <w:pPr>
              <w:pStyle w:val="TableText"/>
              <w:jc w:val="both"/>
              <w:rPr>
                <w:sz w:val="24"/>
                <w:szCs w:val="24"/>
              </w:rPr>
            </w:pPr>
          </w:p>
        </w:tc>
        <w:tc>
          <w:tcPr>
            <w:tcW w:w="630" w:type="dxa"/>
          </w:tcPr>
          <w:p w14:paraId="6503AF18" w14:textId="77777777" w:rsidR="009D4CCC" w:rsidRPr="009D4CCC" w:rsidRDefault="009D4CCC" w:rsidP="009D4CCC">
            <w:pPr>
              <w:pStyle w:val="TableText"/>
              <w:jc w:val="both"/>
              <w:rPr>
                <w:sz w:val="24"/>
                <w:szCs w:val="24"/>
              </w:rPr>
            </w:pPr>
          </w:p>
        </w:tc>
        <w:tc>
          <w:tcPr>
            <w:tcW w:w="624" w:type="dxa"/>
          </w:tcPr>
          <w:p w14:paraId="596126F0" w14:textId="77777777" w:rsidR="009D4CCC" w:rsidRPr="009D4CCC" w:rsidRDefault="009D4CCC" w:rsidP="009D4CCC">
            <w:pPr>
              <w:pStyle w:val="TableText"/>
              <w:jc w:val="both"/>
              <w:rPr>
                <w:sz w:val="24"/>
                <w:szCs w:val="24"/>
              </w:rPr>
            </w:pPr>
          </w:p>
        </w:tc>
        <w:tc>
          <w:tcPr>
            <w:tcW w:w="2776" w:type="dxa"/>
            <w:gridSpan w:val="3"/>
          </w:tcPr>
          <w:p w14:paraId="7F1FA70A" w14:textId="77777777" w:rsidR="009D4CCC" w:rsidRPr="009D4CCC" w:rsidRDefault="009D4CCC" w:rsidP="009D4CCC">
            <w:pPr>
              <w:pStyle w:val="TableBlock"/>
              <w:rPr>
                <w:sz w:val="24"/>
                <w:szCs w:val="24"/>
              </w:rPr>
            </w:pPr>
            <w:r w:rsidRPr="009D4CCC">
              <w:rPr>
                <w:sz w:val="24"/>
                <w:szCs w:val="24"/>
                <w:rtl/>
              </w:rPr>
              <w:t>"(1)</w:t>
            </w:r>
            <w:r w:rsidRPr="009D4CCC">
              <w:rPr>
                <w:sz w:val="24"/>
                <w:szCs w:val="24"/>
                <w:rtl/>
              </w:rPr>
              <w:tab/>
            </w:r>
            <w:r w:rsidRPr="009D4CCC">
              <w:rPr>
                <w:rFonts w:hint="eastAsia"/>
                <w:sz w:val="24"/>
                <w:szCs w:val="24"/>
                <w:rtl/>
              </w:rPr>
              <w:t>את</w:t>
            </w:r>
            <w:r w:rsidRPr="009D4CCC">
              <w:rPr>
                <w:sz w:val="24"/>
                <w:szCs w:val="24"/>
                <w:rtl/>
              </w:rPr>
              <w:t xml:space="preserve"> </w:t>
            </w:r>
            <w:r w:rsidRPr="009D4CCC">
              <w:rPr>
                <w:rFonts w:hint="eastAsia"/>
                <w:sz w:val="24"/>
                <w:szCs w:val="24"/>
                <w:rtl/>
              </w:rPr>
              <w:t>אי</w:t>
            </w:r>
            <w:r w:rsidRPr="009D4CCC">
              <w:rPr>
                <w:sz w:val="24"/>
                <w:szCs w:val="24"/>
                <w:rtl/>
              </w:rPr>
              <w:t>שור</w:t>
            </w:r>
            <w:r w:rsidRPr="009D4CCC">
              <w:rPr>
                <w:rFonts w:hint="cs"/>
                <w:sz w:val="24"/>
                <w:szCs w:val="24"/>
                <w:rtl/>
              </w:rPr>
              <w:t>ו</w:t>
            </w:r>
            <w:r w:rsidRPr="009D4CCC">
              <w:rPr>
                <w:sz w:val="24"/>
                <w:szCs w:val="24"/>
                <w:rtl/>
              </w:rPr>
              <w:t xml:space="preserve"> או אי אישור</w:t>
            </w:r>
            <w:r w:rsidRPr="009D4CCC">
              <w:rPr>
                <w:rFonts w:hint="cs"/>
                <w:sz w:val="24"/>
                <w:szCs w:val="24"/>
                <w:rtl/>
              </w:rPr>
              <w:t>ו</w:t>
            </w:r>
            <w:r w:rsidRPr="009D4CCC">
              <w:rPr>
                <w:sz w:val="24"/>
                <w:szCs w:val="24"/>
                <w:rtl/>
              </w:rPr>
              <w:t xml:space="preserve"> של ההסכם </w:t>
            </w:r>
            <w:r w:rsidRPr="009D4CCC">
              <w:rPr>
                <w:rFonts w:hint="eastAsia"/>
                <w:sz w:val="24"/>
                <w:szCs w:val="24"/>
                <w:rtl/>
              </w:rPr>
              <w:t>במ</w:t>
            </w:r>
            <w:r w:rsidRPr="009D4CCC">
              <w:rPr>
                <w:sz w:val="24"/>
                <w:szCs w:val="24"/>
                <w:rtl/>
              </w:rPr>
              <w:t xml:space="preserve">שאל העם; </w:t>
            </w:r>
          </w:p>
        </w:tc>
      </w:tr>
      <w:tr w:rsidR="009D4CCC" w:rsidRPr="009D4CCC" w14:paraId="39E3192C" w14:textId="77777777">
        <w:tblPrEx>
          <w:tblLook w:val="01E0" w:firstRow="1" w:lastRow="1" w:firstColumn="1" w:lastColumn="1" w:noHBand="0" w:noVBand="0"/>
        </w:tblPrEx>
        <w:trPr>
          <w:gridAfter w:val="1"/>
          <w:wAfter w:w="20" w:type="dxa"/>
          <w:cantSplit/>
          <w:trHeight w:val="60"/>
        </w:trPr>
        <w:tc>
          <w:tcPr>
            <w:tcW w:w="1869" w:type="dxa"/>
          </w:tcPr>
          <w:p w14:paraId="5EB7D6BF" w14:textId="77777777" w:rsidR="009D4CCC" w:rsidRPr="009D4CCC" w:rsidRDefault="009D4CCC" w:rsidP="009D4CCC">
            <w:pPr>
              <w:pStyle w:val="TableSideHeading"/>
              <w:jc w:val="both"/>
              <w:rPr>
                <w:sz w:val="24"/>
                <w:szCs w:val="24"/>
              </w:rPr>
            </w:pPr>
          </w:p>
        </w:tc>
        <w:tc>
          <w:tcPr>
            <w:tcW w:w="623" w:type="dxa"/>
          </w:tcPr>
          <w:p w14:paraId="4DB63461" w14:textId="77777777" w:rsidR="009D4CCC" w:rsidRPr="009D4CCC" w:rsidRDefault="009D4CCC" w:rsidP="009D4CCC">
            <w:pPr>
              <w:pStyle w:val="TableText"/>
              <w:jc w:val="both"/>
              <w:rPr>
                <w:sz w:val="24"/>
                <w:szCs w:val="24"/>
              </w:rPr>
            </w:pPr>
          </w:p>
        </w:tc>
        <w:tc>
          <w:tcPr>
            <w:tcW w:w="623" w:type="dxa"/>
          </w:tcPr>
          <w:p w14:paraId="620442A8" w14:textId="77777777" w:rsidR="009D4CCC" w:rsidRPr="009D4CCC" w:rsidRDefault="009D4CCC" w:rsidP="009D4CCC">
            <w:pPr>
              <w:pStyle w:val="TableText"/>
              <w:jc w:val="both"/>
              <w:rPr>
                <w:sz w:val="24"/>
                <w:szCs w:val="24"/>
              </w:rPr>
            </w:pPr>
          </w:p>
        </w:tc>
        <w:tc>
          <w:tcPr>
            <w:tcW w:w="624" w:type="dxa"/>
          </w:tcPr>
          <w:p w14:paraId="587E0391" w14:textId="77777777" w:rsidR="009D4CCC" w:rsidRPr="009D4CCC" w:rsidRDefault="009D4CCC" w:rsidP="009D4CCC">
            <w:pPr>
              <w:pStyle w:val="TableText"/>
              <w:jc w:val="both"/>
              <w:rPr>
                <w:sz w:val="24"/>
                <w:szCs w:val="24"/>
              </w:rPr>
            </w:pPr>
          </w:p>
        </w:tc>
        <w:tc>
          <w:tcPr>
            <w:tcW w:w="624" w:type="dxa"/>
          </w:tcPr>
          <w:p w14:paraId="755BB806" w14:textId="77777777" w:rsidR="009D4CCC" w:rsidRPr="009D4CCC" w:rsidRDefault="009D4CCC" w:rsidP="009D4CCC">
            <w:pPr>
              <w:pStyle w:val="TableText"/>
              <w:jc w:val="both"/>
              <w:rPr>
                <w:sz w:val="24"/>
                <w:szCs w:val="24"/>
              </w:rPr>
            </w:pPr>
          </w:p>
        </w:tc>
        <w:tc>
          <w:tcPr>
            <w:tcW w:w="624" w:type="dxa"/>
          </w:tcPr>
          <w:p w14:paraId="5AAFC307" w14:textId="77777777" w:rsidR="009D4CCC" w:rsidRPr="009D4CCC" w:rsidRDefault="009D4CCC" w:rsidP="009D4CCC">
            <w:pPr>
              <w:pStyle w:val="TableText"/>
              <w:jc w:val="both"/>
              <w:rPr>
                <w:sz w:val="24"/>
                <w:szCs w:val="24"/>
              </w:rPr>
            </w:pPr>
          </w:p>
        </w:tc>
        <w:tc>
          <w:tcPr>
            <w:tcW w:w="624" w:type="dxa"/>
          </w:tcPr>
          <w:p w14:paraId="23D9BF55" w14:textId="77777777" w:rsidR="009D4CCC" w:rsidRPr="009D4CCC" w:rsidRDefault="009D4CCC" w:rsidP="009D4CCC">
            <w:pPr>
              <w:pStyle w:val="TableText"/>
              <w:jc w:val="both"/>
              <w:rPr>
                <w:sz w:val="24"/>
                <w:szCs w:val="24"/>
              </w:rPr>
            </w:pPr>
          </w:p>
        </w:tc>
        <w:tc>
          <w:tcPr>
            <w:tcW w:w="630" w:type="dxa"/>
          </w:tcPr>
          <w:p w14:paraId="738DE6E8" w14:textId="77777777" w:rsidR="009D4CCC" w:rsidRPr="009D4CCC" w:rsidRDefault="009D4CCC" w:rsidP="009D4CCC">
            <w:pPr>
              <w:pStyle w:val="TableText"/>
              <w:jc w:val="both"/>
              <w:rPr>
                <w:sz w:val="24"/>
                <w:szCs w:val="24"/>
              </w:rPr>
            </w:pPr>
          </w:p>
        </w:tc>
        <w:tc>
          <w:tcPr>
            <w:tcW w:w="624" w:type="dxa"/>
          </w:tcPr>
          <w:p w14:paraId="25E059FA" w14:textId="77777777" w:rsidR="009D4CCC" w:rsidRPr="009D4CCC" w:rsidRDefault="009D4CCC" w:rsidP="009D4CCC">
            <w:pPr>
              <w:pStyle w:val="TableText"/>
              <w:jc w:val="both"/>
              <w:rPr>
                <w:sz w:val="24"/>
                <w:szCs w:val="24"/>
              </w:rPr>
            </w:pPr>
          </w:p>
        </w:tc>
        <w:tc>
          <w:tcPr>
            <w:tcW w:w="2776" w:type="dxa"/>
            <w:gridSpan w:val="3"/>
          </w:tcPr>
          <w:p w14:paraId="2AE8A3DD" w14:textId="77777777" w:rsidR="009D4CCC" w:rsidRPr="009D4CCC" w:rsidRDefault="009D4CCC" w:rsidP="009D4CCC">
            <w:pPr>
              <w:pStyle w:val="TableBlock"/>
              <w:rPr>
                <w:sz w:val="24"/>
                <w:szCs w:val="24"/>
              </w:rPr>
            </w:pPr>
            <w:r w:rsidRPr="009D4CCC">
              <w:rPr>
                <w:sz w:val="24"/>
                <w:szCs w:val="24"/>
                <w:rtl/>
              </w:rPr>
              <w:t>(2)</w:t>
            </w:r>
            <w:r w:rsidRPr="009D4CCC">
              <w:rPr>
                <w:sz w:val="24"/>
                <w:szCs w:val="24"/>
                <w:rtl/>
              </w:rPr>
              <w:tab/>
            </w:r>
            <w:r w:rsidRPr="009D4CCC">
              <w:rPr>
                <w:rFonts w:hint="eastAsia"/>
                <w:sz w:val="24"/>
                <w:szCs w:val="24"/>
                <w:rtl/>
              </w:rPr>
              <w:t>א</w:t>
            </w:r>
            <w:r w:rsidRPr="009D4CCC">
              <w:rPr>
                <w:sz w:val="24"/>
                <w:szCs w:val="24"/>
                <w:rtl/>
              </w:rPr>
              <w:t>ת מספר הקולות הכשרים בעד ואת מספר הקולות הכשרים נגד;</w:t>
            </w:r>
          </w:p>
        </w:tc>
      </w:tr>
      <w:tr w:rsidR="009D4CCC" w:rsidRPr="009D4CCC" w14:paraId="1E1384CD" w14:textId="77777777">
        <w:tblPrEx>
          <w:tblLook w:val="01E0" w:firstRow="1" w:lastRow="1" w:firstColumn="1" w:lastColumn="1" w:noHBand="0" w:noVBand="0"/>
        </w:tblPrEx>
        <w:trPr>
          <w:gridAfter w:val="1"/>
          <w:wAfter w:w="20" w:type="dxa"/>
          <w:cantSplit/>
          <w:trHeight w:val="60"/>
        </w:trPr>
        <w:tc>
          <w:tcPr>
            <w:tcW w:w="1869" w:type="dxa"/>
          </w:tcPr>
          <w:p w14:paraId="58497630" w14:textId="77777777" w:rsidR="009D4CCC" w:rsidRPr="009D4CCC" w:rsidRDefault="009D4CCC" w:rsidP="009D4CCC">
            <w:pPr>
              <w:pStyle w:val="TableSideHeading"/>
              <w:jc w:val="both"/>
              <w:rPr>
                <w:sz w:val="24"/>
                <w:szCs w:val="24"/>
              </w:rPr>
            </w:pPr>
          </w:p>
        </w:tc>
        <w:tc>
          <w:tcPr>
            <w:tcW w:w="623" w:type="dxa"/>
          </w:tcPr>
          <w:p w14:paraId="1547FB0A" w14:textId="77777777" w:rsidR="009D4CCC" w:rsidRPr="009D4CCC" w:rsidRDefault="009D4CCC" w:rsidP="009D4CCC">
            <w:pPr>
              <w:pStyle w:val="TableText"/>
              <w:jc w:val="both"/>
              <w:rPr>
                <w:sz w:val="24"/>
                <w:szCs w:val="24"/>
              </w:rPr>
            </w:pPr>
          </w:p>
        </w:tc>
        <w:tc>
          <w:tcPr>
            <w:tcW w:w="623" w:type="dxa"/>
          </w:tcPr>
          <w:p w14:paraId="05765BD2" w14:textId="77777777" w:rsidR="009D4CCC" w:rsidRPr="009D4CCC" w:rsidRDefault="009D4CCC" w:rsidP="009D4CCC">
            <w:pPr>
              <w:pStyle w:val="TableText"/>
              <w:jc w:val="both"/>
              <w:rPr>
                <w:sz w:val="24"/>
                <w:szCs w:val="24"/>
              </w:rPr>
            </w:pPr>
          </w:p>
        </w:tc>
        <w:tc>
          <w:tcPr>
            <w:tcW w:w="624" w:type="dxa"/>
          </w:tcPr>
          <w:p w14:paraId="28AD28B5" w14:textId="77777777" w:rsidR="009D4CCC" w:rsidRPr="009D4CCC" w:rsidRDefault="009D4CCC" w:rsidP="009D4CCC">
            <w:pPr>
              <w:pStyle w:val="TableText"/>
              <w:jc w:val="both"/>
              <w:rPr>
                <w:sz w:val="24"/>
                <w:szCs w:val="24"/>
              </w:rPr>
            </w:pPr>
          </w:p>
        </w:tc>
        <w:tc>
          <w:tcPr>
            <w:tcW w:w="624" w:type="dxa"/>
          </w:tcPr>
          <w:p w14:paraId="15FF820C" w14:textId="77777777" w:rsidR="009D4CCC" w:rsidRPr="009D4CCC" w:rsidRDefault="009D4CCC" w:rsidP="009D4CCC">
            <w:pPr>
              <w:pStyle w:val="TableText"/>
              <w:jc w:val="both"/>
              <w:rPr>
                <w:sz w:val="24"/>
                <w:szCs w:val="24"/>
              </w:rPr>
            </w:pPr>
          </w:p>
        </w:tc>
        <w:tc>
          <w:tcPr>
            <w:tcW w:w="624" w:type="dxa"/>
          </w:tcPr>
          <w:p w14:paraId="062CB51E" w14:textId="77777777" w:rsidR="009D4CCC" w:rsidRPr="009D4CCC" w:rsidRDefault="009D4CCC" w:rsidP="009D4CCC">
            <w:pPr>
              <w:pStyle w:val="TableText"/>
              <w:jc w:val="both"/>
              <w:rPr>
                <w:sz w:val="24"/>
                <w:szCs w:val="24"/>
              </w:rPr>
            </w:pPr>
          </w:p>
        </w:tc>
        <w:tc>
          <w:tcPr>
            <w:tcW w:w="624" w:type="dxa"/>
          </w:tcPr>
          <w:p w14:paraId="7C2D008F" w14:textId="77777777" w:rsidR="009D4CCC" w:rsidRPr="009D4CCC" w:rsidRDefault="009D4CCC" w:rsidP="009D4CCC">
            <w:pPr>
              <w:pStyle w:val="TableText"/>
              <w:jc w:val="both"/>
              <w:rPr>
                <w:sz w:val="24"/>
                <w:szCs w:val="24"/>
              </w:rPr>
            </w:pPr>
          </w:p>
        </w:tc>
        <w:tc>
          <w:tcPr>
            <w:tcW w:w="630" w:type="dxa"/>
          </w:tcPr>
          <w:p w14:paraId="657B64C9" w14:textId="77777777" w:rsidR="009D4CCC" w:rsidRPr="009D4CCC" w:rsidRDefault="009D4CCC" w:rsidP="009D4CCC">
            <w:pPr>
              <w:pStyle w:val="TableText"/>
              <w:jc w:val="both"/>
              <w:rPr>
                <w:sz w:val="24"/>
                <w:szCs w:val="24"/>
              </w:rPr>
            </w:pPr>
          </w:p>
        </w:tc>
        <w:tc>
          <w:tcPr>
            <w:tcW w:w="624" w:type="dxa"/>
          </w:tcPr>
          <w:p w14:paraId="49D65028" w14:textId="77777777" w:rsidR="009D4CCC" w:rsidRPr="009D4CCC" w:rsidRDefault="009D4CCC" w:rsidP="009D4CCC">
            <w:pPr>
              <w:pStyle w:val="TableText"/>
              <w:jc w:val="both"/>
              <w:rPr>
                <w:sz w:val="24"/>
                <w:szCs w:val="24"/>
              </w:rPr>
            </w:pPr>
          </w:p>
        </w:tc>
        <w:tc>
          <w:tcPr>
            <w:tcW w:w="2776" w:type="dxa"/>
            <w:gridSpan w:val="3"/>
          </w:tcPr>
          <w:p w14:paraId="3DCDDFE7" w14:textId="77777777" w:rsidR="009D4CCC" w:rsidRPr="009D4CCC" w:rsidRDefault="009D4CCC" w:rsidP="009D4CCC">
            <w:pPr>
              <w:pStyle w:val="TableBlock"/>
              <w:rPr>
                <w:sz w:val="24"/>
                <w:szCs w:val="24"/>
              </w:rPr>
            </w:pPr>
            <w:r w:rsidRPr="009D4CCC">
              <w:rPr>
                <w:sz w:val="24"/>
                <w:szCs w:val="24"/>
                <w:rtl/>
              </w:rPr>
              <w:t xml:space="preserve">(3) את מספר הקולות </w:t>
            </w:r>
            <w:r w:rsidRPr="009D4CCC">
              <w:rPr>
                <w:rFonts w:hint="eastAsia"/>
                <w:sz w:val="24"/>
                <w:szCs w:val="24"/>
                <w:rtl/>
              </w:rPr>
              <w:t>ש</w:t>
            </w:r>
            <w:r w:rsidRPr="009D4CCC">
              <w:rPr>
                <w:sz w:val="24"/>
                <w:szCs w:val="24"/>
                <w:rtl/>
              </w:rPr>
              <w:t xml:space="preserve">נמצאו </w:t>
            </w:r>
            <w:r w:rsidRPr="009D4CCC">
              <w:rPr>
                <w:rFonts w:hint="eastAsia"/>
                <w:sz w:val="24"/>
                <w:szCs w:val="24"/>
                <w:rtl/>
              </w:rPr>
              <w:t>פ</w:t>
            </w:r>
            <w:r w:rsidRPr="009D4CCC">
              <w:rPr>
                <w:sz w:val="24"/>
                <w:szCs w:val="24"/>
                <w:rtl/>
              </w:rPr>
              <w:t>סולים."</w:t>
            </w:r>
          </w:p>
        </w:tc>
      </w:tr>
      <w:tr w:rsidR="009D4CCC" w:rsidRPr="009D4CCC" w14:paraId="0C5BCE50" w14:textId="77777777">
        <w:tblPrEx>
          <w:tblLook w:val="01E0" w:firstRow="1" w:lastRow="1" w:firstColumn="1" w:lastColumn="1" w:noHBand="0" w:noVBand="0"/>
        </w:tblPrEx>
        <w:trPr>
          <w:cantSplit/>
          <w:trHeight w:val="60"/>
        </w:trPr>
        <w:tc>
          <w:tcPr>
            <w:tcW w:w="1869" w:type="dxa"/>
          </w:tcPr>
          <w:p w14:paraId="6DDA64D1" w14:textId="77777777" w:rsidR="009D4CCC" w:rsidRPr="009D4CCC" w:rsidRDefault="009D4CCC" w:rsidP="009D4CCC">
            <w:pPr>
              <w:pStyle w:val="TableSideHeading"/>
              <w:jc w:val="both"/>
              <w:rPr>
                <w:sz w:val="24"/>
                <w:szCs w:val="24"/>
              </w:rPr>
            </w:pPr>
          </w:p>
        </w:tc>
        <w:tc>
          <w:tcPr>
            <w:tcW w:w="623" w:type="dxa"/>
          </w:tcPr>
          <w:p w14:paraId="6E5A968A" w14:textId="77777777" w:rsidR="009D4CCC" w:rsidRPr="009D4CCC" w:rsidRDefault="009D4CCC" w:rsidP="009D4CCC">
            <w:pPr>
              <w:pStyle w:val="TableText"/>
              <w:jc w:val="both"/>
              <w:rPr>
                <w:sz w:val="24"/>
                <w:szCs w:val="24"/>
              </w:rPr>
            </w:pPr>
          </w:p>
        </w:tc>
        <w:tc>
          <w:tcPr>
            <w:tcW w:w="623" w:type="dxa"/>
          </w:tcPr>
          <w:p w14:paraId="244E2CA3" w14:textId="77777777" w:rsidR="009D4CCC" w:rsidRPr="009D4CCC" w:rsidRDefault="009D4CCC" w:rsidP="009D4CCC">
            <w:pPr>
              <w:pStyle w:val="TableText"/>
              <w:jc w:val="both"/>
              <w:rPr>
                <w:sz w:val="24"/>
                <w:szCs w:val="24"/>
              </w:rPr>
            </w:pPr>
          </w:p>
        </w:tc>
        <w:tc>
          <w:tcPr>
            <w:tcW w:w="624" w:type="dxa"/>
          </w:tcPr>
          <w:p w14:paraId="66133078" w14:textId="77777777" w:rsidR="009D4CCC" w:rsidRPr="009D4CCC" w:rsidRDefault="009D4CCC" w:rsidP="009D4CCC">
            <w:pPr>
              <w:pStyle w:val="TableText"/>
              <w:jc w:val="both"/>
              <w:rPr>
                <w:sz w:val="24"/>
                <w:szCs w:val="24"/>
              </w:rPr>
            </w:pPr>
          </w:p>
        </w:tc>
        <w:tc>
          <w:tcPr>
            <w:tcW w:w="624" w:type="dxa"/>
          </w:tcPr>
          <w:p w14:paraId="093761D6" w14:textId="77777777" w:rsidR="009D4CCC" w:rsidRPr="009D4CCC" w:rsidRDefault="009D4CCC" w:rsidP="009D4CCC">
            <w:pPr>
              <w:pStyle w:val="TableText"/>
              <w:jc w:val="both"/>
              <w:rPr>
                <w:sz w:val="24"/>
                <w:szCs w:val="24"/>
              </w:rPr>
            </w:pPr>
          </w:p>
        </w:tc>
        <w:tc>
          <w:tcPr>
            <w:tcW w:w="624" w:type="dxa"/>
          </w:tcPr>
          <w:p w14:paraId="2CB0F3FC" w14:textId="77777777" w:rsidR="009D4CCC" w:rsidRPr="009D4CCC" w:rsidRDefault="009D4CCC" w:rsidP="009D4CCC">
            <w:pPr>
              <w:pStyle w:val="TableText"/>
              <w:jc w:val="both"/>
              <w:rPr>
                <w:sz w:val="24"/>
                <w:szCs w:val="24"/>
              </w:rPr>
            </w:pPr>
          </w:p>
        </w:tc>
        <w:tc>
          <w:tcPr>
            <w:tcW w:w="624" w:type="dxa"/>
          </w:tcPr>
          <w:p w14:paraId="1B8CC897" w14:textId="77777777" w:rsidR="009D4CCC" w:rsidRPr="009D4CCC" w:rsidRDefault="009D4CCC" w:rsidP="009D4CCC">
            <w:pPr>
              <w:pStyle w:val="TableText"/>
              <w:jc w:val="both"/>
              <w:rPr>
                <w:sz w:val="24"/>
                <w:szCs w:val="24"/>
              </w:rPr>
            </w:pPr>
          </w:p>
        </w:tc>
        <w:tc>
          <w:tcPr>
            <w:tcW w:w="630" w:type="dxa"/>
          </w:tcPr>
          <w:p w14:paraId="02F80B9F" w14:textId="77777777" w:rsidR="009D4CCC" w:rsidRPr="009D4CCC" w:rsidRDefault="009D4CCC" w:rsidP="009D4CCC">
            <w:pPr>
              <w:pStyle w:val="TableText"/>
              <w:jc w:val="both"/>
              <w:rPr>
                <w:sz w:val="24"/>
                <w:szCs w:val="24"/>
              </w:rPr>
            </w:pPr>
          </w:p>
        </w:tc>
        <w:tc>
          <w:tcPr>
            <w:tcW w:w="3420" w:type="dxa"/>
            <w:gridSpan w:val="5"/>
          </w:tcPr>
          <w:p w14:paraId="00E2802C" w14:textId="77777777" w:rsidR="009D4CCC" w:rsidRPr="009D4CCC" w:rsidRDefault="009D4CCC" w:rsidP="009D4CCC">
            <w:pPr>
              <w:pStyle w:val="TableBlock"/>
              <w:rPr>
                <w:sz w:val="24"/>
                <w:szCs w:val="24"/>
              </w:rPr>
            </w:pPr>
            <w:r w:rsidRPr="009D4CCC">
              <w:rPr>
                <w:sz w:val="24"/>
                <w:szCs w:val="24"/>
                <w:rtl/>
              </w:rPr>
              <w:t>(ב)</w:t>
            </w:r>
            <w:r w:rsidRPr="009D4CCC">
              <w:rPr>
                <w:sz w:val="24"/>
                <w:szCs w:val="24"/>
                <w:rtl/>
              </w:rPr>
              <w:tab/>
            </w:r>
            <w:r w:rsidRPr="009D4CCC">
              <w:rPr>
                <w:rFonts w:hint="eastAsia"/>
                <w:sz w:val="24"/>
                <w:szCs w:val="24"/>
                <w:rtl/>
              </w:rPr>
              <w:t>בס</w:t>
            </w:r>
            <w:r w:rsidRPr="009D4CCC">
              <w:rPr>
                <w:sz w:val="24"/>
                <w:szCs w:val="24"/>
                <w:rtl/>
              </w:rPr>
              <w:t xml:space="preserve">עיף קטן (ב), במקום "לחלוקת המנדטים ולבחירת האנשים הנזכרים בהודעה" </w:t>
            </w:r>
            <w:r w:rsidRPr="009D4CCC">
              <w:rPr>
                <w:rFonts w:hint="eastAsia"/>
                <w:sz w:val="24"/>
                <w:szCs w:val="24"/>
                <w:rtl/>
              </w:rPr>
              <w:t>י</w:t>
            </w:r>
            <w:r w:rsidRPr="009D4CCC">
              <w:rPr>
                <w:sz w:val="24"/>
                <w:szCs w:val="24"/>
                <w:rtl/>
              </w:rPr>
              <w:t>קראו "לתוצאות משאל העם";</w:t>
            </w:r>
          </w:p>
        </w:tc>
      </w:tr>
      <w:tr w:rsidR="009D4CCC" w:rsidRPr="009D4CCC" w14:paraId="39085F44" w14:textId="77777777">
        <w:tblPrEx>
          <w:tblLook w:val="01E0" w:firstRow="1" w:lastRow="1" w:firstColumn="1" w:lastColumn="1" w:noHBand="0" w:noVBand="0"/>
        </w:tblPrEx>
        <w:trPr>
          <w:gridAfter w:val="1"/>
          <w:wAfter w:w="20" w:type="dxa"/>
          <w:cantSplit/>
          <w:trHeight w:val="60"/>
        </w:trPr>
        <w:tc>
          <w:tcPr>
            <w:tcW w:w="1869" w:type="dxa"/>
          </w:tcPr>
          <w:p w14:paraId="3906919F" w14:textId="77777777" w:rsidR="009D4CCC" w:rsidRPr="009D4CCC" w:rsidRDefault="009D4CCC" w:rsidP="009D4CCC">
            <w:pPr>
              <w:pStyle w:val="TableSideHeading"/>
              <w:jc w:val="both"/>
              <w:rPr>
                <w:sz w:val="24"/>
                <w:szCs w:val="24"/>
              </w:rPr>
            </w:pPr>
          </w:p>
        </w:tc>
        <w:tc>
          <w:tcPr>
            <w:tcW w:w="623" w:type="dxa"/>
          </w:tcPr>
          <w:p w14:paraId="4C0D612D" w14:textId="77777777" w:rsidR="009D4CCC" w:rsidRPr="009D4CCC" w:rsidRDefault="009D4CCC" w:rsidP="009D4CCC">
            <w:pPr>
              <w:pStyle w:val="TableText"/>
              <w:jc w:val="both"/>
              <w:rPr>
                <w:sz w:val="24"/>
                <w:szCs w:val="24"/>
              </w:rPr>
            </w:pPr>
          </w:p>
        </w:tc>
        <w:tc>
          <w:tcPr>
            <w:tcW w:w="623" w:type="dxa"/>
          </w:tcPr>
          <w:p w14:paraId="3855D44A" w14:textId="77777777" w:rsidR="009D4CCC" w:rsidRPr="009D4CCC" w:rsidRDefault="009D4CCC" w:rsidP="009D4CCC">
            <w:pPr>
              <w:pStyle w:val="TableText"/>
              <w:jc w:val="both"/>
              <w:rPr>
                <w:sz w:val="24"/>
                <w:szCs w:val="24"/>
              </w:rPr>
            </w:pPr>
          </w:p>
        </w:tc>
        <w:tc>
          <w:tcPr>
            <w:tcW w:w="624" w:type="dxa"/>
          </w:tcPr>
          <w:p w14:paraId="4FBDE5A9" w14:textId="77777777" w:rsidR="009D4CCC" w:rsidRPr="009D4CCC" w:rsidRDefault="009D4CCC" w:rsidP="009D4CCC">
            <w:pPr>
              <w:pStyle w:val="TableText"/>
              <w:jc w:val="both"/>
              <w:rPr>
                <w:sz w:val="24"/>
                <w:szCs w:val="24"/>
              </w:rPr>
            </w:pPr>
          </w:p>
        </w:tc>
        <w:tc>
          <w:tcPr>
            <w:tcW w:w="624" w:type="dxa"/>
          </w:tcPr>
          <w:p w14:paraId="432068E0" w14:textId="77777777" w:rsidR="009D4CCC" w:rsidRPr="009D4CCC" w:rsidRDefault="009D4CCC" w:rsidP="009D4CCC">
            <w:pPr>
              <w:pStyle w:val="TableText"/>
              <w:jc w:val="both"/>
              <w:rPr>
                <w:sz w:val="24"/>
                <w:szCs w:val="24"/>
              </w:rPr>
            </w:pPr>
          </w:p>
        </w:tc>
        <w:tc>
          <w:tcPr>
            <w:tcW w:w="624" w:type="dxa"/>
          </w:tcPr>
          <w:p w14:paraId="4D64231B" w14:textId="77777777" w:rsidR="009D4CCC" w:rsidRPr="009D4CCC" w:rsidRDefault="009D4CCC" w:rsidP="009D4CCC">
            <w:pPr>
              <w:pStyle w:val="TableText"/>
              <w:jc w:val="both"/>
              <w:rPr>
                <w:sz w:val="24"/>
                <w:szCs w:val="24"/>
              </w:rPr>
            </w:pPr>
          </w:p>
        </w:tc>
        <w:tc>
          <w:tcPr>
            <w:tcW w:w="624" w:type="dxa"/>
          </w:tcPr>
          <w:p w14:paraId="15A39276" w14:textId="77777777" w:rsidR="009D4CCC" w:rsidRPr="009D4CCC" w:rsidRDefault="009D4CCC" w:rsidP="009D4CCC">
            <w:pPr>
              <w:pStyle w:val="TableText"/>
              <w:jc w:val="both"/>
              <w:rPr>
                <w:sz w:val="24"/>
                <w:szCs w:val="24"/>
              </w:rPr>
            </w:pPr>
          </w:p>
        </w:tc>
        <w:tc>
          <w:tcPr>
            <w:tcW w:w="630" w:type="dxa"/>
          </w:tcPr>
          <w:p w14:paraId="3F366F91" w14:textId="77777777" w:rsidR="009D4CCC" w:rsidRPr="009D4CCC" w:rsidRDefault="009D4CCC" w:rsidP="009D4CCC">
            <w:pPr>
              <w:pStyle w:val="TableText"/>
              <w:jc w:val="both"/>
              <w:rPr>
                <w:sz w:val="24"/>
                <w:szCs w:val="24"/>
              </w:rPr>
            </w:pPr>
          </w:p>
        </w:tc>
        <w:tc>
          <w:tcPr>
            <w:tcW w:w="3400" w:type="dxa"/>
            <w:gridSpan w:val="4"/>
          </w:tcPr>
          <w:p w14:paraId="2662D815" w14:textId="77777777" w:rsidR="009D4CCC" w:rsidRPr="009D4CCC" w:rsidRDefault="009D4CCC" w:rsidP="009D4CCC">
            <w:pPr>
              <w:pStyle w:val="TableBlock"/>
              <w:rPr>
                <w:sz w:val="24"/>
                <w:szCs w:val="24"/>
              </w:rPr>
            </w:pPr>
            <w:r w:rsidRPr="009D4CCC">
              <w:rPr>
                <w:sz w:val="24"/>
                <w:szCs w:val="24"/>
                <w:rtl/>
              </w:rPr>
              <w:t>(ג)</w:t>
            </w:r>
            <w:r w:rsidRPr="009D4CCC">
              <w:rPr>
                <w:sz w:val="24"/>
                <w:szCs w:val="24"/>
                <w:rtl/>
              </w:rPr>
              <w:tab/>
            </w:r>
            <w:r w:rsidRPr="009D4CCC">
              <w:rPr>
                <w:rFonts w:hint="eastAsia"/>
                <w:sz w:val="24"/>
                <w:szCs w:val="24"/>
                <w:rtl/>
              </w:rPr>
              <w:t>ס</w:t>
            </w:r>
            <w:r w:rsidRPr="009D4CCC">
              <w:rPr>
                <w:sz w:val="24"/>
                <w:szCs w:val="24"/>
                <w:rtl/>
              </w:rPr>
              <w:t>עיף קטן (ג) – לא ייקרא;</w:t>
            </w:r>
          </w:p>
        </w:tc>
      </w:tr>
      <w:tr w:rsidR="009D4CCC" w:rsidRPr="009D4CCC" w14:paraId="4404ECB6" w14:textId="77777777">
        <w:tblPrEx>
          <w:tblLook w:val="01E0" w:firstRow="1" w:lastRow="1" w:firstColumn="1" w:lastColumn="1" w:noHBand="0" w:noVBand="0"/>
        </w:tblPrEx>
        <w:trPr>
          <w:cantSplit/>
          <w:trHeight w:val="60"/>
        </w:trPr>
        <w:tc>
          <w:tcPr>
            <w:tcW w:w="1869" w:type="dxa"/>
          </w:tcPr>
          <w:p w14:paraId="113B920B" w14:textId="77777777" w:rsidR="009D4CCC" w:rsidRPr="009D4CCC" w:rsidRDefault="009D4CCC" w:rsidP="009D4CCC">
            <w:pPr>
              <w:pStyle w:val="TableSideHeading"/>
              <w:jc w:val="both"/>
              <w:rPr>
                <w:sz w:val="24"/>
                <w:szCs w:val="24"/>
              </w:rPr>
            </w:pPr>
          </w:p>
        </w:tc>
        <w:tc>
          <w:tcPr>
            <w:tcW w:w="623" w:type="dxa"/>
          </w:tcPr>
          <w:p w14:paraId="355E5769" w14:textId="77777777" w:rsidR="009D4CCC" w:rsidRPr="009D4CCC" w:rsidRDefault="009D4CCC" w:rsidP="009D4CCC">
            <w:pPr>
              <w:pStyle w:val="TableText"/>
              <w:jc w:val="both"/>
              <w:rPr>
                <w:sz w:val="24"/>
                <w:szCs w:val="24"/>
              </w:rPr>
            </w:pPr>
          </w:p>
        </w:tc>
        <w:tc>
          <w:tcPr>
            <w:tcW w:w="623" w:type="dxa"/>
          </w:tcPr>
          <w:p w14:paraId="7F4C1F72" w14:textId="77777777" w:rsidR="009D4CCC" w:rsidRPr="009D4CCC" w:rsidRDefault="009D4CCC" w:rsidP="009D4CCC">
            <w:pPr>
              <w:pStyle w:val="TableText"/>
              <w:jc w:val="both"/>
              <w:rPr>
                <w:sz w:val="24"/>
                <w:szCs w:val="24"/>
              </w:rPr>
            </w:pPr>
          </w:p>
        </w:tc>
        <w:tc>
          <w:tcPr>
            <w:tcW w:w="624" w:type="dxa"/>
          </w:tcPr>
          <w:p w14:paraId="265F637C" w14:textId="77777777" w:rsidR="009D4CCC" w:rsidRPr="009D4CCC" w:rsidRDefault="009D4CCC" w:rsidP="009D4CCC">
            <w:pPr>
              <w:pStyle w:val="TableText"/>
              <w:jc w:val="both"/>
              <w:rPr>
                <w:sz w:val="24"/>
                <w:szCs w:val="24"/>
              </w:rPr>
            </w:pPr>
          </w:p>
        </w:tc>
        <w:tc>
          <w:tcPr>
            <w:tcW w:w="624" w:type="dxa"/>
          </w:tcPr>
          <w:p w14:paraId="34784452" w14:textId="77777777" w:rsidR="009D4CCC" w:rsidRPr="009D4CCC" w:rsidRDefault="009D4CCC" w:rsidP="009D4CCC">
            <w:pPr>
              <w:pStyle w:val="TableText"/>
              <w:jc w:val="both"/>
              <w:rPr>
                <w:sz w:val="24"/>
                <w:szCs w:val="24"/>
              </w:rPr>
            </w:pPr>
          </w:p>
        </w:tc>
        <w:tc>
          <w:tcPr>
            <w:tcW w:w="624" w:type="dxa"/>
          </w:tcPr>
          <w:p w14:paraId="04E1C114" w14:textId="77777777" w:rsidR="009D4CCC" w:rsidRPr="009D4CCC" w:rsidRDefault="009D4CCC" w:rsidP="009D4CCC">
            <w:pPr>
              <w:pStyle w:val="TableText"/>
              <w:jc w:val="both"/>
              <w:rPr>
                <w:sz w:val="24"/>
                <w:szCs w:val="24"/>
              </w:rPr>
            </w:pPr>
          </w:p>
        </w:tc>
        <w:tc>
          <w:tcPr>
            <w:tcW w:w="624" w:type="dxa"/>
          </w:tcPr>
          <w:p w14:paraId="63B8D416" w14:textId="77777777" w:rsidR="009D4CCC" w:rsidRPr="009D4CCC" w:rsidRDefault="009D4CCC" w:rsidP="009D4CCC">
            <w:pPr>
              <w:pStyle w:val="TableText"/>
              <w:jc w:val="both"/>
              <w:rPr>
                <w:sz w:val="24"/>
                <w:szCs w:val="24"/>
              </w:rPr>
            </w:pPr>
          </w:p>
        </w:tc>
        <w:tc>
          <w:tcPr>
            <w:tcW w:w="4050" w:type="dxa"/>
            <w:gridSpan w:val="6"/>
          </w:tcPr>
          <w:p w14:paraId="44AD3632" w14:textId="77777777" w:rsidR="009D4CCC" w:rsidRPr="009D4CCC" w:rsidRDefault="009D4CCC" w:rsidP="009D4CCC">
            <w:pPr>
              <w:pStyle w:val="TableText"/>
              <w:jc w:val="both"/>
              <w:rPr>
                <w:sz w:val="24"/>
                <w:szCs w:val="24"/>
              </w:rPr>
            </w:pPr>
            <w:r w:rsidRPr="009D4CCC">
              <w:rPr>
                <w:sz w:val="24"/>
                <w:szCs w:val="24"/>
                <w:rtl/>
              </w:rPr>
              <w:t>(</w:t>
            </w:r>
            <w:r w:rsidRPr="009D4CCC">
              <w:rPr>
                <w:rFonts w:hint="cs"/>
                <w:sz w:val="24"/>
                <w:szCs w:val="24"/>
                <w:rtl/>
              </w:rPr>
              <w:t>22</w:t>
            </w:r>
            <w:r w:rsidRPr="009D4CCC">
              <w:rPr>
                <w:sz w:val="24"/>
                <w:szCs w:val="24"/>
                <w:rtl/>
              </w:rPr>
              <w:t>)</w:t>
            </w:r>
            <w:r w:rsidRPr="009D4CCC">
              <w:rPr>
                <w:sz w:val="24"/>
                <w:szCs w:val="24"/>
                <w:rtl/>
              </w:rPr>
              <w:tab/>
              <w:t>בסעיף 86 –</w:t>
            </w:r>
          </w:p>
        </w:tc>
      </w:tr>
      <w:tr w:rsidR="009D4CCC" w:rsidRPr="009D4CCC" w14:paraId="42E8077C" w14:textId="77777777">
        <w:tblPrEx>
          <w:tblLook w:val="01E0" w:firstRow="1" w:lastRow="1" w:firstColumn="1" w:lastColumn="1" w:noHBand="0" w:noVBand="0"/>
        </w:tblPrEx>
        <w:trPr>
          <w:cantSplit/>
          <w:trHeight w:val="60"/>
        </w:trPr>
        <w:tc>
          <w:tcPr>
            <w:tcW w:w="1869" w:type="dxa"/>
          </w:tcPr>
          <w:p w14:paraId="0BF9E613" w14:textId="77777777" w:rsidR="009D4CCC" w:rsidRPr="009D4CCC" w:rsidRDefault="009D4CCC" w:rsidP="009D4CCC">
            <w:pPr>
              <w:pStyle w:val="TableSideHeading"/>
              <w:jc w:val="both"/>
              <w:rPr>
                <w:sz w:val="24"/>
                <w:szCs w:val="24"/>
              </w:rPr>
            </w:pPr>
          </w:p>
        </w:tc>
        <w:tc>
          <w:tcPr>
            <w:tcW w:w="623" w:type="dxa"/>
          </w:tcPr>
          <w:p w14:paraId="0CFC2638" w14:textId="77777777" w:rsidR="009D4CCC" w:rsidRPr="009D4CCC" w:rsidRDefault="009D4CCC" w:rsidP="009D4CCC">
            <w:pPr>
              <w:pStyle w:val="TableText"/>
              <w:jc w:val="both"/>
              <w:rPr>
                <w:sz w:val="24"/>
                <w:szCs w:val="24"/>
              </w:rPr>
            </w:pPr>
          </w:p>
        </w:tc>
        <w:tc>
          <w:tcPr>
            <w:tcW w:w="623" w:type="dxa"/>
          </w:tcPr>
          <w:p w14:paraId="4052F87A" w14:textId="77777777" w:rsidR="009D4CCC" w:rsidRPr="009D4CCC" w:rsidRDefault="009D4CCC" w:rsidP="009D4CCC">
            <w:pPr>
              <w:pStyle w:val="TableText"/>
              <w:jc w:val="both"/>
              <w:rPr>
                <w:sz w:val="24"/>
                <w:szCs w:val="24"/>
              </w:rPr>
            </w:pPr>
          </w:p>
        </w:tc>
        <w:tc>
          <w:tcPr>
            <w:tcW w:w="624" w:type="dxa"/>
          </w:tcPr>
          <w:p w14:paraId="4A133AC2" w14:textId="77777777" w:rsidR="009D4CCC" w:rsidRPr="009D4CCC" w:rsidRDefault="009D4CCC" w:rsidP="009D4CCC">
            <w:pPr>
              <w:pStyle w:val="TableText"/>
              <w:jc w:val="both"/>
              <w:rPr>
                <w:sz w:val="24"/>
                <w:szCs w:val="24"/>
              </w:rPr>
            </w:pPr>
          </w:p>
        </w:tc>
        <w:tc>
          <w:tcPr>
            <w:tcW w:w="624" w:type="dxa"/>
          </w:tcPr>
          <w:p w14:paraId="5EC20788" w14:textId="77777777" w:rsidR="009D4CCC" w:rsidRPr="009D4CCC" w:rsidRDefault="009D4CCC" w:rsidP="009D4CCC">
            <w:pPr>
              <w:pStyle w:val="TableText"/>
              <w:jc w:val="both"/>
              <w:rPr>
                <w:sz w:val="24"/>
                <w:szCs w:val="24"/>
              </w:rPr>
            </w:pPr>
          </w:p>
        </w:tc>
        <w:tc>
          <w:tcPr>
            <w:tcW w:w="624" w:type="dxa"/>
          </w:tcPr>
          <w:p w14:paraId="54A7CB31" w14:textId="77777777" w:rsidR="009D4CCC" w:rsidRPr="009D4CCC" w:rsidRDefault="009D4CCC" w:rsidP="009D4CCC">
            <w:pPr>
              <w:pStyle w:val="TableText"/>
              <w:jc w:val="both"/>
              <w:rPr>
                <w:rFonts w:hint="cs"/>
                <w:sz w:val="24"/>
                <w:szCs w:val="24"/>
              </w:rPr>
            </w:pPr>
            <w:r w:rsidRPr="009D4CCC">
              <w:rPr>
                <w:rFonts w:hint="cs"/>
                <w:sz w:val="24"/>
                <w:szCs w:val="24"/>
                <w:rtl/>
              </w:rPr>
              <w:t>*</w:t>
            </w:r>
          </w:p>
        </w:tc>
        <w:tc>
          <w:tcPr>
            <w:tcW w:w="624" w:type="dxa"/>
          </w:tcPr>
          <w:p w14:paraId="442AE806" w14:textId="77777777" w:rsidR="009D4CCC" w:rsidRPr="009D4CCC" w:rsidRDefault="009D4CCC" w:rsidP="009D4CCC">
            <w:pPr>
              <w:pStyle w:val="TableText"/>
              <w:jc w:val="both"/>
              <w:rPr>
                <w:sz w:val="24"/>
                <w:szCs w:val="24"/>
              </w:rPr>
            </w:pPr>
          </w:p>
        </w:tc>
        <w:tc>
          <w:tcPr>
            <w:tcW w:w="630" w:type="dxa"/>
          </w:tcPr>
          <w:p w14:paraId="3D14041F" w14:textId="77777777" w:rsidR="009D4CCC" w:rsidRPr="009D4CCC" w:rsidRDefault="009D4CCC" w:rsidP="009D4CCC">
            <w:pPr>
              <w:pStyle w:val="TableText"/>
              <w:jc w:val="both"/>
              <w:rPr>
                <w:sz w:val="24"/>
                <w:szCs w:val="24"/>
              </w:rPr>
            </w:pPr>
          </w:p>
        </w:tc>
        <w:tc>
          <w:tcPr>
            <w:tcW w:w="3420" w:type="dxa"/>
            <w:gridSpan w:val="5"/>
          </w:tcPr>
          <w:p w14:paraId="43EF0037" w14:textId="77777777" w:rsidR="009D4CCC" w:rsidRPr="009D4CCC" w:rsidRDefault="009D4CCC" w:rsidP="009D4CCC">
            <w:pPr>
              <w:pStyle w:val="TableBlock"/>
              <w:rPr>
                <w:rFonts w:hint="cs"/>
                <w:sz w:val="24"/>
                <w:szCs w:val="24"/>
              </w:rPr>
            </w:pPr>
            <w:r w:rsidRPr="009D4CCC">
              <w:rPr>
                <w:sz w:val="24"/>
                <w:szCs w:val="24"/>
                <w:rtl/>
              </w:rPr>
              <w:t>(א)</w:t>
            </w:r>
            <w:r w:rsidRPr="009D4CCC">
              <w:rPr>
                <w:sz w:val="24"/>
                <w:szCs w:val="24"/>
                <w:rtl/>
              </w:rPr>
              <w:tab/>
            </w:r>
            <w:r w:rsidRPr="009D4CCC">
              <w:rPr>
                <w:rFonts w:hint="eastAsia"/>
                <w:sz w:val="24"/>
                <w:szCs w:val="24"/>
                <w:rtl/>
              </w:rPr>
              <w:t>ב</w:t>
            </w:r>
            <w:r w:rsidRPr="009D4CCC">
              <w:rPr>
                <w:sz w:val="24"/>
                <w:szCs w:val="24"/>
                <w:rtl/>
              </w:rPr>
              <w:t>ס</w:t>
            </w:r>
            <w:r w:rsidRPr="009D4CCC">
              <w:rPr>
                <w:rFonts w:hint="eastAsia"/>
                <w:sz w:val="24"/>
                <w:szCs w:val="24"/>
                <w:rtl/>
              </w:rPr>
              <w:t>ע</w:t>
            </w:r>
            <w:r w:rsidRPr="009D4CCC">
              <w:rPr>
                <w:sz w:val="24"/>
                <w:szCs w:val="24"/>
                <w:rtl/>
              </w:rPr>
              <w:t xml:space="preserve">יף קטן (א) </w:t>
            </w:r>
            <w:r w:rsidRPr="009D4CCC">
              <w:rPr>
                <w:rFonts w:hint="cs"/>
                <w:sz w:val="24"/>
                <w:szCs w:val="24"/>
                <w:rtl/>
              </w:rPr>
              <w:t>–</w:t>
            </w:r>
          </w:p>
        </w:tc>
      </w:tr>
      <w:tr w:rsidR="009D4CCC" w:rsidRPr="009D4CCC" w14:paraId="0AA3FB8B" w14:textId="77777777">
        <w:tblPrEx>
          <w:tblLook w:val="01E0" w:firstRow="1" w:lastRow="1" w:firstColumn="1" w:lastColumn="1" w:noHBand="0" w:noVBand="0"/>
        </w:tblPrEx>
        <w:trPr>
          <w:cantSplit/>
          <w:trHeight w:val="60"/>
        </w:trPr>
        <w:tc>
          <w:tcPr>
            <w:tcW w:w="1869" w:type="dxa"/>
          </w:tcPr>
          <w:p w14:paraId="5A740127" w14:textId="77777777" w:rsidR="009D4CCC" w:rsidRPr="009D4CCC" w:rsidRDefault="009D4CCC" w:rsidP="009D4CCC">
            <w:pPr>
              <w:pStyle w:val="TableSideHeading"/>
              <w:jc w:val="both"/>
              <w:rPr>
                <w:sz w:val="24"/>
                <w:szCs w:val="24"/>
              </w:rPr>
            </w:pPr>
          </w:p>
        </w:tc>
        <w:tc>
          <w:tcPr>
            <w:tcW w:w="623" w:type="dxa"/>
          </w:tcPr>
          <w:p w14:paraId="2F5D1E98" w14:textId="77777777" w:rsidR="009D4CCC" w:rsidRPr="009D4CCC" w:rsidRDefault="009D4CCC" w:rsidP="009D4CCC">
            <w:pPr>
              <w:pStyle w:val="TableText"/>
              <w:jc w:val="both"/>
              <w:rPr>
                <w:sz w:val="24"/>
                <w:szCs w:val="24"/>
              </w:rPr>
            </w:pPr>
          </w:p>
        </w:tc>
        <w:tc>
          <w:tcPr>
            <w:tcW w:w="623" w:type="dxa"/>
          </w:tcPr>
          <w:p w14:paraId="226B7680" w14:textId="77777777" w:rsidR="009D4CCC" w:rsidRPr="009D4CCC" w:rsidRDefault="009D4CCC" w:rsidP="009D4CCC">
            <w:pPr>
              <w:pStyle w:val="TableText"/>
              <w:jc w:val="both"/>
              <w:rPr>
                <w:sz w:val="24"/>
                <w:szCs w:val="24"/>
              </w:rPr>
            </w:pPr>
          </w:p>
        </w:tc>
        <w:tc>
          <w:tcPr>
            <w:tcW w:w="624" w:type="dxa"/>
          </w:tcPr>
          <w:p w14:paraId="0FADD8B5" w14:textId="77777777" w:rsidR="009D4CCC" w:rsidRPr="009D4CCC" w:rsidRDefault="009D4CCC" w:rsidP="009D4CCC">
            <w:pPr>
              <w:pStyle w:val="TableText"/>
              <w:jc w:val="both"/>
              <w:rPr>
                <w:sz w:val="24"/>
                <w:szCs w:val="24"/>
              </w:rPr>
            </w:pPr>
          </w:p>
        </w:tc>
        <w:tc>
          <w:tcPr>
            <w:tcW w:w="624" w:type="dxa"/>
          </w:tcPr>
          <w:p w14:paraId="1B5F40D1" w14:textId="77777777" w:rsidR="009D4CCC" w:rsidRPr="009D4CCC" w:rsidRDefault="009D4CCC" w:rsidP="009D4CCC">
            <w:pPr>
              <w:pStyle w:val="TableText"/>
              <w:jc w:val="both"/>
              <w:rPr>
                <w:sz w:val="24"/>
                <w:szCs w:val="24"/>
              </w:rPr>
            </w:pPr>
          </w:p>
        </w:tc>
        <w:tc>
          <w:tcPr>
            <w:tcW w:w="624" w:type="dxa"/>
          </w:tcPr>
          <w:p w14:paraId="30465A15" w14:textId="77777777" w:rsidR="009D4CCC" w:rsidRPr="009D4CCC" w:rsidRDefault="009D4CCC" w:rsidP="009D4CCC">
            <w:pPr>
              <w:pStyle w:val="TableText"/>
              <w:jc w:val="both"/>
              <w:rPr>
                <w:sz w:val="24"/>
                <w:szCs w:val="24"/>
              </w:rPr>
            </w:pPr>
          </w:p>
        </w:tc>
        <w:tc>
          <w:tcPr>
            <w:tcW w:w="624" w:type="dxa"/>
          </w:tcPr>
          <w:p w14:paraId="15FAAE66" w14:textId="77777777" w:rsidR="009D4CCC" w:rsidRPr="009D4CCC" w:rsidRDefault="009D4CCC" w:rsidP="009D4CCC">
            <w:pPr>
              <w:pStyle w:val="TableText"/>
              <w:jc w:val="both"/>
              <w:rPr>
                <w:sz w:val="24"/>
                <w:szCs w:val="24"/>
              </w:rPr>
            </w:pPr>
          </w:p>
        </w:tc>
        <w:tc>
          <w:tcPr>
            <w:tcW w:w="630" w:type="dxa"/>
          </w:tcPr>
          <w:p w14:paraId="4D013F91" w14:textId="77777777" w:rsidR="009D4CCC" w:rsidRPr="009D4CCC" w:rsidRDefault="009D4CCC" w:rsidP="009D4CCC">
            <w:pPr>
              <w:pStyle w:val="TableText"/>
              <w:jc w:val="both"/>
              <w:rPr>
                <w:sz w:val="24"/>
                <w:szCs w:val="24"/>
              </w:rPr>
            </w:pPr>
          </w:p>
        </w:tc>
        <w:tc>
          <w:tcPr>
            <w:tcW w:w="624" w:type="dxa"/>
          </w:tcPr>
          <w:p w14:paraId="43F08693" w14:textId="77777777" w:rsidR="009D4CCC" w:rsidRPr="009D4CCC" w:rsidRDefault="009D4CCC" w:rsidP="009D4CCC">
            <w:pPr>
              <w:pStyle w:val="TableText"/>
              <w:jc w:val="both"/>
              <w:rPr>
                <w:sz w:val="24"/>
                <w:szCs w:val="24"/>
              </w:rPr>
            </w:pPr>
          </w:p>
        </w:tc>
        <w:tc>
          <w:tcPr>
            <w:tcW w:w="2796" w:type="dxa"/>
            <w:gridSpan w:val="4"/>
          </w:tcPr>
          <w:p w14:paraId="7D679AA1" w14:textId="77777777" w:rsidR="009D4CCC" w:rsidRPr="009D4CCC" w:rsidRDefault="009D4CCC" w:rsidP="009D4CCC">
            <w:pPr>
              <w:pStyle w:val="TableBlock"/>
              <w:rPr>
                <w:sz w:val="24"/>
                <w:szCs w:val="24"/>
              </w:rPr>
            </w:pPr>
            <w:r w:rsidRPr="009D4CCC">
              <w:rPr>
                <w:sz w:val="24"/>
                <w:szCs w:val="24"/>
                <w:rtl/>
              </w:rPr>
              <w:t>(1)</w:t>
            </w:r>
            <w:r w:rsidRPr="009D4CCC">
              <w:rPr>
                <w:sz w:val="24"/>
                <w:szCs w:val="24"/>
                <w:rtl/>
              </w:rPr>
              <w:tab/>
            </w:r>
            <w:r w:rsidRPr="009D4CCC">
              <w:rPr>
                <w:rFonts w:hint="eastAsia"/>
                <w:sz w:val="24"/>
                <w:szCs w:val="24"/>
                <w:rtl/>
              </w:rPr>
              <w:t>בר</w:t>
            </w:r>
            <w:r w:rsidRPr="009D4CCC">
              <w:rPr>
                <w:sz w:val="24"/>
                <w:szCs w:val="24"/>
                <w:rtl/>
              </w:rPr>
              <w:t xml:space="preserve">ישה, </w:t>
            </w:r>
            <w:r w:rsidRPr="009D4CCC">
              <w:rPr>
                <w:rFonts w:hint="cs"/>
                <w:sz w:val="24"/>
                <w:szCs w:val="24"/>
                <w:rtl/>
              </w:rPr>
              <w:t xml:space="preserve">במקום </w:t>
            </w:r>
            <w:r w:rsidRPr="009D4CCC">
              <w:rPr>
                <w:sz w:val="24"/>
                <w:szCs w:val="24"/>
                <w:rtl/>
              </w:rPr>
              <w:t xml:space="preserve"> "הנבחרת"</w:t>
            </w:r>
            <w:r w:rsidRPr="009D4CCC">
              <w:rPr>
                <w:rFonts w:hint="cs"/>
                <w:sz w:val="24"/>
                <w:szCs w:val="24"/>
                <w:rtl/>
              </w:rPr>
              <w:t xml:space="preserve"> יקראו "לרבות סיעה נפרדת כמשמעותה בסעיף 21(א)(2)"</w:t>
            </w:r>
            <w:r w:rsidRPr="009D4CCC">
              <w:rPr>
                <w:sz w:val="24"/>
                <w:szCs w:val="24"/>
                <w:rtl/>
              </w:rPr>
              <w:t xml:space="preserve"> והמילים "כ</w:t>
            </w:r>
            <w:r w:rsidRPr="009D4CCC">
              <w:rPr>
                <w:rFonts w:hint="eastAsia"/>
                <w:sz w:val="24"/>
                <w:szCs w:val="24"/>
                <w:rtl/>
              </w:rPr>
              <w:t>ל</w:t>
            </w:r>
            <w:r w:rsidRPr="009D4CCC">
              <w:rPr>
                <w:sz w:val="24"/>
                <w:szCs w:val="24"/>
                <w:rtl/>
              </w:rPr>
              <w:t xml:space="preserve"> </w:t>
            </w:r>
            <w:r w:rsidRPr="009D4CCC">
              <w:rPr>
                <w:rFonts w:hint="eastAsia"/>
                <w:sz w:val="24"/>
                <w:szCs w:val="24"/>
                <w:rtl/>
              </w:rPr>
              <w:t>רש</w:t>
            </w:r>
            <w:r w:rsidRPr="009D4CCC">
              <w:rPr>
                <w:sz w:val="24"/>
                <w:szCs w:val="24"/>
                <w:rtl/>
              </w:rPr>
              <w:t xml:space="preserve">ימת מועמדים שאושרה ושהשתתפה בבחירות לכנסת וכל מועמד שהיה כלול בה" – לא ייקראו; </w:t>
            </w:r>
          </w:p>
        </w:tc>
      </w:tr>
      <w:tr w:rsidR="009D4CCC" w:rsidRPr="009D4CCC" w14:paraId="3171E50F" w14:textId="77777777">
        <w:tblPrEx>
          <w:tblLook w:val="01E0" w:firstRow="1" w:lastRow="1" w:firstColumn="1" w:lastColumn="1" w:noHBand="0" w:noVBand="0"/>
        </w:tblPrEx>
        <w:trPr>
          <w:cantSplit/>
          <w:trHeight w:val="60"/>
        </w:trPr>
        <w:tc>
          <w:tcPr>
            <w:tcW w:w="1869" w:type="dxa"/>
          </w:tcPr>
          <w:p w14:paraId="4FF5AA15" w14:textId="77777777" w:rsidR="009D4CCC" w:rsidRPr="009D4CCC" w:rsidRDefault="009D4CCC" w:rsidP="009D4CCC">
            <w:pPr>
              <w:pStyle w:val="TableSideHeading"/>
              <w:jc w:val="both"/>
              <w:rPr>
                <w:sz w:val="24"/>
                <w:szCs w:val="24"/>
              </w:rPr>
            </w:pPr>
          </w:p>
        </w:tc>
        <w:tc>
          <w:tcPr>
            <w:tcW w:w="623" w:type="dxa"/>
          </w:tcPr>
          <w:p w14:paraId="1E8AD660" w14:textId="77777777" w:rsidR="009D4CCC" w:rsidRPr="009D4CCC" w:rsidRDefault="009D4CCC" w:rsidP="009D4CCC">
            <w:pPr>
              <w:pStyle w:val="TableText"/>
              <w:jc w:val="both"/>
              <w:rPr>
                <w:sz w:val="24"/>
                <w:szCs w:val="24"/>
              </w:rPr>
            </w:pPr>
          </w:p>
        </w:tc>
        <w:tc>
          <w:tcPr>
            <w:tcW w:w="623" w:type="dxa"/>
          </w:tcPr>
          <w:p w14:paraId="4F4EE62F" w14:textId="77777777" w:rsidR="009D4CCC" w:rsidRPr="009D4CCC" w:rsidRDefault="009D4CCC" w:rsidP="009D4CCC">
            <w:pPr>
              <w:pStyle w:val="TableText"/>
              <w:jc w:val="both"/>
              <w:rPr>
                <w:sz w:val="24"/>
                <w:szCs w:val="24"/>
              </w:rPr>
            </w:pPr>
          </w:p>
        </w:tc>
        <w:tc>
          <w:tcPr>
            <w:tcW w:w="624" w:type="dxa"/>
          </w:tcPr>
          <w:p w14:paraId="20E17397" w14:textId="77777777" w:rsidR="009D4CCC" w:rsidRPr="009D4CCC" w:rsidRDefault="009D4CCC" w:rsidP="009D4CCC">
            <w:pPr>
              <w:pStyle w:val="TableText"/>
              <w:jc w:val="both"/>
              <w:rPr>
                <w:sz w:val="24"/>
                <w:szCs w:val="24"/>
              </w:rPr>
            </w:pPr>
          </w:p>
        </w:tc>
        <w:tc>
          <w:tcPr>
            <w:tcW w:w="624" w:type="dxa"/>
          </w:tcPr>
          <w:p w14:paraId="041C2B85" w14:textId="77777777" w:rsidR="009D4CCC" w:rsidRPr="009D4CCC" w:rsidRDefault="009D4CCC" w:rsidP="009D4CCC">
            <w:pPr>
              <w:pStyle w:val="TableText"/>
              <w:jc w:val="both"/>
              <w:rPr>
                <w:sz w:val="24"/>
                <w:szCs w:val="24"/>
              </w:rPr>
            </w:pPr>
          </w:p>
        </w:tc>
        <w:tc>
          <w:tcPr>
            <w:tcW w:w="624" w:type="dxa"/>
          </w:tcPr>
          <w:p w14:paraId="47BE419E" w14:textId="77777777" w:rsidR="009D4CCC" w:rsidRPr="009D4CCC" w:rsidRDefault="009D4CCC" w:rsidP="009D4CCC">
            <w:pPr>
              <w:pStyle w:val="TableText"/>
              <w:jc w:val="both"/>
              <w:rPr>
                <w:rFonts w:hint="cs"/>
                <w:sz w:val="24"/>
                <w:szCs w:val="24"/>
              </w:rPr>
            </w:pPr>
            <w:r w:rsidRPr="009D4CCC">
              <w:rPr>
                <w:rFonts w:hint="cs"/>
                <w:sz w:val="24"/>
                <w:szCs w:val="24"/>
                <w:rtl/>
              </w:rPr>
              <w:t>*</w:t>
            </w:r>
          </w:p>
        </w:tc>
        <w:tc>
          <w:tcPr>
            <w:tcW w:w="624" w:type="dxa"/>
          </w:tcPr>
          <w:p w14:paraId="68E81BFE" w14:textId="77777777" w:rsidR="009D4CCC" w:rsidRPr="009D4CCC" w:rsidRDefault="009D4CCC" w:rsidP="009D4CCC">
            <w:pPr>
              <w:pStyle w:val="TableText"/>
              <w:jc w:val="both"/>
              <w:rPr>
                <w:sz w:val="24"/>
                <w:szCs w:val="24"/>
              </w:rPr>
            </w:pPr>
          </w:p>
        </w:tc>
        <w:tc>
          <w:tcPr>
            <w:tcW w:w="630" w:type="dxa"/>
          </w:tcPr>
          <w:p w14:paraId="2B86D80F" w14:textId="77777777" w:rsidR="009D4CCC" w:rsidRPr="009D4CCC" w:rsidRDefault="009D4CCC" w:rsidP="009D4CCC">
            <w:pPr>
              <w:pStyle w:val="TableText"/>
              <w:jc w:val="both"/>
              <w:rPr>
                <w:sz w:val="24"/>
                <w:szCs w:val="24"/>
              </w:rPr>
            </w:pPr>
          </w:p>
        </w:tc>
        <w:tc>
          <w:tcPr>
            <w:tcW w:w="624" w:type="dxa"/>
          </w:tcPr>
          <w:p w14:paraId="6F1B89CB" w14:textId="77777777" w:rsidR="009D4CCC" w:rsidRPr="009D4CCC" w:rsidRDefault="009D4CCC" w:rsidP="009D4CCC">
            <w:pPr>
              <w:pStyle w:val="TableText"/>
              <w:jc w:val="both"/>
              <w:rPr>
                <w:sz w:val="24"/>
                <w:szCs w:val="24"/>
              </w:rPr>
            </w:pPr>
          </w:p>
        </w:tc>
        <w:tc>
          <w:tcPr>
            <w:tcW w:w="2796" w:type="dxa"/>
            <w:gridSpan w:val="4"/>
          </w:tcPr>
          <w:p w14:paraId="0E82227E" w14:textId="77777777" w:rsidR="009D4CCC" w:rsidRPr="009D4CCC" w:rsidRDefault="009D4CCC" w:rsidP="009D4CCC">
            <w:pPr>
              <w:pStyle w:val="TableBlock"/>
              <w:rPr>
                <w:sz w:val="24"/>
                <w:szCs w:val="24"/>
              </w:rPr>
            </w:pPr>
            <w:r w:rsidRPr="009D4CCC">
              <w:rPr>
                <w:sz w:val="24"/>
                <w:szCs w:val="24"/>
                <w:rtl/>
              </w:rPr>
              <w:t>(2)</w:t>
            </w:r>
            <w:r w:rsidRPr="009D4CCC">
              <w:rPr>
                <w:sz w:val="24"/>
                <w:szCs w:val="24"/>
                <w:rtl/>
              </w:rPr>
              <w:tab/>
            </w:r>
            <w:r w:rsidRPr="009D4CCC">
              <w:rPr>
                <w:rFonts w:hint="eastAsia"/>
                <w:sz w:val="24"/>
                <w:szCs w:val="24"/>
                <w:rtl/>
              </w:rPr>
              <w:t>בפ</w:t>
            </w:r>
            <w:r w:rsidRPr="009D4CCC">
              <w:rPr>
                <w:sz w:val="24"/>
                <w:szCs w:val="24"/>
                <w:rtl/>
              </w:rPr>
              <w:t>סקה (1), המילים "בין רשימות מועמדים" – לא ייקראו;</w:t>
            </w:r>
          </w:p>
        </w:tc>
      </w:tr>
      <w:tr w:rsidR="009D4CCC" w:rsidRPr="009D4CCC" w14:paraId="6995E751" w14:textId="77777777">
        <w:tblPrEx>
          <w:tblLook w:val="01E0" w:firstRow="1" w:lastRow="1" w:firstColumn="1" w:lastColumn="1" w:noHBand="0" w:noVBand="0"/>
        </w:tblPrEx>
        <w:trPr>
          <w:cantSplit/>
          <w:trHeight w:val="60"/>
        </w:trPr>
        <w:tc>
          <w:tcPr>
            <w:tcW w:w="1869" w:type="dxa"/>
          </w:tcPr>
          <w:p w14:paraId="796D4D82" w14:textId="77777777" w:rsidR="009D4CCC" w:rsidRPr="009D4CCC" w:rsidRDefault="009D4CCC" w:rsidP="009D4CCC">
            <w:pPr>
              <w:pStyle w:val="TableSideHeading"/>
              <w:jc w:val="both"/>
              <w:rPr>
                <w:sz w:val="24"/>
                <w:szCs w:val="24"/>
              </w:rPr>
            </w:pPr>
          </w:p>
        </w:tc>
        <w:tc>
          <w:tcPr>
            <w:tcW w:w="623" w:type="dxa"/>
          </w:tcPr>
          <w:p w14:paraId="714364FE" w14:textId="77777777" w:rsidR="009D4CCC" w:rsidRPr="009D4CCC" w:rsidRDefault="009D4CCC" w:rsidP="009D4CCC">
            <w:pPr>
              <w:pStyle w:val="TableText"/>
              <w:jc w:val="both"/>
              <w:rPr>
                <w:sz w:val="24"/>
                <w:szCs w:val="24"/>
              </w:rPr>
            </w:pPr>
          </w:p>
        </w:tc>
        <w:tc>
          <w:tcPr>
            <w:tcW w:w="623" w:type="dxa"/>
          </w:tcPr>
          <w:p w14:paraId="41864C59" w14:textId="77777777" w:rsidR="009D4CCC" w:rsidRPr="009D4CCC" w:rsidRDefault="009D4CCC" w:rsidP="009D4CCC">
            <w:pPr>
              <w:pStyle w:val="TableText"/>
              <w:jc w:val="both"/>
              <w:rPr>
                <w:sz w:val="24"/>
                <w:szCs w:val="24"/>
              </w:rPr>
            </w:pPr>
          </w:p>
        </w:tc>
        <w:tc>
          <w:tcPr>
            <w:tcW w:w="624" w:type="dxa"/>
          </w:tcPr>
          <w:p w14:paraId="582BD7B5" w14:textId="77777777" w:rsidR="009D4CCC" w:rsidRPr="009D4CCC" w:rsidRDefault="009D4CCC" w:rsidP="009D4CCC">
            <w:pPr>
              <w:pStyle w:val="TableText"/>
              <w:jc w:val="both"/>
              <w:rPr>
                <w:sz w:val="24"/>
                <w:szCs w:val="24"/>
              </w:rPr>
            </w:pPr>
          </w:p>
        </w:tc>
        <w:tc>
          <w:tcPr>
            <w:tcW w:w="624" w:type="dxa"/>
          </w:tcPr>
          <w:p w14:paraId="24FF31BE" w14:textId="77777777" w:rsidR="009D4CCC" w:rsidRPr="009D4CCC" w:rsidRDefault="009D4CCC" w:rsidP="009D4CCC">
            <w:pPr>
              <w:pStyle w:val="TableText"/>
              <w:jc w:val="both"/>
              <w:rPr>
                <w:sz w:val="24"/>
                <w:szCs w:val="24"/>
              </w:rPr>
            </w:pPr>
          </w:p>
        </w:tc>
        <w:tc>
          <w:tcPr>
            <w:tcW w:w="624" w:type="dxa"/>
          </w:tcPr>
          <w:p w14:paraId="6D240A95" w14:textId="77777777" w:rsidR="009D4CCC" w:rsidRPr="009D4CCC" w:rsidRDefault="009D4CCC" w:rsidP="009D4CCC">
            <w:pPr>
              <w:pStyle w:val="TableText"/>
              <w:jc w:val="both"/>
              <w:rPr>
                <w:rFonts w:hint="cs"/>
                <w:sz w:val="24"/>
                <w:szCs w:val="24"/>
              </w:rPr>
            </w:pPr>
            <w:r w:rsidRPr="009D4CCC">
              <w:rPr>
                <w:rFonts w:hint="cs"/>
                <w:sz w:val="24"/>
                <w:szCs w:val="24"/>
                <w:rtl/>
              </w:rPr>
              <w:t>*</w:t>
            </w:r>
          </w:p>
        </w:tc>
        <w:tc>
          <w:tcPr>
            <w:tcW w:w="624" w:type="dxa"/>
          </w:tcPr>
          <w:p w14:paraId="1AB6D7B0" w14:textId="77777777" w:rsidR="009D4CCC" w:rsidRPr="009D4CCC" w:rsidRDefault="009D4CCC" w:rsidP="009D4CCC">
            <w:pPr>
              <w:pStyle w:val="TableText"/>
              <w:jc w:val="both"/>
              <w:rPr>
                <w:sz w:val="24"/>
                <w:szCs w:val="24"/>
              </w:rPr>
            </w:pPr>
          </w:p>
        </w:tc>
        <w:tc>
          <w:tcPr>
            <w:tcW w:w="630" w:type="dxa"/>
          </w:tcPr>
          <w:p w14:paraId="737D4198" w14:textId="77777777" w:rsidR="009D4CCC" w:rsidRPr="009D4CCC" w:rsidRDefault="009D4CCC" w:rsidP="009D4CCC">
            <w:pPr>
              <w:pStyle w:val="TableText"/>
              <w:jc w:val="both"/>
              <w:rPr>
                <w:sz w:val="24"/>
                <w:szCs w:val="24"/>
              </w:rPr>
            </w:pPr>
          </w:p>
        </w:tc>
        <w:tc>
          <w:tcPr>
            <w:tcW w:w="624" w:type="dxa"/>
          </w:tcPr>
          <w:p w14:paraId="274A4913" w14:textId="77777777" w:rsidR="009D4CCC" w:rsidRPr="009D4CCC" w:rsidRDefault="009D4CCC" w:rsidP="009D4CCC">
            <w:pPr>
              <w:pStyle w:val="TableText"/>
              <w:jc w:val="both"/>
              <w:rPr>
                <w:sz w:val="24"/>
                <w:szCs w:val="24"/>
              </w:rPr>
            </w:pPr>
          </w:p>
        </w:tc>
        <w:tc>
          <w:tcPr>
            <w:tcW w:w="2796" w:type="dxa"/>
            <w:gridSpan w:val="4"/>
          </w:tcPr>
          <w:p w14:paraId="67E22442" w14:textId="77777777" w:rsidR="009D4CCC" w:rsidRPr="009D4CCC" w:rsidRDefault="009D4CCC" w:rsidP="009D4CCC">
            <w:pPr>
              <w:pStyle w:val="TableBlock"/>
              <w:rPr>
                <w:sz w:val="24"/>
                <w:szCs w:val="24"/>
              </w:rPr>
            </w:pPr>
            <w:r w:rsidRPr="009D4CCC">
              <w:rPr>
                <w:sz w:val="24"/>
                <w:szCs w:val="24"/>
                <w:rtl/>
              </w:rPr>
              <w:t>(3)</w:t>
            </w:r>
            <w:r w:rsidRPr="009D4CCC">
              <w:rPr>
                <w:sz w:val="24"/>
                <w:szCs w:val="24"/>
                <w:rtl/>
              </w:rPr>
              <w:tab/>
            </w:r>
            <w:r w:rsidRPr="009D4CCC">
              <w:rPr>
                <w:rFonts w:hint="eastAsia"/>
                <w:sz w:val="24"/>
                <w:szCs w:val="24"/>
                <w:rtl/>
              </w:rPr>
              <w:t>פס</w:t>
            </w:r>
            <w:r w:rsidRPr="009D4CCC">
              <w:rPr>
                <w:sz w:val="24"/>
                <w:szCs w:val="24"/>
                <w:rtl/>
              </w:rPr>
              <w:t>קה (2) – לא תיקרא;</w:t>
            </w:r>
          </w:p>
        </w:tc>
      </w:tr>
      <w:tr w:rsidR="009D4CCC" w:rsidRPr="009D4CCC" w14:paraId="494F839D" w14:textId="77777777">
        <w:tblPrEx>
          <w:tblLook w:val="01E0" w:firstRow="1" w:lastRow="1" w:firstColumn="1" w:lastColumn="1" w:noHBand="0" w:noVBand="0"/>
        </w:tblPrEx>
        <w:trPr>
          <w:cantSplit/>
          <w:trHeight w:val="60"/>
        </w:trPr>
        <w:tc>
          <w:tcPr>
            <w:tcW w:w="1869" w:type="dxa"/>
          </w:tcPr>
          <w:p w14:paraId="36D80B7B" w14:textId="77777777" w:rsidR="009D4CCC" w:rsidRPr="009D4CCC" w:rsidRDefault="009D4CCC" w:rsidP="009D4CCC">
            <w:pPr>
              <w:pStyle w:val="TableSideHeading"/>
              <w:jc w:val="both"/>
              <w:rPr>
                <w:sz w:val="24"/>
                <w:szCs w:val="24"/>
              </w:rPr>
            </w:pPr>
          </w:p>
        </w:tc>
        <w:tc>
          <w:tcPr>
            <w:tcW w:w="623" w:type="dxa"/>
          </w:tcPr>
          <w:p w14:paraId="193D4D98" w14:textId="77777777" w:rsidR="009D4CCC" w:rsidRPr="009D4CCC" w:rsidRDefault="009D4CCC" w:rsidP="009D4CCC">
            <w:pPr>
              <w:pStyle w:val="TableText"/>
              <w:jc w:val="both"/>
              <w:rPr>
                <w:sz w:val="24"/>
                <w:szCs w:val="24"/>
              </w:rPr>
            </w:pPr>
          </w:p>
        </w:tc>
        <w:tc>
          <w:tcPr>
            <w:tcW w:w="623" w:type="dxa"/>
          </w:tcPr>
          <w:p w14:paraId="5FD686E0" w14:textId="77777777" w:rsidR="009D4CCC" w:rsidRPr="009D4CCC" w:rsidRDefault="009D4CCC" w:rsidP="009D4CCC">
            <w:pPr>
              <w:pStyle w:val="TableText"/>
              <w:jc w:val="both"/>
              <w:rPr>
                <w:sz w:val="24"/>
                <w:szCs w:val="24"/>
              </w:rPr>
            </w:pPr>
          </w:p>
        </w:tc>
        <w:tc>
          <w:tcPr>
            <w:tcW w:w="624" w:type="dxa"/>
          </w:tcPr>
          <w:p w14:paraId="4401243B" w14:textId="77777777" w:rsidR="009D4CCC" w:rsidRPr="009D4CCC" w:rsidRDefault="009D4CCC" w:rsidP="009D4CCC">
            <w:pPr>
              <w:pStyle w:val="TableText"/>
              <w:jc w:val="both"/>
              <w:rPr>
                <w:sz w:val="24"/>
                <w:szCs w:val="24"/>
              </w:rPr>
            </w:pPr>
          </w:p>
        </w:tc>
        <w:tc>
          <w:tcPr>
            <w:tcW w:w="624" w:type="dxa"/>
          </w:tcPr>
          <w:p w14:paraId="7AD7B1A3" w14:textId="77777777" w:rsidR="009D4CCC" w:rsidRPr="009D4CCC" w:rsidRDefault="009D4CCC" w:rsidP="009D4CCC">
            <w:pPr>
              <w:pStyle w:val="TableText"/>
              <w:jc w:val="both"/>
              <w:rPr>
                <w:sz w:val="24"/>
                <w:szCs w:val="24"/>
              </w:rPr>
            </w:pPr>
          </w:p>
        </w:tc>
        <w:tc>
          <w:tcPr>
            <w:tcW w:w="624" w:type="dxa"/>
          </w:tcPr>
          <w:p w14:paraId="3FC6C1FC" w14:textId="77777777" w:rsidR="009D4CCC" w:rsidRPr="009D4CCC" w:rsidRDefault="009D4CCC" w:rsidP="009D4CCC">
            <w:pPr>
              <w:pStyle w:val="TableText"/>
              <w:jc w:val="both"/>
              <w:rPr>
                <w:rFonts w:hint="cs"/>
                <w:sz w:val="24"/>
                <w:szCs w:val="24"/>
              </w:rPr>
            </w:pPr>
            <w:r w:rsidRPr="009D4CCC">
              <w:rPr>
                <w:rFonts w:hint="cs"/>
                <w:sz w:val="24"/>
                <w:szCs w:val="24"/>
                <w:rtl/>
              </w:rPr>
              <w:t>*</w:t>
            </w:r>
          </w:p>
        </w:tc>
        <w:tc>
          <w:tcPr>
            <w:tcW w:w="624" w:type="dxa"/>
          </w:tcPr>
          <w:p w14:paraId="470CBF7B" w14:textId="77777777" w:rsidR="009D4CCC" w:rsidRPr="009D4CCC" w:rsidRDefault="009D4CCC" w:rsidP="009D4CCC">
            <w:pPr>
              <w:pStyle w:val="TableText"/>
              <w:jc w:val="both"/>
              <w:rPr>
                <w:sz w:val="24"/>
                <w:szCs w:val="24"/>
              </w:rPr>
            </w:pPr>
          </w:p>
        </w:tc>
        <w:tc>
          <w:tcPr>
            <w:tcW w:w="630" w:type="dxa"/>
          </w:tcPr>
          <w:p w14:paraId="4F1AB0D8" w14:textId="77777777" w:rsidR="009D4CCC" w:rsidRPr="009D4CCC" w:rsidRDefault="009D4CCC" w:rsidP="009D4CCC">
            <w:pPr>
              <w:pStyle w:val="TableText"/>
              <w:jc w:val="both"/>
              <w:rPr>
                <w:sz w:val="24"/>
                <w:szCs w:val="24"/>
              </w:rPr>
            </w:pPr>
          </w:p>
        </w:tc>
        <w:tc>
          <w:tcPr>
            <w:tcW w:w="624" w:type="dxa"/>
          </w:tcPr>
          <w:p w14:paraId="4DFF1C2B" w14:textId="77777777" w:rsidR="009D4CCC" w:rsidRPr="009D4CCC" w:rsidRDefault="009D4CCC" w:rsidP="009D4CCC">
            <w:pPr>
              <w:pStyle w:val="TableText"/>
              <w:jc w:val="both"/>
              <w:rPr>
                <w:sz w:val="24"/>
                <w:szCs w:val="24"/>
              </w:rPr>
            </w:pPr>
          </w:p>
        </w:tc>
        <w:tc>
          <w:tcPr>
            <w:tcW w:w="2796" w:type="dxa"/>
            <w:gridSpan w:val="4"/>
          </w:tcPr>
          <w:p w14:paraId="4EE88552" w14:textId="77777777" w:rsidR="009D4CCC" w:rsidRPr="009D4CCC" w:rsidRDefault="009D4CCC" w:rsidP="009D4CCC">
            <w:pPr>
              <w:pStyle w:val="TableBlock"/>
              <w:rPr>
                <w:rFonts w:hint="cs"/>
                <w:sz w:val="24"/>
                <w:szCs w:val="24"/>
                <w:rtl/>
              </w:rPr>
            </w:pPr>
            <w:r w:rsidRPr="009D4CCC">
              <w:rPr>
                <w:rFonts w:hint="cs"/>
                <w:sz w:val="24"/>
                <w:szCs w:val="24"/>
                <w:rtl/>
              </w:rPr>
              <w:t>(4)</w:t>
            </w:r>
            <w:r w:rsidRPr="009D4CCC">
              <w:rPr>
                <w:sz w:val="24"/>
                <w:szCs w:val="24"/>
                <w:rtl/>
              </w:rPr>
              <w:tab/>
            </w:r>
            <w:r w:rsidRPr="009D4CCC">
              <w:rPr>
                <w:rFonts w:hint="cs"/>
                <w:sz w:val="24"/>
                <w:szCs w:val="24"/>
                <w:rtl/>
              </w:rPr>
              <w:t>בפסקה (3), במקום "רשימת מועמדים מסויימת" יקראו "או שניתנו נגד";</w:t>
            </w:r>
          </w:p>
        </w:tc>
      </w:tr>
      <w:tr w:rsidR="009D4CCC" w:rsidRPr="009D4CCC" w14:paraId="50A47D19" w14:textId="77777777">
        <w:tblPrEx>
          <w:tblLook w:val="01E0" w:firstRow="1" w:lastRow="1" w:firstColumn="1" w:lastColumn="1" w:noHBand="0" w:noVBand="0"/>
        </w:tblPrEx>
        <w:trPr>
          <w:cantSplit/>
          <w:trHeight w:val="60"/>
        </w:trPr>
        <w:tc>
          <w:tcPr>
            <w:tcW w:w="1869" w:type="dxa"/>
            <w:vMerge w:val="restart"/>
          </w:tcPr>
          <w:p w14:paraId="0A78FC4C" w14:textId="77777777" w:rsidR="009D4CCC" w:rsidRPr="009D4CCC" w:rsidRDefault="009D4CCC" w:rsidP="009D4CCC">
            <w:pPr>
              <w:pStyle w:val="TableBlock"/>
              <w:spacing w:line="240" w:lineRule="auto"/>
              <w:rPr>
                <w:sz w:val="24"/>
                <w:szCs w:val="24"/>
              </w:rPr>
            </w:pPr>
            <w:r w:rsidRPr="009D4CCC">
              <w:rPr>
                <w:sz w:val="24"/>
                <w:szCs w:val="24"/>
                <w:rtl/>
              </w:rPr>
              <w:t>[הערה לדיון: לאור מורכבות הסוגיה והיותה מערבת היבטים בינלאומיים, הוצע בוועדה כי ביהמ"ש לעניינים מ</w:t>
            </w:r>
            <w:r w:rsidRPr="009D4CCC">
              <w:rPr>
                <w:rFonts w:hint="cs"/>
                <w:sz w:val="24"/>
                <w:szCs w:val="24"/>
                <w:rtl/>
              </w:rPr>
              <w:t>י</w:t>
            </w:r>
            <w:r w:rsidRPr="009D4CCC">
              <w:rPr>
                <w:sz w:val="24"/>
                <w:szCs w:val="24"/>
                <w:rtl/>
              </w:rPr>
              <w:t xml:space="preserve">נהליים יוגבל בהחלטתו בערעור על משאל העם ל-45 ימים] </w:t>
            </w:r>
          </w:p>
        </w:tc>
        <w:tc>
          <w:tcPr>
            <w:tcW w:w="623" w:type="dxa"/>
          </w:tcPr>
          <w:p w14:paraId="5E73B66A" w14:textId="77777777" w:rsidR="009D4CCC" w:rsidRPr="009D4CCC" w:rsidRDefault="009D4CCC" w:rsidP="009D4CCC">
            <w:pPr>
              <w:pStyle w:val="TableText"/>
              <w:jc w:val="both"/>
              <w:rPr>
                <w:sz w:val="24"/>
                <w:szCs w:val="24"/>
              </w:rPr>
            </w:pPr>
          </w:p>
        </w:tc>
        <w:tc>
          <w:tcPr>
            <w:tcW w:w="623" w:type="dxa"/>
          </w:tcPr>
          <w:p w14:paraId="1829F34D" w14:textId="77777777" w:rsidR="009D4CCC" w:rsidRPr="009D4CCC" w:rsidRDefault="009D4CCC" w:rsidP="009D4CCC">
            <w:pPr>
              <w:pStyle w:val="TableText"/>
              <w:jc w:val="both"/>
              <w:rPr>
                <w:sz w:val="24"/>
                <w:szCs w:val="24"/>
              </w:rPr>
            </w:pPr>
          </w:p>
        </w:tc>
        <w:tc>
          <w:tcPr>
            <w:tcW w:w="624" w:type="dxa"/>
          </w:tcPr>
          <w:p w14:paraId="1C678EF1" w14:textId="77777777" w:rsidR="009D4CCC" w:rsidRPr="009D4CCC" w:rsidRDefault="009D4CCC" w:rsidP="009D4CCC">
            <w:pPr>
              <w:pStyle w:val="TableText"/>
              <w:jc w:val="both"/>
              <w:rPr>
                <w:sz w:val="24"/>
                <w:szCs w:val="24"/>
              </w:rPr>
            </w:pPr>
          </w:p>
        </w:tc>
        <w:tc>
          <w:tcPr>
            <w:tcW w:w="624" w:type="dxa"/>
          </w:tcPr>
          <w:p w14:paraId="4BE36F58" w14:textId="77777777" w:rsidR="009D4CCC" w:rsidRPr="009D4CCC" w:rsidRDefault="009D4CCC" w:rsidP="009D4CCC">
            <w:pPr>
              <w:pStyle w:val="TableText"/>
              <w:jc w:val="both"/>
              <w:rPr>
                <w:sz w:val="24"/>
                <w:szCs w:val="24"/>
              </w:rPr>
            </w:pPr>
          </w:p>
        </w:tc>
        <w:tc>
          <w:tcPr>
            <w:tcW w:w="624" w:type="dxa"/>
          </w:tcPr>
          <w:p w14:paraId="6F335ADB" w14:textId="77777777" w:rsidR="009D4CCC" w:rsidRPr="009D4CCC" w:rsidRDefault="009D4CCC" w:rsidP="009D4CCC">
            <w:pPr>
              <w:pStyle w:val="TableText"/>
              <w:jc w:val="both"/>
              <w:rPr>
                <w:rFonts w:hint="cs"/>
                <w:sz w:val="24"/>
                <w:szCs w:val="24"/>
              </w:rPr>
            </w:pPr>
            <w:r w:rsidRPr="009D4CCC">
              <w:rPr>
                <w:rFonts w:hint="cs"/>
                <w:sz w:val="24"/>
                <w:szCs w:val="24"/>
                <w:rtl/>
              </w:rPr>
              <w:t>*</w:t>
            </w:r>
          </w:p>
        </w:tc>
        <w:tc>
          <w:tcPr>
            <w:tcW w:w="624" w:type="dxa"/>
          </w:tcPr>
          <w:p w14:paraId="2031863C" w14:textId="77777777" w:rsidR="009D4CCC" w:rsidRPr="009D4CCC" w:rsidRDefault="009D4CCC" w:rsidP="009D4CCC">
            <w:pPr>
              <w:pStyle w:val="TableText"/>
              <w:jc w:val="both"/>
              <w:rPr>
                <w:sz w:val="24"/>
                <w:szCs w:val="24"/>
              </w:rPr>
            </w:pPr>
          </w:p>
        </w:tc>
        <w:tc>
          <w:tcPr>
            <w:tcW w:w="630" w:type="dxa"/>
          </w:tcPr>
          <w:p w14:paraId="26F77D3F" w14:textId="77777777" w:rsidR="009D4CCC" w:rsidRPr="009D4CCC" w:rsidRDefault="009D4CCC" w:rsidP="009D4CCC">
            <w:pPr>
              <w:pStyle w:val="TableText"/>
              <w:jc w:val="both"/>
              <w:rPr>
                <w:sz w:val="24"/>
                <w:szCs w:val="24"/>
              </w:rPr>
            </w:pPr>
          </w:p>
        </w:tc>
        <w:tc>
          <w:tcPr>
            <w:tcW w:w="3420" w:type="dxa"/>
            <w:gridSpan w:val="5"/>
          </w:tcPr>
          <w:p w14:paraId="7F8C9E5E" w14:textId="77777777" w:rsidR="009D4CCC" w:rsidRPr="009D4CCC" w:rsidRDefault="009D4CCC" w:rsidP="009D4CCC">
            <w:pPr>
              <w:pStyle w:val="TableBlock"/>
              <w:rPr>
                <w:sz w:val="24"/>
                <w:szCs w:val="24"/>
              </w:rPr>
            </w:pPr>
            <w:r w:rsidRPr="009D4CCC">
              <w:rPr>
                <w:sz w:val="24"/>
                <w:szCs w:val="24"/>
                <w:rtl/>
              </w:rPr>
              <w:t>(ב)</w:t>
            </w:r>
            <w:r w:rsidRPr="009D4CCC">
              <w:rPr>
                <w:sz w:val="24"/>
                <w:szCs w:val="24"/>
                <w:rtl/>
              </w:rPr>
              <w:tab/>
              <w:t>בסעיף קטן (ב), בסופו יקראו "ויחליט בו בתוך 45 ימים</w:t>
            </w:r>
            <w:r w:rsidRPr="009D4CCC">
              <w:rPr>
                <w:rFonts w:hint="cs"/>
                <w:sz w:val="24"/>
                <w:szCs w:val="24"/>
                <w:rtl/>
              </w:rPr>
              <w:t xml:space="preserve"> מיום הגשתו</w:t>
            </w:r>
            <w:r w:rsidRPr="009D4CCC">
              <w:rPr>
                <w:sz w:val="24"/>
                <w:szCs w:val="24"/>
                <w:rtl/>
              </w:rPr>
              <w:t>.";</w:t>
            </w:r>
          </w:p>
        </w:tc>
      </w:tr>
      <w:tr w:rsidR="009D4CCC" w:rsidRPr="009D4CCC" w14:paraId="6485C071" w14:textId="77777777">
        <w:tblPrEx>
          <w:tblLook w:val="01E0" w:firstRow="1" w:lastRow="1" w:firstColumn="1" w:lastColumn="1" w:noHBand="0" w:noVBand="0"/>
        </w:tblPrEx>
        <w:trPr>
          <w:cantSplit/>
          <w:trHeight w:val="60"/>
        </w:trPr>
        <w:tc>
          <w:tcPr>
            <w:tcW w:w="1869" w:type="dxa"/>
            <w:vMerge/>
          </w:tcPr>
          <w:p w14:paraId="51601926" w14:textId="77777777" w:rsidR="009D4CCC" w:rsidRPr="009D4CCC" w:rsidRDefault="009D4CCC" w:rsidP="009D4CCC">
            <w:pPr>
              <w:pStyle w:val="TableSideHeading"/>
              <w:jc w:val="both"/>
              <w:rPr>
                <w:sz w:val="24"/>
                <w:szCs w:val="24"/>
              </w:rPr>
            </w:pPr>
          </w:p>
        </w:tc>
        <w:tc>
          <w:tcPr>
            <w:tcW w:w="623" w:type="dxa"/>
          </w:tcPr>
          <w:p w14:paraId="6EB1A450" w14:textId="77777777" w:rsidR="009D4CCC" w:rsidRPr="009D4CCC" w:rsidRDefault="009D4CCC" w:rsidP="009D4CCC">
            <w:pPr>
              <w:pStyle w:val="TableText"/>
              <w:jc w:val="both"/>
              <w:rPr>
                <w:sz w:val="24"/>
                <w:szCs w:val="24"/>
              </w:rPr>
            </w:pPr>
          </w:p>
        </w:tc>
        <w:tc>
          <w:tcPr>
            <w:tcW w:w="623" w:type="dxa"/>
          </w:tcPr>
          <w:p w14:paraId="2FF98547" w14:textId="77777777" w:rsidR="009D4CCC" w:rsidRPr="009D4CCC" w:rsidRDefault="009D4CCC" w:rsidP="009D4CCC">
            <w:pPr>
              <w:pStyle w:val="TableText"/>
              <w:jc w:val="both"/>
              <w:rPr>
                <w:sz w:val="24"/>
                <w:szCs w:val="24"/>
              </w:rPr>
            </w:pPr>
          </w:p>
        </w:tc>
        <w:tc>
          <w:tcPr>
            <w:tcW w:w="624" w:type="dxa"/>
          </w:tcPr>
          <w:p w14:paraId="127AC425" w14:textId="77777777" w:rsidR="009D4CCC" w:rsidRPr="009D4CCC" w:rsidRDefault="009D4CCC" w:rsidP="009D4CCC">
            <w:pPr>
              <w:pStyle w:val="TableText"/>
              <w:jc w:val="both"/>
              <w:rPr>
                <w:sz w:val="24"/>
                <w:szCs w:val="24"/>
              </w:rPr>
            </w:pPr>
          </w:p>
        </w:tc>
        <w:tc>
          <w:tcPr>
            <w:tcW w:w="624" w:type="dxa"/>
          </w:tcPr>
          <w:p w14:paraId="0AC380A2" w14:textId="77777777" w:rsidR="009D4CCC" w:rsidRPr="009D4CCC" w:rsidRDefault="009D4CCC" w:rsidP="009D4CCC">
            <w:pPr>
              <w:pStyle w:val="TableText"/>
              <w:jc w:val="both"/>
              <w:rPr>
                <w:sz w:val="24"/>
                <w:szCs w:val="24"/>
              </w:rPr>
            </w:pPr>
          </w:p>
        </w:tc>
        <w:tc>
          <w:tcPr>
            <w:tcW w:w="624" w:type="dxa"/>
          </w:tcPr>
          <w:p w14:paraId="092A7B61" w14:textId="77777777" w:rsidR="009D4CCC" w:rsidRPr="009D4CCC" w:rsidRDefault="009D4CCC" w:rsidP="009D4CCC">
            <w:pPr>
              <w:pStyle w:val="TableText"/>
              <w:jc w:val="both"/>
              <w:rPr>
                <w:rFonts w:hint="cs"/>
                <w:sz w:val="24"/>
                <w:szCs w:val="24"/>
              </w:rPr>
            </w:pPr>
            <w:r w:rsidRPr="009D4CCC">
              <w:rPr>
                <w:rFonts w:hint="cs"/>
                <w:sz w:val="24"/>
                <w:szCs w:val="24"/>
                <w:rtl/>
              </w:rPr>
              <w:t>*</w:t>
            </w:r>
          </w:p>
        </w:tc>
        <w:tc>
          <w:tcPr>
            <w:tcW w:w="624" w:type="dxa"/>
          </w:tcPr>
          <w:p w14:paraId="3DCBF861" w14:textId="77777777" w:rsidR="009D4CCC" w:rsidRPr="009D4CCC" w:rsidRDefault="009D4CCC" w:rsidP="009D4CCC">
            <w:pPr>
              <w:pStyle w:val="TableText"/>
              <w:jc w:val="both"/>
              <w:rPr>
                <w:sz w:val="24"/>
                <w:szCs w:val="24"/>
              </w:rPr>
            </w:pPr>
          </w:p>
        </w:tc>
        <w:tc>
          <w:tcPr>
            <w:tcW w:w="630" w:type="dxa"/>
          </w:tcPr>
          <w:p w14:paraId="5504674C" w14:textId="77777777" w:rsidR="009D4CCC" w:rsidRPr="009D4CCC" w:rsidRDefault="009D4CCC" w:rsidP="009D4CCC">
            <w:pPr>
              <w:pStyle w:val="TableText"/>
              <w:jc w:val="both"/>
              <w:rPr>
                <w:sz w:val="24"/>
                <w:szCs w:val="24"/>
              </w:rPr>
            </w:pPr>
          </w:p>
        </w:tc>
        <w:tc>
          <w:tcPr>
            <w:tcW w:w="3420" w:type="dxa"/>
            <w:gridSpan w:val="5"/>
          </w:tcPr>
          <w:p w14:paraId="24FBA215" w14:textId="77777777" w:rsidR="009D4CCC" w:rsidRPr="009D4CCC" w:rsidRDefault="009D4CCC" w:rsidP="009D4CCC">
            <w:pPr>
              <w:pStyle w:val="TableBlock"/>
              <w:rPr>
                <w:sz w:val="24"/>
                <w:szCs w:val="24"/>
              </w:rPr>
            </w:pPr>
            <w:r w:rsidRPr="009D4CCC">
              <w:rPr>
                <w:sz w:val="24"/>
                <w:szCs w:val="24"/>
                <w:rtl/>
              </w:rPr>
              <w:t>(ג)</w:t>
            </w:r>
            <w:r w:rsidRPr="009D4CCC">
              <w:rPr>
                <w:sz w:val="24"/>
                <w:szCs w:val="24"/>
                <w:rtl/>
              </w:rPr>
              <w:tab/>
              <w:t>בסעיף קטן (ג), במקום הסיפה החל במילים "שר הפנים" יקראו "ושר הפנים";</w:t>
            </w:r>
          </w:p>
        </w:tc>
      </w:tr>
      <w:tr w:rsidR="009D4CCC" w:rsidRPr="009D4CCC" w14:paraId="49AD1825" w14:textId="77777777">
        <w:tblPrEx>
          <w:tblLook w:val="01E0" w:firstRow="1" w:lastRow="1" w:firstColumn="1" w:lastColumn="1" w:noHBand="0" w:noVBand="0"/>
        </w:tblPrEx>
        <w:trPr>
          <w:cantSplit/>
          <w:trHeight w:val="60"/>
        </w:trPr>
        <w:tc>
          <w:tcPr>
            <w:tcW w:w="1869" w:type="dxa"/>
          </w:tcPr>
          <w:p w14:paraId="7A348D75" w14:textId="77777777" w:rsidR="009D4CCC" w:rsidRPr="009D4CCC" w:rsidRDefault="009D4CCC" w:rsidP="009D4CCC">
            <w:pPr>
              <w:pStyle w:val="TableSideHeading"/>
              <w:spacing w:line="240" w:lineRule="auto"/>
              <w:jc w:val="both"/>
              <w:rPr>
                <w:sz w:val="24"/>
                <w:szCs w:val="24"/>
              </w:rPr>
            </w:pPr>
          </w:p>
        </w:tc>
        <w:tc>
          <w:tcPr>
            <w:tcW w:w="623" w:type="dxa"/>
          </w:tcPr>
          <w:p w14:paraId="4D23BC9C" w14:textId="77777777" w:rsidR="009D4CCC" w:rsidRPr="009D4CCC" w:rsidRDefault="009D4CCC" w:rsidP="009D4CCC">
            <w:pPr>
              <w:pStyle w:val="TableText"/>
              <w:jc w:val="both"/>
              <w:rPr>
                <w:sz w:val="24"/>
                <w:szCs w:val="24"/>
              </w:rPr>
            </w:pPr>
          </w:p>
        </w:tc>
        <w:tc>
          <w:tcPr>
            <w:tcW w:w="623" w:type="dxa"/>
          </w:tcPr>
          <w:p w14:paraId="6F07974B" w14:textId="77777777" w:rsidR="009D4CCC" w:rsidRPr="009D4CCC" w:rsidRDefault="009D4CCC" w:rsidP="009D4CCC">
            <w:pPr>
              <w:pStyle w:val="TableText"/>
              <w:jc w:val="both"/>
              <w:rPr>
                <w:sz w:val="24"/>
                <w:szCs w:val="24"/>
              </w:rPr>
            </w:pPr>
          </w:p>
        </w:tc>
        <w:tc>
          <w:tcPr>
            <w:tcW w:w="624" w:type="dxa"/>
          </w:tcPr>
          <w:p w14:paraId="1144044C" w14:textId="77777777" w:rsidR="009D4CCC" w:rsidRPr="009D4CCC" w:rsidRDefault="009D4CCC" w:rsidP="009D4CCC">
            <w:pPr>
              <w:pStyle w:val="TableText"/>
              <w:jc w:val="both"/>
              <w:rPr>
                <w:sz w:val="24"/>
                <w:szCs w:val="24"/>
              </w:rPr>
            </w:pPr>
          </w:p>
        </w:tc>
        <w:tc>
          <w:tcPr>
            <w:tcW w:w="624" w:type="dxa"/>
          </w:tcPr>
          <w:p w14:paraId="79658862" w14:textId="77777777" w:rsidR="009D4CCC" w:rsidRPr="009D4CCC" w:rsidRDefault="009D4CCC" w:rsidP="009D4CCC">
            <w:pPr>
              <w:pStyle w:val="TableText"/>
              <w:jc w:val="both"/>
              <w:rPr>
                <w:sz w:val="24"/>
                <w:szCs w:val="24"/>
              </w:rPr>
            </w:pPr>
          </w:p>
        </w:tc>
        <w:tc>
          <w:tcPr>
            <w:tcW w:w="624" w:type="dxa"/>
          </w:tcPr>
          <w:p w14:paraId="472E2152" w14:textId="77777777" w:rsidR="009D4CCC" w:rsidRPr="009D4CCC" w:rsidRDefault="009D4CCC" w:rsidP="009D4CCC">
            <w:pPr>
              <w:pStyle w:val="TableText"/>
              <w:jc w:val="both"/>
              <w:rPr>
                <w:rFonts w:hint="cs"/>
                <w:sz w:val="24"/>
                <w:szCs w:val="24"/>
              </w:rPr>
            </w:pPr>
            <w:r w:rsidRPr="009D4CCC">
              <w:rPr>
                <w:rFonts w:hint="cs"/>
                <w:sz w:val="24"/>
                <w:szCs w:val="24"/>
                <w:rtl/>
              </w:rPr>
              <w:t>*</w:t>
            </w:r>
          </w:p>
        </w:tc>
        <w:tc>
          <w:tcPr>
            <w:tcW w:w="624" w:type="dxa"/>
          </w:tcPr>
          <w:p w14:paraId="4FC11B3C" w14:textId="77777777" w:rsidR="009D4CCC" w:rsidRPr="009D4CCC" w:rsidRDefault="009D4CCC" w:rsidP="009D4CCC">
            <w:pPr>
              <w:pStyle w:val="TableText"/>
              <w:jc w:val="both"/>
              <w:rPr>
                <w:sz w:val="24"/>
                <w:szCs w:val="24"/>
              </w:rPr>
            </w:pPr>
          </w:p>
        </w:tc>
        <w:tc>
          <w:tcPr>
            <w:tcW w:w="630" w:type="dxa"/>
          </w:tcPr>
          <w:p w14:paraId="3E3E9B79" w14:textId="77777777" w:rsidR="009D4CCC" w:rsidRPr="009D4CCC" w:rsidRDefault="009D4CCC" w:rsidP="009D4CCC">
            <w:pPr>
              <w:pStyle w:val="TableText"/>
              <w:jc w:val="both"/>
              <w:rPr>
                <w:sz w:val="24"/>
                <w:szCs w:val="24"/>
              </w:rPr>
            </w:pPr>
          </w:p>
        </w:tc>
        <w:tc>
          <w:tcPr>
            <w:tcW w:w="3420" w:type="dxa"/>
            <w:gridSpan w:val="5"/>
          </w:tcPr>
          <w:p w14:paraId="02DF4029" w14:textId="77777777" w:rsidR="009D4CCC" w:rsidRPr="009D4CCC" w:rsidRDefault="009D4CCC" w:rsidP="009D4CCC">
            <w:pPr>
              <w:pStyle w:val="TableBlock"/>
              <w:rPr>
                <w:sz w:val="24"/>
                <w:szCs w:val="24"/>
              </w:rPr>
            </w:pPr>
            <w:r w:rsidRPr="009D4CCC">
              <w:rPr>
                <w:sz w:val="24"/>
                <w:szCs w:val="24"/>
                <w:rtl/>
              </w:rPr>
              <w:t>(ד)</w:t>
            </w:r>
            <w:r w:rsidRPr="009D4CCC">
              <w:rPr>
                <w:sz w:val="24"/>
                <w:szCs w:val="24"/>
                <w:rtl/>
              </w:rPr>
              <w:tab/>
            </w:r>
            <w:r w:rsidRPr="009D4CCC">
              <w:rPr>
                <w:rFonts w:hint="eastAsia"/>
                <w:sz w:val="24"/>
                <w:szCs w:val="24"/>
                <w:rtl/>
              </w:rPr>
              <w:t>בס</w:t>
            </w:r>
            <w:r w:rsidRPr="009D4CCC">
              <w:rPr>
                <w:sz w:val="24"/>
                <w:szCs w:val="24"/>
                <w:rtl/>
              </w:rPr>
              <w:t xml:space="preserve">עיף קטן (ד), </w:t>
            </w:r>
            <w:r w:rsidRPr="009D4CCC">
              <w:rPr>
                <w:rFonts w:hint="eastAsia"/>
                <w:sz w:val="24"/>
                <w:szCs w:val="24"/>
                <w:rtl/>
              </w:rPr>
              <w:t>פס</w:t>
            </w:r>
            <w:r w:rsidRPr="009D4CCC">
              <w:rPr>
                <w:sz w:val="24"/>
                <w:szCs w:val="24"/>
                <w:rtl/>
              </w:rPr>
              <w:t xml:space="preserve">קה (2) – לא תיקרא, ובפסקה (3), במקום "בין רשימות המועמדים" </w:t>
            </w:r>
            <w:r w:rsidRPr="009D4CCC">
              <w:rPr>
                <w:rFonts w:hint="cs"/>
                <w:sz w:val="24"/>
                <w:szCs w:val="24"/>
                <w:rtl/>
              </w:rPr>
              <w:t>יקראו</w:t>
            </w:r>
            <w:r w:rsidRPr="009D4CCC">
              <w:rPr>
                <w:sz w:val="24"/>
                <w:szCs w:val="24"/>
                <w:rtl/>
              </w:rPr>
              <w:t xml:space="preserve"> "</w:t>
            </w:r>
            <w:r w:rsidRPr="009D4CCC">
              <w:rPr>
                <w:rFonts w:hint="eastAsia"/>
                <w:sz w:val="24"/>
                <w:szCs w:val="24"/>
                <w:rtl/>
              </w:rPr>
              <w:t>בי</w:t>
            </w:r>
            <w:r w:rsidRPr="009D4CCC">
              <w:rPr>
                <w:sz w:val="24"/>
                <w:szCs w:val="24"/>
                <w:rtl/>
              </w:rPr>
              <w:t>ן המצביעים בעד לבין המצביעים נגד";</w:t>
            </w:r>
          </w:p>
        </w:tc>
      </w:tr>
      <w:tr w:rsidR="009D4CCC" w:rsidRPr="009D4CCC" w14:paraId="09464FEC" w14:textId="77777777">
        <w:tblPrEx>
          <w:tblLook w:val="01E0" w:firstRow="1" w:lastRow="1" w:firstColumn="1" w:lastColumn="1" w:noHBand="0" w:noVBand="0"/>
        </w:tblPrEx>
        <w:trPr>
          <w:cantSplit/>
          <w:trHeight w:val="60"/>
        </w:trPr>
        <w:tc>
          <w:tcPr>
            <w:tcW w:w="1869" w:type="dxa"/>
          </w:tcPr>
          <w:p w14:paraId="10842694" w14:textId="77777777" w:rsidR="009D4CCC" w:rsidRPr="009D4CCC" w:rsidRDefault="009D4CCC" w:rsidP="009D4CCC">
            <w:pPr>
              <w:pStyle w:val="TableSideHeading"/>
              <w:spacing w:line="240" w:lineRule="auto"/>
              <w:jc w:val="both"/>
              <w:rPr>
                <w:sz w:val="24"/>
                <w:szCs w:val="24"/>
              </w:rPr>
            </w:pPr>
            <w:r w:rsidRPr="009D4CCC">
              <w:rPr>
                <w:sz w:val="24"/>
                <w:szCs w:val="24"/>
                <w:rtl/>
              </w:rPr>
              <w:t>[הערה לדיון: בדומה להערה לסעיף קטן (ב), לאור מורכבות הסוגיה והיותה מערבת היבטים בינ"ל הוצע בוועדה כי ביהמ"ש העליון יוגבל בהחלטתו בערעור על ביהמ"ש לעניינים מנהליים ל-14 ימים]</w:t>
            </w:r>
          </w:p>
        </w:tc>
        <w:tc>
          <w:tcPr>
            <w:tcW w:w="623" w:type="dxa"/>
          </w:tcPr>
          <w:p w14:paraId="38C8ABCC" w14:textId="77777777" w:rsidR="009D4CCC" w:rsidRPr="009D4CCC" w:rsidRDefault="009D4CCC" w:rsidP="009D4CCC">
            <w:pPr>
              <w:pStyle w:val="TableText"/>
              <w:jc w:val="both"/>
              <w:rPr>
                <w:sz w:val="24"/>
                <w:szCs w:val="24"/>
              </w:rPr>
            </w:pPr>
          </w:p>
        </w:tc>
        <w:tc>
          <w:tcPr>
            <w:tcW w:w="623" w:type="dxa"/>
          </w:tcPr>
          <w:p w14:paraId="05737526" w14:textId="77777777" w:rsidR="009D4CCC" w:rsidRPr="009D4CCC" w:rsidRDefault="009D4CCC" w:rsidP="009D4CCC">
            <w:pPr>
              <w:pStyle w:val="TableText"/>
              <w:jc w:val="both"/>
              <w:rPr>
                <w:sz w:val="24"/>
                <w:szCs w:val="24"/>
              </w:rPr>
            </w:pPr>
          </w:p>
        </w:tc>
        <w:tc>
          <w:tcPr>
            <w:tcW w:w="624" w:type="dxa"/>
          </w:tcPr>
          <w:p w14:paraId="3961E395" w14:textId="77777777" w:rsidR="009D4CCC" w:rsidRPr="009D4CCC" w:rsidRDefault="009D4CCC" w:rsidP="009D4CCC">
            <w:pPr>
              <w:pStyle w:val="TableText"/>
              <w:jc w:val="both"/>
              <w:rPr>
                <w:sz w:val="24"/>
                <w:szCs w:val="24"/>
              </w:rPr>
            </w:pPr>
          </w:p>
        </w:tc>
        <w:tc>
          <w:tcPr>
            <w:tcW w:w="624" w:type="dxa"/>
          </w:tcPr>
          <w:p w14:paraId="7B64AE7B" w14:textId="77777777" w:rsidR="009D4CCC" w:rsidRPr="009D4CCC" w:rsidRDefault="009D4CCC" w:rsidP="009D4CCC">
            <w:pPr>
              <w:pStyle w:val="TableText"/>
              <w:jc w:val="both"/>
              <w:rPr>
                <w:sz w:val="24"/>
                <w:szCs w:val="24"/>
              </w:rPr>
            </w:pPr>
          </w:p>
        </w:tc>
        <w:tc>
          <w:tcPr>
            <w:tcW w:w="624" w:type="dxa"/>
          </w:tcPr>
          <w:p w14:paraId="60869F57" w14:textId="77777777" w:rsidR="009D4CCC" w:rsidRPr="009D4CCC" w:rsidRDefault="009D4CCC" w:rsidP="009D4CCC">
            <w:pPr>
              <w:pStyle w:val="TableText"/>
              <w:jc w:val="both"/>
              <w:rPr>
                <w:rFonts w:hint="cs"/>
                <w:sz w:val="24"/>
                <w:szCs w:val="24"/>
              </w:rPr>
            </w:pPr>
            <w:r w:rsidRPr="009D4CCC">
              <w:rPr>
                <w:rFonts w:hint="cs"/>
                <w:sz w:val="24"/>
                <w:szCs w:val="24"/>
                <w:rtl/>
              </w:rPr>
              <w:t>*</w:t>
            </w:r>
          </w:p>
        </w:tc>
        <w:tc>
          <w:tcPr>
            <w:tcW w:w="624" w:type="dxa"/>
          </w:tcPr>
          <w:p w14:paraId="279BB3C9" w14:textId="77777777" w:rsidR="009D4CCC" w:rsidRPr="009D4CCC" w:rsidRDefault="009D4CCC" w:rsidP="009D4CCC">
            <w:pPr>
              <w:pStyle w:val="TableText"/>
              <w:jc w:val="both"/>
              <w:rPr>
                <w:sz w:val="24"/>
                <w:szCs w:val="24"/>
              </w:rPr>
            </w:pPr>
          </w:p>
        </w:tc>
        <w:tc>
          <w:tcPr>
            <w:tcW w:w="630" w:type="dxa"/>
          </w:tcPr>
          <w:p w14:paraId="1B4CDE12" w14:textId="77777777" w:rsidR="009D4CCC" w:rsidRPr="009D4CCC" w:rsidRDefault="009D4CCC" w:rsidP="009D4CCC">
            <w:pPr>
              <w:pStyle w:val="TableText"/>
              <w:jc w:val="both"/>
              <w:rPr>
                <w:sz w:val="24"/>
                <w:szCs w:val="24"/>
              </w:rPr>
            </w:pPr>
          </w:p>
        </w:tc>
        <w:tc>
          <w:tcPr>
            <w:tcW w:w="3420" w:type="dxa"/>
            <w:gridSpan w:val="5"/>
          </w:tcPr>
          <w:p w14:paraId="6EF006EB" w14:textId="77777777" w:rsidR="009D4CCC" w:rsidRPr="009D4CCC" w:rsidRDefault="009D4CCC" w:rsidP="009D4CCC">
            <w:pPr>
              <w:pStyle w:val="TableBlock"/>
              <w:rPr>
                <w:sz w:val="24"/>
                <w:szCs w:val="24"/>
              </w:rPr>
            </w:pPr>
            <w:r w:rsidRPr="009D4CCC">
              <w:rPr>
                <w:sz w:val="24"/>
                <w:szCs w:val="24"/>
                <w:rtl/>
              </w:rPr>
              <w:t>(ה)</w:t>
            </w:r>
            <w:r w:rsidRPr="009D4CCC">
              <w:rPr>
                <w:sz w:val="24"/>
                <w:szCs w:val="24"/>
                <w:rtl/>
              </w:rPr>
              <w:tab/>
              <w:t>בסעיף קטן (ה), במקום "שלושים ימים" יקראו "שבעה ימים" ובסופו יקראו "בית המשפט העליון יחליט בערעור בתוך 14 ימים.";</w:t>
            </w:r>
          </w:p>
        </w:tc>
      </w:tr>
      <w:tr w:rsidR="009D4CCC" w:rsidRPr="009D4CCC" w14:paraId="67F59B4E" w14:textId="77777777">
        <w:tblPrEx>
          <w:tblLook w:val="01E0" w:firstRow="1" w:lastRow="1" w:firstColumn="1" w:lastColumn="1" w:noHBand="0" w:noVBand="0"/>
        </w:tblPrEx>
        <w:trPr>
          <w:cantSplit/>
          <w:trHeight w:val="60"/>
        </w:trPr>
        <w:tc>
          <w:tcPr>
            <w:tcW w:w="1869" w:type="dxa"/>
          </w:tcPr>
          <w:p w14:paraId="6974CF99" w14:textId="77777777" w:rsidR="009D4CCC" w:rsidRPr="009D4CCC" w:rsidRDefault="009D4CCC" w:rsidP="009D4CCC">
            <w:pPr>
              <w:pStyle w:val="TableSideHeading"/>
              <w:spacing w:line="240" w:lineRule="auto"/>
              <w:jc w:val="both"/>
              <w:rPr>
                <w:sz w:val="24"/>
                <w:szCs w:val="24"/>
              </w:rPr>
            </w:pPr>
          </w:p>
        </w:tc>
        <w:tc>
          <w:tcPr>
            <w:tcW w:w="623" w:type="dxa"/>
          </w:tcPr>
          <w:p w14:paraId="414D09A2" w14:textId="77777777" w:rsidR="009D4CCC" w:rsidRPr="009D4CCC" w:rsidRDefault="009D4CCC" w:rsidP="009D4CCC">
            <w:pPr>
              <w:pStyle w:val="TableText"/>
              <w:jc w:val="both"/>
              <w:rPr>
                <w:sz w:val="24"/>
                <w:szCs w:val="24"/>
              </w:rPr>
            </w:pPr>
          </w:p>
        </w:tc>
        <w:tc>
          <w:tcPr>
            <w:tcW w:w="623" w:type="dxa"/>
          </w:tcPr>
          <w:p w14:paraId="437758A7" w14:textId="77777777" w:rsidR="009D4CCC" w:rsidRPr="009D4CCC" w:rsidRDefault="009D4CCC" w:rsidP="009D4CCC">
            <w:pPr>
              <w:pStyle w:val="TableText"/>
              <w:jc w:val="both"/>
              <w:rPr>
                <w:sz w:val="24"/>
                <w:szCs w:val="24"/>
              </w:rPr>
            </w:pPr>
          </w:p>
        </w:tc>
        <w:tc>
          <w:tcPr>
            <w:tcW w:w="624" w:type="dxa"/>
          </w:tcPr>
          <w:p w14:paraId="5490DF79" w14:textId="77777777" w:rsidR="009D4CCC" w:rsidRPr="009D4CCC" w:rsidRDefault="009D4CCC" w:rsidP="009D4CCC">
            <w:pPr>
              <w:pStyle w:val="TableText"/>
              <w:jc w:val="both"/>
              <w:rPr>
                <w:sz w:val="24"/>
                <w:szCs w:val="24"/>
              </w:rPr>
            </w:pPr>
          </w:p>
        </w:tc>
        <w:tc>
          <w:tcPr>
            <w:tcW w:w="624" w:type="dxa"/>
          </w:tcPr>
          <w:p w14:paraId="54DA18DF" w14:textId="77777777" w:rsidR="009D4CCC" w:rsidRPr="009D4CCC" w:rsidRDefault="009D4CCC" w:rsidP="009D4CCC">
            <w:pPr>
              <w:pStyle w:val="TableText"/>
              <w:jc w:val="both"/>
              <w:rPr>
                <w:sz w:val="24"/>
                <w:szCs w:val="24"/>
              </w:rPr>
            </w:pPr>
          </w:p>
        </w:tc>
        <w:tc>
          <w:tcPr>
            <w:tcW w:w="624" w:type="dxa"/>
          </w:tcPr>
          <w:p w14:paraId="4DF8FCC6" w14:textId="77777777" w:rsidR="009D4CCC" w:rsidRPr="009D4CCC" w:rsidRDefault="009D4CCC" w:rsidP="009D4CCC">
            <w:pPr>
              <w:pStyle w:val="TableText"/>
              <w:jc w:val="both"/>
              <w:rPr>
                <w:rFonts w:hint="cs"/>
                <w:sz w:val="24"/>
                <w:szCs w:val="24"/>
              </w:rPr>
            </w:pPr>
            <w:r w:rsidRPr="009D4CCC">
              <w:rPr>
                <w:rFonts w:hint="cs"/>
                <w:sz w:val="24"/>
                <w:szCs w:val="24"/>
                <w:rtl/>
              </w:rPr>
              <w:t>*</w:t>
            </w:r>
          </w:p>
        </w:tc>
        <w:tc>
          <w:tcPr>
            <w:tcW w:w="624" w:type="dxa"/>
          </w:tcPr>
          <w:p w14:paraId="640628FF" w14:textId="77777777" w:rsidR="009D4CCC" w:rsidRPr="009D4CCC" w:rsidRDefault="009D4CCC" w:rsidP="009D4CCC">
            <w:pPr>
              <w:pStyle w:val="TableText"/>
              <w:jc w:val="both"/>
              <w:rPr>
                <w:sz w:val="24"/>
                <w:szCs w:val="24"/>
              </w:rPr>
            </w:pPr>
          </w:p>
        </w:tc>
        <w:tc>
          <w:tcPr>
            <w:tcW w:w="630" w:type="dxa"/>
          </w:tcPr>
          <w:p w14:paraId="5B5F9C25" w14:textId="77777777" w:rsidR="009D4CCC" w:rsidRPr="009D4CCC" w:rsidRDefault="009D4CCC" w:rsidP="009D4CCC">
            <w:pPr>
              <w:pStyle w:val="TableText"/>
              <w:jc w:val="both"/>
              <w:rPr>
                <w:sz w:val="24"/>
                <w:szCs w:val="24"/>
              </w:rPr>
            </w:pPr>
          </w:p>
        </w:tc>
        <w:tc>
          <w:tcPr>
            <w:tcW w:w="3420" w:type="dxa"/>
            <w:gridSpan w:val="5"/>
          </w:tcPr>
          <w:p w14:paraId="7DF62BA7" w14:textId="77777777" w:rsidR="009D4CCC" w:rsidRPr="009D4CCC" w:rsidRDefault="009D4CCC" w:rsidP="009D4CCC">
            <w:pPr>
              <w:pStyle w:val="TableBlock"/>
              <w:rPr>
                <w:sz w:val="24"/>
                <w:szCs w:val="24"/>
              </w:rPr>
            </w:pPr>
            <w:r w:rsidRPr="009D4CCC">
              <w:rPr>
                <w:sz w:val="24"/>
                <w:szCs w:val="24"/>
                <w:rtl/>
              </w:rPr>
              <w:t>(ו)</w:t>
            </w:r>
            <w:r w:rsidRPr="009D4CCC">
              <w:rPr>
                <w:sz w:val="24"/>
                <w:szCs w:val="24"/>
                <w:rtl/>
              </w:rPr>
              <w:tab/>
              <w:t>בסעיף קטן (ו), בסופו יקראו "בית המשפט העליון יחליט בערעור בתוך 21 ימים.";</w:t>
            </w:r>
          </w:p>
        </w:tc>
      </w:tr>
      <w:tr w:rsidR="009D4CCC" w:rsidRPr="009D4CCC" w14:paraId="42AE9363" w14:textId="77777777">
        <w:tblPrEx>
          <w:tblLook w:val="01E0" w:firstRow="1" w:lastRow="1" w:firstColumn="1" w:lastColumn="1" w:noHBand="0" w:noVBand="0"/>
        </w:tblPrEx>
        <w:trPr>
          <w:cantSplit/>
          <w:trHeight w:val="60"/>
        </w:trPr>
        <w:tc>
          <w:tcPr>
            <w:tcW w:w="1869" w:type="dxa"/>
          </w:tcPr>
          <w:p w14:paraId="5453E011" w14:textId="77777777" w:rsidR="009D4CCC" w:rsidRPr="009D4CCC" w:rsidRDefault="009D4CCC" w:rsidP="009D4CCC">
            <w:pPr>
              <w:pStyle w:val="TableSideHeading"/>
              <w:jc w:val="both"/>
              <w:rPr>
                <w:sz w:val="24"/>
                <w:szCs w:val="24"/>
              </w:rPr>
            </w:pPr>
          </w:p>
        </w:tc>
        <w:tc>
          <w:tcPr>
            <w:tcW w:w="623" w:type="dxa"/>
          </w:tcPr>
          <w:p w14:paraId="30C7D91F" w14:textId="77777777" w:rsidR="009D4CCC" w:rsidRPr="009D4CCC" w:rsidRDefault="009D4CCC" w:rsidP="009D4CCC">
            <w:pPr>
              <w:pStyle w:val="TableText"/>
              <w:jc w:val="both"/>
              <w:rPr>
                <w:sz w:val="24"/>
                <w:szCs w:val="24"/>
              </w:rPr>
            </w:pPr>
          </w:p>
        </w:tc>
        <w:tc>
          <w:tcPr>
            <w:tcW w:w="623" w:type="dxa"/>
          </w:tcPr>
          <w:p w14:paraId="7DE15825" w14:textId="77777777" w:rsidR="009D4CCC" w:rsidRPr="009D4CCC" w:rsidRDefault="009D4CCC" w:rsidP="009D4CCC">
            <w:pPr>
              <w:pStyle w:val="TableText"/>
              <w:jc w:val="both"/>
              <w:rPr>
                <w:sz w:val="24"/>
                <w:szCs w:val="24"/>
              </w:rPr>
            </w:pPr>
          </w:p>
        </w:tc>
        <w:tc>
          <w:tcPr>
            <w:tcW w:w="624" w:type="dxa"/>
          </w:tcPr>
          <w:p w14:paraId="48FF7422" w14:textId="77777777" w:rsidR="009D4CCC" w:rsidRPr="009D4CCC" w:rsidRDefault="009D4CCC" w:rsidP="009D4CCC">
            <w:pPr>
              <w:pStyle w:val="TableText"/>
              <w:jc w:val="both"/>
              <w:rPr>
                <w:sz w:val="24"/>
                <w:szCs w:val="24"/>
              </w:rPr>
            </w:pPr>
          </w:p>
        </w:tc>
        <w:tc>
          <w:tcPr>
            <w:tcW w:w="624" w:type="dxa"/>
          </w:tcPr>
          <w:p w14:paraId="0B171D63" w14:textId="77777777" w:rsidR="009D4CCC" w:rsidRPr="009D4CCC" w:rsidRDefault="009D4CCC" w:rsidP="009D4CCC">
            <w:pPr>
              <w:pStyle w:val="TableText"/>
              <w:jc w:val="both"/>
              <w:rPr>
                <w:sz w:val="24"/>
                <w:szCs w:val="24"/>
              </w:rPr>
            </w:pPr>
          </w:p>
        </w:tc>
        <w:tc>
          <w:tcPr>
            <w:tcW w:w="624" w:type="dxa"/>
          </w:tcPr>
          <w:p w14:paraId="10CF1B0F" w14:textId="77777777" w:rsidR="009D4CCC" w:rsidRPr="009D4CCC" w:rsidRDefault="009D4CCC" w:rsidP="009D4CCC">
            <w:pPr>
              <w:pStyle w:val="TableText"/>
              <w:jc w:val="both"/>
              <w:rPr>
                <w:rFonts w:hint="cs"/>
                <w:sz w:val="24"/>
                <w:szCs w:val="24"/>
              </w:rPr>
            </w:pPr>
            <w:r w:rsidRPr="009D4CCC">
              <w:rPr>
                <w:rFonts w:hint="cs"/>
                <w:sz w:val="24"/>
                <w:szCs w:val="24"/>
                <w:rtl/>
              </w:rPr>
              <w:t>*</w:t>
            </w:r>
          </w:p>
        </w:tc>
        <w:tc>
          <w:tcPr>
            <w:tcW w:w="624" w:type="dxa"/>
          </w:tcPr>
          <w:p w14:paraId="744DDBD9" w14:textId="77777777" w:rsidR="009D4CCC" w:rsidRPr="009D4CCC" w:rsidRDefault="009D4CCC" w:rsidP="009D4CCC">
            <w:pPr>
              <w:pStyle w:val="TableText"/>
              <w:jc w:val="both"/>
              <w:rPr>
                <w:sz w:val="24"/>
                <w:szCs w:val="24"/>
              </w:rPr>
            </w:pPr>
          </w:p>
        </w:tc>
        <w:tc>
          <w:tcPr>
            <w:tcW w:w="630" w:type="dxa"/>
          </w:tcPr>
          <w:p w14:paraId="69F80605" w14:textId="77777777" w:rsidR="009D4CCC" w:rsidRPr="009D4CCC" w:rsidRDefault="009D4CCC" w:rsidP="009D4CCC">
            <w:pPr>
              <w:pStyle w:val="TableText"/>
              <w:jc w:val="both"/>
              <w:rPr>
                <w:sz w:val="24"/>
                <w:szCs w:val="24"/>
              </w:rPr>
            </w:pPr>
          </w:p>
        </w:tc>
        <w:tc>
          <w:tcPr>
            <w:tcW w:w="3420" w:type="dxa"/>
            <w:gridSpan w:val="5"/>
          </w:tcPr>
          <w:p w14:paraId="6B0BE71F" w14:textId="77777777" w:rsidR="009D4CCC" w:rsidRPr="009D4CCC" w:rsidRDefault="009D4CCC" w:rsidP="009D4CCC">
            <w:pPr>
              <w:pStyle w:val="TableBlock"/>
              <w:rPr>
                <w:sz w:val="24"/>
                <w:szCs w:val="24"/>
              </w:rPr>
            </w:pPr>
            <w:r w:rsidRPr="009D4CCC">
              <w:rPr>
                <w:sz w:val="24"/>
                <w:szCs w:val="24"/>
                <w:rtl/>
              </w:rPr>
              <w:t>(ז)</w:t>
            </w:r>
            <w:r w:rsidRPr="009D4CCC">
              <w:rPr>
                <w:sz w:val="24"/>
                <w:szCs w:val="24"/>
                <w:rtl/>
              </w:rPr>
              <w:tab/>
              <w:t>במקום סעיף קטן (ח) יקראו:</w:t>
            </w:r>
          </w:p>
        </w:tc>
      </w:tr>
      <w:tr w:rsidR="009D4CCC" w:rsidRPr="009D4CCC" w14:paraId="4A5C9BDC" w14:textId="77777777">
        <w:tblPrEx>
          <w:tblLook w:val="01E0" w:firstRow="1" w:lastRow="1" w:firstColumn="1" w:lastColumn="1" w:noHBand="0" w:noVBand="0"/>
        </w:tblPrEx>
        <w:trPr>
          <w:cantSplit/>
          <w:trHeight w:val="60"/>
        </w:trPr>
        <w:tc>
          <w:tcPr>
            <w:tcW w:w="1869" w:type="dxa"/>
          </w:tcPr>
          <w:p w14:paraId="3E591202" w14:textId="77777777" w:rsidR="009D4CCC" w:rsidRPr="009D4CCC" w:rsidRDefault="009D4CCC" w:rsidP="009D4CCC">
            <w:pPr>
              <w:pStyle w:val="TableSideHeading"/>
              <w:spacing w:line="240" w:lineRule="auto"/>
              <w:jc w:val="both"/>
              <w:rPr>
                <w:sz w:val="24"/>
                <w:szCs w:val="24"/>
              </w:rPr>
            </w:pPr>
            <w:r w:rsidRPr="009D4CCC">
              <w:rPr>
                <w:sz w:val="24"/>
                <w:szCs w:val="24"/>
                <w:rtl/>
              </w:rPr>
              <w:t>[הערה לדיון: לגבי בחירות לכנסת נקבע כי ערעור לא יעכב את עבודת הכנסת. במשאל עם יכול שיהיה מדובר באקט חד פעמי ובלתי הפיך, ולכן מוצע כי ערעור יעכב אשרור של הסכם, וזאת לצד הגבלת משך הזמן להכרעה בערעור. בהמשך לכך מוצע עוד כי ביהמ"ש לעניינים מנהליים יוכל לאסור על הממשלה לאשרר הסכם אף אם טרם הוגש ערעור.]</w:t>
            </w:r>
          </w:p>
        </w:tc>
        <w:tc>
          <w:tcPr>
            <w:tcW w:w="623" w:type="dxa"/>
          </w:tcPr>
          <w:p w14:paraId="7A14B6C8" w14:textId="77777777" w:rsidR="009D4CCC" w:rsidRPr="009D4CCC" w:rsidRDefault="009D4CCC" w:rsidP="009D4CCC">
            <w:pPr>
              <w:pStyle w:val="TableText"/>
              <w:jc w:val="both"/>
              <w:rPr>
                <w:sz w:val="24"/>
                <w:szCs w:val="24"/>
              </w:rPr>
            </w:pPr>
          </w:p>
        </w:tc>
        <w:tc>
          <w:tcPr>
            <w:tcW w:w="623" w:type="dxa"/>
          </w:tcPr>
          <w:p w14:paraId="07B5119E" w14:textId="77777777" w:rsidR="009D4CCC" w:rsidRPr="009D4CCC" w:rsidRDefault="009D4CCC" w:rsidP="009D4CCC">
            <w:pPr>
              <w:pStyle w:val="TableText"/>
              <w:jc w:val="both"/>
              <w:rPr>
                <w:sz w:val="24"/>
                <w:szCs w:val="24"/>
              </w:rPr>
            </w:pPr>
          </w:p>
        </w:tc>
        <w:tc>
          <w:tcPr>
            <w:tcW w:w="624" w:type="dxa"/>
          </w:tcPr>
          <w:p w14:paraId="487190B9" w14:textId="77777777" w:rsidR="009D4CCC" w:rsidRPr="009D4CCC" w:rsidRDefault="009D4CCC" w:rsidP="009D4CCC">
            <w:pPr>
              <w:pStyle w:val="TableText"/>
              <w:jc w:val="both"/>
              <w:rPr>
                <w:sz w:val="24"/>
                <w:szCs w:val="24"/>
              </w:rPr>
            </w:pPr>
          </w:p>
        </w:tc>
        <w:tc>
          <w:tcPr>
            <w:tcW w:w="624" w:type="dxa"/>
          </w:tcPr>
          <w:p w14:paraId="47C9D722" w14:textId="77777777" w:rsidR="009D4CCC" w:rsidRPr="009D4CCC" w:rsidRDefault="009D4CCC" w:rsidP="009D4CCC">
            <w:pPr>
              <w:pStyle w:val="TableText"/>
              <w:jc w:val="both"/>
              <w:rPr>
                <w:sz w:val="24"/>
                <w:szCs w:val="24"/>
              </w:rPr>
            </w:pPr>
          </w:p>
        </w:tc>
        <w:tc>
          <w:tcPr>
            <w:tcW w:w="624" w:type="dxa"/>
          </w:tcPr>
          <w:p w14:paraId="254F0999" w14:textId="77777777" w:rsidR="009D4CCC" w:rsidRPr="009D4CCC" w:rsidRDefault="009D4CCC" w:rsidP="009D4CCC">
            <w:pPr>
              <w:pStyle w:val="TableText"/>
              <w:jc w:val="both"/>
              <w:rPr>
                <w:sz w:val="24"/>
                <w:szCs w:val="24"/>
              </w:rPr>
            </w:pPr>
          </w:p>
        </w:tc>
        <w:tc>
          <w:tcPr>
            <w:tcW w:w="624" w:type="dxa"/>
          </w:tcPr>
          <w:p w14:paraId="642FE8AE" w14:textId="77777777" w:rsidR="009D4CCC" w:rsidRPr="009D4CCC" w:rsidRDefault="009D4CCC" w:rsidP="009D4CCC">
            <w:pPr>
              <w:pStyle w:val="TableText"/>
              <w:jc w:val="both"/>
              <w:rPr>
                <w:sz w:val="24"/>
                <w:szCs w:val="24"/>
              </w:rPr>
            </w:pPr>
          </w:p>
        </w:tc>
        <w:tc>
          <w:tcPr>
            <w:tcW w:w="630" w:type="dxa"/>
          </w:tcPr>
          <w:p w14:paraId="1CFE3A99" w14:textId="77777777" w:rsidR="009D4CCC" w:rsidRPr="009D4CCC" w:rsidRDefault="009D4CCC" w:rsidP="009D4CCC">
            <w:pPr>
              <w:pStyle w:val="TableText"/>
              <w:jc w:val="both"/>
              <w:rPr>
                <w:sz w:val="24"/>
                <w:szCs w:val="24"/>
              </w:rPr>
            </w:pPr>
          </w:p>
        </w:tc>
        <w:tc>
          <w:tcPr>
            <w:tcW w:w="624" w:type="dxa"/>
          </w:tcPr>
          <w:p w14:paraId="601ABBD3" w14:textId="77777777" w:rsidR="009D4CCC" w:rsidRPr="009D4CCC" w:rsidRDefault="009D4CCC" w:rsidP="009D4CCC">
            <w:pPr>
              <w:pStyle w:val="TableText"/>
              <w:jc w:val="both"/>
              <w:rPr>
                <w:sz w:val="24"/>
                <w:szCs w:val="24"/>
              </w:rPr>
            </w:pPr>
          </w:p>
        </w:tc>
        <w:tc>
          <w:tcPr>
            <w:tcW w:w="2796" w:type="dxa"/>
            <w:gridSpan w:val="4"/>
          </w:tcPr>
          <w:p w14:paraId="7CA468FD" w14:textId="77777777" w:rsidR="009D4CCC" w:rsidRPr="009D4CCC" w:rsidRDefault="009D4CCC" w:rsidP="009D4CCC">
            <w:pPr>
              <w:pStyle w:val="TableBlock"/>
              <w:rPr>
                <w:sz w:val="24"/>
                <w:szCs w:val="24"/>
              </w:rPr>
            </w:pPr>
            <w:r w:rsidRPr="009D4CCC">
              <w:rPr>
                <w:sz w:val="24"/>
                <w:szCs w:val="24"/>
                <w:rtl/>
              </w:rPr>
              <w:t>"(ח)</w:t>
            </w:r>
            <w:r w:rsidRPr="009D4CCC">
              <w:rPr>
                <w:sz w:val="24"/>
                <w:szCs w:val="24"/>
                <w:rtl/>
              </w:rPr>
              <w:tab/>
              <w:t xml:space="preserve">הוגש ערעור על תוצאות משאל העם לפי סעיף זה, לא תאשרר הממשלה </w:t>
            </w:r>
            <w:r w:rsidRPr="009D4CCC">
              <w:rPr>
                <w:rFonts w:hint="eastAsia"/>
                <w:sz w:val="24"/>
                <w:szCs w:val="24"/>
                <w:rtl/>
              </w:rPr>
              <w:t>הס</w:t>
            </w:r>
            <w:r w:rsidRPr="009D4CCC">
              <w:rPr>
                <w:sz w:val="24"/>
                <w:szCs w:val="24"/>
                <w:rtl/>
              </w:rPr>
              <w:t xml:space="preserve">כם ולא תחתום על </w:t>
            </w:r>
            <w:r w:rsidRPr="009D4CCC">
              <w:rPr>
                <w:rFonts w:hint="eastAsia"/>
                <w:sz w:val="24"/>
                <w:szCs w:val="24"/>
                <w:rtl/>
              </w:rPr>
              <w:t>הס</w:t>
            </w:r>
            <w:r w:rsidRPr="009D4CCC">
              <w:rPr>
                <w:sz w:val="24"/>
                <w:szCs w:val="24"/>
                <w:rtl/>
              </w:rPr>
              <w:t>כם כאמור בסעיף 1א לחוק סדרי השלטון והמשפט, כל עוד לא ניתן פסק דין סופי בעניין, אלא אם כן החליט בית המשפט הדן בערעור אחרת; בית המשפט האמור בסעיף קטן (ב) רשאי לקבוע, בנסיבות מיוחדות ומטעמים שיירשמו, ואם שוכנע שהדבר מוצדק, כי הוראות סעיף זה יחולו עוד בטרם הוגש ערעור, ובלבד שתוקפה של קביעה כאמור יפקע אם לא הוגש ערעור במועד שנקבע לפי סעיף זה.";</w:t>
            </w:r>
          </w:p>
        </w:tc>
      </w:tr>
      <w:tr w:rsidR="009D4CCC" w:rsidRPr="009D4CCC" w14:paraId="0E4C13AC" w14:textId="77777777">
        <w:tblPrEx>
          <w:tblLook w:val="01E0" w:firstRow="1" w:lastRow="1" w:firstColumn="1" w:lastColumn="1" w:noHBand="0" w:noVBand="0"/>
        </w:tblPrEx>
        <w:trPr>
          <w:cantSplit/>
          <w:trHeight w:val="60"/>
        </w:trPr>
        <w:tc>
          <w:tcPr>
            <w:tcW w:w="1869" w:type="dxa"/>
          </w:tcPr>
          <w:p w14:paraId="5DD41AC4" w14:textId="77777777" w:rsidR="009D4CCC" w:rsidRPr="009D4CCC" w:rsidRDefault="009D4CCC" w:rsidP="009D4CCC">
            <w:pPr>
              <w:pStyle w:val="TableSideHeading"/>
              <w:jc w:val="both"/>
              <w:rPr>
                <w:sz w:val="24"/>
                <w:szCs w:val="24"/>
              </w:rPr>
            </w:pPr>
          </w:p>
        </w:tc>
        <w:tc>
          <w:tcPr>
            <w:tcW w:w="623" w:type="dxa"/>
          </w:tcPr>
          <w:p w14:paraId="2D13B4DC" w14:textId="77777777" w:rsidR="009D4CCC" w:rsidRPr="009D4CCC" w:rsidRDefault="009D4CCC" w:rsidP="009D4CCC">
            <w:pPr>
              <w:pStyle w:val="TableText"/>
              <w:jc w:val="both"/>
              <w:rPr>
                <w:sz w:val="24"/>
                <w:szCs w:val="24"/>
              </w:rPr>
            </w:pPr>
          </w:p>
        </w:tc>
        <w:tc>
          <w:tcPr>
            <w:tcW w:w="623" w:type="dxa"/>
          </w:tcPr>
          <w:p w14:paraId="680E25B9" w14:textId="77777777" w:rsidR="009D4CCC" w:rsidRPr="009D4CCC" w:rsidRDefault="009D4CCC" w:rsidP="009D4CCC">
            <w:pPr>
              <w:pStyle w:val="TableText"/>
              <w:jc w:val="both"/>
              <w:rPr>
                <w:sz w:val="24"/>
                <w:szCs w:val="24"/>
              </w:rPr>
            </w:pPr>
          </w:p>
        </w:tc>
        <w:tc>
          <w:tcPr>
            <w:tcW w:w="624" w:type="dxa"/>
          </w:tcPr>
          <w:p w14:paraId="01CA2731" w14:textId="77777777" w:rsidR="009D4CCC" w:rsidRPr="009D4CCC" w:rsidRDefault="009D4CCC" w:rsidP="009D4CCC">
            <w:pPr>
              <w:pStyle w:val="TableText"/>
              <w:jc w:val="both"/>
              <w:rPr>
                <w:sz w:val="24"/>
                <w:szCs w:val="24"/>
              </w:rPr>
            </w:pPr>
          </w:p>
        </w:tc>
        <w:tc>
          <w:tcPr>
            <w:tcW w:w="624" w:type="dxa"/>
          </w:tcPr>
          <w:p w14:paraId="434E3561" w14:textId="77777777" w:rsidR="009D4CCC" w:rsidRPr="009D4CCC" w:rsidRDefault="009D4CCC" w:rsidP="009D4CCC">
            <w:pPr>
              <w:pStyle w:val="TableText"/>
              <w:jc w:val="both"/>
              <w:rPr>
                <w:sz w:val="24"/>
                <w:szCs w:val="24"/>
              </w:rPr>
            </w:pPr>
          </w:p>
        </w:tc>
        <w:tc>
          <w:tcPr>
            <w:tcW w:w="624" w:type="dxa"/>
          </w:tcPr>
          <w:p w14:paraId="2A629505" w14:textId="77777777" w:rsidR="009D4CCC" w:rsidRPr="009D4CCC" w:rsidRDefault="009D4CCC" w:rsidP="009D4CCC">
            <w:pPr>
              <w:pStyle w:val="TableText"/>
              <w:jc w:val="both"/>
              <w:rPr>
                <w:rFonts w:hint="cs"/>
                <w:sz w:val="24"/>
                <w:szCs w:val="24"/>
              </w:rPr>
            </w:pPr>
            <w:r w:rsidRPr="009D4CCC">
              <w:rPr>
                <w:rFonts w:hint="cs"/>
                <w:sz w:val="24"/>
                <w:szCs w:val="24"/>
                <w:rtl/>
              </w:rPr>
              <w:t>*</w:t>
            </w:r>
          </w:p>
        </w:tc>
        <w:tc>
          <w:tcPr>
            <w:tcW w:w="624" w:type="dxa"/>
          </w:tcPr>
          <w:p w14:paraId="22FBB5F0" w14:textId="77777777" w:rsidR="009D4CCC" w:rsidRPr="009D4CCC" w:rsidRDefault="009D4CCC" w:rsidP="009D4CCC">
            <w:pPr>
              <w:pStyle w:val="TableText"/>
              <w:jc w:val="both"/>
              <w:rPr>
                <w:rFonts w:hint="cs"/>
                <w:sz w:val="24"/>
                <w:szCs w:val="24"/>
              </w:rPr>
            </w:pPr>
          </w:p>
        </w:tc>
        <w:tc>
          <w:tcPr>
            <w:tcW w:w="4050" w:type="dxa"/>
            <w:gridSpan w:val="6"/>
          </w:tcPr>
          <w:p w14:paraId="2D7F78DA" w14:textId="77777777" w:rsidR="009D4CCC" w:rsidRPr="009D4CCC" w:rsidRDefault="009D4CCC" w:rsidP="009D4CCC">
            <w:pPr>
              <w:pStyle w:val="TableBlock"/>
              <w:rPr>
                <w:rFonts w:hint="cs"/>
                <w:sz w:val="24"/>
                <w:szCs w:val="24"/>
                <w:rtl/>
              </w:rPr>
            </w:pPr>
            <w:r w:rsidRPr="009D4CCC">
              <w:rPr>
                <w:rFonts w:hint="cs"/>
                <w:sz w:val="24"/>
                <w:szCs w:val="24"/>
                <w:rtl/>
              </w:rPr>
              <w:t>(23)</w:t>
            </w:r>
            <w:r w:rsidRPr="009D4CCC">
              <w:rPr>
                <w:sz w:val="24"/>
                <w:szCs w:val="24"/>
                <w:rtl/>
              </w:rPr>
              <w:tab/>
            </w:r>
            <w:r w:rsidRPr="009D4CCC">
              <w:rPr>
                <w:rFonts w:hint="cs"/>
                <w:sz w:val="24"/>
                <w:szCs w:val="24"/>
                <w:rtl/>
              </w:rPr>
              <w:t xml:space="preserve">סעיפים </w:t>
            </w:r>
            <w:r w:rsidRPr="009D4CCC">
              <w:rPr>
                <w:sz w:val="24"/>
                <w:szCs w:val="24"/>
                <w:rtl/>
              </w:rPr>
              <w:t>87 [התפטרות מועמד]</w:t>
            </w:r>
            <w:r w:rsidRPr="009D4CCC">
              <w:rPr>
                <w:rFonts w:hint="cs"/>
                <w:sz w:val="24"/>
                <w:szCs w:val="24"/>
                <w:rtl/>
              </w:rPr>
              <w:t xml:space="preserve"> ו-</w:t>
            </w:r>
            <w:r w:rsidRPr="009D4CCC">
              <w:rPr>
                <w:sz w:val="24"/>
                <w:szCs w:val="24"/>
                <w:rtl/>
              </w:rPr>
              <w:t>88 [חסינות פרלמנטרית]</w:t>
            </w:r>
            <w:r w:rsidRPr="009D4CCC">
              <w:rPr>
                <w:rFonts w:hint="cs"/>
                <w:sz w:val="24"/>
                <w:szCs w:val="24"/>
                <w:rtl/>
              </w:rPr>
              <w:t xml:space="preserve"> – לא ייקראו;</w:t>
            </w:r>
          </w:p>
        </w:tc>
      </w:tr>
      <w:tr w:rsidR="009D4CCC" w:rsidRPr="009D4CCC" w14:paraId="5F5602A4" w14:textId="77777777">
        <w:tblPrEx>
          <w:tblLook w:val="01E0" w:firstRow="1" w:lastRow="1" w:firstColumn="1" w:lastColumn="1" w:noHBand="0" w:noVBand="0"/>
        </w:tblPrEx>
        <w:trPr>
          <w:cantSplit/>
          <w:trHeight w:val="60"/>
        </w:trPr>
        <w:tc>
          <w:tcPr>
            <w:tcW w:w="1869" w:type="dxa"/>
          </w:tcPr>
          <w:p w14:paraId="179B641C" w14:textId="77777777" w:rsidR="009D4CCC" w:rsidRPr="009D4CCC" w:rsidRDefault="009D4CCC" w:rsidP="009D4CCC">
            <w:pPr>
              <w:pStyle w:val="TableSideHeading"/>
              <w:jc w:val="both"/>
              <w:rPr>
                <w:sz w:val="24"/>
                <w:szCs w:val="24"/>
              </w:rPr>
            </w:pPr>
          </w:p>
        </w:tc>
        <w:tc>
          <w:tcPr>
            <w:tcW w:w="623" w:type="dxa"/>
          </w:tcPr>
          <w:p w14:paraId="3F5C499C" w14:textId="77777777" w:rsidR="009D4CCC" w:rsidRPr="009D4CCC" w:rsidRDefault="009D4CCC" w:rsidP="009D4CCC">
            <w:pPr>
              <w:pStyle w:val="TableText"/>
              <w:jc w:val="both"/>
              <w:rPr>
                <w:sz w:val="24"/>
                <w:szCs w:val="24"/>
              </w:rPr>
            </w:pPr>
          </w:p>
        </w:tc>
        <w:tc>
          <w:tcPr>
            <w:tcW w:w="623" w:type="dxa"/>
          </w:tcPr>
          <w:p w14:paraId="5280AB6E" w14:textId="77777777" w:rsidR="009D4CCC" w:rsidRPr="009D4CCC" w:rsidRDefault="009D4CCC" w:rsidP="009D4CCC">
            <w:pPr>
              <w:pStyle w:val="TableText"/>
              <w:jc w:val="both"/>
              <w:rPr>
                <w:sz w:val="24"/>
                <w:szCs w:val="24"/>
              </w:rPr>
            </w:pPr>
          </w:p>
        </w:tc>
        <w:tc>
          <w:tcPr>
            <w:tcW w:w="624" w:type="dxa"/>
          </w:tcPr>
          <w:p w14:paraId="2D3D78EC" w14:textId="77777777" w:rsidR="009D4CCC" w:rsidRPr="009D4CCC" w:rsidRDefault="009D4CCC" w:rsidP="009D4CCC">
            <w:pPr>
              <w:pStyle w:val="TableText"/>
              <w:jc w:val="both"/>
              <w:rPr>
                <w:sz w:val="24"/>
                <w:szCs w:val="24"/>
              </w:rPr>
            </w:pPr>
          </w:p>
        </w:tc>
        <w:tc>
          <w:tcPr>
            <w:tcW w:w="624" w:type="dxa"/>
          </w:tcPr>
          <w:p w14:paraId="2A54C709" w14:textId="77777777" w:rsidR="009D4CCC" w:rsidRPr="009D4CCC" w:rsidRDefault="009D4CCC" w:rsidP="009D4CCC">
            <w:pPr>
              <w:pStyle w:val="TableText"/>
              <w:jc w:val="both"/>
              <w:rPr>
                <w:sz w:val="24"/>
                <w:szCs w:val="24"/>
              </w:rPr>
            </w:pPr>
          </w:p>
        </w:tc>
        <w:tc>
          <w:tcPr>
            <w:tcW w:w="624" w:type="dxa"/>
          </w:tcPr>
          <w:p w14:paraId="11645AD2" w14:textId="77777777" w:rsidR="009D4CCC" w:rsidRPr="009D4CCC" w:rsidRDefault="009D4CCC" w:rsidP="009D4CCC">
            <w:pPr>
              <w:pStyle w:val="TableText"/>
              <w:jc w:val="both"/>
              <w:rPr>
                <w:sz w:val="24"/>
                <w:szCs w:val="24"/>
              </w:rPr>
            </w:pPr>
          </w:p>
        </w:tc>
        <w:tc>
          <w:tcPr>
            <w:tcW w:w="624" w:type="dxa"/>
          </w:tcPr>
          <w:p w14:paraId="51FCE6C1" w14:textId="77777777" w:rsidR="009D4CCC" w:rsidRPr="009D4CCC" w:rsidRDefault="009D4CCC" w:rsidP="009D4CCC">
            <w:pPr>
              <w:pStyle w:val="TableText"/>
              <w:jc w:val="both"/>
              <w:rPr>
                <w:rFonts w:hint="cs"/>
                <w:sz w:val="24"/>
                <w:szCs w:val="24"/>
              </w:rPr>
            </w:pPr>
          </w:p>
        </w:tc>
        <w:tc>
          <w:tcPr>
            <w:tcW w:w="4050" w:type="dxa"/>
            <w:gridSpan w:val="6"/>
          </w:tcPr>
          <w:p w14:paraId="6E2D6A5A" w14:textId="77777777" w:rsidR="009D4CCC" w:rsidRPr="009D4CCC" w:rsidRDefault="009D4CCC" w:rsidP="009D4CCC">
            <w:pPr>
              <w:pStyle w:val="TableBlock"/>
              <w:rPr>
                <w:rFonts w:hint="cs"/>
                <w:sz w:val="24"/>
                <w:szCs w:val="24"/>
                <w:rtl/>
              </w:rPr>
            </w:pPr>
            <w:r w:rsidRPr="009D4CCC">
              <w:rPr>
                <w:rFonts w:hint="cs"/>
                <w:sz w:val="24"/>
                <w:szCs w:val="24"/>
                <w:rtl/>
              </w:rPr>
              <w:t>(24)</w:t>
            </w:r>
            <w:r w:rsidRPr="009D4CCC">
              <w:rPr>
                <w:sz w:val="24"/>
                <w:szCs w:val="24"/>
                <w:rtl/>
              </w:rPr>
              <w:tab/>
            </w:r>
            <w:r w:rsidRPr="009D4CCC">
              <w:rPr>
                <w:rFonts w:hint="cs"/>
                <w:sz w:val="24"/>
                <w:szCs w:val="24"/>
                <w:rtl/>
              </w:rPr>
              <w:t xml:space="preserve">בסעיף 92(ב), </w:t>
            </w:r>
            <w:r w:rsidRPr="009D4CCC">
              <w:rPr>
                <w:sz w:val="24"/>
                <w:szCs w:val="24"/>
                <w:rtl/>
              </w:rPr>
              <w:t>במקום הרישה עד המילים "ואלה יפורסמו" יקראו "</w:t>
            </w:r>
            <w:r w:rsidRPr="009D4CCC">
              <w:rPr>
                <w:rFonts w:hint="eastAsia"/>
                <w:sz w:val="24"/>
                <w:szCs w:val="24"/>
                <w:rtl/>
              </w:rPr>
              <w:t>הה</w:t>
            </w:r>
            <w:r w:rsidRPr="009D4CCC">
              <w:rPr>
                <w:sz w:val="24"/>
                <w:szCs w:val="24"/>
                <w:rtl/>
              </w:rPr>
              <w:t>סכם שיובא לאישור במשאל העם יוצג";</w:t>
            </w:r>
          </w:p>
        </w:tc>
      </w:tr>
      <w:tr w:rsidR="009D4CCC" w:rsidRPr="009D4CCC" w14:paraId="0CC36CD4" w14:textId="77777777">
        <w:tblPrEx>
          <w:tblLook w:val="01E0" w:firstRow="1" w:lastRow="1" w:firstColumn="1" w:lastColumn="1" w:noHBand="0" w:noVBand="0"/>
        </w:tblPrEx>
        <w:trPr>
          <w:cantSplit/>
          <w:trHeight w:val="60"/>
        </w:trPr>
        <w:tc>
          <w:tcPr>
            <w:tcW w:w="1869" w:type="dxa"/>
          </w:tcPr>
          <w:p w14:paraId="01B048D7" w14:textId="77777777" w:rsidR="009D4CCC" w:rsidRPr="009D4CCC" w:rsidRDefault="009D4CCC" w:rsidP="009D4CCC">
            <w:pPr>
              <w:pStyle w:val="TableSideHeading"/>
              <w:jc w:val="both"/>
              <w:rPr>
                <w:sz w:val="24"/>
                <w:szCs w:val="24"/>
              </w:rPr>
            </w:pPr>
          </w:p>
        </w:tc>
        <w:tc>
          <w:tcPr>
            <w:tcW w:w="623" w:type="dxa"/>
          </w:tcPr>
          <w:p w14:paraId="62E70BDD" w14:textId="77777777" w:rsidR="009D4CCC" w:rsidRPr="009D4CCC" w:rsidRDefault="009D4CCC" w:rsidP="009D4CCC">
            <w:pPr>
              <w:pStyle w:val="TableText"/>
              <w:jc w:val="both"/>
              <w:rPr>
                <w:sz w:val="24"/>
                <w:szCs w:val="24"/>
              </w:rPr>
            </w:pPr>
          </w:p>
        </w:tc>
        <w:tc>
          <w:tcPr>
            <w:tcW w:w="623" w:type="dxa"/>
          </w:tcPr>
          <w:p w14:paraId="54BEFA1F" w14:textId="77777777" w:rsidR="009D4CCC" w:rsidRPr="009D4CCC" w:rsidRDefault="009D4CCC" w:rsidP="009D4CCC">
            <w:pPr>
              <w:pStyle w:val="TableText"/>
              <w:jc w:val="both"/>
              <w:rPr>
                <w:sz w:val="24"/>
                <w:szCs w:val="24"/>
              </w:rPr>
            </w:pPr>
          </w:p>
        </w:tc>
        <w:tc>
          <w:tcPr>
            <w:tcW w:w="624" w:type="dxa"/>
          </w:tcPr>
          <w:p w14:paraId="3D8E6A21" w14:textId="77777777" w:rsidR="009D4CCC" w:rsidRPr="009D4CCC" w:rsidRDefault="009D4CCC" w:rsidP="009D4CCC">
            <w:pPr>
              <w:pStyle w:val="TableText"/>
              <w:jc w:val="both"/>
              <w:rPr>
                <w:sz w:val="24"/>
                <w:szCs w:val="24"/>
              </w:rPr>
            </w:pPr>
          </w:p>
        </w:tc>
        <w:tc>
          <w:tcPr>
            <w:tcW w:w="624" w:type="dxa"/>
          </w:tcPr>
          <w:p w14:paraId="1B8A38ED" w14:textId="77777777" w:rsidR="009D4CCC" w:rsidRPr="009D4CCC" w:rsidRDefault="009D4CCC" w:rsidP="009D4CCC">
            <w:pPr>
              <w:pStyle w:val="TableText"/>
              <w:jc w:val="both"/>
              <w:rPr>
                <w:sz w:val="24"/>
                <w:szCs w:val="24"/>
              </w:rPr>
            </w:pPr>
          </w:p>
        </w:tc>
        <w:tc>
          <w:tcPr>
            <w:tcW w:w="624" w:type="dxa"/>
          </w:tcPr>
          <w:p w14:paraId="20B693C6" w14:textId="77777777" w:rsidR="009D4CCC" w:rsidRPr="009D4CCC" w:rsidRDefault="009D4CCC" w:rsidP="009D4CCC">
            <w:pPr>
              <w:pStyle w:val="TableText"/>
              <w:jc w:val="both"/>
              <w:rPr>
                <w:sz w:val="24"/>
                <w:szCs w:val="24"/>
              </w:rPr>
            </w:pPr>
          </w:p>
        </w:tc>
        <w:tc>
          <w:tcPr>
            <w:tcW w:w="624" w:type="dxa"/>
          </w:tcPr>
          <w:p w14:paraId="174FC4D6" w14:textId="77777777" w:rsidR="009D4CCC" w:rsidRPr="009D4CCC" w:rsidRDefault="009D4CCC" w:rsidP="009D4CCC">
            <w:pPr>
              <w:pStyle w:val="TableText"/>
              <w:jc w:val="both"/>
              <w:rPr>
                <w:rFonts w:hint="cs"/>
                <w:sz w:val="24"/>
                <w:szCs w:val="24"/>
              </w:rPr>
            </w:pPr>
          </w:p>
        </w:tc>
        <w:tc>
          <w:tcPr>
            <w:tcW w:w="4050" w:type="dxa"/>
            <w:gridSpan w:val="6"/>
          </w:tcPr>
          <w:p w14:paraId="6A3EF82B" w14:textId="77777777" w:rsidR="009D4CCC" w:rsidRPr="009D4CCC" w:rsidRDefault="009D4CCC" w:rsidP="009D4CCC">
            <w:pPr>
              <w:pStyle w:val="TableBlock"/>
              <w:rPr>
                <w:rFonts w:hint="eastAsia"/>
                <w:sz w:val="24"/>
                <w:szCs w:val="24"/>
                <w:rtl/>
              </w:rPr>
            </w:pPr>
            <w:r w:rsidRPr="009D4CCC">
              <w:rPr>
                <w:rFonts w:hint="cs"/>
                <w:sz w:val="24"/>
                <w:szCs w:val="24"/>
                <w:rtl/>
              </w:rPr>
              <w:t>(25)</w:t>
            </w:r>
            <w:r w:rsidRPr="009D4CCC">
              <w:rPr>
                <w:sz w:val="24"/>
                <w:szCs w:val="24"/>
                <w:rtl/>
              </w:rPr>
              <w:tab/>
            </w:r>
            <w:r w:rsidRPr="009D4CCC">
              <w:rPr>
                <w:rFonts w:hint="cs"/>
                <w:sz w:val="24"/>
                <w:szCs w:val="24"/>
                <w:rtl/>
              </w:rPr>
              <w:t xml:space="preserve">בסעיף 104 </w:t>
            </w:r>
            <w:r w:rsidRPr="009D4CCC">
              <w:rPr>
                <w:rFonts w:hint="eastAsia"/>
                <w:sz w:val="24"/>
                <w:szCs w:val="24"/>
                <w:rtl/>
              </w:rPr>
              <w:t>–</w:t>
            </w:r>
          </w:p>
        </w:tc>
      </w:tr>
      <w:tr w:rsidR="009D4CCC" w:rsidRPr="009D4CCC" w14:paraId="176A2E08" w14:textId="77777777">
        <w:tblPrEx>
          <w:tblLook w:val="01E0" w:firstRow="1" w:lastRow="1" w:firstColumn="1" w:lastColumn="1" w:noHBand="0" w:noVBand="0"/>
        </w:tblPrEx>
        <w:trPr>
          <w:cantSplit/>
          <w:trHeight w:val="60"/>
        </w:trPr>
        <w:tc>
          <w:tcPr>
            <w:tcW w:w="1869" w:type="dxa"/>
          </w:tcPr>
          <w:p w14:paraId="4032C760" w14:textId="77777777" w:rsidR="009D4CCC" w:rsidRPr="009D4CCC" w:rsidRDefault="009D4CCC" w:rsidP="009D4CCC">
            <w:pPr>
              <w:pStyle w:val="TableSideHeading"/>
              <w:jc w:val="both"/>
              <w:rPr>
                <w:sz w:val="24"/>
                <w:szCs w:val="24"/>
              </w:rPr>
            </w:pPr>
          </w:p>
        </w:tc>
        <w:tc>
          <w:tcPr>
            <w:tcW w:w="623" w:type="dxa"/>
          </w:tcPr>
          <w:p w14:paraId="771776DA" w14:textId="77777777" w:rsidR="009D4CCC" w:rsidRPr="009D4CCC" w:rsidRDefault="009D4CCC" w:rsidP="009D4CCC">
            <w:pPr>
              <w:pStyle w:val="TableText"/>
              <w:jc w:val="both"/>
              <w:rPr>
                <w:sz w:val="24"/>
                <w:szCs w:val="24"/>
              </w:rPr>
            </w:pPr>
          </w:p>
        </w:tc>
        <w:tc>
          <w:tcPr>
            <w:tcW w:w="623" w:type="dxa"/>
          </w:tcPr>
          <w:p w14:paraId="5A378640" w14:textId="77777777" w:rsidR="009D4CCC" w:rsidRPr="009D4CCC" w:rsidRDefault="009D4CCC" w:rsidP="009D4CCC">
            <w:pPr>
              <w:pStyle w:val="TableText"/>
              <w:jc w:val="both"/>
              <w:rPr>
                <w:sz w:val="24"/>
                <w:szCs w:val="24"/>
              </w:rPr>
            </w:pPr>
          </w:p>
        </w:tc>
        <w:tc>
          <w:tcPr>
            <w:tcW w:w="624" w:type="dxa"/>
          </w:tcPr>
          <w:p w14:paraId="1F26253C" w14:textId="77777777" w:rsidR="009D4CCC" w:rsidRPr="009D4CCC" w:rsidRDefault="009D4CCC" w:rsidP="009D4CCC">
            <w:pPr>
              <w:pStyle w:val="TableText"/>
              <w:jc w:val="both"/>
              <w:rPr>
                <w:sz w:val="24"/>
                <w:szCs w:val="24"/>
              </w:rPr>
            </w:pPr>
          </w:p>
        </w:tc>
        <w:tc>
          <w:tcPr>
            <w:tcW w:w="624" w:type="dxa"/>
          </w:tcPr>
          <w:p w14:paraId="156F3C6D" w14:textId="77777777" w:rsidR="009D4CCC" w:rsidRPr="009D4CCC" w:rsidRDefault="009D4CCC" w:rsidP="009D4CCC">
            <w:pPr>
              <w:pStyle w:val="TableText"/>
              <w:jc w:val="both"/>
              <w:rPr>
                <w:sz w:val="24"/>
                <w:szCs w:val="24"/>
              </w:rPr>
            </w:pPr>
          </w:p>
        </w:tc>
        <w:tc>
          <w:tcPr>
            <w:tcW w:w="624" w:type="dxa"/>
          </w:tcPr>
          <w:p w14:paraId="676DDBF7" w14:textId="77777777" w:rsidR="009D4CCC" w:rsidRPr="009D4CCC" w:rsidRDefault="009D4CCC" w:rsidP="009D4CCC">
            <w:pPr>
              <w:pStyle w:val="TableText"/>
              <w:jc w:val="both"/>
              <w:rPr>
                <w:sz w:val="24"/>
                <w:szCs w:val="24"/>
              </w:rPr>
            </w:pPr>
          </w:p>
        </w:tc>
        <w:tc>
          <w:tcPr>
            <w:tcW w:w="624" w:type="dxa"/>
          </w:tcPr>
          <w:p w14:paraId="7C9C7FAC" w14:textId="77777777" w:rsidR="009D4CCC" w:rsidRPr="009D4CCC" w:rsidRDefault="009D4CCC" w:rsidP="009D4CCC">
            <w:pPr>
              <w:pStyle w:val="TableText"/>
              <w:jc w:val="both"/>
              <w:rPr>
                <w:rFonts w:hint="cs"/>
                <w:sz w:val="24"/>
                <w:szCs w:val="24"/>
              </w:rPr>
            </w:pPr>
          </w:p>
        </w:tc>
        <w:tc>
          <w:tcPr>
            <w:tcW w:w="630" w:type="dxa"/>
          </w:tcPr>
          <w:p w14:paraId="1ADAEDBC" w14:textId="77777777" w:rsidR="009D4CCC" w:rsidRPr="009D4CCC" w:rsidRDefault="009D4CCC" w:rsidP="009D4CCC">
            <w:pPr>
              <w:pStyle w:val="TableBlock"/>
              <w:rPr>
                <w:rFonts w:hint="cs"/>
                <w:sz w:val="24"/>
                <w:szCs w:val="24"/>
                <w:rtl/>
              </w:rPr>
            </w:pPr>
          </w:p>
        </w:tc>
        <w:tc>
          <w:tcPr>
            <w:tcW w:w="3420" w:type="dxa"/>
            <w:gridSpan w:val="5"/>
          </w:tcPr>
          <w:p w14:paraId="5BDF0FB3" w14:textId="77777777" w:rsidR="009D4CCC" w:rsidRPr="009D4CCC" w:rsidRDefault="009D4CCC" w:rsidP="009D4CCC">
            <w:pPr>
              <w:pStyle w:val="TableBlock"/>
              <w:rPr>
                <w:rFonts w:hint="cs"/>
                <w:sz w:val="24"/>
                <w:szCs w:val="24"/>
                <w:rtl/>
              </w:rPr>
            </w:pPr>
            <w:r w:rsidRPr="009D4CCC">
              <w:rPr>
                <w:rFonts w:hint="cs"/>
                <w:sz w:val="24"/>
                <w:szCs w:val="24"/>
                <w:rtl/>
              </w:rPr>
              <w:t>(1)</w:t>
            </w:r>
            <w:r w:rsidRPr="009D4CCC">
              <w:rPr>
                <w:sz w:val="24"/>
                <w:szCs w:val="24"/>
                <w:rtl/>
              </w:rPr>
              <w:tab/>
            </w:r>
            <w:r w:rsidRPr="009D4CCC">
              <w:rPr>
                <w:rFonts w:hint="cs"/>
                <w:sz w:val="24"/>
                <w:szCs w:val="24"/>
                <w:rtl/>
              </w:rPr>
              <w:t>במקום כותרת השוליים יקראו "העמדת ההסכם לעיון";</w:t>
            </w:r>
          </w:p>
        </w:tc>
      </w:tr>
      <w:tr w:rsidR="009D4CCC" w:rsidRPr="009D4CCC" w14:paraId="48C12D33" w14:textId="77777777">
        <w:tblPrEx>
          <w:tblLook w:val="01E0" w:firstRow="1" w:lastRow="1" w:firstColumn="1" w:lastColumn="1" w:noHBand="0" w:noVBand="0"/>
        </w:tblPrEx>
        <w:trPr>
          <w:cantSplit/>
          <w:trHeight w:val="60"/>
        </w:trPr>
        <w:tc>
          <w:tcPr>
            <w:tcW w:w="1869" w:type="dxa"/>
          </w:tcPr>
          <w:p w14:paraId="5F74A0E0" w14:textId="77777777" w:rsidR="009D4CCC" w:rsidRPr="009D4CCC" w:rsidRDefault="009D4CCC" w:rsidP="009D4CCC">
            <w:pPr>
              <w:pStyle w:val="TableSideHeading"/>
              <w:jc w:val="both"/>
              <w:rPr>
                <w:sz w:val="24"/>
                <w:szCs w:val="24"/>
              </w:rPr>
            </w:pPr>
          </w:p>
        </w:tc>
        <w:tc>
          <w:tcPr>
            <w:tcW w:w="623" w:type="dxa"/>
          </w:tcPr>
          <w:p w14:paraId="184CA584" w14:textId="77777777" w:rsidR="009D4CCC" w:rsidRPr="009D4CCC" w:rsidRDefault="009D4CCC" w:rsidP="009D4CCC">
            <w:pPr>
              <w:pStyle w:val="TableText"/>
              <w:jc w:val="both"/>
              <w:rPr>
                <w:sz w:val="24"/>
                <w:szCs w:val="24"/>
              </w:rPr>
            </w:pPr>
          </w:p>
        </w:tc>
        <w:tc>
          <w:tcPr>
            <w:tcW w:w="623" w:type="dxa"/>
          </w:tcPr>
          <w:p w14:paraId="4F768142" w14:textId="77777777" w:rsidR="009D4CCC" w:rsidRPr="009D4CCC" w:rsidRDefault="009D4CCC" w:rsidP="009D4CCC">
            <w:pPr>
              <w:pStyle w:val="TableText"/>
              <w:jc w:val="both"/>
              <w:rPr>
                <w:sz w:val="24"/>
                <w:szCs w:val="24"/>
              </w:rPr>
            </w:pPr>
          </w:p>
        </w:tc>
        <w:tc>
          <w:tcPr>
            <w:tcW w:w="624" w:type="dxa"/>
          </w:tcPr>
          <w:p w14:paraId="1049A5AF" w14:textId="77777777" w:rsidR="009D4CCC" w:rsidRPr="009D4CCC" w:rsidRDefault="009D4CCC" w:rsidP="009D4CCC">
            <w:pPr>
              <w:pStyle w:val="TableText"/>
              <w:jc w:val="both"/>
              <w:rPr>
                <w:sz w:val="24"/>
                <w:szCs w:val="24"/>
              </w:rPr>
            </w:pPr>
          </w:p>
        </w:tc>
        <w:tc>
          <w:tcPr>
            <w:tcW w:w="624" w:type="dxa"/>
          </w:tcPr>
          <w:p w14:paraId="7465E2D8" w14:textId="77777777" w:rsidR="009D4CCC" w:rsidRPr="009D4CCC" w:rsidRDefault="009D4CCC" w:rsidP="009D4CCC">
            <w:pPr>
              <w:pStyle w:val="TableText"/>
              <w:jc w:val="both"/>
              <w:rPr>
                <w:sz w:val="24"/>
                <w:szCs w:val="24"/>
              </w:rPr>
            </w:pPr>
          </w:p>
        </w:tc>
        <w:tc>
          <w:tcPr>
            <w:tcW w:w="624" w:type="dxa"/>
          </w:tcPr>
          <w:p w14:paraId="03BC621F" w14:textId="77777777" w:rsidR="009D4CCC" w:rsidRPr="009D4CCC" w:rsidRDefault="009D4CCC" w:rsidP="009D4CCC">
            <w:pPr>
              <w:pStyle w:val="TableText"/>
              <w:jc w:val="both"/>
              <w:rPr>
                <w:sz w:val="24"/>
                <w:szCs w:val="24"/>
              </w:rPr>
            </w:pPr>
          </w:p>
        </w:tc>
        <w:tc>
          <w:tcPr>
            <w:tcW w:w="624" w:type="dxa"/>
          </w:tcPr>
          <w:p w14:paraId="6D0CF73B" w14:textId="77777777" w:rsidR="009D4CCC" w:rsidRPr="009D4CCC" w:rsidRDefault="009D4CCC" w:rsidP="009D4CCC">
            <w:pPr>
              <w:pStyle w:val="TableText"/>
              <w:jc w:val="both"/>
              <w:rPr>
                <w:rFonts w:hint="cs"/>
                <w:sz w:val="24"/>
                <w:szCs w:val="24"/>
              </w:rPr>
            </w:pPr>
          </w:p>
        </w:tc>
        <w:tc>
          <w:tcPr>
            <w:tcW w:w="630" w:type="dxa"/>
          </w:tcPr>
          <w:p w14:paraId="25758693" w14:textId="77777777" w:rsidR="009D4CCC" w:rsidRPr="009D4CCC" w:rsidRDefault="009D4CCC" w:rsidP="009D4CCC">
            <w:pPr>
              <w:pStyle w:val="TableBlock"/>
              <w:rPr>
                <w:rFonts w:hint="cs"/>
                <w:sz w:val="24"/>
                <w:szCs w:val="24"/>
                <w:rtl/>
              </w:rPr>
            </w:pPr>
          </w:p>
        </w:tc>
        <w:tc>
          <w:tcPr>
            <w:tcW w:w="3420" w:type="dxa"/>
            <w:gridSpan w:val="5"/>
          </w:tcPr>
          <w:p w14:paraId="28B87DDC" w14:textId="77777777" w:rsidR="009D4CCC" w:rsidRPr="009D4CCC" w:rsidRDefault="009D4CCC" w:rsidP="009D4CCC">
            <w:pPr>
              <w:pStyle w:val="TableBlock"/>
              <w:rPr>
                <w:rFonts w:hint="cs"/>
                <w:sz w:val="24"/>
                <w:szCs w:val="24"/>
                <w:rtl/>
              </w:rPr>
            </w:pPr>
            <w:r w:rsidRPr="009D4CCC">
              <w:rPr>
                <w:rFonts w:hint="cs"/>
                <w:sz w:val="24"/>
                <w:szCs w:val="24"/>
                <w:rtl/>
              </w:rPr>
              <w:t>(2)</w:t>
            </w:r>
            <w:r w:rsidRPr="009D4CCC">
              <w:rPr>
                <w:sz w:val="24"/>
                <w:szCs w:val="24"/>
                <w:rtl/>
              </w:rPr>
              <w:tab/>
            </w:r>
            <w:r w:rsidRPr="009D4CCC">
              <w:rPr>
                <w:rFonts w:hint="cs"/>
                <w:sz w:val="24"/>
                <w:szCs w:val="24"/>
                <w:rtl/>
              </w:rPr>
              <w:t xml:space="preserve">במקום האמור בסעיף יקראו "יושב ראש הוועדה המרכזית ישלח לאחראים את </w:t>
            </w:r>
            <w:r w:rsidRPr="009D4CCC">
              <w:rPr>
                <w:rFonts w:hint="eastAsia"/>
                <w:sz w:val="24"/>
                <w:szCs w:val="24"/>
                <w:rtl/>
              </w:rPr>
              <w:t>הה</w:t>
            </w:r>
            <w:r w:rsidRPr="009D4CCC">
              <w:rPr>
                <w:sz w:val="24"/>
                <w:szCs w:val="24"/>
                <w:rtl/>
              </w:rPr>
              <w:t>סכם שיובא לאישור במשאל</w:t>
            </w:r>
            <w:r w:rsidRPr="009D4CCC">
              <w:rPr>
                <w:rFonts w:hint="cs"/>
                <w:sz w:val="24"/>
                <w:szCs w:val="24"/>
                <w:rtl/>
              </w:rPr>
              <w:t xml:space="preserve"> העם.";</w:t>
            </w:r>
          </w:p>
        </w:tc>
      </w:tr>
      <w:tr w:rsidR="009D4CCC" w:rsidRPr="009D4CCC" w14:paraId="25D6EA95" w14:textId="77777777">
        <w:tblPrEx>
          <w:tblLook w:val="01E0" w:firstRow="1" w:lastRow="1" w:firstColumn="1" w:lastColumn="1" w:noHBand="0" w:noVBand="0"/>
        </w:tblPrEx>
        <w:trPr>
          <w:cantSplit/>
          <w:trHeight w:val="60"/>
        </w:trPr>
        <w:tc>
          <w:tcPr>
            <w:tcW w:w="1869" w:type="dxa"/>
          </w:tcPr>
          <w:p w14:paraId="35EFD3EC" w14:textId="77777777" w:rsidR="009D4CCC" w:rsidRPr="009D4CCC" w:rsidRDefault="009D4CCC" w:rsidP="009D4CCC">
            <w:pPr>
              <w:pStyle w:val="TableSideHeading"/>
              <w:jc w:val="both"/>
              <w:rPr>
                <w:sz w:val="24"/>
                <w:szCs w:val="24"/>
              </w:rPr>
            </w:pPr>
          </w:p>
        </w:tc>
        <w:tc>
          <w:tcPr>
            <w:tcW w:w="623" w:type="dxa"/>
          </w:tcPr>
          <w:p w14:paraId="4CA1C8C5" w14:textId="77777777" w:rsidR="009D4CCC" w:rsidRPr="009D4CCC" w:rsidRDefault="009D4CCC" w:rsidP="009D4CCC">
            <w:pPr>
              <w:pStyle w:val="TableText"/>
              <w:jc w:val="both"/>
              <w:rPr>
                <w:sz w:val="24"/>
                <w:szCs w:val="24"/>
              </w:rPr>
            </w:pPr>
          </w:p>
        </w:tc>
        <w:tc>
          <w:tcPr>
            <w:tcW w:w="623" w:type="dxa"/>
          </w:tcPr>
          <w:p w14:paraId="75A004B4" w14:textId="77777777" w:rsidR="009D4CCC" w:rsidRPr="009D4CCC" w:rsidRDefault="009D4CCC" w:rsidP="009D4CCC">
            <w:pPr>
              <w:pStyle w:val="TableText"/>
              <w:jc w:val="both"/>
              <w:rPr>
                <w:sz w:val="24"/>
                <w:szCs w:val="24"/>
              </w:rPr>
            </w:pPr>
          </w:p>
        </w:tc>
        <w:tc>
          <w:tcPr>
            <w:tcW w:w="624" w:type="dxa"/>
          </w:tcPr>
          <w:p w14:paraId="16E1771D" w14:textId="77777777" w:rsidR="009D4CCC" w:rsidRPr="009D4CCC" w:rsidRDefault="009D4CCC" w:rsidP="009D4CCC">
            <w:pPr>
              <w:pStyle w:val="TableText"/>
              <w:jc w:val="both"/>
              <w:rPr>
                <w:sz w:val="24"/>
                <w:szCs w:val="24"/>
              </w:rPr>
            </w:pPr>
          </w:p>
        </w:tc>
        <w:tc>
          <w:tcPr>
            <w:tcW w:w="624" w:type="dxa"/>
          </w:tcPr>
          <w:p w14:paraId="62A3419D" w14:textId="77777777" w:rsidR="009D4CCC" w:rsidRPr="009D4CCC" w:rsidRDefault="009D4CCC" w:rsidP="009D4CCC">
            <w:pPr>
              <w:pStyle w:val="TableText"/>
              <w:jc w:val="both"/>
              <w:rPr>
                <w:sz w:val="24"/>
                <w:szCs w:val="24"/>
              </w:rPr>
            </w:pPr>
          </w:p>
        </w:tc>
        <w:tc>
          <w:tcPr>
            <w:tcW w:w="624" w:type="dxa"/>
          </w:tcPr>
          <w:p w14:paraId="2C191913" w14:textId="77777777" w:rsidR="009D4CCC" w:rsidRPr="009D4CCC" w:rsidRDefault="009D4CCC" w:rsidP="009D4CCC">
            <w:pPr>
              <w:pStyle w:val="TableText"/>
              <w:jc w:val="both"/>
              <w:rPr>
                <w:sz w:val="24"/>
                <w:szCs w:val="24"/>
              </w:rPr>
            </w:pPr>
          </w:p>
        </w:tc>
        <w:tc>
          <w:tcPr>
            <w:tcW w:w="624" w:type="dxa"/>
          </w:tcPr>
          <w:p w14:paraId="59E3BD1A" w14:textId="77777777" w:rsidR="009D4CCC" w:rsidRPr="009D4CCC" w:rsidRDefault="009D4CCC" w:rsidP="009D4CCC">
            <w:pPr>
              <w:pStyle w:val="TableText"/>
              <w:jc w:val="both"/>
              <w:rPr>
                <w:rFonts w:hint="cs"/>
                <w:sz w:val="24"/>
                <w:szCs w:val="24"/>
              </w:rPr>
            </w:pPr>
          </w:p>
        </w:tc>
        <w:tc>
          <w:tcPr>
            <w:tcW w:w="4050" w:type="dxa"/>
            <w:gridSpan w:val="6"/>
          </w:tcPr>
          <w:p w14:paraId="10DA6810" w14:textId="77777777" w:rsidR="009D4CCC" w:rsidRPr="009D4CCC" w:rsidRDefault="009D4CCC" w:rsidP="009D4CCC">
            <w:pPr>
              <w:pStyle w:val="TableBlock"/>
              <w:rPr>
                <w:rFonts w:hint="cs"/>
                <w:sz w:val="24"/>
                <w:szCs w:val="24"/>
                <w:rtl/>
              </w:rPr>
            </w:pPr>
            <w:r w:rsidRPr="009D4CCC">
              <w:rPr>
                <w:rFonts w:hint="cs"/>
                <w:sz w:val="24"/>
                <w:szCs w:val="24"/>
                <w:rtl/>
              </w:rPr>
              <w:t xml:space="preserve">(26) בסעיף 110(א), במקום "אות הרשימה שבעדה הוא מצביע או את האות עם הכינוי" יקראו </w:t>
            </w:r>
            <w:r w:rsidRPr="009D4CCC">
              <w:rPr>
                <w:rFonts w:ascii="David" w:hAnsi="David" w:hint="cs"/>
                <w:sz w:val="24"/>
                <w:szCs w:val="24"/>
                <w:rtl/>
                <w:lang w:eastAsia="en-US"/>
              </w:rPr>
              <w:t>"המילים "בעד" או "נגד"</w:t>
            </w:r>
            <w:r w:rsidRPr="009D4CCC">
              <w:rPr>
                <w:rFonts w:hint="cs"/>
                <w:sz w:val="24"/>
                <w:szCs w:val="24"/>
                <w:rtl/>
              </w:rPr>
              <w:t>";</w:t>
            </w:r>
          </w:p>
        </w:tc>
      </w:tr>
      <w:tr w:rsidR="009D4CCC" w:rsidRPr="009D4CCC" w14:paraId="428BF12A" w14:textId="77777777">
        <w:tblPrEx>
          <w:tblLook w:val="01E0" w:firstRow="1" w:lastRow="1" w:firstColumn="1" w:lastColumn="1" w:noHBand="0" w:noVBand="0"/>
        </w:tblPrEx>
        <w:trPr>
          <w:cantSplit/>
          <w:trHeight w:val="60"/>
        </w:trPr>
        <w:tc>
          <w:tcPr>
            <w:tcW w:w="1869" w:type="dxa"/>
          </w:tcPr>
          <w:p w14:paraId="40F21585" w14:textId="77777777" w:rsidR="009D4CCC" w:rsidRPr="009D4CCC" w:rsidRDefault="009D4CCC" w:rsidP="009D4CCC">
            <w:pPr>
              <w:pStyle w:val="TableSideHeading"/>
              <w:jc w:val="both"/>
              <w:rPr>
                <w:sz w:val="24"/>
                <w:szCs w:val="24"/>
              </w:rPr>
            </w:pPr>
          </w:p>
        </w:tc>
        <w:tc>
          <w:tcPr>
            <w:tcW w:w="623" w:type="dxa"/>
          </w:tcPr>
          <w:p w14:paraId="22305C6B" w14:textId="77777777" w:rsidR="009D4CCC" w:rsidRPr="009D4CCC" w:rsidRDefault="009D4CCC" w:rsidP="009D4CCC">
            <w:pPr>
              <w:pStyle w:val="TableText"/>
              <w:jc w:val="both"/>
              <w:rPr>
                <w:sz w:val="24"/>
                <w:szCs w:val="24"/>
              </w:rPr>
            </w:pPr>
          </w:p>
        </w:tc>
        <w:tc>
          <w:tcPr>
            <w:tcW w:w="623" w:type="dxa"/>
          </w:tcPr>
          <w:p w14:paraId="34564B31" w14:textId="77777777" w:rsidR="009D4CCC" w:rsidRPr="009D4CCC" w:rsidRDefault="009D4CCC" w:rsidP="009D4CCC">
            <w:pPr>
              <w:pStyle w:val="TableText"/>
              <w:jc w:val="both"/>
              <w:rPr>
                <w:sz w:val="24"/>
                <w:szCs w:val="24"/>
              </w:rPr>
            </w:pPr>
          </w:p>
        </w:tc>
        <w:tc>
          <w:tcPr>
            <w:tcW w:w="624" w:type="dxa"/>
          </w:tcPr>
          <w:p w14:paraId="6D8F53DD" w14:textId="77777777" w:rsidR="009D4CCC" w:rsidRPr="009D4CCC" w:rsidRDefault="009D4CCC" w:rsidP="009D4CCC">
            <w:pPr>
              <w:pStyle w:val="TableText"/>
              <w:jc w:val="both"/>
              <w:rPr>
                <w:sz w:val="24"/>
                <w:szCs w:val="24"/>
              </w:rPr>
            </w:pPr>
          </w:p>
        </w:tc>
        <w:tc>
          <w:tcPr>
            <w:tcW w:w="624" w:type="dxa"/>
          </w:tcPr>
          <w:p w14:paraId="2E9146EA" w14:textId="77777777" w:rsidR="009D4CCC" w:rsidRPr="009D4CCC" w:rsidRDefault="009D4CCC" w:rsidP="009D4CCC">
            <w:pPr>
              <w:pStyle w:val="TableText"/>
              <w:jc w:val="both"/>
              <w:rPr>
                <w:sz w:val="24"/>
                <w:szCs w:val="24"/>
              </w:rPr>
            </w:pPr>
          </w:p>
        </w:tc>
        <w:tc>
          <w:tcPr>
            <w:tcW w:w="624" w:type="dxa"/>
          </w:tcPr>
          <w:p w14:paraId="165A3BC7" w14:textId="77777777" w:rsidR="009D4CCC" w:rsidRPr="009D4CCC" w:rsidRDefault="009D4CCC" w:rsidP="009D4CCC">
            <w:pPr>
              <w:pStyle w:val="TableText"/>
              <w:jc w:val="both"/>
              <w:rPr>
                <w:sz w:val="24"/>
                <w:szCs w:val="24"/>
              </w:rPr>
            </w:pPr>
          </w:p>
        </w:tc>
        <w:tc>
          <w:tcPr>
            <w:tcW w:w="624" w:type="dxa"/>
          </w:tcPr>
          <w:p w14:paraId="1EB400AF" w14:textId="77777777" w:rsidR="009D4CCC" w:rsidRPr="009D4CCC" w:rsidRDefault="009D4CCC" w:rsidP="009D4CCC">
            <w:pPr>
              <w:pStyle w:val="TableText"/>
              <w:jc w:val="both"/>
              <w:rPr>
                <w:rFonts w:hint="cs"/>
                <w:sz w:val="24"/>
                <w:szCs w:val="24"/>
              </w:rPr>
            </w:pPr>
          </w:p>
        </w:tc>
        <w:tc>
          <w:tcPr>
            <w:tcW w:w="4050" w:type="dxa"/>
            <w:gridSpan w:val="6"/>
          </w:tcPr>
          <w:p w14:paraId="7A8B06AC" w14:textId="77777777" w:rsidR="009D4CCC" w:rsidRPr="009D4CCC" w:rsidRDefault="009D4CCC" w:rsidP="009D4CCC">
            <w:pPr>
              <w:pStyle w:val="TableBlock"/>
              <w:rPr>
                <w:rFonts w:hint="cs"/>
                <w:sz w:val="24"/>
                <w:szCs w:val="24"/>
              </w:rPr>
            </w:pPr>
            <w:r w:rsidRPr="009D4CCC">
              <w:rPr>
                <w:sz w:val="24"/>
                <w:szCs w:val="24"/>
                <w:rtl/>
              </w:rPr>
              <w:t>(</w:t>
            </w:r>
            <w:r w:rsidRPr="009D4CCC">
              <w:rPr>
                <w:rFonts w:hint="cs"/>
                <w:sz w:val="24"/>
                <w:szCs w:val="24"/>
                <w:rtl/>
              </w:rPr>
              <w:t>27</w:t>
            </w:r>
            <w:r w:rsidRPr="009D4CCC">
              <w:rPr>
                <w:sz w:val="24"/>
                <w:szCs w:val="24"/>
                <w:rtl/>
              </w:rPr>
              <w:t>)</w:t>
            </w:r>
            <w:r w:rsidRPr="009D4CCC">
              <w:rPr>
                <w:sz w:val="24"/>
                <w:szCs w:val="24"/>
                <w:rtl/>
              </w:rPr>
              <w:tab/>
            </w:r>
            <w:r w:rsidRPr="009D4CCC">
              <w:rPr>
                <w:rFonts w:hint="cs"/>
                <w:sz w:val="24"/>
                <w:szCs w:val="24"/>
                <w:rtl/>
              </w:rPr>
              <w:t>בסעיף 116ג –</w:t>
            </w:r>
          </w:p>
        </w:tc>
      </w:tr>
      <w:tr w:rsidR="009D4CCC" w:rsidRPr="009D4CCC" w14:paraId="714D874E" w14:textId="77777777">
        <w:tblPrEx>
          <w:tblLook w:val="01E0" w:firstRow="1" w:lastRow="1" w:firstColumn="1" w:lastColumn="1" w:noHBand="0" w:noVBand="0"/>
        </w:tblPrEx>
        <w:trPr>
          <w:gridAfter w:val="1"/>
          <w:wAfter w:w="20" w:type="dxa"/>
          <w:cantSplit/>
          <w:trHeight w:val="60"/>
        </w:trPr>
        <w:tc>
          <w:tcPr>
            <w:tcW w:w="1869" w:type="dxa"/>
          </w:tcPr>
          <w:p w14:paraId="0DAFBBB1" w14:textId="77777777" w:rsidR="009D4CCC" w:rsidRPr="009D4CCC" w:rsidRDefault="009D4CCC" w:rsidP="009D4CCC">
            <w:pPr>
              <w:pStyle w:val="TableSideHeading"/>
              <w:jc w:val="both"/>
              <w:rPr>
                <w:rFonts w:hint="cs"/>
                <w:sz w:val="24"/>
                <w:szCs w:val="24"/>
              </w:rPr>
            </w:pPr>
          </w:p>
        </w:tc>
        <w:tc>
          <w:tcPr>
            <w:tcW w:w="623" w:type="dxa"/>
          </w:tcPr>
          <w:p w14:paraId="29C02A34" w14:textId="77777777" w:rsidR="009D4CCC" w:rsidRPr="009D4CCC" w:rsidRDefault="009D4CCC" w:rsidP="009D4CCC">
            <w:pPr>
              <w:pStyle w:val="TableText"/>
              <w:jc w:val="both"/>
              <w:rPr>
                <w:sz w:val="24"/>
                <w:szCs w:val="24"/>
              </w:rPr>
            </w:pPr>
          </w:p>
        </w:tc>
        <w:tc>
          <w:tcPr>
            <w:tcW w:w="623" w:type="dxa"/>
          </w:tcPr>
          <w:p w14:paraId="4C1FC982" w14:textId="77777777" w:rsidR="009D4CCC" w:rsidRPr="009D4CCC" w:rsidRDefault="009D4CCC" w:rsidP="009D4CCC">
            <w:pPr>
              <w:pStyle w:val="TableText"/>
              <w:jc w:val="both"/>
              <w:rPr>
                <w:rFonts w:hint="cs"/>
                <w:sz w:val="24"/>
                <w:szCs w:val="24"/>
              </w:rPr>
            </w:pPr>
          </w:p>
        </w:tc>
        <w:tc>
          <w:tcPr>
            <w:tcW w:w="624" w:type="dxa"/>
          </w:tcPr>
          <w:p w14:paraId="7A82580A" w14:textId="77777777" w:rsidR="009D4CCC" w:rsidRPr="009D4CCC" w:rsidRDefault="009D4CCC" w:rsidP="009D4CCC">
            <w:pPr>
              <w:pStyle w:val="TableText"/>
              <w:jc w:val="both"/>
              <w:rPr>
                <w:rFonts w:hint="cs"/>
                <w:sz w:val="24"/>
                <w:szCs w:val="24"/>
              </w:rPr>
            </w:pPr>
          </w:p>
        </w:tc>
        <w:tc>
          <w:tcPr>
            <w:tcW w:w="624" w:type="dxa"/>
          </w:tcPr>
          <w:p w14:paraId="75787356" w14:textId="77777777" w:rsidR="009D4CCC" w:rsidRPr="009D4CCC" w:rsidRDefault="009D4CCC" w:rsidP="009D4CCC">
            <w:pPr>
              <w:pStyle w:val="TableText"/>
              <w:jc w:val="both"/>
              <w:rPr>
                <w:sz w:val="24"/>
                <w:szCs w:val="24"/>
              </w:rPr>
            </w:pPr>
          </w:p>
        </w:tc>
        <w:tc>
          <w:tcPr>
            <w:tcW w:w="624" w:type="dxa"/>
          </w:tcPr>
          <w:p w14:paraId="28EDA640" w14:textId="77777777" w:rsidR="009D4CCC" w:rsidRPr="009D4CCC" w:rsidRDefault="009D4CCC" w:rsidP="009D4CCC">
            <w:pPr>
              <w:pStyle w:val="TableText"/>
              <w:jc w:val="both"/>
              <w:rPr>
                <w:sz w:val="24"/>
                <w:szCs w:val="24"/>
              </w:rPr>
            </w:pPr>
          </w:p>
        </w:tc>
        <w:tc>
          <w:tcPr>
            <w:tcW w:w="624" w:type="dxa"/>
          </w:tcPr>
          <w:p w14:paraId="400FB067" w14:textId="77777777" w:rsidR="009D4CCC" w:rsidRPr="009D4CCC" w:rsidRDefault="009D4CCC" w:rsidP="009D4CCC">
            <w:pPr>
              <w:pStyle w:val="TableText"/>
              <w:jc w:val="both"/>
              <w:rPr>
                <w:sz w:val="24"/>
                <w:szCs w:val="24"/>
              </w:rPr>
            </w:pPr>
          </w:p>
        </w:tc>
        <w:tc>
          <w:tcPr>
            <w:tcW w:w="630" w:type="dxa"/>
          </w:tcPr>
          <w:p w14:paraId="34EF4060" w14:textId="77777777" w:rsidR="009D4CCC" w:rsidRPr="009D4CCC" w:rsidRDefault="009D4CCC" w:rsidP="009D4CCC">
            <w:pPr>
              <w:pStyle w:val="TableText"/>
              <w:jc w:val="both"/>
              <w:rPr>
                <w:sz w:val="24"/>
                <w:szCs w:val="24"/>
              </w:rPr>
            </w:pPr>
          </w:p>
        </w:tc>
        <w:tc>
          <w:tcPr>
            <w:tcW w:w="3400" w:type="dxa"/>
            <w:gridSpan w:val="4"/>
          </w:tcPr>
          <w:p w14:paraId="59857E5C" w14:textId="77777777" w:rsidR="009D4CCC" w:rsidRPr="009D4CCC" w:rsidRDefault="009D4CCC" w:rsidP="009D4CCC">
            <w:pPr>
              <w:pStyle w:val="TableBlock"/>
              <w:rPr>
                <w:rFonts w:hint="cs"/>
                <w:sz w:val="24"/>
                <w:szCs w:val="24"/>
              </w:rPr>
            </w:pPr>
            <w:r w:rsidRPr="009D4CCC">
              <w:rPr>
                <w:rFonts w:hint="cs"/>
                <w:sz w:val="24"/>
                <w:szCs w:val="24"/>
                <w:rtl/>
              </w:rPr>
              <w:t>(א)</w:t>
            </w:r>
            <w:r w:rsidRPr="009D4CCC">
              <w:rPr>
                <w:sz w:val="24"/>
                <w:szCs w:val="24"/>
                <w:rtl/>
              </w:rPr>
              <w:tab/>
            </w:r>
            <w:r w:rsidRPr="009D4CCC">
              <w:rPr>
                <w:rFonts w:hint="cs"/>
                <w:sz w:val="24"/>
                <w:szCs w:val="24"/>
                <w:rtl/>
              </w:rPr>
              <w:t>בסעיף קטן (א), במקום  "בועדה המרכזית" יקראו "בכנסת" ובמקום הסיפה החל במילים "בידי יושב ראש" יקראו "בהתאם להוראות סעיף 21(א).";</w:t>
            </w:r>
          </w:p>
        </w:tc>
      </w:tr>
      <w:tr w:rsidR="009D4CCC" w:rsidRPr="009D4CCC" w14:paraId="34E16194" w14:textId="77777777">
        <w:tblPrEx>
          <w:tblLook w:val="01E0" w:firstRow="1" w:lastRow="1" w:firstColumn="1" w:lastColumn="1" w:noHBand="0" w:noVBand="0"/>
        </w:tblPrEx>
        <w:trPr>
          <w:gridAfter w:val="1"/>
          <w:wAfter w:w="20" w:type="dxa"/>
          <w:cantSplit/>
          <w:trHeight w:val="60"/>
        </w:trPr>
        <w:tc>
          <w:tcPr>
            <w:tcW w:w="1869" w:type="dxa"/>
          </w:tcPr>
          <w:p w14:paraId="464CAD27" w14:textId="77777777" w:rsidR="009D4CCC" w:rsidRPr="009D4CCC" w:rsidRDefault="009D4CCC" w:rsidP="009D4CCC">
            <w:pPr>
              <w:pStyle w:val="TableSideHeading"/>
              <w:jc w:val="both"/>
              <w:rPr>
                <w:rFonts w:hint="cs"/>
                <w:sz w:val="24"/>
                <w:szCs w:val="24"/>
              </w:rPr>
            </w:pPr>
          </w:p>
        </w:tc>
        <w:tc>
          <w:tcPr>
            <w:tcW w:w="623" w:type="dxa"/>
          </w:tcPr>
          <w:p w14:paraId="069B87B7" w14:textId="77777777" w:rsidR="009D4CCC" w:rsidRPr="009D4CCC" w:rsidRDefault="009D4CCC" w:rsidP="009D4CCC">
            <w:pPr>
              <w:pStyle w:val="TableText"/>
              <w:jc w:val="both"/>
              <w:rPr>
                <w:sz w:val="24"/>
                <w:szCs w:val="24"/>
              </w:rPr>
            </w:pPr>
          </w:p>
        </w:tc>
        <w:tc>
          <w:tcPr>
            <w:tcW w:w="623" w:type="dxa"/>
          </w:tcPr>
          <w:p w14:paraId="17B22317" w14:textId="77777777" w:rsidR="009D4CCC" w:rsidRPr="009D4CCC" w:rsidRDefault="009D4CCC" w:rsidP="009D4CCC">
            <w:pPr>
              <w:pStyle w:val="TableText"/>
              <w:jc w:val="both"/>
              <w:rPr>
                <w:rFonts w:hint="cs"/>
                <w:sz w:val="24"/>
                <w:szCs w:val="24"/>
              </w:rPr>
            </w:pPr>
          </w:p>
        </w:tc>
        <w:tc>
          <w:tcPr>
            <w:tcW w:w="624" w:type="dxa"/>
          </w:tcPr>
          <w:p w14:paraId="27F8F842" w14:textId="77777777" w:rsidR="009D4CCC" w:rsidRPr="009D4CCC" w:rsidRDefault="009D4CCC" w:rsidP="009D4CCC">
            <w:pPr>
              <w:pStyle w:val="TableText"/>
              <w:jc w:val="both"/>
              <w:rPr>
                <w:rFonts w:hint="cs"/>
                <w:sz w:val="24"/>
                <w:szCs w:val="24"/>
              </w:rPr>
            </w:pPr>
          </w:p>
        </w:tc>
        <w:tc>
          <w:tcPr>
            <w:tcW w:w="624" w:type="dxa"/>
          </w:tcPr>
          <w:p w14:paraId="1558B9B8" w14:textId="77777777" w:rsidR="009D4CCC" w:rsidRPr="009D4CCC" w:rsidRDefault="009D4CCC" w:rsidP="009D4CCC">
            <w:pPr>
              <w:pStyle w:val="TableText"/>
              <w:jc w:val="both"/>
              <w:rPr>
                <w:sz w:val="24"/>
                <w:szCs w:val="24"/>
              </w:rPr>
            </w:pPr>
          </w:p>
        </w:tc>
        <w:tc>
          <w:tcPr>
            <w:tcW w:w="624" w:type="dxa"/>
          </w:tcPr>
          <w:p w14:paraId="07D99519" w14:textId="77777777" w:rsidR="009D4CCC" w:rsidRPr="009D4CCC" w:rsidRDefault="009D4CCC" w:rsidP="009D4CCC">
            <w:pPr>
              <w:pStyle w:val="TableText"/>
              <w:jc w:val="both"/>
              <w:rPr>
                <w:sz w:val="24"/>
                <w:szCs w:val="24"/>
              </w:rPr>
            </w:pPr>
          </w:p>
        </w:tc>
        <w:tc>
          <w:tcPr>
            <w:tcW w:w="624" w:type="dxa"/>
          </w:tcPr>
          <w:p w14:paraId="41399DF9" w14:textId="77777777" w:rsidR="009D4CCC" w:rsidRPr="009D4CCC" w:rsidRDefault="009D4CCC" w:rsidP="009D4CCC">
            <w:pPr>
              <w:pStyle w:val="TableText"/>
              <w:jc w:val="both"/>
              <w:rPr>
                <w:sz w:val="24"/>
                <w:szCs w:val="24"/>
              </w:rPr>
            </w:pPr>
          </w:p>
        </w:tc>
        <w:tc>
          <w:tcPr>
            <w:tcW w:w="630" w:type="dxa"/>
          </w:tcPr>
          <w:p w14:paraId="5A6E34A5" w14:textId="77777777" w:rsidR="009D4CCC" w:rsidRPr="009D4CCC" w:rsidRDefault="009D4CCC" w:rsidP="009D4CCC">
            <w:pPr>
              <w:pStyle w:val="TableText"/>
              <w:jc w:val="both"/>
              <w:rPr>
                <w:sz w:val="24"/>
                <w:szCs w:val="24"/>
              </w:rPr>
            </w:pPr>
          </w:p>
        </w:tc>
        <w:tc>
          <w:tcPr>
            <w:tcW w:w="3400" w:type="dxa"/>
            <w:gridSpan w:val="4"/>
          </w:tcPr>
          <w:p w14:paraId="50E679F4" w14:textId="77777777" w:rsidR="009D4CCC" w:rsidRPr="009D4CCC" w:rsidRDefault="009D4CCC" w:rsidP="009D4CCC">
            <w:pPr>
              <w:pStyle w:val="TableBlock"/>
              <w:rPr>
                <w:rFonts w:hint="cs"/>
                <w:sz w:val="24"/>
                <w:szCs w:val="24"/>
                <w:rtl/>
              </w:rPr>
            </w:pPr>
            <w:r w:rsidRPr="009D4CCC">
              <w:rPr>
                <w:rFonts w:hint="cs"/>
                <w:sz w:val="24"/>
                <w:szCs w:val="24"/>
                <w:rtl/>
              </w:rPr>
              <w:t>(ב)</w:t>
            </w:r>
            <w:r w:rsidRPr="009D4CCC">
              <w:rPr>
                <w:sz w:val="24"/>
                <w:szCs w:val="24"/>
                <w:rtl/>
              </w:rPr>
              <w:tab/>
            </w:r>
            <w:r w:rsidRPr="009D4CCC">
              <w:rPr>
                <w:rFonts w:hint="cs"/>
                <w:sz w:val="24"/>
                <w:szCs w:val="24"/>
                <w:rtl/>
              </w:rPr>
              <w:t>בסעיף קטן (ג), במקום  "בועדה המרכזית" יקראו "בכנסת, לרבות סיעה נפרדת כמשמעותה בסעיף 21(א)(2),";</w:t>
            </w:r>
          </w:p>
        </w:tc>
      </w:tr>
      <w:tr w:rsidR="009D4CCC" w:rsidRPr="009D4CCC" w14:paraId="566E590B" w14:textId="77777777">
        <w:tblPrEx>
          <w:tblLook w:val="01E0" w:firstRow="1" w:lastRow="1" w:firstColumn="1" w:lastColumn="1" w:noHBand="0" w:noVBand="0"/>
        </w:tblPrEx>
        <w:trPr>
          <w:cantSplit/>
          <w:trHeight w:val="60"/>
        </w:trPr>
        <w:tc>
          <w:tcPr>
            <w:tcW w:w="1869" w:type="dxa"/>
          </w:tcPr>
          <w:p w14:paraId="45693FBC" w14:textId="77777777" w:rsidR="009D4CCC" w:rsidRPr="009D4CCC" w:rsidRDefault="009D4CCC" w:rsidP="009D4CCC">
            <w:pPr>
              <w:pStyle w:val="TableSideHeading"/>
              <w:jc w:val="both"/>
              <w:rPr>
                <w:sz w:val="24"/>
                <w:szCs w:val="24"/>
              </w:rPr>
            </w:pPr>
          </w:p>
        </w:tc>
        <w:tc>
          <w:tcPr>
            <w:tcW w:w="623" w:type="dxa"/>
          </w:tcPr>
          <w:p w14:paraId="71BEE862" w14:textId="77777777" w:rsidR="009D4CCC" w:rsidRPr="009D4CCC" w:rsidRDefault="009D4CCC" w:rsidP="009D4CCC">
            <w:pPr>
              <w:pStyle w:val="TableText"/>
              <w:jc w:val="both"/>
              <w:rPr>
                <w:sz w:val="24"/>
                <w:szCs w:val="24"/>
              </w:rPr>
            </w:pPr>
          </w:p>
        </w:tc>
        <w:tc>
          <w:tcPr>
            <w:tcW w:w="623" w:type="dxa"/>
          </w:tcPr>
          <w:p w14:paraId="43E5F6AE" w14:textId="77777777" w:rsidR="009D4CCC" w:rsidRPr="009D4CCC" w:rsidRDefault="009D4CCC" w:rsidP="009D4CCC">
            <w:pPr>
              <w:pStyle w:val="TableText"/>
              <w:jc w:val="both"/>
              <w:rPr>
                <w:sz w:val="24"/>
                <w:szCs w:val="24"/>
              </w:rPr>
            </w:pPr>
          </w:p>
        </w:tc>
        <w:tc>
          <w:tcPr>
            <w:tcW w:w="624" w:type="dxa"/>
          </w:tcPr>
          <w:p w14:paraId="68354D72" w14:textId="77777777" w:rsidR="009D4CCC" w:rsidRPr="009D4CCC" w:rsidRDefault="009D4CCC" w:rsidP="009D4CCC">
            <w:pPr>
              <w:pStyle w:val="TableText"/>
              <w:jc w:val="both"/>
              <w:rPr>
                <w:sz w:val="24"/>
                <w:szCs w:val="24"/>
              </w:rPr>
            </w:pPr>
          </w:p>
        </w:tc>
        <w:tc>
          <w:tcPr>
            <w:tcW w:w="624" w:type="dxa"/>
          </w:tcPr>
          <w:p w14:paraId="5FE8FF41" w14:textId="77777777" w:rsidR="009D4CCC" w:rsidRPr="009D4CCC" w:rsidRDefault="009D4CCC" w:rsidP="009D4CCC">
            <w:pPr>
              <w:pStyle w:val="TableText"/>
              <w:jc w:val="both"/>
              <w:rPr>
                <w:rFonts w:hint="cs"/>
                <w:sz w:val="24"/>
                <w:szCs w:val="24"/>
              </w:rPr>
            </w:pPr>
            <w:r w:rsidRPr="009D4CCC">
              <w:rPr>
                <w:rFonts w:hint="cs"/>
                <w:sz w:val="24"/>
                <w:szCs w:val="24"/>
                <w:rtl/>
              </w:rPr>
              <w:t>*</w:t>
            </w:r>
          </w:p>
        </w:tc>
        <w:tc>
          <w:tcPr>
            <w:tcW w:w="624" w:type="dxa"/>
          </w:tcPr>
          <w:p w14:paraId="08954F96" w14:textId="77777777" w:rsidR="009D4CCC" w:rsidRPr="009D4CCC" w:rsidRDefault="009D4CCC" w:rsidP="009D4CCC">
            <w:pPr>
              <w:pStyle w:val="TableText"/>
              <w:jc w:val="both"/>
              <w:rPr>
                <w:sz w:val="24"/>
                <w:szCs w:val="24"/>
              </w:rPr>
            </w:pPr>
          </w:p>
        </w:tc>
        <w:tc>
          <w:tcPr>
            <w:tcW w:w="624" w:type="dxa"/>
          </w:tcPr>
          <w:p w14:paraId="631AE157" w14:textId="77777777" w:rsidR="009D4CCC" w:rsidRPr="009D4CCC" w:rsidRDefault="009D4CCC" w:rsidP="009D4CCC">
            <w:pPr>
              <w:pStyle w:val="TableText"/>
              <w:jc w:val="both"/>
              <w:rPr>
                <w:sz w:val="24"/>
                <w:szCs w:val="24"/>
              </w:rPr>
            </w:pPr>
          </w:p>
        </w:tc>
        <w:tc>
          <w:tcPr>
            <w:tcW w:w="4050" w:type="dxa"/>
            <w:gridSpan w:val="6"/>
          </w:tcPr>
          <w:p w14:paraId="1943BB1F" w14:textId="77777777" w:rsidR="009D4CCC" w:rsidRPr="009D4CCC" w:rsidRDefault="009D4CCC" w:rsidP="009D4CCC">
            <w:pPr>
              <w:pStyle w:val="TableBlock"/>
              <w:rPr>
                <w:rFonts w:hint="cs"/>
                <w:sz w:val="24"/>
                <w:szCs w:val="24"/>
                <w:rtl/>
              </w:rPr>
            </w:pPr>
            <w:r w:rsidRPr="009D4CCC">
              <w:rPr>
                <w:rFonts w:hint="cs"/>
                <w:sz w:val="24"/>
                <w:szCs w:val="24"/>
                <w:rtl/>
              </w:rPr>
              <w:t>(28)</w:t>
            </w:r>
            <w:r w:rsidRPr="009D4CCC">
              <w:rPr>
                <w:sz w:val="24"/>
                <w:szCs w:val="24"/>
                <w:rtl/>
              </w:rPr>
              <w:tab/>
            </w:r>
            <w:r w:rsidRPr="009D4CCC">
              <w:rPr>
                <w:rFonts w:hint="cs"/>
                <w:sz w:val="24"/>
                <w:szCs w:val="24"/>
                <w:rtl/>
              </w:rPr>
              <w:t>בסעיף 116ד, סעיף קטן (ו) - לא ייקרא;</w:t>
            </w:r>
          </w:p>
        </w:tc>
      </w:tr>
      <w:tr w:rsidR="009D4CCC" w:rsidRPr="009D4CCC" w14:paraId="2FC415C8" w14:textId="77777777">
        <w:tblPrEx>
          <w:tblLook w:val="01E0" w:firstRow="1" w:lastRow="1" w:firstColumn="1" w:lastColumn="1" w:noHBand="0" w:noVBand="0"/>
        </w:tblPrEx>
        <w:trPr>
          <w:cantSplit/>
          <w:trHeight w:val="60"/>
        </w:trPr>
        <w:tc>
          <w:tcPr>
            <w:tcW w:w="1869" w:type="dxa"/>
          </w:tcPr>
          <w:p w14:paraId="625AF175" w14:textId="77777777" w:rsidR="009D4CCC" w:rsidRPr="009D4CCC" w:rsidRDefault="009D4CCC" w:rsidP="009D4CCC">
            <w:pPr>
              <w:pStyle w:val="TableSideHeading"/>
              <w:jc w:val="both"/>
              <w:rPr>
                <w:sz w:val="24"/>
                <w:szCs w:val="24"/>
              </w:rPr>
            </w:pPr>
          </w:p>
        </w:tc>
        <w:tc>
          <w:tcPr>
            <w:tcW w:w="623" w:type="dxa"/>
          </w:tcPr>
          <w:p w14:paraId="55EDF603" w14:textId="77777777" w:rsidR="009D4CCC" w:rsidRPr="009D4CCC" w:rsidRDefault="009D4CCC" w:rsidP="009D4CCC">
            <w:pPr>
              <w:pStyle w:val="TableText"/>
              <w:jc w:val="both"/>
              <w:rPr>
                <w:sz w:val="24"/>
                <w:szCs w:val="24"/>
              </w:rPr>
            </w:pPr>
          </w:p>
        </w:tc>
        <w:tc>
          <w:tcPr>
            <w:tcW w:w="623" w:type="dxa"/>
          </w:tcPr>
          <w:p w14:paraId="2503A922" w14:textId="77777777" w:rsidR="009D4CCC" w:rsidRPr="009D4CCC" w:rsidRDefault="009D4CCC" w:rsidP="009D4CCC">
            <w:pPr>
              <w:pStyle w:val="TableText"/>
              <w:jc w:val="both"/>
              <w:rPr>
                <w:sz w:val="24"/>
                <w:szCs w:val="24"/>
              </w:rPr>
            </w:pPr>
          </w:p>
        </w:tc>
        <w:tc>
          <w:tcPr>
            <w:tcW w:w="624" w:type="dxa"/>
          </w:tcPr>
          <w:p w14:paraId="187C413D" w14:textId="77777777" w:rsidR="009D4CCC" w:rsidRPr="009D4CCC" w:rsidRDefault="009D4CCC" w:rsidP="009D4CCC">
            <w:pPr>
              <w:pStyle w:val="TableText"/>
              <w:jc w:val="both"/>
              <w:rPr>
                <w:sz w:val="24"/>
                <w:szCs w:val="24"/>
              </w:rPr>
            </w:pPr>
          </w:p>
        </w:tc>
        <w:tc>
          <w:tcPr>
            <w:tcW w:w="624" w:type="dxa"/>
          </w:tcPr>
          <w:p w14:paraId="71DF8A5D" w14:textId="77777777" w:rsidR="009D4CCC" w:rsidRPr="009D4CCC" w:rsidRDefault="009D4CCC" w:rsidP="009D4CCC">
            <w:pPr>
              <w:pStyle w:val="TableText"/>
              <w:jc w:val="both"/>
              <w:rPr>
                <w:rFonts w:hint="cs"/>
                <w:sz w:val="24"/>
                <w:szCs w:val="24"/>
              </w:rPr>
            </w:pPr>
            <w:r w:rsidRPr="009D4CCC">
              <w:rPr>
                <w:rFonts w:hint="cs"/>
                <w:sz w:val="24"/>
                <w:szCs w:val="24"/>
                <w:rtl/>
              </w:rPr>
              <w:t>*</w:t>
            </w:r>
          </w:p>
        </w:tc>
        <w:tc>
          <w:tcPr>
            <w:tcW w:w="624" w:type="dxa"/>
          </w:tcPr>
          <w:p w14:paraId="27CBFD62" w14:textId="77777777" w:rsidR="009D4CCC" w:rsidRPr="009D4CCC" w:rsidRDefault="009D4CCC" w:rsidP="009D4CCC">
            <w:pPr>
              <w:pStyle w:val="TableText"/>
              <w:jc w:val="both"/>
              <w:rPr>
                <w:sz w:val="24"/>
                <w:szCs w:val="24"/>
              </w:rPr>
            </w:pPr>
          </w:p>
        </w:tc>
        <w:tc>
          <w:tcPr>
            <w:tcW w:w="624" w:type="dxa"/>
          </w:tcPr>
          <w:p w14:paraId="57C46C25" w14:textId="77777777" w:rsidR="009D4CCC" w:rsidRPr="009D4CCC" w:rsidRDefault="009D4CCC" w:rsidP="009D4CCC">
            <w:pPr>
              <w:pStyle w:val="TableText"/>
              <w:jc w:val="both"/>
              <w:rPr>
                <w:sz w:val="24"/>
                <w:szCs w:val="24"/>
              </w:rPr>
            </w:pPr>
          </w:p>
        </w:tc>
        <w:tc>
          <w:tcPr>
            <w:tcW w:w="4050" w:type="dxa"/>
            <w:gridSpan w:val="6"/>
          </w:tcPr>
          <w:p w14:paraId="2575B597" w14:textId="77777777" w:rsidR="009D4CCC" w:rsidRPr="009D4CCC" w:rsidRDefault="009D4CCC" w:rsidP="009D4CCC">
            <w:pPr>
              <w:pStyle w:val="TableBlock"/>
              <w:rPr>
                <w:sz w:val="24"/>
                <w:szCs w:val="24"/>
              </w:rPr>
            </w:pPr>
            <w:r w:rsidRPr="009D4CCC">
              <w:rPr>
                <w:sz w:val="24"/>
                <w:szCs w:val="24"/>
                <w:rtl/>
              </w:rPr>
              <w:t>(</w:t>
            </w:r>
            <w:r w:rsidRPr="009D4CCC">
              <w:rPr>
                <w:rFonts w:hint="cs"/>
                <w:sz w:val="24"/>
                <w:szCs w:val="24"/>
                <w:rtl/>
              </w:rPr>
              <w:t>29</w:t>
            </w:r>
            <w:r w:rsidRPr="009D4CCC">
              <w:rPr>
                <w:sz w:val="24"/>
                <w:szCs w:val="24"/>
                <w:rtl/>
              </w:rPr>
              <w:t>)</w:t>
            </w:r>
            <w:r w:rsidRPr="009D4CCC">
              <w:rPr>
                <w:sz w:val="24"/>
                <w:szCs w:val="24"/>
                <w:rtl/>
              </w:rPr>
              <w:tab/>
              <w:t xml:space="preserve">בסעיף 116ה(ד), במקום "יותקן לוח שעליו יודבקו שם הרשימה, כתובתה ומספר הטלפון שלה, שיומצאו לועדה המרכזית" יקראו "יוצג ברבים </w:t>
            </w:r>
            <w:r w:rsidRPr="009D4CCC">
              <w:rPr>
                <w:rFonts w:hint="eastAsia"/>
                <w:sz w:val="24"/>
                <w:szCs w:val="24"/>
                <w:rtl/>
              </w:rPr>
              <w:t>הה</w:t>
            </w:r>
            <w:r w:rsidRPr="009D4CCC">
              <w:rPr>
                <w:sz w:val="24"/>
                <w:szCs w:val="24"/>
                <w:rtl/>
              </w:rPr>
              <w:t>סכם שיובא לאישור במשאל העם" ובמקום "בלוחות האמורים" יקראו "</w:t>
            </w:r>
            <w:r w:rsidRPr="009D4CCC">
              <w:rPr>
                <w:rFonts w:hint="eastAsia"/>
                <w:sz w:val="24"/>
                <w:szCs w:val="24"/>
                <w:rtl/>
              </w:rPr>
              <w:t>בה</w:t>
            </w:r>
            <w:r w:rsidRPr="009D4CCC">
              <w:rPr>
                <w:sz w:val="24"/>
                <w:szCs w:val="24"/>
                <w:rtl/>
              </w:rPr>
              <w:t>סכם האמור";</w:t>
            </w:r>
          </w:p>
        </w:tc>
      </w:tr>
      <w:tr w:rsidR="009D4CCC" w:rsidRPr="009D4CCC" w14:paraId="1C150209" w14:textId="77777777">
        <w:tblPrEx>
          <w:tblLook w:val="01E0" w:firstRow="1" w:lastRow="1" w:firstColumn="1" w:lastColumn="1" w:noHBand="0" w:noVBand="0"/>
        </w:tblPrEx>
        <w:trPr>
          <w:cantSplit/>
          <w:trHeight w:val="60"/>
        </w:trPr>
        <w:tc>
          <w:tcPr>
            <w:tcW w:w="1869" w:type="dxa"/>
          </w:tcPr>
          <w:p w14:paraId="10846EC7" w14:textId="77777777" w:rsidR="009D4CCC" w:rsidRPr="009D4CCC" w:rsidRDefault="009D4CCC" w:rsidP="009D4CCC">
            <w:pPr>
              <w:pStyle w:val="TableSideHeading"/>
              <w:jc w:val="both"/>
              <w:rPr>
                <w:sz w:val="24"/>
                <w:szCs w:val="24"/>
              </w:rPr>
            </w:pPr>
          </w:p>
        </w:tc>
        <w:tc>
          <w:tcPr>
            <w:tcW w:w="623" w:type="dxa"/>
          </w:tcPr>
          <w:p w14:paraId="439A88F5" w14:textId="77777777" w:rsidR="009D4CCC" w:rsidRPr="009D4CCC" w:rsidRDefault="009D4CCC" w:rsidP="009D4CCC">
            <w:pPr>
              <w:pStyle w:val="TableText"/>
              <w:jc w:val="both"/>
              <w:rPr>
                <w:sz w:val="24"/>
                <w:szCs w:val="24"/>
              </w:rPr>
            </w:pPr>
          </w:p>
        </w:tc>
        <w:tc>
          <w:tcPr>
            <w:tcW w:w="623" w:type="dxa"/>
          </w:tcPr>
          <w:p w14:paraId="1A84EF7B" w14:textId="77777777" w:rsidR="009D4CCC" w:rsidRPr="009D4CCC" w:rsidRDefault="009D4CCC" w:rsidP="009D4CCC">
            <w:pPr>
              <w:pStyle w:val="TableText"/>
              <w:jc w:val="both"/>
              <w:rPr>
                <w:sz w:val="24"/>
                <w:szCs w:val="24"/>
              </w:rPr>
            </w:pPr>
          </w:p>
        </w:tc>
        <w:tc>
          <w:tcPr>
            <w:tcW w:w="624" w:type="dxa"/>
          </w:tcPr>
          <w:p w14:paraId="78E3F84E" w14:textId="77777777" w:rsidR="009D4CCC" w:rsidRPr="009D4CCC" w:rsidRDefault="009D4CCC" w:rsidP="009D4CCC">
            <w:pPr>
              <w:pStyle w:val="TableText"/>
              <w:jc w:val="both"/>
              <w:rPr>
                <w:sz w:val="24"/>
                <w:szCs w:val="24"/>
              </w:rPr>
            </w:pPr>
          </w:p>
        </w:tc>
        <w:tc>
          <w:tcPr>
            <w:tcW w:w="624" w:type="dxa"/>
          </w:tcPr>
          <w:p w14:paraId="5CB9B222" w14:textId="77777777" w:rsidR="009D4CCC" w:rsidRPr="009D4CCC" w:rsidRDefault="009D4CCC" w:rsidP="009D4CCC">
            <w:pPr>
              <w:pStyle w:val="TableText"/>
              <w:jc w:val="both"/>
              <w:rPr>
                <w:sz w:val="24"/>
                <w:szCs w:val="24"/>
              </w:rPr>
            </w:pPr>
          </w:p>
        </w:tc>
        <w:tc>
          <w:tcPr>
            <w:tcW w:w="624" w:type="dxa"/>
          </w:tcPr>
          <w:p w14:paraId="5AF3AE79" w14:textId="77777777" w:rsidR="009D4CCC" w:rsidRPr="009D4CCC" w:rsidRDefault="009D4CCC" w:rsidP="009D4CCC">
            <w:pPr>
              <w:pStyle w:val="TableText"/>
              <w:jc w:val="both"/>
              <w:rPr>
                <w:sz w:val="24"/>
                <w:szCs w:val="24"/>
              </w:rPr>
            </w:pPr>
          </w:p>
        </w:tc>
        <w:tc>
          <w:tcPr>
            <w:tcW w:w="624" w:type="dxa"/>
          </w:tcPr>
          <w:p w14:paraId="517935EB" w14:textId="77777777" w:rsidR="009D4CCC" w:rsidRPr="009D4CCC" w:rsidRDefault="009D4CCC" w:rsidP="009D4CCC">
            <w:pPr>
              <w:pStyle w:val="TableText"/>
              <w:jc w:val="both"/>
              <w:rPr>
                <w:sz w:val="24"/>
                <w:szCs w:val="24"/>
              </w:rPr>
            </w:pPr>
          </w:p>
        </w:tc>
        <w:tc>
          <w:tcPr>
            <w:tcW w:w="4050" w:type="dxa"/>
            <w:gridSpan w:val="6"/>
          </w:tcPr>
          <w:p w14:paraId="321649AB" w14:textId="77777777" w:rsidR="009D4CCC" w:rsidRPr="009D4CCC" w:rsidRDefault="009D4CCC" w:rsidP="009D4CCC">
            <w:pPr>
              <w:pStyle w:val="TableBlock"/>
              <w:rPr>
                <w:sz w:val="24"/>
                <w:szCs w:val="24"/>
                <w:rtl/>
              </w:rPr>
            </w:pPr>
            <w:r w:rsidRPr="009D4CCC">
              <w:rPr>
                <w:sz w:val="24"/>
                <w:szCs w:val="24"/>
                <w:rtl/>
              </w:rPr>
              <w:t>(</w:t>
            </w:r>
            <w:r w:rsidRPr="009D4CCC">
              <w:rPr>
                <w:rFonts w:hint="cs"/>
                <w:sz w:val="24"/>
                <w:szCs w:val="24"/>
                <w:rtl/>
              </w:rPr>
              <w:t>30</w:t>
            </w:r>
            <w:r w:rsidRPr="009D4CCC">
              <w:rPr>
                <w:sz w:val="24"/>
                <w:szCs w:val="24"/>
                <w:rtl/>
              </w:rPr>
              <w:t>)</w:t>
            </w:r>
            <w:r w:rsidRPr="009D4CCC">
              <w:rPr>
                <w:sz w:val="24"/>
                <w:szCs w:val="24"/>
                <w:rtl/>
              </w:rPr>
              <w:tab/>
            </w:r>
            <w:r w:rsidRPr="009D4CCC">
              <w:rPr>
                <w:rFonts w:hint="cs"/>
                <w:sz w:val="24"/>
                <w:szCs w:val="24"/>
                <w:rtl/>
              </w:rPr>
              <w:t>בסעיף 116יד(א), במקום "בועדה המרכזית" יקראו "בכנסת" ובמקום הסיפה החל במילים "בידי יושב ראש" יקראו "בהתאם להוראות סעיף 21(א).";</w:t>
            </w:r>
          </w:p>
        </w:tc>
      </w:tr>
      <w:tr w:rsidR="009D4CCC" w:rsidRPr="009D4CCC" w14:paraId="02048B94" w14:textId="77777777">
        <w:tblPrEx>
          <w:tblLook w:val="01E0" w:firstRow="1" w:lastRow="1" w:firstColumn="1" w:lastColumn="1" w:noHBand="0" w:noVBand="0"/>
        </w:tblPrEx>
        <w:trPr>
          <w:cantSplit/>
          <w:trHeight w:val="60"/>
        </w:trPr>
        <w:tc>
          <w:tcPr>
            <w:tcW w:w="1869" w:type="dxa"/>
          </w:tcPr>
          <w:p w14:paraId="6CFBCFBC" w14:textId="77777777" w:rsidR="009D4CCC" w:rsidRPr="009D4CCC" w:rsidRDefault="009D4CCC" w:rsidP="009D4CCC">
            <w:pPr>
              <w:pStyle w:val="TableSideHeading"/>
              <w:jc w:val="both"/>
              <w:rPr>
                <w:sz w:val="24"/>
                <w:szCs w:val="24"/>
              </w:rPr>
            </w:pPr>
          </w:p>
        </w:tc>
        <w:tc>
          <w:tcPr>
            <w:tcW w:w="623" w:type="dxa"/>
          </w:tcPr>
          <w:p w14:paraId="135D4F8B" w14:textId="77777777" w:rsidR="009D4CCC" w:rsidRPr="009D4CCC" w:rsidRDefault="009D4CCC" w:rsidP="009D4CCC">
            <w:pPr>
              <w:pStyle w:val="TableText"/>
              <w:jc w:val="both"/>
              <w:rPr>
                <w:sz w:val="24"/>
                <w:szCs w:val="24"/>
              </w:rPr>
            </w:pPr>
          </w:p>
        </w:tc>
        <w:tc>
          <w:tcPr>
            <w:tcW w:w="623" w:type="dxa"/>
          </w:tcPr>
          <w:p w14:paraId="7DC13EDD" w14:textId="77777777" w:rsidR="009D4CCC" w:rsidRPr="009D4CCC" w:rsidRDefault="009D4CCC" w:rsidP="009D4CCC">
            <w:pPr>
              <w:pStyle w:val="TableText"/>
              <w:jc w:val="both"/>
              <w:rPr>
                <w:sz w:val="24"/>
                <w:szCs w:val="24"/>
              </w:rPr>
            </w:pPr>
          </w:p>
        </w:tc>
        <w:tc>
          <w:tcPr>
            <w:tcW w:w="624" w:type="dxa"/>
          </w:tcPr>
          <w:p w14:paraId="7995AD67" w14:textId="77777777" w:rsidR="009D4CCC" w:rsidRPr="009D4CCC" w:rsidRDefault="009D4CCC" w:rsidP="009D4CCC">
            <w:pPr>
              <w:pStyle w:val="TableText"/>
              <w:jc w:val="both"/>
              <w:rPr>
                <w:sz w:val="24"/>
                <w:szCs w:val="24"/>
              </w:rPr>
            </w:pPr>
          </w:p>
        </w:tc>
        <w:tc>
          <w:tcPr>
            <w:tcW w:w="624" w:type="dxa"/>
          </w:tcPr>
          <w:p w14:paraId="7E2A31D7" w14:textId="77777777" w:rsidR="009D4CCC" w:rsidRPr="009D4CCC" w:rsidRDefault="009D4CCC" w:rsidP="009D4CCC">
            <w:pPr>
              <w:pStyle w:val="TableText"/>
              <w:jc w:val="both"/>
              <w:rPr>
                <w:rFonts w:hint="cs"/>
                <w:sz w:val="24"/>
                <w:szCs w:val="24"/>
              </w:rPr>
            </w:pPr>
            <w:r w:rsidRPr="009D4CCC">
              <w:rPr>
                <w:rFonts w:hint="cs"/>
                <w:sz w:val="24"/>
                <w:szCs w:val="24"/>
                <w:rtl/>
              </w:rPr>
              <w:t>*</w:t>
            </w:r>
          </w:p>
        </w:tc>
        <w:tc>
          <w:tcPr>
            <w:tcW w:w="624" w:type="dxa"/>
          </w:tcPr>
          <w:p w14:paraId="33C6F4D3" w14:textId="77777777" w:rsidR="009D4CCC" w:rsidRPr="009D4CCC" w:rsidRDefault="009D4CCC" w:rsidP="009D4CCC">
            <w:pPr>
              <w:pStyle w:val="TableText"/>
              <w:jc w:val="both"/>
              <w:rPr>
                <w:sz w:val="24"/>
                <w:szCs w:val="24"/>
              </w:rPr>
            </w:pPr>
          </w:p>
        </w:tc>
        <w:tc>
          <w:tcPr>
            <w:tcW w:w="624" w:type="dxa"/>
          </w:tcPr>
          <w:p w14:paraId="72AB15E5" w14:textId="77777777" w:rsidR="009D4CCC" w:rsidRPr="009D4CCC" w:rsidRDefault="009D4CCC" w:rsidP="009D4CCC">
            <w:pPr>
              <w:pStyle w:val="TableText"/>
              <w:jc w:val="both"/>
              <w:rPr>
                <w:sz w:val="24"/>
                <w:szCs w:val="24"/>
              </w:rPr>
            </w:pPr>
          </w:p>
        </w:tc>
        <w:tc>
          <w:tcPr>
            <w:tcW w:w="4050" w:type="dxa"/>
            <w:gridSpan w:val="6"/>
          </w:tcPr>
          <w:p w14:paraId="2873EAD4" w14:textId="77777777" w:rsidR="009D4CCC" w:rsidRPr="009D4CCC" w:rsidRDefault="009D4CCC" w:rsidP="009D4CCC">
            <w:pPr>
              <w:pStyle w:val="TableBlock"/>
              <w:rPr>
                <w:sz w:val="24"/>
                <w:szCs w:val="24"/>
              </w:rPr>
            </w:pPr>
            <w:r w:rsidRPr="009D4CCC">
              <w:rPr>
                <w:sz w:val="24"/>
                <w:szCs w:val="24"/>
                <w:rtl/>
              </w:rPr>
              <w:t>(</w:t>
            </w:r>
            <w:r w:rsidRPr="009D4CCC">
              <w:rPr>
                <w:rFonts w:hint="cs"/>
                <w:sz w:val="24"/>
                <w:szCs w:val="24"/>
                <w:rtl/>
              </w:rPr>
              <w:t>31</w:t>
            </w:r>
            <w:r w:rsidRPr="009D4CCC">
              <w:rPr>
                <w:sz w:val="24"/>
                <w:szCs w:val="24"/>
                <w:rtl/>
              </w:rPr>
              <w:t>)</w:t>
            </w:r>
            <w:r w:rsidRPr="009D4CCC">
              <w:rPr>
                <w:sz w:val="24"/>
                <w:szCs w:val="24"/>
                <w:rtl/>
              </w:rPr>
              <w:tab/>
              <w:t>בסעיף 116טז</w:t>
            </w:r>
            <w:r w:rsidRPr="009D4CCC">
              <w:rPr>
                <w:rFonts w:hint="cs"/>
                <w:sz w:val="24"/>
                <w:szCs w:val="24"/>
                <w:rtl/>
              </w:rPr>
              <w:t xml:space="preserve"> – </w:t>
            </w:r>
          </w:p>
        </w:tc>
      </w:tr>
      <w:tr w:rsidR="009D4CCC" w:rsidRPr="009D4CCC" w14:paraId="438D09A3" w14:textId="77777777">
        <w:tblPrEx>
          <w:tblLook w:val="01E0" w:firstRow="1" w:lastRow="1" w:firstColumn="1" w:lastColumn="1" w:noHBand="0" w:noVBand="0"/>
        </w:tblPrEx>
        <w:trPr>
          <w:gridAfter w:val="1"/>
          <w:wAfter w:w="20" w:type="dxa"/>
          <w:cantSplit/>
          <w:trHeight w:val="60"/>
        </w:trPr>
        <w:tc>
          <w:tcPr>
            <w:tcW w:w="1869" w:type="dxa"/>
          </w:tcPr>
          <w:p w14:paraId="036B67F7" w14:textId="77777777" w:rsidR="009D4CCC" w:rsidRPr="009D4CCC" w:rsidRDefault="009D4CCC" w:rsidP="009D4CCC">
            <w:pPr>
              <w:pStyle w:val="TableSideHeading"/>
              <w:jc w:val="both"/>
              <w:rPr>
                <w:rFonts w:hint="cs"/>
                <w:sz w:val="24"/>
                <w:szCs w:val="24"/>
              </w:rPr>
            </w:pPr>
          </w:p>
        </w:tc>
        <w:tc>
          <w:tcPr>
            <w:tcW w:w="623" w:type="dxa"/>
          </w:tcPr>
          <w:p w14:paraId="4A800EE0" w14:textId="77777777" w:rsidR="009D4CCC" w:rsidRPr="009D4CCC" w:rsidRDefault="009D4CCC" w:rsidP="009D4CCC">
            <w:pPr>
              <w:pStyle w:val="TableText"/>
              <w:jc w:val="both"/>
              <w:rPr>
                <w:sz w:val="24"/>
                <w:szCs w:val="24"/>
              </w:rPr>
            </w:pPr>
          </w:p>
        </w:tc>
        <w:tc>
          <w:tcPr>
            <w:tcW w:w="623" w:type="dxa"/>
          </w:tcPr>
          <w:p w14:paraId="2DC79549" w14:textId="77777777" w:rsidR="009D4CCC" w:rsidRPr="009D4CCC" w:rsidRDefault="009D4CCC" w:rsidP="009D4CCC">
            <w:pPr>
              <w:pStyle w:val="TableText"/>
              <w:jc w:val="both"/>
              <w:rPr>
                <w:rFonts w:hint="cs"/>
                <w:sz w:val="24"/>
                <w:szCs w:val="24"/>
              </w:rPr>
            </w:pPr>
          </w:p>
        </w:tc>
        <w:tc>
          <w:tcPr>
            <w:tcW w:w="624" w:type="dxa"/>
          </w:tcPr>
          <w:p w14:paraId="5CB6EDFB" w14:textId="77777777" w:rsidR="009D4CCC" w:rsidRPr="009D4CCC" w:rsidRDefault="009D4CCC" w:rsidP="009D4CCC">
            <w:pPr>
              <w:pStyle w:val="TableText"/>
              <w:jc w:val="both"/>
              <w:rPr>
                <w:rFonts w:hint="cs"/>
                <w:sz w:val="24"/>
                <w:szCs w:val="24"/>
              </w:rPr>
            </w:pPr>
          </w:p>
        </w:tc>
        <w:tc>
          <w:tcPr>
            <w:tcW w:w="624" w:type="dxa"/>
          </w:tcPr>
          <w:p w14:paraId="70D49591" w14:textId="77777777" w:rsidR="009D4CCC" w:rsidRPr="009D4CCC" w:rsidRDefault="009D4CCC" w:rsidP="009D4CCC">
            <w:pPr>
              <w:pStyle w:val="TableText"/>
              <w:jc w:val="both"/>
              <w:rPr>
                <w:sz w:val="24"/>
                <w:szCs w:val="24"/>
              </w:rPr>
            </w:pPr>
          </w:p>
        </w:tc>
        <w:tc>
          <w:tcPr>
            <w:tcW w:w="624" w:type="dxa"/>
          </w:tcPr>
          <w:p w14:paraId="267ABE49" w14:textId="77777777" w:rsidR="009D4CCC" w:rsidRPr="009D4CCC" w:rsidRDefault="009D4CCC" w:rsidP="009D4CCC">
            <w:pPr>
              <w:pStyle w:val="TableText"/>
              <w:jc w:val="both"/>
              <w:rPr>
                <w:sz w:val="24"/>
                <w:szCs w:val="24"/>
              </w:rPr>
            </w:pPr>
          </w:p>
        </w:tc>
        <w:tc>
          <w:tcPr>
            <w:tcW w:w="624" w:type="dxa"/>
          </w:tcPr>
          <w:p w14:paraId="4DE2AB7E" w14:textId="77777777" w:rsidR="009D4CCC" w:rsidRPr="009D4CCC" w:rsidRDefault="009D4CCC" w:rsidP="009D4CCC">
            <w:pPr>
              <w:pStyle w:val="TableText"/>
              <w:jc w:val="both"/>
              <w:rPr>
                <w:sz w:val="24"/>
                <w:szCs w:val="24"/>
              </w:rPr>
            </w:pPr>
          </w:p>
        </w:tc>
        <w:tc>
          <w:tcPr>
            <w:tcW w:w="630" w:type="dxa"/>
          </w:tcPr>
          <w:p w14:paraId="0BD9EABA" w14:textId="77777777" w:rsidR="009D4CCC" w:rsidRPr="009D4CCC" w:rsidRDefault="009D4CCC" w:rsidP="009D4CCC">
            <w:pPr>
              <w:pStyle w:val="TableText"/>
              <w:jc w:val="both"/>
              <w:rPr>
                <w:sz w:val="24"/>
                <w:szCs w:val="24"/>
              </w:rPr>
            </w:pPr>
          </w:p>
        </w:tc>
        <w:tc>
          <w:tcPr>
            <w:tcW w:w="3400" w:type="dxa"/>
            <w:gridSpan w:val="4"/>
          </w:tcPr>
          <w:p w14:paraId="420E8EE7" w14:textId="77777777" w:rsidR="009D4CCC" w:rsidRPr="009D4CCC" w:rsidRDefault="009D4CCC" w:rsidP="009D4CCC">
            <w:pPr>
              <w:pStyle w:val="TableBlock"/>
              <w:rPr>
                <w:rFonts w:hint="cs"/>
                <w:sz w:val="24"/>
                <w:szCs w:val="24"/>
              </w:rPr>
            </w:pPr>
            <w:r w:rsidRPr="009D4CCC">
              <w:rPr>
                <w:rFonts w:hint="cs"/>
                <w:sz w:val="24"/>
                <w:szCs w:val="24"/>
                <w:rtl/>
              </w:rPr>
              <w:t>(א)</w:t>
            </w:r>
            <w:r w:rsidRPr="009D4CCC">
              <w:rPr>
                <w:sz w:val="24"/>
                <w:szCs w:val="24"/>
                <w:rtl/>
              </w:rPr>
              <w:tab/>
            </w:r>
            <w:r w:rsidRPr="009D4CCC">
              <w:rPr>
                <w:rFonts w:hint="cs"/>
                <w:sz w:val="24"/>
                <w:szCs w:val="24"/>
                <w:rtl/>
              </w:rPr>
              <w:t>בסעיף קטן (א), המילים "חוץ מן האמור בסעיף קטן (ב)" - לא ייקראו;</w:t>
            </w:r>
          </w:p>
        </w:tc>
      </w:tr>
      <w:tr w:rsidR="009D4CCC" w:rsidRPr="009D4CCC" w14:paraId="62B4F624" w14:textId="77777777">
        <w:tblPrEx>
          <w:tblLook w:val="01E0" w:firstRow="1" w:lastRow="1" w:firstColumn="1" w:lastColumn="1" w:noHBand="0" w:noVBand="0"/>
        </w:tblPrEx>
        <w:trPr>
          <w:gridAfter w:val="1"/>
          <w:wAfter w:w="20" w:type="dxa"/>
          <w:cantSplit/>
          <w:trHeight w:val="60"/>
        </w:trPr>
        <w:tc>
          <w:tcPr>
            <w:tcW w:w="1869" w:type="dxa"/>
          </w:tcPr>
          <w:p w14:paraId="14B78444" w14:textId="77777777" w:rsidR="009D4CCC" w:rsidRPr="009D4CCC" w:rsidRDefault="009D4CCC" w:rsidP="009D4CCC">
            <w:pPr>
              <w:pStyle w:val="TableSideHeading"/>
              <w:jc w:val="both"/>
              <w:rPr>
                <w:rFonts w:hint="cs"/>
                <w:sz w:val="24"/>
                <w:szCs w:val="24"/>
              </w:rPr>
            </w:pPr>
          </w:p>
        </w:tc>
        <w:tc>
          <w:tcPr>
            <w:tcW w:w="623" w:type="dxa"/>
          </w:tcPr>
          <w:p w14:paraId="5F59D435" w14:textId="77777777" w:rsidR="009D4CCC" w:rsidRPr="009D4CCC" w:rsidRDefault="009D4CCC" w:rsidP="009D4CCC">
            <w:pPr>
              <w:pStyle w:val="TableText"/>
              <w:jc w:val="both"/>
              <w:rPr>
                <w:sz w:val="24"/>
                <w:szCs w:val="24"/>
              </w:rPr>
            </w:pPr>
          </w:p>
        </w:tc>
        <w:tc>
          <w:tcPr>
            <w:tcW w:w="623" w:type="dxa"/>
          </w:tcPr>
          <w:p w14:paraId="142ED53D" w14:textId="77777777" w:rsidR="009D4CCC" w:rsidRPr="009D4CCC" w:rsidRDefault="009D4CCC" w:rsidP="009D4CCC">
            <w:pPr>
              <w:pStyle w:val="TableText"/>
              <w:jc w:val="both"/>
              <w:rPr>
                <w:rFonts w:hint="cs"/>
                <w:sz w:val="24"/>
                <w:szCs w:val="24"/>
              </w:rPr>
            </w:pPr>
          </w:p>
        </w:tc>
        <w:tc>
          <w:tcPr>
            <w:tcW w:w="624" w:type="dxa"/>
          </w:tcPr>
          <w:p w14:paraId="63B752C9" w14:textId="77777777" w:rsidR="009D4CCC" w:rsidRPr="009D4CCC" w:rsidRDefault="009D4CCC" w:rsidP="009D4CCC">
            <w:pPr>
              <w:pStyle w:val="TableText"/>
              <w:jc w:val="both"/>
              <w:rPr>
                <w:rFonts w:hint="cs"/>
                <w:sz w:val="24"/>
                <w:szCs w:val="24"/>
              </w:rPr>
            </w:pPr>
          </w:p>
        </w:tc>
        <w:tc>
          <w:tcPr>
            <w:tcW w:w="624" w:type="dxa"/>
          </w:tcPr>
          <w:p w14:paraId="0AEFC9C1" w14:textId="77777777" w:rsidR="009D4CCC" w:rsidRPr="009D4CCC" w:rsidRDefault="009D4CCC" w:rsidP="009D4CCC">
            <w:pPr>
              <w:pStyle w:val="TableText"/>
              <w:jc w:val="both"/>
              <w:rPr>
                <w:sz w:val="24"/>
                <w:szCs w:val="24"/>
              </w:rPr>
            </w:pPr>
          </w:p>
        </w:tc>
        <w:tc>
          <w:tcPr>
            <w:tcW w:w="624" w:type="dxa"/>
          </w:tcPr>
          <w:p w14:paraId="2C1BB7B3" w14:textId="77777777" w:rsidR="009D4CCC" w:rsidRPr="009D4CCC" w:rsidRDefault="009D4CCC" w:rsidP="009D4CCC">
            <w:pPr>
              <w:pStyle w:val="TableText"/>
              <w:jc w:val="both"/>
              <w:rPr>
                <w:sz w:val="24"/>
                <w:szCs w:val="24"/>
              </w:rPr>
            </w:pPr>
          </w:p>
        </w:tc>
        <w:tc>
          <w:tcPr>
            <w:tcW w:w="624" w:type="dxa"/>
          </w:tcPr>
          <w:p w14:paraId="3E63058D" w14:textId="77777777" w:rsidR="009D4CCC" w:rsidRPr="009D4CCC" w:rsidRDefault="009D4CCC" w:rsidP="009D4CCC">
            <w:pPr>
              <w:pStyle w:val="TableText"/>
              <w:jc w:val="both"/>
              <w:rPr>
                <w:sz w:val="24"/>
                <w:szCs w:val="24"/>
              </w:rPr>
            </w:pPr>
          </w:p>
        </w:tc>
        <w:tc>
          <w:tcPr>
            <w:tcW w:w="630" w:type="dxa"/>
          </w:tcPr>
          <w:p w14:paraId="77D8BC8C" w14:textId="77777777" w:rsidR="009D4CCC" w:rsidRPr="009D4CCC" w:rsidRDefault="009D4CCC" w:rsidP="009D4CCC">
            <w:pPr>
              <w:pStyle w:val="TableText"/>
              <w:jc w:val="both"/>
              <w:rPr>
                <w:sz w:val="24"/>
                <w:szCs w:val="24"/>
              </w:rPr>
            </w:pPr>
          </w:p>
        </w:tc>
        <w:tc>
          <w:tcPr>
            <w:tcW w:w="3400" w:type="dxa"/>
            <w:gridSpan w:val="4"/>
          </w:tcPr>
          <w:p w14:paraId="50C64E41" w14:textId="77777777" w:rsidR="009D4CCC" w:rsidRPr="009D4CCC" w:rsidRDefault="009D4CCC" w:rsidP="009D4CCC">
            <w:pPr>
              <w:pStyle w:val="TableBlock"/>
              <w:rPr>
                <w:rFonts w:hint="cs"/>
                <w:sz w:val="24"/>
                <w:szCs w:val="24"/>
                <w:rtl/>
              </w:rPr>
            </w:pPr>
            <w:r w:rsidRPr="009D4CCC">
              <w:rPr>
                <w:sz w:val="24"/>
                <w:szCs w:val="24"/>
                <w:rtl/>
              </w:rPr>
              <w:t>(ב)</w:t>
            </w:r>
            <w:r w:rsidRPr="009D4CCC">
              <w:rPr>
                <w:rFonts w:hint="cs"/>
                <w:sz w:val="24"/>
                <w:szCs w:val="24"/>
                <w:rtl/>
              </w:rPr>
              <w:tab/>
              <w:t>בסעיף קטן (ב)</w:t>
            </w:r>
            <w:r w:rsidRPr="009D4CCC">
              <w:rPr>
                <w:sz w:val="24"/>
                <w:szCs w:val="24"/>
                <w:rtl/>
              </w:rPr>
              <w:t>, במקום הרישה עד המילים "ואלה יפורסמו" יקראו "</w:t>
            </w:r>
            <w:r w:rsidRPr="009D4CCC">
              <w:rPr>
                <w:rFonts w:hint="eastAsia"/>
                <w:sz w:val="24"/>
                <w:szCs w:val="24"/>
                <w:rtl/>
              </w:rPr>
              <w:t>הה</w:t>
            </w:r>
            <w:r w:rsidRPr="009D4CCC">
              <w:rPr>
                <w:sz w:val="24"/>
                <w:szCs w:val="24"/>
                <w:rtl/>
              </w:rPr>
              <w:t>סכם שיובא לאישור במשאל העם יוצג";</w:t>
            </w:r>
          </w:p>
        </w:tc>
      </w:tr>
      <w:tr w:rsidR="009D4CCC" w:rsidRPr="009D4CCC" w14:paraId="2C07CD77" w14:textId="77777777">
        <w:tblPrEx>
          <w:tblLook w:val="01E0" w:firstRow="1" w:lastRow="1" w:firstColumn="1" w:lastColumn="1" w:noHBand="0" w:noVBand="0"/>
        </w:tblPrEx>
        <w:trPr>
          <w:cantSplit/>
          <w:trHeight w:val="60"/>
        </w:trPr>
        <w:tc>
          <w:tcPr>
            <w:tcW w:w="1869" w:type="dxa"/>
          </w:tcPr>
          <w:p w14:paraId="5353BDCF" w14:textId="77777777" w:rsidR="009D4CCC" w:rsidRPr="009D4CCC" w:rsidRDefault="009D4CCC" w:rsidP="009D4CCC">
            <w:pPr>
              <w:pStyle w:val="TableSideHeading"/>
              <w:jc w:val="both"/>
              <w:rPr>
                <w:rFonts w:hint="cs"/>
                <w:sz w:val="24"/>
                <w:szCs w:val="24"/>
              </w:rPr>
            </w:pPr>
          </w:p>
        </w:tc>
        <w:tc>
          <w:tcPr>
            <w:tcW w:w="623" w:type="dxa"/>
          </w:tcPr>
          <w:p w14:paraId="4EA59C45" w14:textId="77777777" w:rsidR="009D4CCC" w:rsidRPr="009D4CCC" w:rsidRDefault="009D4CCC" w:rsidP="009D4CCC">
            <w:pPr>
              <w:pStyle w:val="TableText"/>
              <w:jc w:val="both"/>
              <w:rPr>
                <w:sz w:val="24"/>
                <w:szCs w:val="24"/>
              </w:rPr>
            </w:pPr>
          </w:p>
        </w:tc>
        <w:tc>
          <w:tcPr>
            <w:tcW w:w="623" w:type="dxa"/>
          </w:tcPr>
          <w:p w14:paraId="4268D663" w14:textId="77777777" w:rsidR="009D4CCC" w:rsidRPr="009D4CCC" w:rsidRDefault="009D4CCC" w:rsidP="009D4CCC">
            <w:pPr>
              <w:pStyle w:val="TableText"/>
              <w:jc w:val="both"/>
              <w:rPr>
                <w:sz w:val="24"/>
                <w:szCs w:val="24"/>
              </w:rPr>
            </w:pPr>
          </w:p>
        </w:tc>
        <w:tc>
          <w:tcPr>
            <w:tcW w:w="624" w:type="dxa"/>
          </w:tcPr>
          <w:p w14:paraId="4AF56D34" w14:textId="77777777" w:rsidR="009D4CCC" w:rsidRPr="009D4CCC" w:rsidRDefault="009D4CCC" w:rsidP="009D4CCC">
            <w:pPr>
              <w:pStyle w:val="TableText"/>
              <w:jc w:val="both"/>
              <w:rPr>
                <w:sz w:val="24"/>
                <w:szCs w:val="24"/>
              </w:rPr>
            </w:pPr>
          </w:p>
        </w:tc>
        <w:tc>
          <w:tcPr>
            <w:tcW w:w="624" w:type="dxa"/>
          </w:tcPr>
          <w:p w14:paraId="446B4A8B" w14:textId="77777777" w:rsidR="009D4CCC" w:rsidRPr="009D4CCC" w:rsidRDefault="009D4CCC" w:rsidP="009D4CCC">
            <w:pPr>
              <w:pStyle w:val="TableText"/>
              <w:jc w:val="both"/>
              <w:rPr>
                <w:sz w:val="24"/>
                <w:szCs w:val="24"/>
              </w:rPr>
            </w:pPr>
          </w:p>
        </w:tc>
        <w:tc>
          <w:tcPr>
            <w:tcW w:w="624" w:type="dxa"/>
          </w:tcPr>
          <w:p w14:paraId="63178A7D" w14:textId="77777777" w:rsidR="009D4CCC" w:rsidRPr="009D4CCC" w:rsidRDefault="009D4CCC" w:rsidP="009D4CCC">
            <w:pPr>
              <w:pStyle w:val="TableText"/>
              <w:jc w:val="both"/>
              <w:rPr>
                <w:sz w:val="24"/>
                <w:szCs w:val="24"/>
              </w:rPr>
            </w:pPr>
          </w:p>
        </w:tc>
        <w:tc>
          <w:tcPr>
            <w:tcW w:w="624" w:type="dxa"/>
          </w:tcPr>
          <w:p w14:paraId="1928CF01" w14:textId="77777777" w:rsidR="009D4CCC" w:rsidRPr="009D4CCC" w:rsidRDefault="009D4CCC" w:rsidP="009D4CCC">
            <w:pPr>
              <w:pStyle w:val="TableText"/>
              <w:jc w:val="both"/>
              <w:rPr>
                <w:sz w:val="24"/>
                <w:szCs w:val="24"/>
              </w:rPr>
            </w:pPr>
          </w:p>
        </w:tc>
        <w:tc>
          <w:tcPr>
            <w:tcW w:w="4050" w:type="dxa"/>
            <w:gridSpan w:val="6"/>
          </w:tcPr>
          <w:p w14:paraId="4D9A1AED" w14:textId="77777777" w:rsidR="009D4CCC" w:rsidRPr="009D4CCC" w:rsidRDefault="009D4CCC" w:rsidP="009D4CCC">
            <w:pPr>
              <w:pStyle w:val="TableBlock"/>
              <w:rPr>
                <w:rFonts w:hint="cs"/>
                <w:sz w:val="24"/>
                <w:szCs w:val="24"/>
              </w:rPr>
            </w:pPr>
            <w:r w:rsidRPr="009D4CCC">
              <w:rPr>
                <w:sz w:val="24"/>
                <w:szCs w:val="24"/>
                <w:rtl/>
              </w:rPr>
              <w:t>(</w:t>
            </w:r>
            <w:r w:rsidRPr="009D4CCC">
              <w:rPr>
                <w:rFonts w:hint="cs"/>
                <w:sz w:val="24"/>
                <w:szCs w:val="24"/>
                <w:rtl/>
              </w:rPr>
              <w:t>32</w:t>
            </w:r>
            <w:r w:rsidRPr="009D4CCC">
              <w:rPr>
                <w:sz w:val="24"/>
                <w:szCs w:val="24"/>
                <w:rtl/>
              </w:rPr>
              <w:t>)</w:t>
            </w:r>
            <w:r w:rsidRPr="009D4CCC">
              <w:rPr>
                <w:sz w:val="24"/>
                <w:szCs w:val="24"/>
                <w:rtl/>
              </w:rPr>
              <w:tab/>
              <w:t xml:space="preserve">בסעיף 133 </w:t>
            </w:r>
            <w:r w:rsidRPr="009D4CCC">
              <w:rPr>
                <w:rFonts w:hint="cs"/>
                <w:sz w:val="24"/>
                <w:szCs w:val="24"/>
                <w:rtl/>
              </w:rPr>
              <w:t>–</w:t>
            </w:r>
          </w:p>
        </w:tc>
      </w:tr>
      <w:tr w:rsidR="009D4CCC" w:rsidRPr="009D4CCC" w14:paraId="41FC315A" w14:textId="77777777">
        <w:tblPrEx>
          <w:tblLook w:val="01E0" w:firstRow="1" w:lastRow="1" w:firstColumn="1" w:lastColumn="1" w:noHBand="0" w:noVBand="0"/>
        </w:tblPrEx>
        <w:trPr>
          <w:gridAfter w:val="1"/>
          <w:wAfter w:w="20" w:type="dxa"/>
          <w:cantSplit/>
          <w:trHeight w:val="60"/>
        </w:trPr>
        <w:tc>
          <w:tcPr>
            <w:tcW w:w="1869" w:type="dxa"/>
          </w:tcPr>
          <w:p w14:paraId="42622021" w14:textId="77777777" w:rsidR="009D4CCC" w:rsidRPr="009D4CCC" w:rsidRDefault="009D4CCC" w:rsidP="009D4CCC">
            <w:pPr>
              <w:pStyle w:val="TableSideHeading"/>
              <w:jc w:val="both"/>
              <w:rPr>
                <w:rStyle w:val="default"/>
                <w:rFonts w:cs="David" w:hint="cs"/>
                <w:sz w:val="24"/>
                <w:szCs w:val="24"/>
              </w:rPr>
            </w:pPr>
          </w:p>
        </w:tc>
        <w:tc>
          <w:tcPr>
            <w:tcW w:w="623" w:type="dxa"/>
          </w:tcPr>
          <w:p w14:paraId="497759EB" w14:textId="77777777" w:rsidR="009D4CCC" w:rsidRPr="009D4CCC" w:rsidRDefault="009D4CCC" w:rsidP="009D4CCC">
            <w:pPr>
              <w:pStyle w:val="TableText"/>
              <w:jc w:val="both"/>
              <w:rPr>
                <w:sz w:val="24"/>
                <w:szCs w:val="24"/>
              </w:rPr>
            </w:pPr>
          </w:p>
        </w:tc>
        <w:tc>
          <w:tcPr>
            <w:tcW w:w="623" w:type="dxa"/>
          </w:tcPr>
          <w:p w14:paraId="02C1749A" w14:textId="77777777" w:rsidR="009D4CCC" w:rsidRPr="009D4CCC" w:rsidRDefault="009D4CCC" w:rsidP="009D4CCC">
            <w:pPr>
              <w:pStyle w:val="TableText"/>
              <w:jc w:val="both"/>
              <w:rPr>
                <w:sz w:val="24"/>
                <w:szCs w:val="24"/>
              </w:rPr>
            </w:pPr>
          </w:p>
        </w:tc>
        <w:tc>
          <w:tcPr>
            <w:tcW w:w="624" w:type="dxa"/>
          </w:tcPr>
          <w:p w14:paraId="52A2DE75" w14:textId="77777777" w:rsidR="009D4CCC" w:rsidRPr="009D4CCC" w:rsidRDefault="009D4CCC" w:rsidP="009D4CCC">
            <w:pPr>
              <w:pStyle w:val="TableText"/>
              <w:jc w:val="both"/>
              <w:rPr>
                <w:sz w:val="24"/>
                <w:szCs w:val="24"/>
              </w:rPr>
            </w:pPr>
          </w:p>
        </w:tc>
        <w:tc>
          <w:tcPr>
            <w:tcW w:w="624" w:type="dxa"/>
          </w:tcPr>
          <w:p w14:paraId="4D3D1648" w14:textId="77777777" w:rsidR="009D4CCC" w:rsidRPr="009D4CCC" w:rsidRDefault="009D4CCC" w:rsidP="009D4CCC">
            <w:pPr>
              <w:pStyle w:val="TableText"/>
              <w:jc w:val="both"/>
              <w:rPr>
                <w:sz w:val="24"/>
                <w:szCs w:val="24"/>
              </w:rPr>
            </w:pPr>
          </w:p>
        </w:tc>
        <w:tc>
          <w:tcPr>
            <w:tcW w:w="624" w:type="dxa"/>
          </w:tcPr>
          <w:p w14:paraId="3B8CA897" w14:textId="77777777" w:rsidR="009D4CCC" w:rsidRPr="009D4CCC" w:rsidRDefault="009D4CCC" w:rsidP="009D4CCC">
            <w:pPr>
              <w:pStyle w:val="TableText"/>
              <w:jc w:val="both"/>
              <w:rPr>
                <w:sz w:val="24"/>
                <w:szCs w:val="24"/>
              </w:rPr>
            </w:pPr>
          </w:p>
        </w:tc>
        <w:tc>
          <w:tcPr>
            <w:tcW w:w="624" w:type="dxa"/>
          </w:tcPr>
          <w:p w14:paraId="1E2C79EE" w14:textId="77777777" w:rsidR="009D4CCC" w:rsidRPr="009D4CCC" w:rsidRDefault="009D4CCC" w:rsidP="009D4CCC">
            <w:pPr>
              <w:pStyle w:val="TableText"/>
              <w:jc w:val="both"/>
              <w:rPr>
                <w:sz w:val="24"/>
                <w:szCs w:val="24"/>
              </w:rPr>
            </w:pPr>
          </w:p>
        </w:tc>
        <w:tc>
          <w:tcPr>
            <w:tcW w:w="630" w:type="dxa"/>
          </w:tcPr>
          <w:p w14:paraId="2B4E6778" w14:textId="77777777" w:rsidR="009D4CCC" w:rsidRPr="009D4CCC" w:rsidRDefault="009D4CCC" w:rsidP="009D4CCC">
            <w:pPr>
              <w:pStyle w:val="TableText"/>
              <w:jc w:val="both"/>
              <w:rPr>
                <w:sz w:val="24"/>
                <w:szCs w:val="24"/>
              </w:rPr>
            </w:pPr>
          </w:p>
        </w:tc>
        <w:tc>
          <w:tcPr>
            <w:tcW w:w="3400" w:type="dxa"/>
            <w:gridSpan w:val="4"/>
          </w:tcPr>
          <w:p w14:paraId="79E42F6C" w14:textId="77777777" w:rsidR="009D4CCC" w:rsidRPr="009D4CCC" w:rsidRDefault="009D4CCC" w:rsidP="009D4CCC">
            <w:pPr>
              <w:pStyle w:val="TableBlock"/>
              <w:rPr>
                <w:rFonts w:hint="cs"/>
                <w:sz w:val="24"/>
                <w:szCs w:val="24"/>
              </w:rPr>
            </w:pPr>
            <w:r w:rsidRPr="009D4CCC">
              <w:rPr>
                <w:sz w:val="24"/>
                <w:szCs w:val="24"/>
                <w:rtl/>
              </w:rPr>
              <w:t>(א)</w:t>
            </w:r>
            <w:r w:rsidRPr="009D4CCC">
              <w:rPr>
                <w:sz w:val="24"/>
                <w:szCs w:val="24"/>
                <w:rtl/>
              </w:rPr>
              <w:tab/>
              <w:t xml:space="preserve">בסעיף קטן (א), </w:t>
            </w:r>
            <w:r w:rsidRPr="009D4CCC">
              <w:rPr>
                <w:rFonts w:hint="cs"/>
                <w:sz w:val="24"/>
                <w:szCs w:val="24"/>
                <w:rtl/>
              </w:rPr>
              <w:t>במקום</w:t>
            </w:r>
            <w:r w:rsidRPr="009D4CCC">
              <w:rPr>
                <w:sz w:val="24"/>
                <w:szCs w:val="24"/>
                <w:rtl/>
              </w:rPr>
              <w:t xml:space="preserve"> "היוצאת ושל רשימות </w:t>
            </w:r>
            <w:r w:rsidRPr="009D4CCC">
              <w:rPr>
                <w:rFonts w:hint="cs"/>
                <w:sz w:val="24"/>
                <w:szCs w:val="24"/>
                <w:rtl/>
              </w:rPr>
              <w:t>ה</w:t>
            </w:r>
            <w:r w:rsidRPr="009D4CCC">
              <w:rPr>
                <w:sz w:val="24"/>
                <w:szCs w:val="24"/>
                <w:rtl/>
              </w:rPr>
              <w:t>מועמדים" – יקראו</w:t>
            </w:r>
            <w:r w:rsidRPr="009D4CCC">
              <w:rPr>
                <w:rFonts w:hint="cs"/>
                <w:sz w:val="24"/>
                <w:szCs w:val="24"/>
                <w:rtl/>
              </w:rPr>
              <w:t xml:space="preserve"> "לרבות סיעות נפרדות כמשמעותן בסעיף 21(א)(2)"</w:t>
            </w:r>
            <w:r w:rsidRPr="009D4CCC">
              <w:rPr>
                <w:sz w:val="24"/>
                <w:szCs w:val="24"/>
                <w:rtl/>
              </w:rPr>
              <w:t>;</w:t>
            </w:r>
          </w:p>
        </w:tc>
      </w:tr>
      <w:tr w:rsidR="009D4CCC" w:rsidRPr="009D4CCC" w14:paraId="36ADD16B" w14:textId="77777777">
        <w:tblPrEx>
          <w:tblLook w:val="01E0" w:firstRow="1" w:lastRow="1" w:firstColumn="1" w:lastColumn="1" w:noHBand="0" w:noVBand="0"/>
        </w:tblPrEx>
        <w:trPr>
          <w:gridAfter w:val="1"/>
          <w:wAfter w:w="20" w:type="dxa"/>
          <w:cantSplit/>
          <w:trHeight w:val="60"/>
        </w:trPr>
        <w:tc>
          <w:tcPr>
            <w:tcW w:w="1869" w:type="dxa"/>
          </w:tcPr>
          <w:p w14:paraId="02FE31ED" w14:textId="77777777" w:rsidR="009D4CCC" w:rsidRPr="009D4CCC" w:rsidRDefault="009D4CCC" w:rsidP="009D4CCC">
            <w:pPr>
              <w:pStyle w:val="TableSideHeading"/>
              <w:jc w:val="both"/>
              <w:rPr>
                <w:sz w:val="24"/>
                <w:szCs w:val="24"/>
              </w:rPr>
            </w:pPr>
          </w:p>
        </w:tc>
        <w:tc>
          <w:tcPr>
            <w:tcW w:w="623" w:type="dxa"/>
          </w:tcPr>
          <w:p w14:paraId="6CCDF79C" w14:textId="77777777" w:rsidR="009D4CCC" w:rsidRPr="009D4CCC" w:rsidRDefault="009D4CCC" w:rsidP="009D4CCC">
            <w:pPr>
              <w:pStyle w:val="TableText"/>
              <w:jc w:val="both"/>
              <w:rPr>
                <w:sz w:val="24"/>
                <w:szCs w:val="24"/>
              </w:rPr>
            </w:pPr>
          </w:p>
        </w:tc>
        <w:tc>
          <w:tcPr>
            <w:tcW w:w="623" w:type="dxa"/>
          </w:tcPr>
          <w:p w14:paraId="34A10373" w14:textId="77777777" w:rsidR="009D4CCC" w:rsidRPr="009D4CCC" w:rsidRDefault="009D4CCC" w:rsidP="009D4CCC">
            <w:pPr>
              <w:pStyle w:val="TableText"/>
              <w:jc w:val="both"/>
              <w:rPr>
                <w:sz w:val="24"/>
                <w:szCs w:val="24"/>
              </w:rPr>
            </w:pPr>
          </w:p>
        </w:tc>
        <w:tc>
          <w:tcPr>
            <w:tcW w:w="624" w:type="dxa"/>
          </w:tcPr>
          <w:p w14:paraId="200E3336" w14:textId="77777777" w:rsidR="009D4CCC" w:rsidRPr="009D4CCC" w:rsidRDefault="009D4CCC" w:rsidP="009D4CCC">
            <w:pPr>
              <w:pStyle w:val="TableText"/>
              <w:jc w:val="both"/>
              <w:rPr>
                <w:sz w:val="24"/>
                <w:szCs w:val="24"/>
              </w:rPr>
            </w:pPr>
          </w:p>
        </w:tc>
        <w:tc>
          <w:tcPr>
            <w:tcW w:w="624" w:type="dxa"/>
          </w:tcPr>
          <w:p w14:paraId="5BCF6FB0" w14:textId="77777777" w:rsidR="009D4CCC" w:rsidRPr="009D4CCC" w:rsidRDefault="009D4CCC" w:rsidP="009D4CCC">
            <w:pPr>
              <w:pStyle w:val="TableText"/>
              <w:jc w:val="both"/>
              <w:rPr>
                <w:sz w:val="24"/>
                <w:szCs w:val="24"/>
              </w:rPr>
            </w:pPr>
          </w:p>
        </w:tc>
        <w:tc>
          <w:tcPr>
            <w:tcW w:w="624" w:type="dxa"/>
          </w:tcPr>
          <w:p w14:paraId="3FFCA14F" w14:textId="77777777" w:rsidR="009D4CCC" w:rsidRPr="009D4CCC" w:rsidRDefault="009D4CCC" w:rsidP="009D4CCC">
            <w:pPr>
              <w:pStyle w:val="TableText"/>
              <w:jc w:val="both"/>
              <w:rPr>
                <w:sz w:val="24"/>
                <w:szCs w:val="24"/>
              </w:rPr>
            </w:pPr>
          </w:p>
        </w:tc>
        <w:tc>
          <w:tcPr>
            <w:tcW w:w="624" w:type="dxa"/>
          </w:tcPr>
          <w:p w14:paraId="59C51C87" w14:textId="77777777" w:rsidR="009D4CCC" w:rsidRPr="009D4CCC" w:rsidRDefault="009D4CCC" w:rsidP="009D4CCC">
            <w:pPr>
              <w:pStyle w:val="TableText"/>
              <w:jc w:val="both"/>
              <w:rPr>
                <w:sz w:val="24"/>
                <w:szCs w:val="24"/>
              </w:rPr>
            </w:pPr>
          </w:p>
        </w:tc>
        <w:tc>
          <w:tcPr>
            <w:tcW w:w="630" w:type="dxa"/>
          </w:tcPr>
          <w:p w14:paraId="79E45629" w14:textId="77777777" w:rsidR="009D4CCC" w:rsidRPr="009D4CCC" w:rsidRDefault="009D4CCC" w:rsidP="009D4CCC">
            <w:pPr>
              <w:pStyle w:val="TableText"/>
              <w:jc w:val="both"/>
              <w:rPr>
                <w:sz w:val="24"/>
                <w:szCs w:val="24"/>
              </w:rPr>
            </w:pPr>
          </w:p>
        </w:tc>
        <w:tc>
          <w:tcPr>
            <w:tcW w:w="3400" w:type="dxa"/>
            <w:gridSpan w:val="4"/>
          </w:tcPr>
          <w:p w14:paraId="47CA4B0B" w14:textId="77777777" w:rsidR="009D4CCC" w:rsidRPr="009D4CCC" w:rsidRDefault="009D4CCC" w:rsidP="009D4CCC">
            <w:pPr>
              <w:pStyle w:val="TableBlock"/>
              <w:rPr>
                <w:sz w:val="24"/>
                <w:szCs w:val="24"/>
              </w:rPr>
            </w:pPr>
            <w:r w:rsidRPr="009D4CCC">
              <w:rPr>
                <w:sz w:val="24"/>
                <w:szCs w:val="24"/>
                <w:rtl/>
              </w:rPr>
              <w:t>(ב)</w:t>
            </w:r>
            <w:r w:rsidRPr="009D4CCC">
              <w:rPr>
                <w:sz w:val="24"/>
                <w:szCs w:val="24"/>
                <w:rtl/>
              </w:rPr>
              <w:tab/>
              <w:t>בסעיף קטן (ב), במקום הסיפה החל במילים "יקציבו לסיעות" יקראו "יאפשרו להציג מודעות על אסיפות כאמור בסעיף קטן (א)";</w:t>
            </w:r>
          </w:p>
        </w:tc>
      </w:tr>
      <w:tr w:rsidR="009D4CCC" w:rsidRPr="009D4CCC" w14:paraId="477C497A" w14:textId="77777777">
        <w:tblPrEx>
          <w:tblLook w:val="01E0" w:firstRow="1" w:lastRow="1" w:firstColumn="1" w:lastColumn="1" w:noHBand="0" w:noVBand="0"/>
        </w:tblPrEx>
        <w:trPr>
          <w:cantSplit/>
          <w:trHeight w:val="60"/>
        </w:trPr>
        <w:tc>
          <w:tcPr>
            <w:tcW w:w="1869" w:type="dxa"/>
          </w:tcPr>
          <w:p w14:paraId="4547C957" w14:textId="77777777" w:rsidR="009D4CCC" w:rsidRPr="009D4CCC" w:rsidRDefault="009D4CCC" w:rsidP="009D4CCC">
            <w:pPr>
              <w:pStyle w:val="TableSideHeading"/>
              <w:jc w:val="both"/>
              <w:rPr>
                <w:sz w:val="24"/>
                <w:szCs w:val="24"/>
              </w:rPr>
            </w:pPr>
          </w:p>
        </w:tc>
        <w:tc>
          <w:tcPr>
            <w:tcW w:w="623" w:type="dxa"/>
          </w:tcPr>
          <w:p w14:paraId="6E03F5C7" w14:textId="77777777" w:rsidR="009D4CCC" w:rsidRPr="009D4CCC" w:rsidRDefault="009D4CCC" w:rsidP="009D4CCC">
            <w:pPr>
              <w:pStyle w:val="TableText"/>
              <w:jc w:val="both"/>
              <w:rPr>
                <w:sz w:val="24"/>
                <w:szCs w:val="24"/>
              </w:rPr>
            </w:pPr>
          </w:p>
        </w:tc>
        <w:tc>
          <w:tcPr>
            <w:tcW w:w="623" w:type="dxa"/>
          </w:tcPr>
          <w:p w14:paraId="28F8D811" w14:textId="77777777" w:rsidR="009D4CCC" w:rsidRPr="009D4CCC" w:rsidRDefault="009D4CCC" w:rsidP="009D4CCC">
            <w:pPr>
              <w:pStyle w:val="TableText"/>
              <w:jc w:val="both"/>
              <w:rPr>
                <w:sz w:val="24"/>
                <w:szCs w:val="24"/>
              </w:rPr>
            </w:pPr>
          </w:p>
        </w:tc>
        <w:tc>
          <w:tcPr>
            <w:tcW w:w="624" w:type="dxa"/>
          </w:tcPr>
          <w:p w14:paraId="6D85D8EB" w14:textId="77777777" w:rsidR="009D4CCC" w:rsidRPr="009D4CCC" w:rsidRDefault="009D4CCC" w:rsidP="009D4CCC">
            <w:pPr>
              <w:pStyle w:val="TableText"/>
              <w:jc w:val="both"/>
              <w:rPr>
                <w:sz w:val="24"/>
                <w:szCs w:val="24"/>
              </w:rPr>
            </w:pPr>
          </w:p>
        </w:tc>
        <w:tc>
          <w:tcPr>
            <w:tcW w:w="624" w:type="dxa"/>
          </w:tcPr>
          <w:p w14:paraId="42DF99EB" w14:textId="77777777" w:rsidR="009D4CCC" w:rsidRPr="009D4CCC" w:rsidRDefault="009D4CCC" w:rsidP="009D4CCC">
            <w:pPr>
              <w:pStyle w:val="TableText"/>
              <w:jc w:val="both"/>
              <w:rPr>
                <w:sz w:val="24"/>
                <w:szCs w:val="24"/>
              </w:rPr>
            </w:pPr>
          </w:p>
        </w:tc>
        <w:tc>
          <w:tcPr>
            <w:tcW w:w="624" w:type="dxa"/>
          </w:tcPr>
          <w:p w14:paraId="1720B19A" w14:textId="77777777" w:rsidR="009D4CCC" w:rsidRPr="009D4CCC" w:rsidRDefault="009D4CCC" w:rsidP="009D4CCC">
            <w:pPr>
              <w:pStyle w:val="TableText"/>
              <w:jc w:val="both"/>
              <w:rPr>
                <w:sz w:val="24"/>
                <w:szCs w:val="24"/>
              </w:rPr>
            </w:pPr>
          </w:p>
        </w:tc>
        <w:tc>
          <w:tcPr>
            <w:tcW w:w="624" w:type="dxa"/>
          </w:tcPr>
          <w:p w14:paraId="5C4A23A1" w14:textId="77777777" w:rsidR="009D4CCC" w:rsidRPr="009D4CCC" w:rsidRDefault="009D4CCC" w:rsidP="009D4CCC">
            <w:pPr>
              <w:pStyle w:val="TableText"/>
              <w:jc w:val="both"/>
              <w:rPr>
                <w:sz w:val="24"/>
                <w:szCs w:val="24"/>
              </w:rPr>
            </w:pPr>
          </w:p>
        </w:tc>
        <w:tc>
          <w:tcPr>
            <w:tcW w:w="4050" w:type="dxa"/>
            <w:gridSpan w:val="6"/>
          </w:tcPr>
          <w:p w14:paraId="2345CAA8" w14:textId="77777777" w:rsidR="009D4CCC" w:rsidRPr="009D4CCC" w:rsidRDefault="009D4CCC" w:rsidP="009D4CCC">
            <w:pPr>
              <w:pStyle w:val="TableBlock"/>
              <w:rPr>
                <w:rFonts w:hint="cs"/>
                <w:sz w:val="24"/>
                <w:szCs w:val="24"/>
                <w:rtl/>
              </w:rPr>
            </w:pPr>
            <w:r w:rsidRPr="009D4CCC">
              <w:rPr>
                <w:rFonts w:hint="cs"/>
                <w:sz w:val="24"/>
                <w:szCs w:val="24"/>
                <w:rtl/>
              </w:rPr>
              <w:t>(33) סעיף 136 [זכות לשכר ביום השבתון]</w:t>
            </w:r>
            <w:r w:rsidRPr="009D4CCC">
              <w:rPr>
                <w:sz w:val="24"/>
                <w:szCs w:val="24"/>
                <w:rtl/>
              </w:rPr>
              <w:t xml:space="preserve"> </w:t>
            </w:r>
            <w:r w:rsidRPr="009D4CCC">
              <w:rPr>
                <w:rFonts w:hint="cs"/>
                <w:sz w:val="24"/>
                <w:szCs w:val="24"/>
                <w:rtl/>
              </w:rPr>
              <w:t>–</w:t>
            </w:r>
            <w:r w:rsidRPr="009D4CCC">
              <w:rPr>
                <w:sz w:val="24"/>
                <w:szCs w:val="24"/>
                <w:rtl/>
              </w:rPr>
              <w:t xml:space="preserve"> לא ייקרא;</w:t>
            </w:r>
          </w:p>
        </w:tc>
      </w:tr>
      <w:tr w:rsidR="009D4CCC" w:rsidRPr="009D4CCC" w14:paraId="623E60A4" w14:textId="77777777">
        <w:tblPrEx>
          <w:tblLook w:val="01E0" w:firstRow="1" w:lastRow="1" w:firstColumn="1" w:lastColumn="1" w:noHBand="0" w:noVBand="0"/>
        </w:tblPrEx>
        <w:trPr>
          <w:cantSplit/>
          <w:trHeight w:val="60"/>
        </w:trPr>
        <w:tc>
          <w:tcPr>
            <w:tcW w:w="1869" w:type="dxa"/>
          </w:tcPr>
          <w:p w14:paraId="061B9AE0" w14:textId="77777777" w:rsidR="009D4CCC" w:rsidRPr="009D4CCC" w:rsidRDefault="009D4CCC" w:rsidP="009D4CCC">
            <w:pPr>
              <w:pStyle w:val="TableSideHeading"/>
              <w:jc w:val="both"/>
              <w:rPr>
                <w:sz w:val="24"/>
                <w:szCs w:val="24"/>
              </w:rPr>
            </w:pPr>
          </w:p>
        </w:tc>
        <w:tc>
          <w:tcPr>
            <w:tcW w:w="623" w:type="dxa"/>
          </w:tcPr>
          <w:p w14:paraId="6C1136C6" w14:textId="77777777" w:rsidR="009D4CCC" w:rsidRPr="009D4CCC" w:rsidRDefault="009D4CCC" w:rsidP="009D4CCC">
            <w:pPr>
              <w:pStyle w:val="TableText"/>
              <w:jc w:val="both"/>
              <w:rPr>
                <w:sz w:val="24"/>
                <w:szCs w:val="24"/>
              </w:rPr>
            </w:pPr>
          </w:p>
        </w:tc>
        <w:tc>
          <w:tcPr>
            <w:tcW w:w="623" w:type="dxa"/>
          </w:tcPr>
          <w:p w14:paraId="6B6F3AFF" w14:textId="77777777" w:rsidR="009D4CCC" w:rsidRPr="009D4CCC" w:rsidRDefault="009D4CCC" w:rsidP="009D4CCC">
            <w:pPr>
              <w:pStyle w:val="TableText"/>
              <w:jc w:val="both"/>
              <w:rPr>
                <w:sz w:val="24"/>
                <w:szCs w:val="24"/>
              </w:rPr>
            </w:pPr>
          </w:p>
        </w:tc>
        <w:tc>
          <w:tcPr>
            <w:tcW w:w="624" w:type="dxa"/>
          </w:tcPr>
          <w:p w14:paraId="25372639" w14:textId="77777777" w:rsidR="009D4CCC" w:rsidRPr="009D4CCC" w:rsidRDefault="009D4CCC" w:rsidP="009D4CCC">
            <w:pPr>
              <w:pStyle w:val="TableText"/>
              <w:jc w:val="both"/>
              <w:rPr>
                <w:sz w:val="24"/>
                <w:szCs w:val="24"/>
              </w:rPr>
            </w:pPr>
          </w:p>
        </w:tc>
        <w:tc>
          <w:tcPr>
            <w:tcW w:w="624" w:type="dxa"/>
          </w:tcPr>
          <w:p w14:paraId="4FC22D9A" w14:textId="77777777" w:rsidR="009D4CCC" w:rsidRPr="009D4CCC" w:rsidRDefault="009D4CCC" w:rsidP="009D4CCC">
            <w:pPr>
              <w:pStyle w:val="TableText"/>
              <w:jc w:val="both"/>
              <w:rPr>
                <w:sz w:val="24"/>
                <w:szCs w:val="24"/>
              </w:rPr>
            </w:pPr>
          </w:p>
        </w:tc>
        <w:tc>
          <w:tcPr>
            <w:tcW w:w="624" w:type="dxa"/>
          </w:tcPr>
          <w:p w14:paraId="675C3F11" w14:textId="77777777" w:rsidR="009D4CCC" w:rsidRPr="009D4CCC" w:rsidRDefault="009D4CCC" w:rsidP="009D4CCC">
            <w:pPr>
              <w:pStyle w:val="TableText"/>
              <w:jc w:val="both"/>
              <w:rPr>
                <w:sz w:val="24"/>
                <w:szCs w:val="24"/>
              </w:rPr>
            </w:pPr>
          </w:p>
        </w:tc>
        <w:tc>
          <w:tcPr>
            <w:tcW w:w="624" w:type="dxa"/>
          </w:tcPr>
          <w:p w14:paraId="58EC4C03" w14:textId="77777777" w:rsidR="009D4CCC" w:rsidRPr="009D4CCC" w:rsidRDefault="009D4CCC" w:rsidP="009D4CCC">
            <w:pPr>
              <w:pStyle w:val="TableText"/>
              <w:jc w:val="both"/>
              <w:rPr>
                <w:sz w:val="24"/>
                <w:szCs w:val="24"/>
              </w:rPr>
            </w:pPr>
          </w:p>
        </w:tc>
        <w:tc>
          <w:tcPr>
            <w:tcW w:w="4050" w:type="dxa"/>
            <w:gridSpan w:val="6"/>
          </w:tcPr>
          <w:p w14:paraId="7C2CEAF3" w14:textId="77777777" w:rsidR="009D4CCC" w:rsidRPr="009D4CCC" w:rsidRDefault="009D4CCC" w:rsidP="009D4CCC">
            <w:pPr>
              <w:pStyle w:val="TableBlock"/>
              <w:rPr>
                <w:rFonts w:hint="cs"/>
                <w:sz w:val="24"/>
                <w:szCs w:val="24"/>
                <w:rtl/>
              </w:rPr>
            </w:pPr>
            <w:r w:rsidRPr="009D4CCC">
              <w:rPr>
                <w:rFonts w:hint="cs"/>
                <w:sz w:val="24"/>
                <w:szCs w:val="24"/>
                <w:rtl/>
              </w:rPr>
              <w:t>(34) בסעיף 138(א), המילים "וכל משקיף בה כאמור בסעיף 24(ד)" - לא ייקראו;</w:t>
            </w:r>
          </w:p>
        </w:tc>
      </w:tr>
      <w:tr w:rsidR="009D4CCC" w:rsidRPr="009D4CCC" w14:paraId="1640076C" w14:textId="77777777">
        <w:tblPrEx>
          <w:tblLook w:val="01E0" w:firstRow="1" w:lastRow="1" w:firstColumn="1" w:lastColumn="1" w:noHBand="0" w:noVBand="0"/>
        </w:tblPrEx>
        <w:trPr>
          <w:cantSplit/>
          <w:trHeight w:val="60"/>
        </w:trPr>
        <w:tc>
          <w:tcPr>
            <w:tcW w:w="1869" w:type="dxa"/>
          </w:tcPr>
          <w:p w14:paraId="0E0E50DE" w14:textId="77777777" w:rsidR="009D4CCC" w:rsidRPr="009D4CCC" w:rsidRDefault="009D4CCC" w:rsidP="009D4CCC">
            <w:pPr>
              <w:pStyle w:val="TableSideHeading"/>
              <w:jc w:val="both"/>
              <w:rPr>
                <w:sz w:val="24"/>
                <w:szCs w:val="24"/>
              </w:rPr>
            </w:pPr>
          </w:p>
        </w:tc>
        <w:tc>
          <w:tcPr>
            <w:tcW w:w="623" w:type="dxa"/>
          </w:tcPr>
          <w:p w14:paraId="56410D98" w14:textId="77777777" w:rsidR="009D4CCC" w:rsidRPr="009D4CCC" w:rsidRDefault="009D4CCC" w:rsidP="009D4CCC">
            <w:pPr>
              <w:pStyle w:val="TableText"/>
              <w:jc w:val="both"/>
              <w:rPr>
                <w:sz w:val="24"/>
                <w:szCs w:val="24"/>
              </w:rPr>
            </w:pPr>
          </w:p>
        </w:tc>
        <w:tc>
          <w:tcPr>
            <w:tcW w:w="623" w:type="dxa"/>
          </w:tcPr>
          <w:p w14:paraId="18B35BDC" w14:textId="77777777" w:rsidR="009D4CCC" w:rsidRPr="009D4CCC" w:rsidRDefault="009D4CCC" w:rsidP="009D4CCC">
            <w:pPr>
              <w:pStyle w:val="TableText"/>
              <w:jc w:val="both"/>
              <w:rPr>
                <w:sz w:val="24"/>
                <w:szCs w:val="24"/>
              </w:rPr>
            </w:pPr>
          </w:p>
        </w:tc>
        <w:tc>
          <w:tcPr>
            <w:tcW w:w="624" w:type="dxa"/>
          </w:tcPr>
          <w:p w14:paraId="33D7C005" w14:textId="77777777" w:rsidR="009D4CCC" w:rsidRPr="009D4CCC" w:rsidRDefault="009D4CCC" w:rsidP="009D4CCC">
            <w:pPr>
              <w:pStyle w:val="TableText"/>
              <w:jc w:val="both"/>
              <w:rPr>
                <w:sz w:val="24"/>
                <w:szCs w:val="24"/>
              </w:rPr>
            </w:pPr>
          </w:p>
        </w:tc>
        <w:tc>
          <w:tcPr>
            <w:tcW w:w="624" w:type="dxa"/>
          </w:tcPr>
          <w:p w14:paraId="76EE4306" w14:textId="77777777" w:rsidR="009D4CCC" w:rsidRPr="009D4CCC" w:rsidRDefault="009D4CCC" w:rsidP="009D4CCC">
            <w:pPr>
              <w:pStyle w:val="TableText"/>
              <w:jc w:val="both"/>
              <w:rPr>
                <w:rFonts w:hint="cs"/>
                <w:sz w:val="24"/>
                <w:szCs w:val="24"/>
              </w:rPr>
            </w:pPr>
            <w:r w:rsidRPr="009D4CCC">
              <w:rPr>
                <w:rFonts w:hint="cs"/>
                <w:sz w:val="24"/>
                <w:szCs w:val="24"/>
                <w:rtl/>
              </w:rPr>
              <w:t>*</w:t>
            </w:r>
          </w:p>
        </w:tc>
        <w:tc>
          <w:tcPr>
            <w:tcW w:w="624" w:type="dxa"/>
          </w:tcPr>
          <w:p w14:paraId="2D8E3AC3" w14:textId="77777777" w:rsidR="009D4CCC" w:rsidRPr="009D4CCC" w:rsidRDefault="009D4CCC" w:rsidP="009D4CCC">
            <w:pPr>
              <w:pStyle w:val="TableText"/>
              <w:jc w:val="both"/>
              <w:rPr>
                <w:sz w:val="24"/>
                <w:szCs w:val="24"/>
              </w:rPr>
            </w:pPr>
          </w:p>
        </w:tc>
        <w:tc>
          <w:tcPr>
            <w:tcW w:w="624" w:type="dxa"/>
          </w:tcPr>
          <w:p w14:paraId="44710ECD" w14:textId="77777777" w:rsidR="009D4CCC" w:rsidRPr="009D4CCC" w:rsidRDefault="009D4CCC" w:rsidP="009D4CCC">
            <w:pPr>
              <w:pStyle w:val="TableText"/>
              <w:jc w:val="both"/>
              <w:rPr>
                <w:sz w:val="24"/>
                <w:szCs w:val="24"/>
              </w:rPr>
            </w:pPr>
          </w:p>
        </w:tc>
        <w:tc>
          <w:tcPr>
            <w:tcW w:w="4050" w:type="dxa"/>
            <w:gridSpan w:val="6"/>
          </w:tcPr>
          <w:p w14:paraId="40519EA5" w14:textId="77777777" w:rsidR="009D4CCC" w:rsidRPr="009D4CCC" w:rsidRDefault="009D4CCC" w:rsidP="009D4CCC">
            <w:pPr>
              <w:pStyle w:val="TableBlock"/>
              <w:rPr>
                <w:rFonts w:hint="cs"/>
                <w:sz w:val="24"/>
                <w:szCs w:val="24"/>
              </w:rPr>
            </w:pPr>
            <w:r w:rsidRPr="009D4CCC">
              <w:rPr>
                <w:sz w:val="24"/>
                <w:szCs w:val="24"/>
                <w:rtl/>
              </w:rPr>
              <w:t>(</w:t>
            </w:r>
            <w:r w:rsidRPr="009D4CCC">
              <w:rPr>
                <w:rFonts w:hint="cs"/>
                <w:sz w:val="24"/>
                <w:szCs w:val="24"/>
                <w:rtl/>
              </w:rPr>
              <w:t>35</w:t>
            </w:r>
            <w:r w:rsidRPr="009D4CCC">
              <w:rPr>
                <w:sz w:val="24"/>
                <w:szCs w:val="24"/>
                <w:rtl/>
              </w:rPr>
              <w:t>)</w:t>
            </w:r>
            <w:r w:rsidRPr="009D4CCC">
              <w:rPr>
                <w:sz w:val="24"/>
                <w:szCs w:val="24"/>
                <w:rtl/>
              </w:rPr>
              <w:tab/>
              <w:t>בסעיף 145</w:t>
            </w:r>
            <w:r w:rsidRPr="009D4CCC">
              <w:rPr>
                <w:rFonts w:hint="cs"/>
                <w:sz w:val="24"/>
                <w:szCs w:val="24"/>
                <w:rtl/>
              </w:rPr>
              <w:t xml:space="preserve">(א), </w:t>
            </w:r>
            <w:r w:rsidRPr="009D4CCC">
              <w:rPr>
                <w:sz w:val="24"/>
                <w:szCs w:val="24"/>
                <w:rtl/>
              </w:rPr>
              <w:t>ברישה, אחרי "הנוגע לחוק זה" יקראו "לרבות לפי השינויים שהוחלו בו בחוק סדרי השלטון והמשפט";</w:t>
            </w:r>
          </w:p>
        </w:tc>
      </w:tr>
      <w:tr w:rsidR="009D4CCC" w:rsidRPr="009D4CCC" w14:paraId="0DCEB39F" w14:textId="77777777">
        <w:tblPrEx>
          <w:tblLook w:val="01E0" w:firstRow="1" w:lastRow="1" w:firstColumn="1" w:lastColumn="1" w:noHBand="0" w:noVBand="0"/>
        </w:tblPrEx>
        <w:trPr>
          <w:cantSplit/>
          <w:trHeight w:val="60"/>
        </w:trPr>
        <w:tc>
          <w:tcPr>
            <w:tcW w:w="1869" w:type="dxa"/>
          </w:tcPr>
          <w:p w14:paraId="316967CB" w14:textId="77777777" w:rsidR="009D4CCC" w:rsidRPr="009D4CCC" w:rsidRDefault="009D4CCC" w:rsidP="009D4CCC">
            <w:pPr>
              <w:pStyle w:val="TableSideHeading"/>
              <w:jc w:val="both"/>
              <w:rPr>
                <w:sz w:val="24"/>
                <w:szCs w:val="24"/>
              </w:rPr>
            </w:pPr>
          </w:p>
        </w:tc>
        <w:tc>
          <w:tcPr>
            <w:tcW w:w="623" w:type="dxa"/>
          </w:tcPr>
          <w:p w14:paraId="33BF9B02" w14:textId="77777777" w:rsidR="009D4CCC" w:rsidRPr="009D4CCC" w:rsidRDefault="009D4CCC" w:rsidP="009D4CCC">
            <w:pPr>
              <w:pStyle w:val="TableText"/>
              <w:jc w:val="both"/>
              <w:rPr>
                <w:sz w:val="24"/>
                <w:szCs w:val="24"/>
              </w:rPr>
            </w:pPr>
          </w:p>
        </w:tc>
        <w:tc>
          <w:tcPr>
            <w:tcW w:w="623" w:type="dxa"/>
          </w:tcPr>
          <w:p w14:paraId="58AA6169" w14:textId="77777777" w:rsidR="009D4CCC" w:rsidRPr="009D4CCC" w:rsidRDefault="009D4CCC" w:rsidP="009D4CCC">
            <w:pPr>
              <w:pStyle w:val="TableText"/>
              <w:jc w:val="both"/>
              <w:rPr>
                <w:sz w:val="24"/>
                <w:szCs w:val="24"/>
              </w:rPr>
            </w:pPr>
          </w:p>
        </w:tc>
        <w:tc>
          <w:tcPr>
            <w:tcW w:w="624" w:type="dxa"/>
          </w:tcPr>
          <w:p w14:paraId="1B67D024" w14:textId="77777777" w:rsidR="009D4CCC" w:rsidRPr="009D4CCC" w:rsidRDefault="009D4CCC" w:rsidP="009D4CCC">
            <w:pPr>
              <w:pStyle w:val="TableText"/>
              <w:jc w:val="both"/>
              <w:rPr>
                <w:sz w:val="24"/>
                <w:szCs w:val="24"/>
              </w:rPr>
            </w:pPr>
          </w:p>
        </w:tc>
        <w:tc>
          <w:tcPr>
            <w:tcW w:w="624" w:type="dxa"/>
          </w:tcPr>
          <w:p w14:paraId="78A8A421" w14:textId="77777777" w:rsidR="009D4CCC" w:rsidRPr="009D4CCC" w:rsidRDefault="009D4CCC" w:rsidP="009D4CCC">
            <w:pPr>
              <w:pStyle w:val="TableText"/>
              <w:jc w:val="both"/>
              <w:rPr>
                <w:rFonts w:hint="cs"/>
                <w:sz w:val="24"/>
                <w:szCs w:val="24"/>
              </w:rPr>
            </w:pPr>
            <w:r w:rsidRPr="009D4CCC">
              <w:rPr>
                <w:rFonts w:hint="cs"/>
                <w:sz w:val="24"/>
                <w:szCs w:val="24"/>
                <w:rtl/>
              </w:rPr>
              <w:t>*</w:t>
            </w:r>
          </w:p>
        </w:tc>
        <w:tc>
          <w:tcPr>
            <w:tcW w:w="624" w:type="dxa"/>
          </w:tcPr>
          <w:p w14:paraId="78AD88E3" w14:textId="77777777" w:rsidR="009D4CCC" w:rsidRPr="009D4CCC" w:rsidRDefault="009D4CCC" w:rsidP="009D4CCC">
            <w:pPr>
              <w:pStyle w:val="TableText"/>
              <w:jc w:val="both"/>
              <w:rPr>
                <w:sz w:val="24"/>
                <w:szCs w:val="24"/>
              </w:rPr>
            </w:pPr>
          </w:p>
        </w:tc>
        <w:tc>
          <w:tcPr>
            <w:tcW w:w="624" w:type="dxa"/>
          </w:tcPr>
          <w:p w14:paraId="346952E5" w14:textId="77777777" w:rsidR="009D4CCC" w:rsidRPr="009D4CCC" w:rsidRDefault="009D4CCC" w:rsidP="009D4CCC">
            <w:pPr>
              <w:pStyle w:val="TableText"/>
              <w:jc w:val="both"/>
              <w:rPr>
                <w:sz w:val="24"/>
                <w:szCs w:val="24"/>
              </w:rPr>
            </w:pPr>
          </w:p>
        </w:tc>
        <w:tc>
          <w:tcPr>
            <w:tcW w:w="4050" w:type="dxa"/>
            <w:gridSpan w:val="6"/>
          </w:tcPr>
          <w:p w14:paraId="479DDA5B" w14:textId="77777777" w:rsidR="009D4CCC" w:rsidRPr="009D4CCC" w:rsidRDefault="009D4CCC" w:rsidP="009D4CCC">
            <w:pPr>
              <w:pStyle w:val="TableBlock"/>
              <w:rPr>
                <w:sz w:val="24"/>
                <w:szCs w:val="24"/>
              </w:rPr>
            </w:pPr>
            <w:r w:rsidRPr="009D4CCC">
              <w:rPr>
                <w:sz w:val="24"/>
                <w:szCs w:val="24"/>
                <w:rtl/>
              </w:rPr>
              <w:t>(</w:t>
            </w:r>
            <w:r w:rsidRPr="009D4CCC">
              <w:rPr>
                <w:rFonts w:hint="cs"/>
                <w:sz w:val="24"/>
                <w:szCs w:val="24"/>
                <w:rtl/>
              </w:rPr>
              <w:t>36</w:t>
            </w:r>
            <w:r w:rsidRPr="009D4CCC">
              <w:rPr>
                <w:sz w:val="24"/>
                <w:szCs w:val="24"/>
                <w:rtl/>
              </w:rPr>
              <w:t>)</w:t>
            </w:r>
            <w:r w:rsidRPr="009D4CCC">
              <w:rPr>
                <w:sz w:val="24"/>
                <w:szCs w:val="24"/>
                <w:rtl/>
              </w:rPr>
              <w:tab/>
              <w:t>בסעיף 145א, אחרי "לפי חוק זה" יקראו "לרבות לפי השינויים שהוחלו בו בחוק סדרי השלטון והמשפט".</w:t>
            </w:r>
          </w:p>
        </w:tc>
      </w:tr>
      <w:tr w:rsidR="009D4CCC" w:rsidRPr="009D4CCC" w14:paraId="276B6056" w14:textId="77777777">
        <w:tblPrEx>
          <w:tblLook w:val="01E0" w:firstRow="1" w:lastRow="1" w:firstColumn="1" w:lastColumn="1" w:noHBand="0" w:noVBand="0"/>
        </w:tblPrEx>
        <w:trPr>
          <w:cantSplit/>
          <w:trHeight w:val="60"/>
        </w:trPr>
        <w:tc>
          <w:tcPr>
            <w:tcW w:w="1869" w:type="dxa"/>
          </w:tcPr>
          <w:p w14:paraId="4DCD9714" w14:textId="77777777" w:rsidR="009D4CCC" w:rsidRPr="009D4CCC" w:rsidRDefault="009D4CCC" w:rsidP="009D4CCC">
            <w:pPr>
              <w:pStyle w:val="TableSideHeading"/>
              <w:jc w:val="both"/>
              <w:rPr>
                <w:sz w:val="24"/>
                <w:szCs w:val="24"/>
              </w:rPr>
            </w:pPr>
          </w:p>
        </w:tc>
        <w:tc>
          <w:tcPr>
            <w:tcW w:w="623" w:type="dxa"/>
          </w:tcPr>
          <w:p w14:paraId="6329BC92" w14:textId="77777777" w:rsidR="009D4CCC" w:rsidRPr="009D4CCC" w:rsidRDefault="009D4CCC" w:rsidP="009D4CCC">
            <w:pPr>
              <w:pStyle w:val="TableText"/>
              <w:jc w:val="both"/>
              <w:rPr>
                <w:sz w:val="24"/>
                <w:szCs w:val="24"/>
              </w:rPr>
            </w:pPr>
          </w:p>
        </w:tc>
        <w:tc>
          <w:tcPr>
            <w:tcW w:w="623" w:type="dxa"/>
          </w:tcPr>
          <w:p w14:paraId="533412DE" w14:textId="77777777" w:rsidR="009D4CCC" w:rsidRPr="009D4CCC" w:rsidRDefault="009D4CCC" w:rsidP="009D4CCC">
            <w:pPr>
              <w:pStyle w:val="TableText"/>
              <w:jc w:val="both"/>
              <w:rPr>
                <w:sz w:val="24"/>
                <w:szCs w:val="24"/>
              </w:rPr>
            </w:pPr>
          </w:p>
        </w:tc>
        <w:tc>
          <w:tcPr>
            <w:tcW w:w="624" w:type="dxa"/>
          </w:tcPr>
          <w:p w14:paraId="0FC4A2B9" w14:textId="77777777" w:rsidR="009D4CCC" w:rsidRPr="009D4CCC" w:rsidRDefault="009D4CCC" w:rsidP="009D4CCC">
            <w:pPr>
              <w:pStyle w:val="TableText"/>
              <w:jc w:val="both"/>
              <w:rPr>
                <w:sz w:val="24"/>
                <w:szCs w:val="24"/>
              </w:rPr>
            </w:pPr>
          </w:p>
        </w:tc>
        <w:tc>
          <w:tcPr>
            <w:tcW w:w="624" w:type="dxa"/>
          </w:tcPr>
          <w:p w14:paraId="05A33F0B" w14:textId="77777777" w:rsidR="009D4CCC" w:rsidRPr="009D4CCC" w:rsidRDefault="009D4CCC" w:rsidP="009D4CCC">
            <w:pPr>
              <w:pStyle w:val="TableText"/>
              <w:jc w:val="both"/>
              <w:rPr>
                <w:sz w:val="24"/>
                <w:szCs w:val="24"/>
              </w:rPr>
            </w:pPr>
          </w:p>
        </w:tc>
        <w:tc>
          <w:tcPr>
            <w:tcW w:w="624" w:type="dxa"/>
          </w:tcPr>
          <w:p w14:paraId="62B6466F" w14:textId="77777777" w:rsidR="009D4CCC" w:rsidRPr="009D4CCC" w:rsidRDefault="009D4CCC" w:rsidP="009D4CCC">
            <w:pPr>
              <w:pStyle w:val="TableText"/>
              <w:jc w:val="both"/>
              <w:rPr>
                <w:sz w:val="24"/>
                <w:szCs w:val="24"/>
              </w:rPr>
            </w:pPr>
          </w:p>
        </w:tc>
        <w:tc>
          <w:tcPr>
            <w:tcW w:w="4674" w:type="dxa"/>
            <w:gridSpan w:val="7"/>
          </w:tcPr>
          <w:p w14:paraId="05B90E6F" w14:textId="77777777" w:rsidR="009D4CCC" w:rsidRPr="009D4CCC" w:rsidRDefault="009D4CCC" w:rsidP="009D4CCC">
            <w:pPr>
              <w:pStyle w:val="TableBlock"/>
              <w:rPr>
                <w:sz w:val="24"/>
                <w:szCs w:val="24"/>
              </w:rPr>
            </w:pPr>
            <w:r w:rsidRPr="009D4CCC">
              <w:rPr>
                <w:sz w:val="24"/>
                <w:szCs w:val="24"/>
                <w:rtl/>
              </w:rPr>
              <w:t>(ג)</w:t>
            </w:r>
            <w:r w:rsidRPr="009D4CCC">
              <w:rPr>
                <w:sz w:val="24"/>
                <w:szCs w:val="24"/>
                <w:rtl/>
              </w:rPr>
              <w:tab/>
              <w:t xml:space="preserve">בלי לגרוע מכלליות האמור בסעיפים קטנים (א) ו-(ב), לעניין הוראות העונשין הקבועות בפרק י"א לחוק הבחירות, דין משאל העם כדין הבחירות לכנסת, בשינויים המחויבים ובשינויים אלה בהוראות </w:t>
            </w:r>
            <w:r w:rsidRPr="009D4CCC">
              <w:rPr>
                <w:rFonts w:hint="cs"/>
                <w:sz w:val="24"/>
                <w:szCs w:val="24"/>
                <w:rtl/>
              </w:rPr>
              <w:t xml:space="preserve">חוק הבחירות </w:t>
            </w:r>
            <w:r w:rsidRPr="009D4CCC">
              <w:rPr>
                <w:sz w:val="24"/>
                <w:szCs w:val="24"/>
                <w:rtl/>
              </w:rPr>
              <w:t>המפורטות להלן:</w:t>
            </w:r>
          </w:p>
        </w:tc>
      </w:tr>
      <w:tr w:rsidR="009D4CCC" w:rsidRPr="009D4CCC" w14:paraId="67C57B09" w14:textId="77777777">
        <w:tblPrEx>
          <w:tblLook w:val="01E0" w:firstRow="1" w:lastRow="1" w:firstColumn="1" w:lastColumn="1" w:noHBand="0" w:noVBand="0"/>
        </w:tblPrEx>
        <w:trPr>
          <w:cantSplit/>
          <w:trHeight w:val="60"/>
        </w:trPr>
        <w:tc>
          <w:tcPr>
            <w:tcW w:w="1869" w:type="dxa"/>
          </w:tcPr>
          <w:p w14:paraId="5D5B9CEE" w14:textId="77777777" w:rsidR="009D4CCC" w:rsidRPr="009D4CCC" w:rsidRDefault="009D4CCC" w:rsidP="009D4CCC">
            <w:pPr>
              <w:pStyle w:val="TableSideHeading"/>
              <w:jc w:val="both"/>
              <w:rPr>
                <w:sz w:val="24"/>
                <w:szCs w:val="24"/>
              </w:rPr>
            </w:pPr>
          </w:p>
        </w:tc>
        <w:tc>
          <w:tcPr>
            <w:tcW w:w="623" w:type="dxa"/>
          </w:tcPr>
          <w:p w14:paraId="1EA04090" w14:textId="77777777" w:rsidR="009D4CCC" w:rsidRPr="009D4CCC" w:rsidRDefault="009D4CCC" w:rsidP="009D4CCC">
            <w:pPr>
              <w:pStyle w:val="TableText"/>
              <w:jc w:val="both"/>
              <w:rPr>
                <w:sz w:val="24"/>
                <w:szCs w:val="24"/>
              </w:rPr>
            </w:pPr>
          </w:p>
        </w:tc>
        <w:tc>
          <w:tcPr>
            <w:tcW w:w="623" w:type="dxa"/>
          </w:tcPr>
          <w:p w14:paraId="04D98F96" w14:textId="77777777" w:rsidR="009D4CCC" w:rsidRPr="009D4CCC" w:rsidRDefault="009D4CCC" w:rsidP="009D4CCC">
            <w:pPr>
              <w:pStyle w:val="TableText"/>
              <w:jc w:val="both"/>
              <w:rPr>
                <w:sz w:val="24"/>
                <w:szCs w:val="24"/>
              </w:rPr>
            </w:pPr>
          </w:p>
        </w:tc>
        <w:tc>
          <w:tcPr>
            <w:tcW w:w="624" w:type="dxa"/>
          </w:tcPr>
          <w:p w14:paraId="2966149B" w14:textId="77777777" w:rsidR="009D4CCC" w:rsidRPr="009D4CCC" w:rsidRDefault="009D4CCC" w:rsidP="009D4CCC">
            <w:pPr>
              <w:pStyle w:val="TableText"/>
              <w:jc w:val="both"/>
              <w:rPr>
                <w:sz w:val="24"/>
                <w:szCs w:val="24"/>
              </w:rPr>
            </w:pPr>
          </w:p>
        </w:tc>
        <w:tc>
          <w:tcPr>
            <w:tcW w:w="624" w:type="dxa"/>
          </w:tcPr>
          <w:p w14:paraId="4C31511B" w14:textId="77777777" w:rsidR="009D4CCC" w:rsidRPr="009D4CCC" w:rsidRDefault="009D4CCC" w:rsidP="009D4CCC">
            <w:pPr>
              <w:pStyle w:val="TableText"/>
              <w:jc w:val="both"/>
              <w:rPr>
                <w:sz w:val="24"/>
                <w:szCs w:val="24"/>
              </w:rPr>
            </w:pPr>
          </w:p>
        </w:tc>
        <w:tc>
          <w:tcPr>
            <w:tcW w:w="624" w:type="dxa"/>
          </w:tcPr>
          <w:p w14:paraId="1B0147A3" w14:textId="77777777" w:rsidR="009D4CCC" w:rsidRPr="009D4CCC" w:rsidRDefault="009D4CCC" w:rsidP="009D4CCC">
            <w:pPr>
              <w:pStyle w:val="TableText"/>
              <w:jc w:val="both"/>
              <w:rPr>
                <w:sz w:val="24"/>
                <w:szCs w:val="24"/>
              </w:rPr>
            </w:pPr>
          </w:p>
        </w:tc>
        <w:tc>
          <w:tcPr>
            <w:tcW w:w="624" w:type="dxa"/>
          </w:tcPr>
          <w:p w14:paraId="1B25EEFD" w14:textId="77777777" w:rsidR="009D4CCC" w:rsidRPr="009D4CCC" w:rsidRDefault="009D4CCC" w:rsidP="009D4CCC">
            <w:pPr>
              <w:pStyle w:val="TableText"/>
              <w:jc w:val="both"/>
              <w:rPr>
                <w:sz w:val="24"/>
                <w:szCs w:val="24"/>
              </w:rPr>
            </w:pPr>
          </w:p>
        </w:tc>
        <w:tc>
          <w:tcPr>
            <w:tcW w:w="4050" w:type="dxa"/>
            <w:gridSpan w:val="6"/>
          </w:tcPr>
          <w:p w14:paraId="194E3149" w14:textId="77777777" w:rsidR="009D4CCC" w:rsidRPr="009D4CCC" w:rsidRDefault="009D4CCC" w:rsidP="009D4CCC">
            <w:pPr>
              <w:pStyle w:val="TableBlock"/>
              <w:rPr>
                <w:sz w:val="24"/>
                <w:szCs w:val="24"/>
              </w:rPr>
            </w:pPr>
            <w:r w:rsidRPr="009D4CCC">
              <w:rPr>
                <w:sz w:val="24"/>
                <w:szCs w:val="24"/>
                <w:rtl/>
              </w:rPr>
              <w:t>(1)</w:t>
            </w:r>
            <w:r w:rsidRPr="009D4CCC">
              <w:rPr>
                <w:sz w:val="24"/>
                <w:szCs w:val="24"/>
                <w:rtl/>
              </w:rPr>
              <w:tab/>
              <w:t>בסעיף 118א, במקום "התמודדות בבחירות</w:t>
            </w:r>
            <w:r w:rsidRPr="009D4CCC">
              <w:rPr>
                <w:rFonts w:hint="cs"/>
                <w:sz w:val="24"/>
                <w:szCs w:val="24"/>
                <w:rtl/>
              </w:rPr>
              <w:t xml:space="preserve"> או שלא לצורכי קשר עם ציבור הבוחרים</w:t>
            </w:r>
            <w:r w:rsidRPr="009D4CCC">
              <w:rPr>
                <w:sz w:val="24"/>
                <w:szCs w:val="24"/>
                <w:rtl/>
              </w:rPr>
              <w:t>" יקראו "משאל העם";</w:t>
            </w:r>
          </w:p>
        </w:tc>
      </w:tr>
      <w:tr w:rsidR="009D4CCC" w:rsidRPr="009D4CCC" w14:paraId="4180C843" w14:textId="77777777">
        <w:tblPrEx>
          <w:tblLook w:val="01E0" w:firstRow="1" w:lastRow="1" w:firstColumn="1" w:lastColumn="1" w:noHBand="0" w:noVBand="0"/>
        </w:tblPrEx>
        <w:trPr>
          <w:cantSplit/>
          <w:trHeight w:val="60"/>
        </w:trPr>
        <w:tc>
          <w:tcPr>
            <w:tcW w:w="1869" w:type="dxa"/>
          </w:tcPr>
          <w:p w14:paraId="1E0DE6FB" w14:textId="77777777" w:rsidR="009D4CCC" w:rsidRPr="009D4CCC" w:rsidRDefault="009D4CCC" w:rsidP="009D4CCC">
            <w:pPr>
              <w:pStyle w:val="TableSideHeading"/>
              <w:jc w:val="both"/>
              <w:rPr>
                <w:rFonts w:hint="cs"/>
                <w:sz w:val="24"/>
                <w:szCs w:val="24"/>
              </w:rPr>
            </w:pPr>
          </w:p>
        </w:tc>
        <w:tc>
          <w:tcPr>
            <w:tcW w:w="623" w:type="dxa"/>
          </w:tcPr>
          <w:p w14:paraId="1662F571" w14:textId="77777777" w:rsidR="009D4CCC" w:rsidRPr="009D4CCC" w:rsidRDefault="009D4CCC" w:rsidP="009D4CCC">
            <w:pPr>
              <w:pStyle w:val="TableText"/>
              <w:jc w:val="both"/>
              <w:rPr>
                <w:sz w:val="24"/>
                <w:szCs w:val="24"/>
              </w:rPr>
            </w:pPr>
          </w:p>
        </w:tc>
        <w:tc>
          <w:tcPr>
            <w:tcW w:w="623" w:type="dxa"/>
          </w:tcPr>
          <w:p w14:paraId="6D6EA3C0" w14:textId="77777777" w:rsidR="009D4CCC" w:rsidRPr="009D4CCC" w:rsidRDefault="009D4CCC" w:rsidP="009D4CCC">
            <w:pPr>
              <w:pStyle w:val="TableText"/>
              <w:jc w:val="both"/>
              <w:rPr>
                <w:sz w:val="24"/>
                <w:szCs w:val="24"/>
              </w:rPr>
            </w:pPr>
          </w:p>
        </w:tc>
        <w:tc>
          <w:tcPr>
            <w:tcW w:w="624" w:type="dxa"/>
          </w:tcPr>
          <w:p w14:paraId="488CE354" w14:textId="77777777" w:rsidR="009D4CCC" w:rsidRPr="009D4CCC" w:rsidRDefault="009D4CCC" w:rsidP="009D4CCC">
            <w:pPr>
              <w:pStyle w:val="TableText"/>
              <w:jc w:val="both"/>
              <w:rPr>
                <w:sz w:val="24"/>
                <w:szCs w:val="24"/>
              </w:rPr>
            </w:pPr>
          </w:p>
        </w:tc>
        <w:tc>
          <w:tcPr>
            <w:tcW w:w="624" w:type="dxa"/>
          </w:tcPr>
          <w:p w14:paraId="5FF9DA9D" w14:textId="77777777" w:rsidR="009D4CCC" w:rsidRPr="009D4CCC" w:rsidRDefault="009D4CCC" w:rsidP="009D4CCC">
            <w:pPr>
              <w:pStyle w:val="TableText"/>
              <w:jc w:val="both"/>
              <w:rPr>
                <w:sz w:val="24"/>
                <w:szCs w:val="24"/>
              </w:rPr>
            </w:pPr>
          </w:p>
        </w:tc>
        <w:tc>
          <w:tcPr>
            <w:tcW w:w="624" w:type="dxa"/>
          </w:tcPr>
          <w:p w14:paraId="0F44B5B8" w14:textId="77777777" w:rsidR="009D4CCC" w:rsidRPr="009D4CCC" w:rsidRDefault="009D4CCC" w:rsidP="009D4CCC">
            <w:pPr>
              <w:pStyle w:val="TableText"/>
              <w:jc w:val="both"/>
              <w:rPr>
                <w:sz w:val="24"/>
                <w:szCs w:val="24"/>
              </w:rPr>
            </w:pPr>
          </w:p>
        </w:tc>
        <w:tc>
          <w:tcPr>
            <w:tcW w:w="624" w:type="dxa"/>
          </w:tcPr>
          <w:p w14:paraId="59FC10E9" w14:textId="77777777" w:rsidR="009D4CCC" w:rsidRPr="009D4CCC" w:rsidRDefault="009D4CCC" w:rsidP="009D4CCC">
            <w:pPr>
              <w:pStyle w:val="TableText"/>
              <w:jc w:val="both"/>
              <w:rPr>
                <w:sz w:val="24"/>
                <w:szCs w:val="24"/>
              </w:rPr>
            </w:pPr>
          </w:p>
        </w:tc>
        <w:tc>
          <w:tcPr>
            <w:tcW w:w="4050" w:type="dxa"/>
            <w:gridSpan w:val="6"/>
          </w:tcPr>
          <w:p w14:paraId="362195E8" w14:textId="77777777" w:rsidR="009D4CCC" w:rsidRPr="009D4CCC" w:rsidRDefault="009D4CCC" w:rsidP="009D4CCC">
            <w:pPr>
              <w:pStyle w:val="TableBlock"/>
              <w:rPr>
                <w:sz w:val="24"/>
                <w:szCs w:val="24"/>
              </w:rPr>
            </w:pPr>
            <w:r w:rsidRPr="009D4CCC">
              <w:rPr>
                <w:sz w:val="24"/>
                <w:szCs w:val="24"/>
                <w:rtl/>
              </w:rPr>
              <w:t>(2)</w:t>
            </w:r>
            <w:r w:rsidRPr="009D4CCC">
              <w:rPr>
                <w:sz w:val="24"/>
                <w:szCs w:val="24"/>
                <w:rtl/>
              </w:rPr>
              <w:tab/>
              <w:t xml:space="preserve">בסעיף 122, בכל מקום, במקום "בעד רשימת מועמדים מסוימת" יקראו "בעד או נגד </w:t>
            </w:r>
            <w:r w:rsidRPr="009D4CCC">
              <w:rPr>
                <w:rFonts w:hint="eastAsia"/>
                <w:sz w:val="24"/>
                <w:szCs w:val="24"/>
                <w:rtl/>
              </w:rPr>
              <w:t>הה</w:t>
            </w:r>
            <w:r w:rsidRPr="009D4CCC">
              <w:rPr>
                <w:sz w:val="24"/>
                <w:szCs w:val="24"/>
                <w:rtl/>
              </w:rPr>
              <w:t>סכם המובא לאישור במשאל העם";</w:t>
            </w:r>
          </w:p>
        </w:tc>
      </w:tr>
      <w:tr w:rsidR="009D4CCC" w:rsidRPr="009D4CCC" w14:paraId="26CA80D1" w14:textId="77777777">
        <w:tblPrEx>
          <w:tblLook w:val="01E0" w:firstRow="1" w:lastRow="1" w:firstColumn="1" w:lastColumn="1" w:noHBand="0" w:noVBand="0"/>
        </w:tblPrEx>
        <w:trPr>
          <w:cantSplit/>
          <w:trHeight w:val="60"/>
        </w:trPr>
        <w:tc>
          <w:tcPr>
            <w:tcW w:w="1869" w:type="dxa"/>
          </w:tcPr>
          <w:p w14:paraId="048F8A29" w14:textId="77777777" w:rsidR="009D4CCC" w:rsidRPr="009D4CCC" w:rsidRDefault="009D4CCC" w:rsidP="009D4CCC">
            <w:pPr>
              <w:pStyle w:val="TableSideHeading"/>
              <w:jc w:val="both"/>
              <w:rPr>
                <w:sz w:val="24"/>
                <w:szCs w:val="24"/>
              </w:rPr>
            </w:pPr>
          </w:p>
        </w:tc>
        <w:tc>
          <w:tcPr>
            <w:tcW w:w="623" w:type="dxa"/>
          </w:tcPr>
          <w:p w14:paraId="11B3F5E1" w14:textId="77777777" w:rsidR="009D4CCC" w:rsidRPr="009D4CCC" w:rsidRDefault="009D4CCC" w:rsidP="009D4CCC">
            <w:pPr>
              <w:pStyle w:val="TableText"/>
              <w:jc w:val="both"/>
              <w:rPr>
                <w:sz w:val="24"/>
                <w:szCs w:val="24"/>
              </w:rPr>
            </w:pPr>
          </w:p>
        </w:tc>
        <w:tc>
          <w:tcPr>
            <w:tcW w:w="623" w:type="dxa"/>
          </w:tcPr>
          <w:p w14:paraId="3FEC67F2" w14:textId="77777777" w:rsidR="009D4CCC" w:rsidRPr="009D4CCC" w:rsidRDefault="009D4CCC" w:rsidP="009D4CCC">
            <w:pPr>
              <w:pStyle w:val="TableText"/>
              <w:jc w:val="both"/>
              <w:rPr>
                <w:sz w:val="24"/>
                <w:szCs w:val="24"/>
              </w:rPr>
            </w:pPr>
          </w:p>
        </w:tc>
        <w:tc>
          <w:tcPr>
            <w:tcW w:w="624" w:type="dxa"/>
          </w:tcPr>
          <w:p w14:paraId="6B5C7306" w14:textId="77777777" w:rsidR="009D4CCC" w:rsidRPr="009D4CCC" w:rsidRDefault="009D4CCC" w:rsidP="009D4CCC">
            <w:pPr>
              <w:pStyle w:val="TableText"/>
              <w:jc w:val="both"/>
              <w:rPr>
                <w:sz w:val="24"/>
                <w:szCs w:val="24"/>
              </w:rPr>
            </w:pPr>
          </w:p>
        </w:tc>
        <w:tc>
          <w:tcPr>
            <w:tcW w:w="624" w:type="dxa"/>
          </w:tcPr>
          <w:p w14:paraId="54B58B4A" w14:textId="77777777" w:rsidR="009D4CCC" w:rsidRPr="009D4CCC" w:rsidRDefault="009D4CCC" w:rsidP="009D4CCC">
            <w:pPr>
              <w:pStyle w:val="TableText"/>
              <w:jc w:val="both"/>
              <w:rPr>
                <w:sz w:val="24"/>
                <w:szCs w:val="24"/>
              </w:rPr>
            </w:pPr>
          </w:p>
        </w:tc>
        <w:tc>
          <w:tcPr>
            <w:tcW w:w="624" w:type="dxa"/>
          </w:tcPr>
          <w:p w14:paraId="53AD751E" w14:textId="77777777" w:rsidR="009D4CCC" w:rsidRPr="009D4CCC" w:rsidRDefault="009D4CCC" w:rsidP="009D4CCC">
            <w:pPr>
              <w:pStyle w:val="TableText"/>
              <w:jc w:val="both"/>
              <w:rPr>
                <w:sz w:val="24"/>
                <w:szCs w:val="24"/>
              </w:rPr>
            </w:pPr>
          </w:p>
        </w:tc>
        <w:tc>
          <w:tcPr>
            <w:tcW w:w="624" w:type="dxa"/>
          </w:tcPr>
          <w:p w14:paraId="4072D491" w14:textId="77777777" w:rsidR="009D4CCC" w:rsidRPr="009D4CCC" w:rsidRDefault="009D4CCC" w:rsidP="009D4CCC">
            <w:pPr>
              <w:pStyle w:val="TableText"/>
              <w:jc w:val="both"/>
              <w:rPr>
                <w:sz w:val="24"/>
                <w:szCs w:val="24"/>
              </w:rPr>
            </w:pPr>
          </w:p>
        </w:tc>
        <w:tc>
          <w:tcPr>
            <w:tcW w:w="4050" w:type="dxa"/>
            <w:gridSpan w:val="6"/>
          </w:tcPr>
          <w:p w14:paraId="1051A242" w14:textId="77777777" w:rsidR="009D4CCC" w:rsidRPr="009D4CCC" w:rsidRDefault="009D4CCC" w:rsidP="009D4CCC">
            <w:pPr>
              <w:pStyle w:val="TableBlock"/>
              <w:rPr>
                <w:sz w:val="24"/>
                <w:szCs w:val="24"/>
              </w:rPr>
            </w:pPr>
            <w:r w:rsidRPr="009D4CCC">
              <w:rPr>
                <w:sz w:val="24"/>
                <w:szCs w:val="24"/>
                <w:rtl/>
              </w:rPr>
              <w:t>(3)</w:t>
            </w:r>
            <w:r w:rsidRPr="009D4CCC">
              <w:rPr>
                <w:sz w:val="24"/>
                <w:szCs w:val="24"/>
                <w:rtl/>
              </w:rPr>
              <w:tab/>
              <w:t>בסעיף 126, בכל מקום, המילים "מטעם רשימות מועמדים שפורסמה לפי סעיף 65" – לא ייקראו.</w:t>
            </w:r>
          </w:p>
        </w:tc>
      </w:tr>
      <w:tr w:rsidR="009D4CCC" w:rsidRPr="009D4CCC" w14:paraId="50EEA621" w14:textId="77777777">
        <w:tblPrEx>
          <w:tblLook w:val="01E0" w:firstRow="1" w:lastRow="1" w:firstColumn="1" w:lastColumn="1" w:noHBand="0" w:noVBand="0"/>
        </w:tblPrEx>
        <w:trPr>
          <w:cantSplit/>
          <w:trHeight w:val="60"/>
        </w:trPr>
        <w:tc>
          <w:tcPr>
            <w:tcW w:w="1869" w:type="dxa"/>
          </w:tcPr>
          <w:p w14:paraId="41BC864D" w14:textId="77777777" w:rsidR="009D4CCC" w:rsidRPr="009D4CCC" w:rsidRDefault="009D4CCC" w:rsidP="009D4CCC">
            <w:pPr>
              <w:pStyle w:val="TableSideHeading"/>
              <w:jc w:val="both"/>
              <w:rPr>
                <w:rFonts w:hint="cs"/>
                <w:sz w:val="24"/>
                <w:szCs w:val="24"/>
              </w:rPr>
            </w:pPr>
          </w:p>
        </w:tc>
        <w:tc>
          <w:tcPr>
            <w:tcW w:w="623" w:type="dxa"/>
          </w:tcPr>
          <w:p w14:paraId="78791089" w14:textId="77777777" w:rsidR="009D4CCC" w:rsidRPr="009D4CCC" w:rsidRDefault="009D4CCC" w:rsidP="009D4CCC">
            <w:pPr>
              <w:pStyle w:val="TableText"/>
              <w:jc w:val="both"/>
              <w:rPr>
                <w:sz w:val="24"/>
                <w:szCs w:val="24"/>
              </w:rPr>
            </w:pPr>
          </w:p>
        </w:tc>
        <w:tc>
          <w:tcPr>
            <w:tcW w:w="1871" w:type="dxa"/>
            <w:gridSpan w:val="3"/>
          </w:tcPr>
          <w:p w14:paraId="577C4C6F" w14:textId="77777777" w:rsidR="009D4CCC" w:rsidRPr="009D4CCC" w:rsidRDefault="009D4CCC" w:rsidP="009D4CCC">
            <w:pPr>
              <w:pStyle w:val="TableInnerSideHeading"/>
              <w:ind w:right="0"/>
              <w:jc w:val="both"/>
              <w:rPr>
                <w:sz w:val="24"/>
                <w:szCs w:val="24"/>
              </w:rPr>
            </w:pPr>
          </w:p>
        </w:tc>
        <w:tc>
          <w:tcPr>
            <w:tcW w:w="624" w:type="dxa"/>
          </w:tcPr>
          <w:p w14:paraId="568D111E" w14:textId="77777777" w:rsidR="009D4CCC" w:rsidRPr="009D4CCC" w:rsidRDefault="009D4CCC" w:rsidP="009D4CCC">
            <w:pPr>
              <w:pStyle w:val="TableText"/>
              <w:jc w:val="both"/>
              <w:rPr>
                <w:rFonts w:hint="cs"/>
                <w:sz w:val="24"/>
                <w:szCs w:val="24"/>
              </w:rPr>
            </w:pPr>
          </w:p>
        </w:tc>
        <w:tc>
          <w:tcPr>
            <w:tcW w:w="4674" w:type="dxa"/>
            <w:gridSpan w:val="7"/>
          </w:tcPr>
          <w:p w14:paraId="7CD6A115" w14:textId="77777777" w:rsidR="009D4CCC" w:rsidRPr="009D4CCC" w:rsidRDefault="009D4CCC" w:rsidP="009D4CCC">
            <w:pPr>
              <w:pStyle w:val="TableBlock"/>
              <w:rPr>
                <w:sz w:val="24"/>
                <w:szCs w:val="24"/>
              </w:rPr>
            </w:pPr>
            <w:r w:rsidRPr="009D4CCC">
              <w:rPr>
                <w:sz w:val="24"/>
                <w:szCs w:val="24"/>
                <w:rtl/>
              </w:rPr>
              <w:t>(ד)</w:t>
            </w:r>
            <w:r w:rsidRPr="009D4CCC">
              <w:rPr>
                <w:sz w:val="24"/>
                <w:szCs w:val="24"/>
                <w:rtl/>
              </w:rPr>
              <w:tab/>
              <w:t>חל יום משאל העם ביום הבחירות לכנסת כאמור בסעיף 5 יחולו הוראות אלה:</w:t>
            </w:r>
          </w:p>
        </w:tc>
      </w:tr>
      <w:tr w:rsidR="009D4CCC" w:rsidRPr="009D4CCC" w14:paraId="7B5AB5CA" w14:textId="77777777">
        <w:tblPrEx>
          <w:tblLook w:val="01E0" w:firstRow="1" w:lastRow="1" w:firstColumn="1" w:lastColumn="1" w:noHBand="0" w:noVBand="0"/>
        </w:tblPrEx>
        <w:trPr>
          <w:cantSplit/>
          <w:trHeight w:val="60"/>
        </w:trPr>
        <w:tc>
          <w:tcPr>
            <w:tcW w:w="1869" w:type="dxa"/>
          </w:tcPr>
          <w:p w14:paraId="6E68116F" w14:textId="77777777" w:rsidR="009D4CCC" w:rsidRPr="009D4CCC" w:rsidRDefault="009D4CCC" w:rsidP="009D4CCC">
            <w:pPr>
              <w:pStyle w:val="TableSideHeading"/>
              <w:jc w:val="both"/>
              <w:rPr>
                <w:sz w:val="24"/>
                <w:szCs w:val="24"/>
                <w:rtl/>
              </w:rPr>
            </w:pPr>
          </w:p>
          <w:p w14:paraId="2971BA2C" w14:textId="77777777" w:rsidR="009D4CCC" w:rsidRPr="009D4CCC" w:rsidRDefault="009D4CCC" w:rsidP="009D4CCC">
            <w:pPr>
              <w:pStyle w:val="TableSideHeading"/>
              <w:jc w:val="both"/>
              <w:rPr>
                <w:sz w:val="24"/>
                <w:szCs w:val="24"/>
              </w:rPr>
            </w:pPr>
          </w:p>
        </w:tc>
        <w:tc>
          <w:tcPr>
            <w:tcW w:w="623" w:type="dxa"/>
          </w:tcPr>
          <w:p w14:paraId="0B0004BA" w14:textId="77777777" w:rsidR="009D4CCC" w:rsidRPr="009D4CCC" w:rsidRDefault="009D4CCC" w:rsidP="009D4CCC">
            <w:pPr>
              <w:pStyle w:val="TableText"/>
              <w:jc w:val="both"/>
              <w:rPr>
                <w:sz w:val="24"/>
                <w:szCs w:val="24"/>
              </w:rPr>
            </w:pPr>
          </w:p>
        </w:tc>
        <w:tc>
          <w:tcPr>
            <w:tcW w:w="623" w:type="dxa"/>
          </w:tcPr>
          <w:p w14:paraId="1AC205C6" w14:textId="77777777" w:rsidR="009D4CCC" w:rsidRPr="009D4CCC" w:rsidRDefault="009D4CCC" w:rsidP="009D4CCC">
            <w:pPr>
              <w:pStyle w:val="TableText"/>
              <w:jc w:val="both"/>
              <w:rPr>
                <w:sz w:val="24"/>
                <w:szCs w:val="24"/>
              </w:rPr>
            </w:pPr>
          </w:p>
        </w:tc>
        <w:tc>
          <w:tcPr>
            <w:tcW w:w="624" w:type="dxa"/>
          </w:tcPr>
          <w:p w14:paraId="20644B3B" w14:textId="77777777" w:rsidR="009D4CCC" w:rsidRPr="009D4CCC" w:rsidRDefault="009D4CCC" w:rsidP="009D4CCC">
            <w:pPr>
              <w:pStyle w:val="TableText"/>
              <w:jc w:val="both"/>
              <w:rPr>
                <w:sz w:val="24"/>
                <w:szCs w:val="24"/>
              </w:rPr>
            </w:pPr>
          </w:p>
        </w:tc>
        <w:tc>
          <w:tcPr>
            <w:tcW w:w="624" w:type="dxa"/>
          </w:tcPr>
          <w:p w14:paraId="42A6E928" w14:textId="77777777" w:rsidR="009D4CCC" w:rsidRPr="009D4CCC" w:rsidRDefault="009D4CCC" w:rsidP="009D4CCC">
            <w:pPr>
              <w:pStyle w:val="TableText"/>
              <w:jc w:val="both"/>
              <w:rPr>
                <w:sz w:val="24"/>
                <w:szCs w:val="24"/>
              </w:rPr>
            </w:pPr>
          </w:p>
        </w:tc>
        <w:tc>
          <w:tcPr>
            <w:tcW w:w="624" w:type="dxa"/>
          </w:tcPr>
          <w:p w14:paraId="184B6B64" w14:textId="77777777" w:rsidR="009D4CCC" w:rsidRPr="009D4CCC" w:rsidRDefault="009D4CCC" w:rsidP="009D4CCC">
            <w:pPr>
              <w:pStyle w:val="TableText"/>
              <w:jc w:val="both"/>
              <w:rPr>
                <w:sz w:val="24"/>
                <w:szCs w:val="24"/>
              </w:rPr>
            </w:pPr>
          </w:p>
        </w:tc>
        <w:tc>
          <w:tcPr>
            <w:tcW w:w="624" w:type="dxa"/>
          </w:tcPr>
          <w:p w14:paraId="20639639" w14:textId="77777777" w:rsidR="009D4CCC" w:rsidRPr="009D4CCC" w:rsidRDefault="009D4CCC" w:rsidP="009D4CCC">
            <w:pPr>
              <w:pStyle w:val="TableText"/>
              <w:jc w:val="both"/>
              <w:rPr>
                <w:sz w:val="24"/>
                <w:szCs w:val="24"/>
              </w:rPr>
            </w:pPr>
          </w:p>
        </w:tc>
        <w:tc>
          <w:tcPr>
            <w:tcW w:w="4050" w:type="dxa"/>
            <w:gridSpan w:val="6"/>
          </w:tcPr>
          <w:p w14:paraId="2786D9B5" w14:textId="77777777" w:rsidR="009D4CCC" w:rsidRPr="009D4CCC" w:rsidRDefault="009D4CCC" w:rsidP="009D4CCC">
            <w:pPr>
              <w:pStyle w:val="TableBlock"/>
              <w:rPr>
                <w:rFonts w:hint="cs"/>
                <w:sz w:val="24"/>
                <w:szCs w:val="24"/>
              </w:rPr>
            </w:pPr>
            <w:r w:rsidRPr="009D4CCC">
              <w:rPr>
                <w:sz w:val="24"/>
                <w:szCs w:val="24"/>
                <w:rtl/>
              </w:rPr>
              <w:t>(1)</w:t>
            </w:r>
            <w:r w:rsidRPr="009D4CCC">
              <w:rPr>
                <w:sz w:val="24"/>
                <w:szCs w:val="24"/>
                <w:rtl/>
              </w:rPr>
              <w:tab/>
              <w:t>פנקס הבוחרים לעניין הבחירות לכנסת ישמש גם לעניין משאל העם; ועדת הבחירות המרכזית, הוועדות האזוריות וועדות הקלפי שלפי חוק הבחירות יפעלו גם לעניין משאל העם</w:t>
            </w:r>
            <w:r w:rsidRPr="009D4CCC">
              <w:rPr>
                <w:rFonts w:hint="cs"/>
                <w:sz w:val="24"/>
                <w:szCs w:val="24"/>
                <w:rtl/>
              </w:rPr>
              <w:t>, ולא יחול האמור בסעיף קטן (ב) לעניין הרכב ועדות הקלפי וסיעות נפרדות</w:t>
            </w:r>
            <w:r w:rsidRPr="009D4CCC">
              <w:rPr>
                <w:sz w:val="24"/>
                <w:szCs w:val="24"/>
                <w:rtl/>
              </w:rPr>
              <w:t>; אזורי הקלפי, מקומות הקלפי והקלפיות שלפי חוק הבחירות ישמשו גם לעניין משאל העם; והכול לפי המועדים שנקבעו בחוק הבחירות לעניינים אלה</w:t>
            </w:r>
            <w:r w:rsidRPr="009D4CCC">
              <w:rPr>
                <w:rFonts w:hint="cs"/>
                <w:sz w:val="24"/>
                <w:szCs w:val="24"/>
                <w:rtl/>
              </w:rPr>
              <w:t>;</w:t>
            </w:r>
          </w:p>
        </w:tc>
      </w:tr>
      <w:tr w:rsidR="009D4CCC" w:rsidRPr="009D4CCC" w14:paraId="6C85C074" w14:textId="77777777">
        <w:tblPrEx>
          <w:tblLook w:val="01E0" w:firstRow="1" w:lastRow="1" w:firstColumn="1" w:lastColumn="1" w:noHBand="0" w:noVBand="0"/>
        </w:tblPrEx>
        <w:trPr>
          <w:cantSplit/>
          <w:trHeight w:val="60"/>
        </w:trPr>
        <w:tc>
          <w:tcPr>
            <w:tcW w:w="1869" w:type="dxa"/>
          </w:tcPr>
          <w:p w14:paraId="61FCF9B2" w14:textId="77777777" w:rsidR="009D4CCC" w:rsidRPr="009D4CCC" w:rsidRDefault="009D4CCC" w:rsidP="009D4CCC">
            <w:pPr>
              <w:pStyle w:val="TableSideHeading"/>
              <w:jc w:val="both"/>
              <w:rPr>
                <w:sz w:val="24"/>
                <w:szCs w:val="24"/>
              </w:rPr>
            </w:pPr>
          </w:p>
        </w:tc>
        <w:tc>
          <w:tcPr>
            <w:tcW w:w="623" w:type="dxa"/>
          </w:tcPr>
          <w:p w14:paraId="4104107C" w14:textId="77777777" w:rsidR="009D4CCC" w:rsidRPr="009D4CCC" w:rsidRDefault="009D4CCC" w:rsidP="009D4CCC">
            <w:pPr>
              <w:pStyle w:val="TableText"/>
              <w:jc w:val="both"/>
              <w:rPr>
                <w:sz w:val="24"/>
                <w:szCs w:val="24"/>
              </w:rPr>
            </w:pPr>
          </w:p>
        </w:tc>
        <w:tc>
          <w:tcPr>
            <w:tcW w:w="623" w:type="dxa"/>
          </w:tcPr>
          <w:p w14:paraId="53F93153" w14:textId="77777777" w:rsidR="009D4CCC" w:rsidRPr="009D4CCC" w:rsidRDefault="009D4CCC" w:rsidP="009D4CCC">
            <w:pPr>
              <w:pStyle w:val="TableText"/>
              <w:jc w:val="both"/>
              <w:rPr>
                <w:sz w:val="24"/>
                <w:szCs w:val="24"/>
              </w:rPr>
            </w:pPr>
          </w:p>
        </w:tc>
        <w:tc>
          <w:tcPr>
            <w:tcW w:w="624" w:type="dxa"/>
          </w:tcPr>
          <w:p w14:paraId="19E6138C" w14:textId="77777777" w:rsidR="009D4CCC" w:rsidRPr="009D4CCC" w:rsidRDefault="009D4CCC" w:rsidP="009D4CCC">
            <w:pPr>
              <w:pStyle w:val="TableText"/>
              <w:jc w:val="both"/>
              <w:rPr>
                <w:sz w:val="24"/>
                <w:szCs w:val="24"/>
              </w:rPr>
            </w:pPr>
          </w:p>
        </w:tc>
        <w:tc>
          <w:tcPr>
            <w:tcW w:w="624" w:type="dxa"/>
          </w:tcPr>
          <w:p w14:paraId="2A88A5E5" w14:textId="77777777" w:rsidR="009D4CCC" w:rsidRPr="009D4CCC" w:rsidRDefault="009D4CCC" w:rsidP="009D4CCC">
            <w:pPr>
              <w:pStyle w:val="TableText"/>
              <w:jc w:val="both"/>
              <w:rPr>
                <w:sz w:val="24"/>
                <w:szCs w:val="24"/>
              </w:rPr>
            </w:pPr>
          </w:p>
        </w:tc>
        <w:tc>
          <w:tcPr>
            <w:tcW w:w="624" w:type="dxa"/>
          </w:tcPr>
          <w:p w14:paraId="57511955" w14:textId="77777777" w:rsidR="009D4CCC" w:rsidRPr="009D4CCC" w:rsidRDefault="009D4CCC" w:rsidP="009D4CCC">
            <w:pPr>
              <w:pStyle w:val="TableText"/>
              <w:jc w:val="both"/>
              <w:rPr>
                <w:sz w:val="24"/>
                <w:szCs w:val="24"/>
              </w:rPr>
            </w:pPr>
          </w:p>
        </w:tc>
        <w:tc>
          <w:tcPr>
            <w:tcW w:w="624" w:type="dxa"/>
          </w:tcPr>
          <w:p w14:paraId="5D45B53B" w14:textId="77777777" w:rsidR="009D4CCC" w:rsidRPr="009D4CCC" w:rsidRDefault="009D4CCC" w:rsidP="009D4CCC">
            <w:pPr>
              <w:pStyle w:val="TableText"/>
              <w:jc w:val="both"/>
              <w:rPr>
                <w:sz w:val="24"/>
                <w:szCs w:val="24"/>
              </w:rPr>
            </w:pPr>
          </w:p>
        </w:tc>
        <w:tc>
          <w:tcPr>
            <w:tcW w:w="4050" w:type="dxa"/>
            <w:gridSpan w:val="6"/>
          </w:tcPr>
          <w:p w14:paraId="56469317" w14:textId="77777777" w:rsidR="009D4CCC" w:rsidRPr="009D4CCC" w:rsidRDefault="009D4CCC" w:rsidP="009D4CCC">
            <w:pPr>
              <w:pStyle w:val="TableBlock"/>
              <w:rPr>
                <w:sz w:val="24"/>
                <w:szCs w:val="24"/>
              </w:rPr>
            </w:pPr>
            <w:r w:rsidRPr="009D4CCC">
              <w:rPr>
                <w:sz w:val="24"/>
                <w:szCs w:val="24"/>
                <w:rtl/>
              </w:rPr>
              <w:t>(</w:t>
            </w:r>
            <w:r w:rsidRPr="009D4CCC">
              <w:rPr>
                <w:rFonts w:hint="cs"/>
                <w:sz w:val="24"/>
                <w:szCs w:val="24"/>
                <w:rtl/>
              </w:rPr>
              <w:t>2</w:t>
            </w:r>
            <w:r w:rsidRPr="009D4CCC">
              <w:rPr>
                <w:sz w:val="24"/>
                <w:szCs w:val="24"/>
                <w:rtl/>
              </w:rPr>
              <w:t>)</w:t>
            </w:r>
            <w:r w:rsidRPr="009D4CCC">
              <w:rPr>
                <w:sz w:val="24"/>
                <w:szCs w:val="24"/>
                <w:rtl/>
              </w:rPr>
              <w:tab/>
              <w:t>הוראות חוק הבחירות יחולו לעניין הבחירות לכנסת, ובשינויים האמורים בסעיפים קטנים (א)</w:t>
            </w:r>
            <w:r w:rsidRPr="009D4CCC">
              <w:rPr>
                <w:rFonts w:hint="cs"/>
                <w:sz w:val="24"/>
                <w:szCs w:val="24"/>
                <w:rtl/>
              </w:rPr>
              <w:t>, (ב)(2), (4)(א), (10) עד (12), (16) עד (21), (22) למעט סעיף קטן (א)(1) שבו, (23) עד (26), (28), (29), (31), (35), (36) ו-</w:t>
            </w:r>
            <w:r w:rsidRPr="009D4CCC">
              <w:rPr>
                <w:sz w:val="24"/>
                <w:szCs w:val="24"/>
                <w:rtl/>
              </w:rPr>
              <w:t xml:space="preserve">(ג) – לעניין משאל העם, והכל גם בשינויים אלה </w:t>
            </w:r>
            <w:r w:rsidRPr="009D4CCC">
              <w:rPr>
                <w:rFonts w:hint="eastAsia"/>
                <w:sz w:val="24"/>
                <w:szCs w:val="24"/>
                <w:rtl/>
              </w:rPr>
              <w:t>בה</w:t>
            </w:r>
            <w:r w:rsidRPr="009D4CCC">
              <w:rPr>
                <w:sz w:val="24"/>
                <w:szCs w:val="24"/>
                <w:rtl/>
              </w:rPr>
              <w:t>וראות חוק הבחירות המפורטות להלן:</w:t>
            </w:r>
          </w:p>
        </w:tc>
      </w:tr>
      <w:tr w:rsidR="009D4CCC" w:rsidRPr="009D4CCC" w14:paraId="7BAC8402" w14:textId="77777777">
        <w:tblPrEx>
          <w:tblLook w:val="01E0" w:firstRow="1" w:lastRow="1" w:firstColumn="1" w:lastColumn="1" w:noHBand="0" w:noVBand="0"/>
        </w:tblPrEx>
        <w:trPr>
          <w:cantSplit/>
          <w:trHeight w:val="60"/>
        </w:trPr>
        <w:tc>
          <w:tcPr>
            <w:tcW w:w="1869" w:type="dxa"/>
          </w:tcPr>
          <w:p w14:paraId="62351FF2" w14:textId="77777777" w:rsidR="009D4CCC" w:rsidRPr="009D4CCC" w:rsidRDefault="009D4CCC" w:rsidP="009D4CCC">
            <w:pPr>
              <w:pStyle w:val="TableSideHeading"/>
              <w:jc w:val="both"/>
              <w:rPr>
                <w:color w:val="0000FF"/>
                <w:sz w:val="24"/>
                <w:szCs w:val="24"/>
              </w:rPr>
            </w:pPr>
          </w:p>
        </w:tc>
        <w:tc>
          <w:tcPr>
            <w:tcW w:w="623" w:type="dxa"/>
          </w:tcPr>
          <w:p w14:paraId="2B175FDB" w14:textId="77777777" w:rsidR="009D4CCC" w:rsidRPr="009D4CCC" w:rsidRDefault="009D4CCC" w:rsidP="009D4CCC">
            <w:pPr>
              <w:pStyle w:val="TableText"/>
              <w:jc w:val="both"/>
              <w:rPr>
                <w:sz w:val="24"/>
                <w:szCs w:val="24"/>
              </w:rPr>
            </w:pPr>
          </w:p>
        </w:tc>
        <w:tc>
          <w:tcPr>
            <w:tcW w:w="623" w:type="dxa"/>
          </w:tcPr>
          <w:p w14:paraId="3AC51F56" w14:textId="77777777" w:rsidR="009D4CCC" w:rsidRPr="009D4CCC" w:rsidRDefault="009D4CCC" w:rsidP="009D4CCC">
            <w:pPr>
              <w:pStyle w:val="TableText"/>
              <w:jc w:val="both"/>
              <w:rPr>
                <w:sz w:val="24"/>
                <w:szCs w:val="24"/>
              </w:rPr>
            </w:pPr>
          </w:p>
        </w:tc>
        <w:tc>
          <w:tcPr>
            <w:tcW w:w="624" w:type="dxa"/>
          </w:tcPr>
          <w:p w14:paraId="37500AB9" w14:textId="77777777" w:rsidR="009D4CCC" w:rsidRPr="009D4CCC" w:rsidRDefault="009D4CCC" w:rsidP="009D4CCC">
            <w:pPr>
              <w:pStyle w:val="TableText"/>
              <w:jc w:val="both"/>
              <w:rPr>
                <w:sz w:val="24"/>
                <w:szCs w:val="24"/>
              </w:rPr>
            </w:pPr>
          </w:p>
        </w:tc>
        <w:tc>
          <w:tcPr>
            <w:tcW w:w="624" w:type="dxa"/>
          </w:tcPr>
          <w:p w14:paraId="14B824F0" w14:textId="77777777" w:rsidR="009D4CCC" w:rsidRPr="009D4CCC" w:rsidRDefault="009D4CCC" w:rsidP="009D4CCC">
            <w:pPr>
              <w:pStyle w:val="TableText"/>
              <w:jc w:val="both"/>
              <w:rPr>
                <w:sz w:val="24"/>
                <w:szCs w:val="24"/>
              </w:rPr>
            </w:pPr>
          </w:p>
        </w:tc>
        <w:tc>
          <w:tcPr>
            <w:tcW w:w="624" w:type="dxa"/>
          </w:tcPr>
          <w:p w14:paraId="776DDAD5" w14:textId="77777777" w:rsidR="009D4CCC" w:rsidRPr="009D4CCC" w:rsidRDefault="009D4CCC" w:rsidP="009D4CCC">
            <w:pPr>
              <w:pStyle w:val="TableText"/>
              <w:jc w:val="both"/>
              <w:rPr>
                <w:sz w:val="24"/>
                <w:szCs w:val="24"/>
              </w:rPr>
            </w:pPr>
          </w:p>
        </w:tc>
        <w:tc>
          <w:tcPr>
            <w:tcW w:w="624" w:type="dxa"/>
          </w:tcPr>
          <w:p w14:paraId="4C7120CD" w14:textId="77777777" w:rsidR="009D4CCC" w:rsidRPr="009D4CCC" w:rsidRDefault="009D4CCC" w:rsidP="009D4CCC">
            <w:pPr>
              <w:pStyle w:val="TableText"/>
              <w:jc w:val="both"/>
              <w:rPr>
                <w:sz w:val="24"/>
                <w:szCs w:val="24"/>
              </w:rPr>
            </w:pPr>
          </w:p>
        </w:tc>
        <w:tc>
          <w:tcPr>
            <w:tcW w:w="630" w:type="dxa"/>
          </w:tcPr>
          <w:p w14:paraId="2B044964" w14:textId="77777777" w:rsidR="009D4CCC" w:rsidRPr="009D4CCC" w:rsidRDefault="009D4CCC" w:rsidP="009D4CCC">
            <w:pPr>
              <w:pStyle w:val="TableText"/>
              <w:jc w:val="both"/>
              <w:rPr>
                <w:sz w:val="24"/>
                <w:szCs w:val="24"/>
              </w:rPr>
            </w:pPr>
          </w:p>
        </w:tc>
        <w:tc>
          <w:tcPr>
            <w:tcW w:w="3420" w:type="dxa"/>
            <w:gridSpan w:val="5"/>
          </w:tcPr>
          <w:p w14:paraId="5E8050E7" w14:textId="77777777" w:rsidR="009D4CCC" w:rsidRPr="009D4CCC" w:rsidRDefault="009D4CCC" w:rsidP="009D4CCC">
            <w:pPr>
              <w:pStyle w:val="TableBlock"/>
              <w:rPr>
                <w:sz w:val="24"/>
                <w:szCs w:val="24"/>
              </w:rPr>
            </w:pPr>
            <w:r w:rsidRPr="009D4CCC">
              <w:rPr>
                <w:sz w:val="24"/>
                <w:szCs w:val="24"/>
                <w:rtl/>
              </w:rPr>
              <w:t>(א)</w:t>
            </w:r>
            <w:r w:rsidRPr="009D4CCC">
              <w:rPr>
                <w:sz w:val="24"/>
                <w:szCs w:val="24"/>
                <w:rtl/>
              </w:rPr>
              <w:tab/>
              <w:t>בסעיף 68א(ה), במקום "מעטפת ההצבעה" יקראו "מעטפות ההצבעה";</w:t>
            </w:r>
          </w:p>
        </w:tc>
      </w:tr>
      <w:tr w:rsidR="009D4CCC" w:rsidRPr="009D4CCC" w14:paraId="7FB90D4D" w14:textId="77777777">
        <w:tblPrEx>
          <w:tblLook w:val="01E0" w:firstRow="1" w:lastRow="1" w:firstColumn="1" w:lastColumn="1" w:noHBand="0" w:noVBand="0"/>
        </w:tblPrEx>
        <w:trPr>
          <w:cantSplit/>
          <w:trHeight w:val="60"/>
        </w:trPr>
        <w:tc>
          <w:tcPr>
            <w:tcW w:w="1869" w:type="dxa"/>
          </w:tcPr>
          <w:p w14:paraId="2451359E" w14:textId="77777777" w:rsidR="009D4CCC" w:rsidRPr="009D4CCC" w:rsidRDefault="009D4CCC" w:rsidP="009D4CCC">
            <w:pPr>
              <w:pStyle w:val="TableSideHeading"/>
              <w:jc w:val="both"/>
              <w:rPr>
                <w:sz w:val="24"/>
                <w:szCs w:val="24"/>
              </w:rPr>
            </w:pPr>
          </w:p>
        </w:tc>
        <w:tc>
          <w:tcPr>
            <w:tcW w:w="623" w:type="dxa"/>
          </w:tcPr>
          <w:p w14:paraId="5A82AFA9" w14:textId="77777777" w:rsidR="009D4CCC" w:rsidRPr="009D4CCC" w:rsidRDefault="009D4CCC" w:rsidP="009D4CCC">
            <w:pPr>
              <w:pStyle w:val="TableText"/>
              <w:jc w:val="both"/>
              <w:rPr>
                <w:sz w:val="24"/>
                <w:szCs w:val="24"/>
              </w:rPr>
            </w:pPr>
          </w:p>
        </w:tc>
        <w:tc>
          <w:tcPr>
            <w:tcW w:w="623" w:type="dxa"/>
          </w:tcPr>
          <w:p w14:paraId="6299C840" w14:textId="77777777" w:rsidR="009D4CCC" w:rsidRPr="009D4CCC" w:rsidRDefault="009D4CCC" w:rsidP="009D4CCC">
            <w:pPr>
              <w:pStyle w:val="TableText"/>
              <w:jc w:val="both"/>
              <w:rPr>
                <w:sz w:val="24"/>
                <w:szCs w:val="24"/>
              </w:rPr>
            </w:pPr>
          </w:p>
        </w:tc>
        <w:tc>
          <w:tcPr>
            <w:tcW w:w="624" w:type="dxa"/>
          </w:tcPr>
          <w:p w14:paraId="40A421A2" w14:textId="77777777" w:rsidR="009D4CCC" w:rsidRPr="009D4CCC" w:rsidRDefault="009D4CCC" w:rsidP="009D4CCC">
            <w:pPr>
              <w:pStyle w:val="TableText"/>
              <w:jc w:val="both"/>
              <w:rPr>
                <w:sz w:val="24"/>
                <w:szCs w:val="24"/>
              </w:rPr>
            </w:pPr>
          </w:p>
        </w:tc>
        <w:tc>
          <w:tcPr>
            <w:tcW w:w="624" w:type="dxa"/>
          </w:tcPr>
          <w:p w14:paraId="73AB0A48" w14:textId="77777777" w:rsidR="009D4CCC" w:rsidRPr="009D4CCC" w:rsidRDefault="009D4CCC" w:rsidP="009D4CCC">
            <w:pPr>
              <w:pStyle w:val="TableText"/>
              <w:jc w:val="both"/>
              <w:rPr>
                <w:sz w:val="24"/>
                <w:szCs w:val="24"/>
              </w:rPr>
            </w:pPr>
          </w:p>
        </w:tc>
        <w:tc>
          <w:tcPr>
            <w:tcW w:w="624" w:type="dxa"/>
          </w:tcPr>
          <w:p w14:paraId="03B66279" w14:textId="77777777" w:rsidR="009D4CCC" w:rsidRPr="009D4CCC" w:rsidRDefault="009D4CCC" w:rsidP="009D4CCC">
            <w:pPr>
              <w:pStyle w:val="TableText"/>
              <w:jc w:val="both"/>
              <w:rPr>
                <w:sz w:val="24"/>
                <w:szCs w:val="24"/>
              </w:rPr>
            </w:pPr>
          </w:p>
        </w:tc>
        <w:tc>
          <w:tcPr>
            <w:tcW w:w="624" w:type="dxa"/>
          </w:tcPr>
          <w:p w14:paraId="06EC683E" w14:textId="77777777" w:rsidR="009D4CCC" w:rsidRPr="009D4CCC" w:rsidRDefault="009D4CCC" w:rsidP="009D4CCC">
            <w:pPr>
              <w:pStyle w:val="TableText"/>
              <w:jc w:val="both"/>
              <w:rPr>
                <w:sz w:val="24"/>
                <w:szCs w:val="24"/>
              </w:rPr>
            </w:pPr>
          </w:p>
        </w:tc>
        <w:tc>
          <w:tcPr>
            <w:tcW w:w="630" w:type="dxa"/>
          </w:tcPr>
          <w:p w14:paraId="3667D36A" w14:textId="77777777" w:rsidR="009D4CCC" w:rsidRPr="009D4CCC" w:rsidRDefault="009D4CCC" w:rsidP="009D4CCC">
            <w:pPr>
              <w:pStyle w:val="TableText"/>
              <w:jc w:val="both"/>
              <w:rPr>
                <w:sz w:val="24"/>
                <w:szCs w:val="24"/>
              </w:rPr>
            </w:pPr>
          </w:p>
        </w:tc>
        <w:tc>
          <w:tcPr>
            <w:tcW w:w="3420" w:type="dxa"/>
            <w:gridSpan w:val="5"/>
          </w:tcPr>
          <w:p w14:paraId="48264886" w14:textId="77777777" w:rsidR="009D4CCC" w:rsidRPr="009D4CCC" w:rsidRDefault="009D4CCC" w:rsidP="009D4CCC">
            <w:pPr>
              <w:pStyle w:val="TableBlock"/>
              <w:rPr>
                <w:sz w:val="24"/>
                <w:szCs w:val="24"/>
              </w:rPr>
            </w:pPr>
            <w:r w:rsidRPr="009D4CCC">
              <w:rPr>
                <w:sz w:val="24"/>
                <w:szCs w:val="24"/>
                <w:rtl/>
              </w:rPr>
              <w:t>(ב)</w:t>
            </w:r>
            <w:r w:rsidRPr="009D4CCC">
              <w:rPr>
                <w:sz w:val="24"/>
                <w:szCs w:val="24"/>
                <w:rtl/>
              </w:rPr>
              <w:tab/>
              <w:t>בסעיף 68ב(ה), במקום "מעטפת" יקראו "מעטפות";</w:t>
            </w:r>
          </w:p>
        </w:tc>
      </w:tr>
      <w:tr w:rsidR="009D4CCC" w:rsidRPr="009D4CCC" w14:paraId="6FA6955A" w14:textId="77777777">
        <w:tblPrEx>
          <w:tblLook w:val="01E0" w:firstRow="1" w:lastRow="1" w:firstColumn="1" w:lastColumn="1" w:noHBand="0" w:noVBand="0"/>
        </w:tblPrEx>
        <w:trPr>
          <w:cantSplit/>
          <w:trHeight w:val="60"/>
        </w:trPr>
        <w:tc>
          <w:tcPr>
            <w:tcW w:w="1869" w:type="dxa"/>
          </w:tcPr>
          <w:p w14:paraId="79402DE4" w14:textId="77777777" w:rsidR="009D4CCC" w:rsidRPr="009D4CCC" w:rsidRDefault="009D4CCC" w:rsidP="009D4CCC">
            <w:pPr>
              <w:pStyle w:val="TableSideHeading"/>
              <w:jc w:val="both"/>
              <w:rPr>
                <w:sz w:val="24"/>
                <w:szCs w:val="24"/>
              </w:rPr>
            </w:pPr>
          </w:p>
        </w:tc>
        <w:tc>
          <w:tcPr>
            <w:tcW w:w="623" w:type="dxa"/>
          </w:tcPr>
          <w:p w14:paraId="2E2D8BD3" w14:textId="77777777" w:rsidR="009D4CCC" w:rsidRPr="009D4CCC" w:rsidRDefault="009D4CCC" w:rsidP="009D4CCC">
            <w:pPr>
              <w:pStyle w:val="TableText"/>
              <w:jc w:val="both"/>
              <w:rPr>
                <w:sz w:val="24"/>
                <w:szCs w:val="24"/>
              </w:rPr>
            </w:pPr>
          </w:p>
        </w:tc>
        <w:tc>
          <w:tcPr>
            <w:tcW w:w="623" w:type="dxa"/>
          </w:tcPr>
          <w:p w14:paraId="2459EB35" w14:textId="77777777" w:rsidR="009D4CCC" w:rsidRPr="009D4CCC" w:rsidRDefault="009D4CCC" w:rsidP="009D4CCC">
            <w:pPr>
              <w:pStyle w:val="TableText"/>
              <w:jc w:val="both"/>
              <w:rPr>
                <w:sz w:val="24"/>
                <w:szCs w:val="24"/>
              </w:rPr>
            </w:pPr>
          </w:p>
        </w:tc>
        <w:tc>
          <w:tcPr>
            <w:tcW w:w="624" w:type="dxa"/>
          </w:tcPr>
          <w:p w14:paraId="28A103A8" w14:textId="77777777" w:rsidR="009D4CCC" w:rsidRPr="009D4CCC" w:rsidRDefault="009D4CCC" w:rsidP="009D4CCC">
            <w:pPr>
              <w:pStyle w:val="TableText"/>
              <w:jc w:val="both"/>
              <w:rPr>
                <w:sz w:val="24"/>
                <w:szCs w:val="24"/>
              </w:rPr>
            </w:pPr>
          </w:p>
        </w:tc>
        <w:tc>
          <w:tcPr>
            <w:tcW w:w="624" w:type="dxa"/>
          </w:tcPr>
          <w:p w14:paraId="44160EBC" w14:textId="77777777" w:rsidR="009D4CCC" w:rsidRPr="009D4CCC" w:rsidRDefault="009D4CCC" w:rsidP="009D4CCC">
            <w:pPr>
              <w:pStyle w:val="TableText"/>
              <w:jc w:val="both"/>
              <w:rPr>
                <w:sz w:val="24"/>
                <w:szCs w:val="24"/>
              </w:rPr>
            </w:pPr>
          </w:p>
        </w:tc>
        <w:tc>
          <w:tcPr>
            <w:tcW w:w="624" w:type="dxa"/>
          </w:tcPr>
          <w:p w14:paraId="1D401FCF" w14:textId="77777777" w:rsidR="009D4CCC" w:rsidRPr="009D4CCC" w:rsidRDefault="009D4CCC" w:rsidP="009D4CCC">
            <w:pPr>
              <w:pStyle w:val="TableText"/>
              <w:jc w:val="both"/>
              <w:rPr>
                <w:sz w:val="24"/>
                <w:szCs w:val="24"/>
              </w:rPr>
            </w:pPr>
          </w:p>
        </w:tc>
        <w:tc>
          <w:tcPr>
            <w:tcW w:w="624" w:type="dxa"/>
          </w:tcPr>
          <w:p w14:paraId="4011160D" w14:textId="77777777" w:rsidR="009D4CCC" w:rsidRPr="009D4CCC" w:rsidRDefault="009D4CCC" w:rsidP="009D4CCC">
            <w:pPr>
              <w:pStyle w:val="TableText"/>
              <w:jc w:val="both"/>
              <w:rPr>
                <w:sz w:val="24"/>
                <w:szCs w:val="24"/>
              </w:rPr>
            </w:pPr>
          </w:p>
        </w:tc>
        <w:tc>
          <w:tcPr>
            <w:tcW w:w="630" w:type="dxa"/>
          </w:tcPr>
          <w:p w14:paraId="6A87BFFF" w14:textId="77777777" w:rsidR="009D4CCC" w:rsidRPr="009D4CCC" w:rsidRDefault="009D4CCC" w:rsidP="009D4CCC">
            <w:pPr>
              <w:pStyle w:val="TableText"/>
              <w:jc w:val="both"/>
              <w:rPr>
                <w:sz w:val="24"/>
                <w:szCs w:val="24"/>
              </w:rPr>
            </w:pPr>
          </w:p>
        </w:tc>
        <w:tc>
          <w:tcPr>
            <w:tcW w:w="3420" w:type="dxa"/>
            <w:gridSpan w:val="5"/>
          </w:tcPr>
          <w:p w14:paraId="74DD7A37" w14:textId="77777777" w:rsidR="009D4CCC" w:rsidRPr="009D4CCC" w:rsidRDefault="009D4CCC" w:rsidP="009D4CCC">
            <w:pPr>
              <w:pStyle w:val="TableBlock"/>
              <w:rPr>
                <w:sz w:val="24"/>
                <w:szCs w:val="24"/>
              </w:rPr>
            </w:pPr>
            <w:r w:rsidRPr="009D4CCC">
              <w:rPr>
                <w:sz w:val="24"/>
                <w:szCs w:val="24"/>
                <w:rtl/>
              </w:rPr>
              <w:t>(ג)</w:t>
            </w:r>
            <w:r w:rsidRPr="009D4CCC">
              <w:rPr>
                <w:sz w:val="24"/>
                <w:szCs w:val="24"/>
                <w:rtl/>
              </w:rPr>
              <w:tab/>
              <w:t xml:space="preserve">בסעיף 74א – </w:t>
            </w:r>
          </w:p>
        </w:tc>
      </w:tr>
      <w:tr w:rsidR="009D4CCC" w:rsidRPr="009D4CCC" w14:paraId="3450ACF7" w14:textId="77777777">
        <w:tblPrEx>
          <w:tblLook w:val="01E0" w:firstRow="1" w:lastRow="1" w:firstColumn="1" w:lastColumn="1" w:noHBand="0" w:noVBand="0"/>
        </w:tblPrEx>
        <w:trPr>
          <w:cantSplit/>
          <w:trHeight w:val="60"/>
        </w:trPr>
        <w:tc>
          <w:tcPr>
            <w:tcW w:w="1869" w:type="dxa"/>
          </w:tcPr>
          <w:p w14:paraId="64BC83D2" w14:textId="77777777" w:rsidR="009D4CCC" w:rsidRPr="009D4CCC" w:rsidRDefault="009D4CCC" w:rsidP="009D4CCC">
            <w:pPr>
              <w:pStyle w:val="TableSideHeading"/>
              <w:jc w:val="both"/>
              <w:rPr>
                <w:sz w:val="24"/>
                <w:szCs w:val="24"/>
              </w:rPr>
            </w:pPr>
          </w:p>
        </w:tc>
        <w:tc>
          <w:tcPr>
            <w:tcW w:w="623" w:type="dxa"/>
          </w:tcPr>
          <w:p w14:paraId="2F19FF4F" w14:textId="77777777" w:rsidR="009D4CCC" w:rsidRPr="009D4CCC" w:rsidRDefault="009D4CCC" w:rsidP="009D4CCC">
            <w:pPr>
              <w:pStyle w:val="TableText"/>
              <w:jc w:val="both"/>
              <w:rPr>
                <w:sz w:val="24"/>
                <w:szCs w:val="24"/>
              </w:rPr>
            </w:pPr>
          </w:p>
        </w:tc>
        <w:tc>
          <w:tcPr>
            <w:tcW w:w="623" w:type="dxa"/>
          </w:tcPr>
          <w:p w14:paraId="13644262" w14:textId="77777777" w:rsidR="009D4CCC" w:rsidRPr="009D4CCC" w:rsidRDefault="009D4CCC" w:rsidP="009D4CCC">
            <w:pPr>
              <w:pStyle w:val="TableText"/>
              <w:jc w:val="both"/>
              <w:rPr>
                <w:sz w:val="24"/>
                <w:szCs w:val="24"/>
              </w:rPr>
            </w:pPr>
          </w:p>
        </w:tc>
        <w:tc>
          <w:tcPr>
            <w:tcW w:w="624" w:type="dxa"/>
          </w:tcPr>
          <w:p w14:paraId="0853646D" w14:textId="77777777" w:rsidR="009D4CCC" w:rsidRPr="009D4CCC" w:rsidRDefault="009D4CCC" w:rsidP="009D4CCC">
            <w:pPr>
              <w:pStyle w:val="TableText"/>
              <w:jc w:val="both"/>
              <w:rPr>
                <w:sz w:val="24"/>
                <w:szCs w:val="24"/>
              </w:rPr>
            </w:pPr>
          </w:p>
        </w:tc>
        <w:tc>
          <w:tcPr>
            <w:tcW w:w="624" w:type="dxa"/>
          </w:tcPr>
          <w:p w14:paraId="02404D45" w14:textId="77777777" w:rsidR="009D4CCC" w:rsidRPr="009D4CCC" w:rsidRDefault="009D4CCC" w:rsidP="009D4CCC">
            <w:pPr>
              <w:pStyle w:val="TableText"/>
              <w:jc w:val="both"/>
              <w:rPr>
                <w:sz w:val="24"/>
                <w:szCs w:val="24"/>
              </w:rPr>
            </w:pPr>
          </w:p>
        </w:tc>
        <w:tc>
          <w:tcPr>
            <w:tcW w:w="624" w:type="dxa"/>
          </w:tcPr>
          <w:p w14:paraId="77E0EEDC" w14:textId="77777777" w:rsidR="009D4CCC" w:rsidRPr="009D4CCC" w:rsidRDefault="009D4CCC" w:rsidP="009D4CCC">
            <w:pPr>
              <w:pStyle w:val="TableText"/>
              <w:jc w:val="both"/>
              <w:rPr>
                <w:sz w:val="24"/>
                <w:szCs w:val="24"/>
              </w:rPr>
            </w:pPr>
          </w:p>
        </w:tc>
        <w:tc>
          <w:tcPr>
            <w:tcW w:w="624" w:type="dxa"/>
          </w:tcPr>
          <w:p w14:paraId="0B3860DE" w14:textId="77777777" w:rsidR="009D4CCC" w:rsidRPr="009D4CCC" w:rsidRDefault="009D4CCC" w:rsidP="009D4CCC">
            <w:pPr>
              <w:pStyle w:val="TableText"/>
              <w:jc w:val="both"/>
              <w:rPr>
                <w:sz w:val="24"/>
                <w:szCs w:val="24"/>
              </w:rPr>
            </w:pPr>
          </w:p>
        </w:tc>
        <w:tc>
          <w:tcPr>
            <w:tcW w:w="630" w:type="dxa"/>
          </w:tcPr>
          <w:p w14:paraId="0CE8E145" w14:textId="77777777" w:rsidR="009D4CCC" w:rsidRPr="009D4CCC" w:rsidRDefault="009D4CCC" w:rsidP="009D4CCC">
            <w:pPr>
              <w:pStyle w:val="TableText"/>
              <w:jc w:val="both"/>
              <w:rPr>
                <w:sz w:val="24"/>
                <w:szCs w:val="24"/>
              </w:rPr>
            </w:pPr>
          </w:p>
        </w:tc>
        <w:tc>
          <w:tcPr>
            <w:tcW w:w="624" w:type="dxa"/>
          </w:tcPr>
          <w:p w14:paraId="5D16C585" w14:textId="77777777" w:rsidR="009D4CCC" w:rsidRPr="009D4CCC" w:rsidRDefault="009D4CCC" w:rsidP="009D4CCC">
            <w:pPr>
              <w:pStyle w:val="TableText"/>
              <w:jc w:val="both"/>
              <w:rPr>
                <w:sz w:val="24"/>
                <w:szCs w:val="24"/>
              </w:rPr>
            </w:pPr>
          </w:p>
        </w:tc>
        <w:tc>
          <w:tcPr>
            <w:tcW w:w="2796" w:type="dxa"/>
            <w:gridSpan w:val="4"/>
          </w:tcPr>
          <w:p w14:paraId="4DA454A9" w14:textId="77777777" w:rsidR="009D4CCC" w:rsidRPr="009D4CCC" w:rsidRDefault="009D4CCC" w:rsidP="009D4CCC">
            <w:pPr>
              <w:pStyle w:val="TableBlock"/>
              <w:rPr>
                <w:sz w:val="24"/>
                <w:szCs w:val="24"/>
              </w:rPr>
            </w:pPr>
            <w:r w:rsidRPr="009D4CCC">
              <w:rPr>
                <w:sz w:val="24"/>
                <w:szCs w:val="24"/>
                <w:rtl/>
              </w:rPr>
              <w:t>(1)</w:t>
            </w:r>
            <w:r w:rsidRPr="009D4CCC">
              <w:rPr>
                <w:sz w:val="24"/>
                <w:szCs w:val="24"/>
                <w:rtl/>
              </w:rPr>
              <w:tab/>
              <w:t xml:space="preserve">במקום סעיף קטן (א) יקראו: </w:t>
            </w:r>
          </w:p>
        </w:tc>
      </w:tr>
      <w:tr w:rsidR="009D4CCC" w:rsidRPr="009D4CCC" w14:paraId="0841DD73" w14:textId="77777777">
        <w:tblPrEx>
          <w:tblLook w:val="01E0" w:firstRow="1" w:lastRow="1" w:firstColumn="1" w:lastColumn="1" w:noHBand="0" w:noVBand="0"/>
        </w:tblPrEx>
        <w:trPr>
          <w:cantSplit/>
          <w:trHeight w:val="60"/>
        </w:trPr>
        <w:tc>
          <w:tcPr>
            <w:tcW w:w="1869" w:type="dxa"/>
          </w:tcPr>
          <w:p w14:paraId="160843D8" w14:textId="77777777" w:rsidR="009D4CCC" w:rsidRPr="009D4CCC" w:rsidRDefault="009D4CCC" w:rsidP="009D4CCC">
            <w:pPr>
              <w:pStyle w:val="TableSideHeading"/>
              <w:jc w:val="both"/>
              <w:rPr>
                <w:sz w:val="24"/>
                <w:szCs w:val="24"/>
              </w:rPr>
            </w:pPr>
          </w:p>
        </w:tc>
        <w:tc>
          <w:tcPr>
            <w:tcW w:w="623" w:type="dxa"/>
          </w:tcPr>
          <w:p w14:paraId="561F6D37" w14:textId="77777777" w:rsidR="009D4CCC" w:rsidRPr="009D4CCC" w:rsidRDefault="009D4CCC" w:rsidP="009D4CCC">
            <w:pPr>
              <w:pStyle w:val="TableText"/>
              <w:jc w:val="both"/>
              <w:rPr>
                <w:sz w:val="24"/>
                <w:szCs w:val="24"/>
              </w:rPr>
            </w:pPr>
          </w:p>
        </w:tc>
        <w:tc>
          <w:tcPr>
            <w:tcW w:w="623" w:type="dxa"/>
          </w:tcPr>
          <w:p w14:paraId="0EADB638" w14:textId="77777777" w:rsidR="009D4CCC" w:rsidRPr="009D4CCC" w:rsidRDefault="009D4CCC" w:rsidP="009D4CCC">
            <w:pPr>
              <w:pStyle w:val="TableText"/>
              <w:jc w:val="both"/>
              <w:rPr>
                <w:sz w:val="24"/>
                <w:szCs w:val="24"/>
              </w:rPr>
            </w:pPr>
          </w:p>
        </w:tc>
        <w:tc>
          <w:tcPr>
            <w:tcW w:w="624" w:type="dxa"/>
          </w:tcPr>
          <w:p w14:paraId="393430A6" w14:textId="77777777" w:rsidR="009D4CCC" w:rsidRPr="009D4CCC" w:rsidRDefault="009D4CCC" w:rsidP="009D4CCC">
            <w:pPr>
              <w:pStyle w:val="TableText"/>
              <w:jc w:val="both"/>
              <w:rPr>
                <w:sz w:val="24"/>
                <w:szCs w:val="24"/>
              </w:rPr>
            </w:pPr>
          </w:p>
        </w:tc>
        <w:tc>
          <w:tcPr>
            <w:tcW w:w="624" w:type="dxa"/>
          </w:tcPr>
          <w:p w14:paraId="223B33E3" w14:textId="77777777" w:rsidR="009D4CCC" w:rsidRPr="009D4CCC" w:rsidRDefault="009D4CCC" w:rsidP="009D4CCC">
            <w:pPr>
              <w:pStyle w:val="TableText"/>
              <w:jc w:val="both"/>
              <w:rPr>
                <w:sz w:val="24"/>
                <w:szCs w:val="24"/>
              </w:rPr>
            </w:pPr>
          </w:p>
        </w:tc>
        <w:tc>
          <w:tcPr>
            <w:tcW w:w="624" w:type="dxa"/>
          </w:tcPr>
          <w:p w14:paraId="54424E4D" w14:textId="77777777" w:rsidR="009D4CCC" w:rsidRPr="009D4CCC" w:rsidRDefault="009D4CCC" w:rsidP="009D4CCC">
            <w:pPr>
              <w:pStyle w:val="TableText"/>
              <w:jc w:val="both"/>
              <w:rPr>
                <w:sz w:val="24"/>
                <w:szCs w:val="24"/>
              </w:rPr>
            </w:pPr>
          </w:p>
        </w:tc>
        <w:tc>
          <w:tcPr>
            <w:tcW w:w="624" w:type="dxa"/>
          </w:tcPr>
          <w:p w14:paraId="0EC2BAB7" w14:textId="77777777" w:rsidR="009D4CCC" w:rsidRPr="009D4CCC" w:rsidRDefault="009D4CCC" w:rsidP="009D4CCC">
            <w:pPr>
              <w:pStyle w:val="TableText"/>
              <w:jc w:val="both"/>
              <w:rPr>
                <w:sz w:val="24"/>
                <w:szCs w:val="24"/>
              </w:rPr>
            </w:pPr>
          </w:p>
        </w:tc>
        <w:tc>
          <w:tcPr>
            <w:tcW w:w="630" w:type="dxa"/>
          </w:tcPr>
          <w:p w14:paraId="5F81B0AE" w14:textId="77777777" w:rsidR="009D4CCC" w:rsidRPr="009D4CCC" w:rsidRDefault="009D4CCC" w:rsidP="009D4CCC">
            <w:pPr>
              <w:pStyle w:val="TableText"/>
              <w:jc w:val="both"/>
              <w:rPr>
                <w:sz w:val="24"/>
                <w:szCs w:val="24"/>
              </w:rPr>
            </w:pPr>
          </w:p>
        </w:tc>
        <w:tc>
          <w:tcPr>
            <w:tcW w:w="624" w:type="dxa"/>
          </w:tcPr>
          <w:p w14:paraId="0D63F7E1" w14:textId="77777777" w:rsidR="009D4CCC" w:rsidRPr="009D4CCC" w:rsidRDefault="009D4CCC" w:rsidP="009D4CCC">
            <w:pPr>
              <w:pStyle w:val="TableText"/>
              <w:jc w:val="both"/>
              <w:rPr>
                <w:sz w:val="24"/>
                <w:szCs w:val="24"/>
              </w:rPr>
            </w:pPr>
          </w:p>
        </w:tc>
        <w:tc>
          <w:tcPr>
            <w:tcW w:w="587" w:type="dxa"/>
            <w:gridSpan w:val="2"/>
          </w:tcPr>
          <w:p w14:paraId="4F291F18" w14:textId="77777777" w:rsidR="009D4CCC" w:rsidRPr="009D4CCC" w:rsidRDefault="009D4CCC" w:rsidP="009D4CCC">
            <w:pPr>
              <w:pStyle w:val="TableBlock"/>
              <w:rPr>
                <w:sz w:val="24"/>
                <w:szCs w:val="24"/>
              </w:rPr>
            </w:pPr>
          </w:p>
        </w:tc>
        <w:tc>
          <w:tcPr>
            <w:tcW w:w="2209" w:type="dxa"/>
            <w:gridSpan w:val="2"/>
          </w:tcPr>
          <w:p w14:paraId="779AC9EF" w14:textId="77777777" w:rsidR="009D4CCC" w:rsidRPr="009D4CCC" w:rsidRDefault="009D4CCC" w:rsidP="009D4CCC">
            <w:pPr>
              <w:pStyle w:val="TableBlock"/>
              <w:rPr>
                <w:sz w:val="24"/>
                <w:szCs w:val="24"/>
              </w:rPr>
            </w:pPr>
            <w:r w:rsidRPr="009D4CCC">
              <w:rPr>
                <w:sz w:val="24"/>
                <w:szCs w:val="24"/>
                <w:rtl/>
              </w:rPr>
              <w:t>"(א)</w:t>
            </w:r>
            <w:r w:rsidRPr="009D4CCC">
              <w:rPr>
                <w:sz w:val="24"/>
                <w:szCs w:val="24"/>
                <w:rtl/>
              </w:rPr>
              <w:tab/>
              <w:t>מעטפת ההצבעה בבחירות לכנסת תהיה שונה בצבע</w:t>
            </w:r>
            <w:r w:rsidRPr="009D4CCC">
              <w:rPr>
                <w:rFonts w:hint="cs"/>
                <w:sz w:val="24"/>
                <w:szCs w:val="24"/>
                <w:rtl/>
              </w:rPr>
              <w:t>ה</w:t>
            </w:r>
            <w:r w:rsidRPr="009D4CCC">
              <w:rPr>
                <w:sz w:val="24"/>
                <w:szCs w:val="24"/>
                <w:rtl/>
              </w:rPr>
              <w:t xml:space="preserve"> ממעטפת ההצבעה במשאל העם; צבעי המעטפות וצורתן ייקבעו על ידי יושב ראש הוועדה המרכזית וסגניו.";</w:t>
            </w:r>
          </w:p>
        </w:tc>
      </w:tr>
      <w:tr w:rsidR="009D4CCC" w:rsidRPr="009D4CCC" w14:paraId="49779BA8" w14:textId="77777777">
        <w:tblPrEx>
          <w:tblLook w:val="01E0" w:firstRow="1" w:lastRow="1" w:firstColumn="1" w:lastColumn="1" w:noHBand="0" w:noVBand="0"/>
        </w:tblPrEx>
        <w:trPr>
          <w:cantSplit/>
          <w:trHeight w:val="60"/>
        </w:trPr>
        <w:tc>
          <w:tcPr>
            <w:tcW w:w="1869" w:type="dxa"/>
          </w:tcPr>
          <w:p w14:paraId="61D92F8F" w14:textId="77777777" w:rsidR="009D4CCC" w:rsidRPr="009D4CCC" w:rsidRDefault="009D4CCC" w:rsidP="009D4CCC">
            <w:pPr>
              <w:pStyle w:val="TableSideHeading"/>
              <w:jc w:val="both"/>
              <w:rPr>
                <w:sz w:val="24"/>
                <w:szCs w:val="24"/>
              </w:rPr>
            </w:pPr>
          </w:p>
        </w:tc>
        <w:tc>
          <w:tcPr>
            <w:tcW w:w="623" w:type="dxa"/>
          </w:tcPr>
          <w:p w14:paraId="64027649" w14:textId="77777777" w:rsidR="009D4CCC" w:rsidRPr="009D4CCC" w:rsidRDefault="009D4CCC" w:rsidP="009D4CCC">
            <w:pPr>
              <w:pStyle w:val="TableText"/>
              <w:jc w:val="both"/>
              <w:rPr>
                <w:sz w:val="24"/>
                <w:szCs w:val="24"/>
              </w:rPr>
            </w:pPr>
          </w:p>
        </w:tc>
        <w:tc>
          <w:tcPr>
            <w:tcW w:w="623" w:type="dxa"/>
          </w:tcPr>
          <w:p w14:paraId="4D80B997" w14:textId="77777777" w:rsidR="009D4CCC" w:rsidRPr="009D4CCC" w:rsidRDefault="009D4CCC" w:rsidP="009D4CCC">
            <w:pPr>
              <w:pStyle w:val="TableText"/>
              <w:jc w:val="both"/>
              <w:rPr>
                <w:sz w:val="24"/>
                <w:szCs w:val="24"/>
              </w:rPr>
            </w:pPr>
          </w:p>
        </w:tc>
        <w:tc>
          <w:tcPr>
            <w:tcW w:w="624" w:type="dxa"/>
          </w:tcPr>
          <w:p w14:paraId="5E5CC559" w14:textId="77777777" w:rsidR="009D4CCC" w:rsidRPr="009D4CCC" w:rsidRDefault="009D4CCC" w:rsidP="009D4CCC">
            <w:pPr>
              <w:pStyle w:val="TableText"/>
              <w:jc w:val="both"/>
              <w:rPr>
                <w:sz w:val="24"/>
                <w:szCs w:val="24"/>
              </w:rPr>
            </w:pPr>
          </w:p>
        </w:tc>
        <w:tc>
          <w:tcPr>
            <w:tcW w:w="624" w:type="dxa"/>
          </w:tcPr>
          <w:p w14:paraId="280BCBF6" w14:textId="77777777" w:rsidR="009D4CCC" w:rsidRPr="009D4CCC" w:rsidRDefault="009D4CCC" w:rsidP="009D4CCC">
            <w:pPr>
              <w:pStyle w:val="TableText"/>
              <w:jc w:val="both"/>
              <w:rPr>
                <w:sz w:val="24"/>
                <w:szCs w:val="24"/>
              </w:rPr>
            </w:pPr>
          </w:p>
        </w:tc>
        <w:tc>
          <w:tcPr>
            <w:tcW w:w="624" w:type="dxa"/>
          </w:tcPr>
          <w:p w14:paraId="679C7408" w14:textId="77777777" w:rsidR="009D4CCC" w:rsidRPr="009D4CCC" w:rsidRDefault="009D4CCC" w:rsidP="009D4CCC">
            <w:pPr>
              <w:pStyle w:val="TableText"/>
              <w:jc w:val="both"/>
              <w:rPr>
                <w:sz w:val="24"/>
                <w:szCs w:val="24"/>
              </w:rPr>
            </w:pPr>
          </w:p>
        </w:tc>
        <w:tc>
          <w:tcPr>
            <w:tcW w:w="624" w:type="dxa"/>
          </w:tcPr>
          <w:p w14:paraId="781C44AC" w14:textId="77777777" w:rsidR="009D4CCC" w:rsidRPr="009D4CCC" w:rsidRDefault="009D4CCC" w:rsidP="009D4CCC">
            <w:pPr>
              <w:pStyle w:val="TableText"/>
              <w:jc w:val="both"/>
              <w:rPr>
                <w:sz w:val="24"/>
                <w:szCs w:val="24"/>
              </w:rPr>
            </w:pPr>
          </w:p>
        </w:tc>
        <w:tc>
          <w:tcPr>
            <w:tcW w:w="630" w:type="dxa"/>
          </w:tcPr>
          <w:p w14:paraId="6F837EA8" w14:textId="77777777" w:rsidR="009D4CCC" w:rsidRPr="009D4CCC" w:rsidRDefault="009D4CCC" w:rsidP="009D4CCC">
            <w:pPr>
              <w:pStyle w:val="TableText"/>
              <w:jc w:val="both"/>
              <w:rPr>
                <w:sz w:val="24"/>
                <w:szCs w:val="24"/>
              </w:rPr>
            </w:pPr>
          </w:p>
        </w:tc>
        <w:tc>
          <w:tcPr>
            <w:tcW w:w="624" w:type="dxa"/>
          </w:tcPr>
          <w:p w14:paraId="229EDCC2" w14:textId="77777777" w:rsidR="009D4CCC" w:rsidRPr="009D4CCC" w:rsidRDefault="009D4CCC" w:rsidP="009D4CCC">
            <w:pPr>
              <w:pStyle w:val="TableText"/>
              <w:jc w:val="both"/>
              <w:rPr>
                <w:sz w:val="24"/>
                <w:szCs w:val="24"/>
              </w:rPr>
            </w:pPr>
          </w:p>
        </w:tc>
        <w:tc>
          <w:tcPr>
            <w:tcW w:w="2796" w:type="dxa"/>
            <w:gridSpan w:val="4"/>
          </w:tcPr>
          <w:p w14:paraId="4387BD57" w14:textId="77777777" w:rsidR="009D4CCC" w:rsidRPr="009D4CCC" w:rsidRDefault="009D4CCC" w:rsidP="009D4CCC">
            <w:pPr>
              <w:pStyle w:val="TableBlock"/>
              <w:rPr>
                <w:sz w:val="24"/>
                <w:szCs w:val="24"/>
              </w:rPr>
            </w:pPr>
            <w:r w:rsidRPr="009D4CCC">
              <w:rPr>
                <w:sz w:val="24"/>
                <w:szCs w:val="24"/>
                <w:rtl/>
              </w:rPr>
              <w:t>(2)</w:t>
            </w:r>
            <w:r w:rsidRPr="009D4CCC">
              <w:rPr>
                <w:sz w:val="24"/>
                <w:szCs w:val="24"/>
                <w:rtl/>
              </w:rPr>
              <w:tab/>
              <w:t>בסעיף קטן (ג), במקום "מעטפת הצבעה אחת" יקראו "שתי מעטפות הצבעה, אחת לבחירות לכנסת ואחת למשאל העם";</w:t>
            </w:r>
          </w:p>
        </w:tc>
      </w:tr>
      <w:tr w:rsidR="009D4CCC" w:rsidRPr="009D4CCC" w14:paraId="7A50D769" w14:textId="77777777">
        <w:tblPrEx>
          <w:tblLook w:val="01E0" w:firstRow="1" w:lastRow="1" w:firstColumn="1" w:lastColumn="1" w:noHBand="0" w:noVBand="0"/>
        </w:tblPrEx>
        <w:trPr>
          <w:cantSplit/>
          <w:trHeight w:val="60"/>
        </w:trPr>
        <w:tc>
          <w:tcPr>
            <w:tcW w:w="1869" w:type="dxa"/>
          </w:tcPr>
          <w:p w14:paraId="0C9B48D6" w14:textId="77777777" w:rsidR="009D4CCC" w:rsidRPr="009D4CCC" w:rsidRDefault="009D4CCC" w:rsidP="009D4CCC">
            <w:pPr>
              <w:pStyle w:val="TableSideHeading"/>
              <w:jc w:val="both"/>
              <w:rPr>
                <w:sz w:val="24"/>
                <w:szCs w:val="24"/>
              </w:rPr>
            </w:pPr>
          </w:p>
        </w:tc>
        <w:tc>
          <w:tcPr>
            <w:tcW w:w="623" w:type="dxa"/>
          </w:tcPr>
          <w:p w14:paraId="3C45F430" w14:textId="77777777" w:rsidR="009D4CCC" w:rsidRPr="009D4CCC" w:rsidRDefault="009D4CCC" w:rsidP="009D4CCC">
            <w:pPr>
              <w:pStyle w:val="TableText"/>
              <w:jc w:val="both"/>
              <w:rPr>
                <w:sz w:val="24"/>
                <w:szCs w:val="24"/>
              </w:rPr>
            </w:pPr>
          </w:p>
        </w:tc>
        <w:tc>
          <w:tcPr>
            <w:tcW w:w="623" w:type="dxa"/>
          </w:tcPr>
          <w:p w14:paraId="62B5A2FD" w14:textId="77777777" w:rsidR="009D4CCC" w:rsidRPr="009D4CCC" w:rsidRDefault="009D4CCC" w:rsidP="009D4CCC">
            <w:pPr>
              <w:pStyle w:val="TableText"/>
              <w:jc w:val="both"/>
              <w:rPr>
                <w:sz w:val="24"/>
                <w:szCs w:val="24"/>
              </w:rPr>
            </w:pPr>
          </w:p>
        </w:tc>
        <w:tc>
          <w:tcPr>
            <w:tcW w:w="624" w:type="dxa"/>
          </w:tcPr>
          <w:p w14:paraId="6D3A9DAC" w14:textId="77777777" w:rsidR="009D4CCC" w:rsidRPr="009D4CCC" w:rsidRDefault="009D4CCC" w:rsidP="009D4CCC">
            <w:pPr>
              <w:pStyle w:val="TableText"/>
              <w:jc w:val="both"/>
              <w:rPr>
                <w:sz w:val="24"/>
                <w:szCs w:val="24"/>
              </w:rPr>
            </w:pPr>
          </w:p>
        </w:tc>
        <w:tc>
          <w:tcPr>
            <w:tcW w:w="624" w:type="dxa"/>
          </w:tcPr>
          <w:p w14:paraId="7CBFC08C" w14:textId="77777777" w:rsidR="009D4CCC" w:rsidRPr="009D4CCC" w:rsidRDefault="009D4CCC" w:rsidP="009D4CCC">
            <w:pPr>
              <w:pStyle w:val="TableText"/>
              <w:jc w:val="both"/>
              <w:rPr>
                <w:sz w:val="24"/>
                <w:szCs w:val="24"/>
              </w:rPr>
            </w:pPr>
          </w:p>
        </w:tc>
        <w:tc>
          <w:tcPr>
            <w:tcW w:w="624" w:type="dxa"/>
          </w:tcPr>
          <w:p w14:paraId="634ABECE" w14:textId="77777777" w:rsidR="009D4CCC" w:rsidRPr="009D4CCC" w:rsidRDefault="009D4CCC" w:rsidP="009D4CCC">
            <w:pPr>
              <w:pStyle w:val="TableText"/>
              <w:jc w:val="both"/>
              <w:rPr>
                <w:sz w:val="24"/>
                <w:szCs w:val="24"/>
              </w:rPr>
            </w:pPr>
          </w:p>
        </w:tc>
        <w:tc>
          <w:tcPr>
            <w:tcW w:w="624" w:type="dxa"/>
          </w:tcPr>
          <w:p w14:paraId="4586E018" w14:textId="77777777" w:rsidR="009D4CCC" w:rsidRPr="009D4CCC" w:rsidRDefault="009D4CCC" w:rsidP="009D4CCC">
            <w:pPr>
              <w:pStyle w:val="TableText"/>
              <w:jc w:val="both"/>
              <w:rPr>
                <w:sz w:val="24"/>
                <w:szCs w:val="24"/>
              </w:rPr>
            </w:pPr>
          </w:p>
        </w:tc>
        <w:tc>
          <w:tcPr>
            <w:tcW w:w="630" w:type="dxa"/>
          </w:tcPr>
          <w:p w14:paraId="624FCAD7" w14:textId="77777777" w:rsidR="009D4CCC" w:rsidRPr="009D4CCC" w:rsidRDefault="009D4CCC" w:rsidP="009D4CCC">
            <w:pPr>
              <w:pStyle w:val="TableText"/>
              <w:jc w:val="both"/>
              <w:rPr>
                <w:sz w:val="24"/>
                <w:szCs w:val="24"/>
              </w:rPr>
            </w:pPr>
          </w:p>
        </w:tc>
        <w:tc>
          <w:tcPr>
            <w:tcW w:w="3420" w:type="dxa"/>
            <w:gridSpan w:val="5"/>
          </w:tcPr>
          <w:p w14:paraId="2A2576F1" w14:textId="77777777" w:rsidR="009D4CCC" w:rsidRPr="009D4CCC" w:rsidRDefault="009D4CCC" w:rsidP="009D4CCC">
            <w:pPr>
              <w:pStyle w:val="TableBlock"/>
              <w:rPr>
                <w:sz w:val="24"/>
                <w:szCs w:val="24"/>
              </w:rPr>
            </w:pPr>
            <w:r w:rsidRPr="009D4CCC">
              <w:rPr>
                <w:sz w:val="24"/>
                <w:szCs w:val="24"/>
                <w:rtl/>
              </w:rPr>
              <w:t>(ד)</w:t>
            </w:r>
            <w:r w:rsidRPr="009D4CCC">
              <w:rPr>
                <w:sz w:val="24"/>
                <w:szCs w:val="24"/>
                <w:rtl/>
              </w:rPr>
              <w:tab/>
              <w:t>בסעיף 75(א), במקום "פתק הצבעה לתוך מעטפת ההצבעה שניתנה" יקראו "פתק הצבעה לבחירות לכנסת לתוך מעטפת ההצבעה לבחירות לכנסת ופתק הצבעה למשאל העם לתוך מעטפת ההצבעה למשאל העם, מהמעטפות שניתנו" ובמקום "המעטפה" יקראו "המעטפות";</w:t>
            </w:r>
          </w:p>
        </w:tc>
      </w:tr>
      <w:tr w:rsidR="009D4CCC" w:rsidRPr="009D4CCC" w14:paraId="2C8005D1" w14:textId="77777777">
        <w:tblPrEx>
          <w:tblLook w:val="01E0" w:firstRow="1" w:lastRow="1" w:firstColumn="1" w:lastColumn="1" w:noHBand="0" w:noVBand="0"/>
        </w:tblPrEx>
        <w:trPr>
          <w:cantSplit/>
          <w:trHeight w:val="60"/>
        </w:trPr>
        <w:tc>
          <w:tcPr>
            <w:tcW w:w="1869" w:type="dxa"/>
          </w:tcPr>
          <w:p w14:paraId="0A64CB83" w14:textId="77777777" w:rsidR="009D4CCC" w:rsidRPr="009D4CCC" w:rsidRDefault="009D4CCC" w:rsidP="009D4CCC">
            <w:pPr>
              <w:pStyle w:val="TableSideHeading"/>
              <w:jc w:val="both"/>
              <w:rPr>
                <w:sz w:val="24"/>
                <w:szCs w:val="24"/>
              </w:rPr>
            </w:pPr>
          </w:p>
        </w:tc>
        <w:tc>
          <w:tcPr>
            <w:tcW w:w="623" w:type="dxa"/>
          </w:tcPr>
          <w:p w14:paraId="57E01783" w14:textId="77777777" w:rsidR="009D4CCC" w:rsidRPr="009D4CCC" w:rsidRDefault="009D4CCC" w:rsidP="009D4CCC">
            <w:pPr>
              <w:pStyle w:val="TableText"/>
              <w:jc w:val="both"/>
              <w:rPr>
                <w:sz w:val="24"/>
                <w:szCs w:val="24"/>
              </w:rPr>
            </w:pPr>
          </w:p>
        </w:tc>
        <w:tc>
          <w:tcPr>
            <w:tcW w:w="623" w:type="dxa"/>
          </w:tcPr>
          <w:p w14:paraId="4AF2DBE6" w14:textId="77777777" w:rsidR="009D4CCC" w:rsidRPr="009D4CCC" w:rsidRDefault="009D4CCC" w:rsidP="009D4CCC">
            <w:pPr>
              <w:pStyle w:val="TableText"/>
              <w:jc w:val="both"/>
              <w:rPr>
                <w:sz w:val="24"/>
                <w:szCs w:val="24"/>
              </w:rPr>
            </w:pPr>
          </w:p>
        </w:tc>
        <w:tc>
          <w:tcPr>
            <w:tcW w:w="624" w:type="dxa"/>
          </w:tcPr>
          <w:p w14:paraId="61EAE231" w14:textId="77777777" w:rsidR="009D4CCC" w:rsidRPr="009D4CCC" w:rsidRDefault="009D4CCC" w:rsidP="009D4CCC">
            <w:pPr>
              <w:pStyle w:val="TableText"/>
              <w:jc w:val="both"/>
              <w:rPr>
                <w:sz w:val="24"/>
                <w:szCs w:val="24"/>
              </w:rPr>
            </w:pPr>
          </w:p>
        </w:tc>
        <w:tc>
          <w:tcPr>
            <w:tcW w:w="624" w:type="dxa"/>
          </w:tcPr>
          <w:p w14:paraId="0AF45143" w14:textId="77777777" w:rsidR="009D4CCC" w:rsidRPr="009D4CCC" w:rsidRDefault="009D4CCC" w:rsidP="009D4CCC">
            <w:pPr>
              <w:pStyle w:val="TableText"/>
              <w:jc w:val="both"/>
              <w:rPr>
                <w:sz w:val="24"/>
                <w:szCs w:val="24"/>
              </w:rPr>
            </w:pPr>
          </w:p>
        </w:tc>
        <w:tc>
          <w:tcPr>
            <w:tcW w:w="624" w:type="dxa"/>
          </w:tcPr>
          <w:p w14:paraId="59DE3A8D" w14:textId="77777777" w:rsidR="009D4CCC" w:rsidRPr="009D4CCC" w:rsidRDefault="009D4CCC" w:rsidP="009D4CCC">
            <w:pPr>
              <w:pStyle w:val="TableText"/>
              <w:jc w:val="both"/>
              <w:rPr>
                <w:sz w:val="24"/>
                <w:szCs w:val="24"/>
              </w:rPr>
            </w:pPr>
          </w:p>
        </w:tc>
        <w:tc>
          <w:tcPr>
            <w:tcW w:w="624" w:type="dxa"/>
          </w:tcPr>
          <w:p w14:paraId="3D790A71" w14:textId="77777777" w:rsidR="009D4CCC" w:rsidRPr="009D4CCC" w:rsidRDefault="009D4CCC" w:rsidP="009D4CCC">
            <w:pPr>
              <w:pStyle w:val="TableText"/>
              <w:jc w:val="both"/>
              <w:rPr>
                <w:sz w:val="24"/>
                <w:szCs w:val="24"/>
              </w:rPr>
            </w:pPr>
          </w:p>
        </w:tc>
        <w:tc>
          <w:tcPr>
            <w:tcW w:w="630" w:type="dxa"/>
          </w:tcPr>
          <w:p w14:paraId="67925502" w14:textId="77777777" w:rsidR="009D4CCC" w:rsidRPr="009D4CCC" w:rsidRDefault="009D4CCC" w:rsidP="009D4CCC">
            <w:pPr>
              <w:pStyle w:val="TableText"/>
              <w:jc w:val="both"/>
              <w:rPr>
                <w:sz w:val="24"/>
                <w:szCs w:val="24"/>
              </w:rPr>
            </w:pPr>
          </w:p>
        </w:tc>
        <w:tc>
          <w:tcPr>
            <w:tcW w:w="3420" w:type="dxa"/>
            <w:gridSpan w:val="5"/>
          </w:tcPr>
          <w:p w14:paraId="73D42443" w14:textId="77777777" w:rsidR="009D4CCC" w:rsidRPr="009D4CCC" w:rsidRDefault="009D4CCC" w:rsidP="009D4CCC">
            <w:pPr>
              <w:pStyle w:val="TableBlock"/>
              <w:rPr>
                <w:sz w:val="24"/>
                <w:szCs w:val="24"/>
              </w:rPr>
            </w:pPr>
            <w:r w:rsidRPr="009D4CCC">
              <w:rPr>
                <w:sz w:val="24"/>
                <w:szCs w:val="24"/>
                <w:rtl/>
              </w:rPr>
              <w:t>(ה)</w:t>
            </w:r>
            <w:r w:rsidRPr="009D4CCC">
              <w:rPr>
                <w:sz w:val="24"/>
                <w:szCs w:val="24"/>
                <w:rtl/>
              </w:rPr>
              <w:tab/>
              <w:t>בסעיף 76, אחרי סעיף קטן (ב) יקראו:</w:t>
            </w:r>
          </w:p>
        </w:tc>
      </w:tr>
      <w:tr w:rsidR="009D4CCC" w:rsidRPr="009D4CCC" w14:paraId="7E96E4BF" w14:textId="77777777">
        <w:tblPrEx>
          <w:tblLook w:val="01E0" w:firstRow="1" w:lastRow="1" w:firstColumn="1" w:lastColumn="1" w:noHBand="0" w:noVBand="0"/>
        </w:tblPrEx>
        <w:trPr>
          <w:cantSplit/>
          <w:trHeight w:val="60"/>
        </w:trPr>
        <w:tc>
          <w:tcPr>
            <w:tcW w:w="1869" w:type="dxa"/>
          </w:tcPr>
          <w:p w14:paraId="466BF6EC" w14:textId="77777777" w:rsidR="009D4CCC" w:rsidRPr="009D4CCC" w:rsidRDefault="009D4CCC" w:rsidP="009D4CCC">
            <w:pPr>
              <w:pStyle w:val="TableSideHeading"/>
              <w:jc w:val="both"/>
              <w:rPr>
                <w:sz w:val="24"/>
                <w:szCs w:val="24"/>
              </w:rPr>
            </w:pPr>
          </w:p>
        </w:tc>
        <w:tc>
          <w:tcPr>
            <w:tcW w:w="623" w:type="dxa"/>
          </w:tcPr>
          <w:p w14:paraId="36EC86F7" w14:textId="77777777" w:rsidR="009D4CCC" w:rsidRPr="009D4CCC" w:rsidRDefault="009D4CCC" w:rsidP="009D4CCC">
            <w:pPr>
              <w:pStyle w:val="TableText"/>
              <w:jc w:val="both"/>
              <w:rPr>
                <w:sz w:val="24"/>
                <w:szCs w:val="24"/>
              </w:rPr>
            </w:pPr>
          </w:p>
        </w:tc>
        <w:tc>
          <w:tcPr>
            <w:tcW w:w="623" w:type="dxa"/>
          </w:tcPr>
          <w:p w14:paraId="2B02734B" w14:textId="77777777" w:rsidR="009D4CCC" w:rsidRPr="009D4CCC" w:rsidRDefault="009D4CCC" w:rsidP="009D4CCC">
            <w:pPr>
              <w:pStyle w:val="TableText"/>
              <w:jc w:val="both"/>
              <w:rPr>
                <w:sz w:val="24"/>
                <w:szCs w:val="24"/>
              </w:rPr>
            </w:pPr>
          </w:p>
        </w:tc>
        <w:tc>
          <w:tcPr>
            <w:tcW w:w="624" w:type="dxa"/>
          </w:tcPr>
          <w:p w14:paraId="180DDB9E" w14:textId="77777777" w:rsidR="009D4CCC" w:rsidRPr="009D4CCC" w:rsidRDefault="009D4CCC" w:rsidP="009D4CCC">
            <w:pPr>
              <w:pStyle w:val="TableText"/>
              <w:jc w:val="both"/>
              <w:rPr>
                <w:sz w:val="24"/>
                <w:szCs w:val="24"/>
              </w:rPr>
            </w:pPr>
          </w:p>
        </w:tc>
        <w:tc>
          <w:tcPr>
            <w:tcW w:w="624" w:type="dxa"/>
          </w:tcPr>
          <w:p w14:paraId="66AEE7EE" w14:textId="77777777" w:rsidR="009D4CCC" w:rsidRPr="009D4CCC" w:rsidRDefault="009D4CCC" w:rsidP="009D4CCC">
            <w:pPr>
              <w:pStyle w:val="TableText"/>
              <w:jc w:val="both"/>
              <w:rPr>
                <w:sz w:val="24"/>
                <w:szCs w:val="24"/>
              </w:rPr>
            </w:pPr>
          </w:p>
        </w:tc>
        <w:tc>
          <w:tcPr>
            <w:tcW w:w="624" w:type="dxa"/>
          </w:tcPr>
          <w:p w14:paraId="5F0483C1" w14:textId="77777777" w:rsidR="009D4CCC" w:rsidRPr="009D4CCC" w:rsidRDefault="009D4CCC" w:rsidP="009D4CCC">
            <w:pPr>
              <w:pStyle w:val="TableText"/>
              <w:jc w:val="both"/>
              <w:rPr>
                <w:sz w:val="24"/>
                <w:szCs w:val="24"/>
              </w:rPr>
            </w:pPr>
          </w:p>
        </w:tc>
        <w:tc>
          <w:tcPr>
            <w:tcW w:w="624" w:type="dxa"/>
          </w:tcPr>
          <w:p w14:paraId="4B3F6B57" w14:textId="77777777" w:rsidR="009D4CCC" w:rsidRPr="009D4CCC" w:rsidRDefault="009D4CCC" w:rsidP="009D4CCC">
            <w:pPr>
              <w:pStyle w:val="TableText"/>
              <w:jc w:val="both"/>
              <w:rPr>
                <w:sz w:val="24"/>
                <w:szCs w:val="24"/>
              </w:rPr>
            </w:pPr>
          </w:p>
        </w:tc>
        <w:tc>
          <w:tcPr>
            <w:tcW w:w="630" w:type="dxa"/>
          </w:tcPr>
          <w:p w14:paraId="5B05B57B" w14:textId="77777777" w:rsidR="009D4CCC" w:rsidRPr="009D4CCC" w:rsidRDefault="009D4CCC" w:rsidP="009D4CCC">
            <w:pPr>
              <w:pStyle w:val="TableText"/>
              <w:jc w:val="both"/>
              <w:rPr>
                <w:sz w:val="24"/>
                <w:szCs w:val="24"/>
              </w:rPr>
            </w:pPr>
          </w:p>
        </w:tc>
        <w:tc>
          <w:tcPr>
            <w:tcW w:w="624" w:type="dxa"/>
          </w:tcPr>
          <w:p w14:paraId="05101777" w14:textId="77777777" w:rsidR="009D4CCC" w:rsidRPr="009D4CCC" w:rsidRDefault="009D4CCC" w:rsidP="009D4CCC">
            <w:pPr>
              <w:pStyle w:val="TableText"/>
              <w:jc w:val="both"/>
              <w:rPr>
                <w:sz w:val="24"/>
                <w:szCs w:val="24"/>
              </w:rPr>
            </w:pPr>
          </w:p>
        </w:tc>
        <w:tc>
          <w:tcPr>
            <w:tcW w:w="2796" w:type="dxa"/>
            <w:gridSpan w:val="4"/>
          </w:tcPr>
          <w:p w14:paraId="5560D34C" w14:textId="77777777" w:rsidR="009D4CCC" w:rsidRPr="009D4CCC" w:rsidRDefault="009D4CCC" w:rsidP="009D4CCC">
            <w:pPr>
              <w:pStyle w:val="TableBlock"/>
              <w:rPr>
                <w:sz w:val="24"/>
                <w:szCs w:val="24"/>
              </w:rPr>
            </w:pPr>
            <w:r w:rsidRPr="009D4CCC">
              <w:rPr>
                <w:sz w:val="24"/>
                <w:szCs w:val="24"/>
                <w:rtl/>
              </w:rPr>
              <w:t>"(ב1)</w:t>
            </w:r>
            <w:r w:rsidRPr="009D4CCC">
              <w:rPr>
                <w:sz w:val="24"/>
                <w:szCs w:val="24"/>
                <w:rtl/>
              </w:rPr>
              <w:tab/>
              <w:t xml:space="preserve">פתק ההצבעה לבחירות לכנסת יהיה בצבע שונה מפתקי ההצבעה למשאל העם."; </w:t>
            </w:r>
          </w:p>
        </w:tc>
      </w:tr>
      <w:tr w:rsidR="009D4CCC" w:rsidRPr="009D4CCC" w14:paraId="7AEA93A7" w14:textId="77777777">
        <w:tblPrEx>
          <w:tblLook w:val="01E0" w:firstRow="1" w:lastRow="1" w:firstColumn="1" w:lastColumn="1" w:noHBand="0" w:noVBand="0"/>
        </w:tblPrEx>
        <w:trPr>
          <w:cantSplit/>
          <w:trHeight w:val="60"/>
        </w:trPr>
        <w:tc>
          <w:tcPr>
            <w:tcW w:w="1869" w:type="dxa"/>
          </w:tcPr>
          <w:p w14:paraId="7DD260EE" w14:textId="77777777" w:rsidR="009D4CCC" w:rsidRPr="009D4CCC" w:rsidRDefault="009D4CCC" w:rsidP="009D4CCC">
            <w:pPr>
              <w:pStyle w:val="TableSideHeading"/>
              <w:jc w:val="both"/>
              <w:rPr>
                <w:sz w:val="24"/>
                <w:szCs w:val="24"/>
              </w:rPr>
            </w:pPr>
          </w:p>
        </w:tc>
        <w:tc>
          <w:tcPr>
            <w:tcW w:w="623" w:type="dxa"/>
          </w:tcPr>
          <w:p w14:paraId="0ADD79E2" w14:textId="77777777" w:rsidR="009D4CCC" w:rsidRPr="009D4CCC" w:rsidRDefault="009D4CCC" w:rsidP="009D4CCC">
            <w:pPr>
              <w:pStyle w:val="TableText"/>
              <w:jc w:val="both"/>
              <w:rPr>
                <w:sz w:val="24"/>
                <w:szCs w:val="24"/>
              </w:rPr>
            </w:pPr>
          </w:p>
        </w:tc>
        <w:tc>
          <w:tcPr>
            <w:tcW w:w="623" w:type="dxa"/>
          </w:tcPr>
          <w:p w14:paraId="6D998A79" w14:textId="77777777" w:rsidR="009D4CCC" w:rsidRPr="009D4CCC" w:rsidRDefault="009D4CCC" w:rsidP="009D4CCC">
            <w:pPr>
              <w:pStyle w:val="TableText"/>
              <w:jc w:val="both"/>
              <w:rPr>
                <w:sz w:val="24"/>
                <w:szCs w:val="24"/>
              </w:rPr>
            </w:pPr>
          </w:p>
        </w:tc>
        <w:tc>
          <w:tcPr>
            <w:tcW w:w="624" w:type="dxa"/>
          </w:tcPr>
          <w:p w14:paraId="366226B7" w14:textId="77777777" w:rsidR="009D4CCC" w:rsidRPr="009D4CCC" w:rsidRDefault="009D4CCC" w:rsidP="009D4CCC">
            <w:pPr>
              <w:pStyle w:val="TableText"/>
              <w:jc w:val="both"/>
              <w:rPr>
                <w:sz w:val="24"/>
                <w:szCs w:val="24"/>
              </w:rPr>
            </w:pPr>
          </w:p>
        </w:tc>
        <w:tc>
          <w:tcPr>
            <w:tcW w:w="624" w:type="dxa"/>
          </w:tcPr>
          <w:p w14:paraId="6E73FD8A" w14:textId="77777777" w:rsidR="009D4CCC" w:rsidRPr="009D4CCC" w:rsidRDefault="009D4CCC" w:rsidP="009D4CCC">
            <w:pPr>
              <w:pStyle w:val="TableText"/>
              <w:jc w:val="both"/>
              <w:rPr>
                <w:sz w:val="24"/>
                <w:szCs w:val="24"/>
              </w:rPr>
            </w:pPr>
          </w:p>
        </w:tc>
        <w:tc>
          <w:tcPr>
            <w:tcW w:w="624" w:type="dxa"/>
          </w:tcPr>
          <w:p w14:paraId="72D286C6" w14:textId="77777777" w:rsidR="009D4CCC" w:rsidRPr="009D4CCC" w:rsidRDefault="009D4CCC" w:rsidP="009D4CCC">
            <w:pPr>
              <w:pStyle w:val="TableText"/>
              <w:jc w:val="both"/>
              <w:rPr>
                <w:sz w:val="24"/>
                <w:szCs w:val="24"/>
              </w:rPr>
            </w:pPr>
          </w:p>
        </w:tc>
        <w:tc>
          <w:tcPr>
            <w:tcW w:w="624" w:type="dxa"/>
          </w:tcPr>
          <w:p w14:paraId="11894CA6" w14:textId="77777777" w:rsidR="009D4CCC" w:rsidRPr="009D4CCC" w:rsidRDefault="009D4CCC" w:rsidP="009D4CCC">
            <w:pPr>
              <w:pStyle w:val="TableText"/>
              <w:jc w:val="both"/>
              <w:rPr>
                <w:sz w:val="24"/>
                <w:szCs w:val="24"/>
              </w:rPr>
            </w:pPr>
          </w:p>
        </w:tc>
        <w:tc>
          <w:tcPr>
            <w:tcW w:w="630" w:type="dxa"/>
          </w:tcPr>
          <w:p w14:paraId="5B4E3360" w14:textId="77777777" w:rsidR="009D4CCC" w:rsidRPr="009D4CCC" w:rsidRDefault="009D4CCC" w:rsidP="009D4CCC">
            <w:pPr>
              <w:pStyle w:val="TableText"/>
              <w:jc w:val="both"/>
              <w:rPr>
                <w:sz w:val="24"/>
                <w:szCs w:val="24"/>
              </w:rPr>
            </w:pPr>
          </w:p>
        </w:tc>
        <w:tc>
          <w:tcPr>
            <w:tcW w:w="3420" w:type="dxa"/>
            <w:gridSpan w:val="5"/>
          </w:tcPr>
          <w:p w14:paraId="6215D71E" w14:textId="77777777" w:rsidR="009D4CCC" w:rsidRPr="009D4CCC" w:rsidRDefault="009D4CCC" w:rsidP="009D4CCC">
            <w:pPr>
              <w:pStyle w:val="TableBlock"/>
              <w:rPr>
                <w:sz w:val="24"/>
                <w:szCs w:val="24"/>
              </w:rPr>
            </w:pPr>
            <w:r w:rsidRPr="009D4CCC">
              <w:rPr>
                <w:sz w:val="24"/>
                <w:szCs w:val="24"/>
                <w:rtl/>
              </w:rPr>
              <w:t>(ו)</w:t>
            </w:r>
            <w:r w:rsidRPr="009D4CCC">
              <w:rPr>
                <w:sz w:val="24"/>
                <w:szCs w:val="24"/>
                <w:rtl/>
              </w:rPr>
              <w:tab/>
              <w:t>בסעיף 78(א), אחרי פסקה (4) יקראו:</w:t>
            </w:r>
          </w:p>
        </w:tc>
      </w:tr>
      <w:tr w:rsidR="009D4CCC" w:rsidRPr="009D4CCC" w14:paraId="6F96C730" w14:textId="77777777">
        <w:tblPrEx>
          <w:tblLook w:val="01E0" w:firstRow="1" w:lastRow="1" w:firstColumn="1" w:lastColumn="1" w:noHBand="0" w:noVBand="0"/>
        </w:tblPrEx>
        <w:trPr>
          <w:cantSplit/>
          <w:trHeight w:val="60"/>
        </w:trPr>
        <w:tc>
          <w:tcPr>
            <w:tcW w:w="1869" w:type="dxa"/>
          </w:tcPr>
          <w:p w14:paraId="142F743E" w14:textId="77777777" w:rsidR="009D4CCC" w:rsidRPr="009D4CCC" w:rsidRDefault="009D4CCC" w:rsidP="009D4CCC">
            <w:pPr>
              <w:pStyle w:val="TableSideHeading"/>
              <w:jc w:val="both"/>
              <w:rPr>
                <w:sz w:val="24"/>
                <w:szCs w:val="24"/>
              </w:rPr>
            </w:pPr>
          </w:p>
        </w:tc>
        <w:tc>
          <w:tcPr>
            <w:tcW w:w="623" w:type="dxa"/>
          </w:tcPr>
          <w:p w14:paraId="7B8B2AB0" w14:textId="77777777" w:rsidR="009D4CCC" w:rsidRPr="009D4CCC" w:rsidRDefault="009D4CCC" w:rsidP="009D4CCC">
            <w:pPr>
              <w:pStyle w:val="TableText"/>
              <w:jc w:val="both"/>
              <w:rPr>
                <w:sz w:val="24"/>
                <w:szCs w:val="24"/>
              </w:rPr>
            </w:pPr>
          </w:p>
        </w:tc>
        <w:tc>
          <w:tcPr>
            <w:tcW w:w="623" w:type="dxa"/>
          </w:tcPr>
          <w:p w14:paraId="24F19CAC" w14:textId="77777777" w:rsidR="009D4CCC" w:rsidRPr="009D4CCC" w:rsidRDefault="009D4CCC" w:rsidP="009D4CCC">
            <w:pPr>
              <w:pStyle w:val="TableText"/>
              <w:jc w:val="both"/>
              <w:rPr>
                <w:sz w:val="24"/>
                <w:szCs w:val="24"/>
              </w:rPr>
            </w:pPr>
          </w:p>
        </w:tc>
        <w:tc>
          <w:tcPr>
            <w:tcW w:w="624" w:type="dxa"/>
          </w:tcPr>
          <w:p w14:paraId="64143A57" w14:textId="77777777" w:rsidR="009D4CCC" w:rsidRPr="009D4CCC" w:rsidRDefault="009D4CCC" w:rsidP="009D4CCC">
            <w:pPr>
              <w:pStyle w:val="TableText"/>
              <w:jc w:val="both"/>
              <w:rPr>
                <w:sz w:val="24"/>
                <w:szCs w:val="24"/>
              </w:rPr>
            </w:pPr>
          </w:p>
        </w:tc>
        <w:tc>
          <w:tcPr>
            <w:tcW w:w="624" w:type="dxa"/>
          </w:tcPr>
          <w:p w14:paraId="770EFCDC" w14:textId="77777777" w:rsidR="009D4CCC" w:rsidRPr="009D4CCC" w:rsidRDefault="009D4CCC" w:rsidP="009D4CCC">
            <w:pPr>
              <w:pStyle w:val="TableText"/>
              <w:jc w:val="both"/>
              <w:rPr>
                <w:sz w:val="24"/>
                <w:szCs w:val="24"/>
              </w:rPr>
            </w:pPr>
          </w:p>
        </w:tc>
        <w:tc>
          <w:tcPr>
            <w:tcW w:w="624" w:type="dxa"/>
          </w:tcPr>
          <w:p w14:paraId="15077B49" w14:textId="77777777" w:rsidR="009D4CCC" w:rsidRPr="009D4CCC" w:rsidRDefault="009D4CCC" w:rsidP="009D4CCC">
            <w:pPr>
              <w:pStyle w:val="TableText"/>
              <w:jc w:val="both"/>
              <w:rPr>
                <w:sz w:val="24"/>
                <w:szCs w:val="24"/>
              </w:rPr>
            </w:pPr>
          </w:p>
        </w:tc>
        <w:tc>
          <w:tcPr>
            <w:tcW w:w="624" w:type="dxa"/>
          </w:tcPr>
          <w:p w14:paraId="5B1160A2" w14:textId="77777777" w:rsidR="009D4CCC" w:rsidRPr="009D4CCC" w:rsidRDefault="009D4CCC" w:rsidP="009D4CCC">
            <w:pPr>
              <w:pStyle w:val="TableText"/>
              <w:jc w:val="both"/>
              <w:rPr>
                <w:sz w:val="24"/>
                <w:szCs w:val="24"/>
              </w:rPr>
            </w:pPr>
          </w:p>
        </w:tc>
        <w:tc>
          <w:tcPr>
            <w:tcW w:w="630" w:type="dxa"/>
          </w:tcPr>
          <w:p w14:paraId="44B4FAC5" w14:textId="77777777" w:rsidR="009D4CCC" w:rsidRPr="009D4CCC" w:rsidRDefault="009D4CCC" w:rsidP="009D4CCC">
            <w:pPr>
              <w:pStyle w:val="TableText"/>
              <w:jc w:val="both"/>
              <w:rPr>
                <w:sz w:val="24"/>
                <w:szCs w:val="24"/>
              </w:rPr>
            </w:pPr>
          </w:p>
        </w:tc>
        <w:tc>
          <w:tcPr>
            <w:tcW w:w="624" w:type="dxa"/>
          </w:tcPr>
          <w:p w14:paraId="6E054230" w14:textId="77777777" w:rsidR="009D4CCC" w:rsidRPr="009D4CCC" w:rsidRDefault="009D4CCC" w:rsidP="009D4CCC">
            <w:pPr>
              <w:pStyle w:val="TableText"/>
              <w:jc w:val="both"/>
              <w:rPr>
                <w:sz w:val="24"/>
                <w:szCs w:val="24"/>
              </w:rPr>
            </w:pPr>
          </w:p>
        </w:tc>
        <w:tc>
          <w:tcPr>
            <w:tcW w:w="2796" w:type="dxa"/>
            <w:gridSpan w:val="4"/>
          </w:tcPr>
          <w:p w14:paraId="5AC9177C" w14:textId="77777777" w:rsidR="009D4CCC" w:rsidRPr="009D4CCC" w:rsidRDefault="009D4CCC" w:rsidP="009D4CCC">
            <w:pPr>
              <w:pStyle w:val="TableBlock"/>
              <w:rPr>
                <w:sz w:val="24"/>
                <w:szCs w:val="24"/>
              </w:rPr>
            </w:pPr>
            <w:r w:rsidRPr="009D4CCC">
              <w:rPr>
                <w:sz w:val="24"/>
                <w:szCs w:val="24"/>
                <w:rtl/>
              </w:rPr>
              <w:t>"(4א)</w:t>
            </w:r>
            <w:r w:rsidRPr="009D4CCC">
              <w:rPr>
                <w:sz w:val="24"/>
                <w:szCs w:val="24"/>
                <w:rtl/>
              </w:rPr>
              <w:tab/>
              <w:t>מעטפת הצבעה לבחירות לכנסת שנתן בוחר לתוכה פתק הצבעה למשאל העם ומעטפת הצבעה למשאל העם שנתן בוחר לתוכה פתק הצבעה לבחירות לכנסת;</w:t>
            </w:r>
          </w:p>
        </w:tc>
      </w:tr>
      <w:tr w:rsidR="009D4CCC" w:rsidRPr="009D4CCC" w14:paraId="6F08D3B0" w14:textId="77777777">
        <w:tblPrEx>
          <w:tblLook w:val="01E0" w:firstRow="1" w:lastRow="1" w:firstColumn="1" w:lastColumn="1" w:noHBand="0" w:noVBand="0"/>
        </w:tblPrEx>
        <w:trPr>
          <w:cantSplit/>
          <w:trHeight w:val="60"/>
        </w:trPr>
        <w:tc>
          <w:tcPr>
            <w:tcW w:w="1869" w:type="dxa"/>
          </w:tcPr>
          <w:p w14:paraId="06645FCC" w14:textId="77777777" w:rsidR="009D4CCC" w:rsidRPr="009D4CCC" w:rsidRDefault="009D4CCC" w:rsidP="009D4CCC">
            <w:pPr>
              <w:pStyle w:val="TableSideHeading"/>
              <w:jc w:val="both"/>
              <w:rPr>
                <w:sz w:val="24"/>
                <w:szCs w:val="24"/>
              </w:rPr>
            </w:pPr>
          </w:p>
        </w:tc>
        <w:tc>
          <w:tcPr>
            <w:tcW w:w="623" w:type="dxa"/>
          </w:tcPr>
          <w:p w14:paraId="53BBC330" w14:textId="77777777" w:rsidR="009D4CCC" w:rsidRPr="009D4CCC" w:rsidRDefault="009D4CCC" w:rsidP="009D4CCC">
            <w:pPr>
              <w:pStyle w:val="TableText"/>
              <w:jc w:val="both"/>
              <w:rPr>
                <w:sz w:val="24"/>
                <w:szCs w:val="24"/>
              </w:rPr>
            </w:pPr>
          </w:p>
        </w:tc>
        <w:tc>
          <w:tcPr>
            <w:tcW w:w="623" w:type="dxa"/>
          </w:tcPr>
          <w:p w14:paraId="653BFD79" w14:textId="77777777" w:rsidR="009D4CCC" w:rsidRPr="009D4CCC" w:rsidRDefault="009D4CCC" w:rsidP="009D4CCC">
            <w:pPr>
              <w:pStyle w:val="TableText"/>
              <w:jc w:val="both"/>
              <w:rPr>
                <w:sz w:val="24"/>
                <w:szCs w:val="24"/>
              </w:rPr>
            </w:pPr>
          </w:p>
        </w:tc>
        <w:tc>
          <w:tcPr>
            <w:tcW w:w="624" w:type="dxa"/>
          </w:tcPr>
          <w:p w14:paraId="49780085" w14:textId="77777777" w:rsidR="009D4CCC" w:rsidRPr="009D4CCC" w:rsidRDefault="009D4CCC" w:rsidP="009D4CCC">
            <w:pPr>
              <w:pStyle w:val="TableText"/>
              <w:jc w:val="both"/>
              <w:rPr>
                <w:sz w:val="24"/>
                <w:szCs w:val="24"/>
              </w:rPr>
            </w:pPr>
          </w:p>
        </w:tc>
        <w:tc>
          <w:tcPr>
            <w:tcW w:w="624" w:type="dxa"/>
          </w:tcPr>
          <w:p w14:paraId="1BB8C7EF" w14:textId="77777777" w:rsidR="009D4CCC" w:rsidRPr="009D4CCC" w:rsidRDefault="009D4CCC" w:rsidP="009D4CCC">
            <w:pPr>
              <w:pStyle w:val="TableText"/>
              <w:jc w:val="both"/>
              <w:rPr>
                <w:sz w:val="24"/>
                <w:szCs w:val="24"/>
              </w:rPr>
            </w:pPr>
          </w:p>
        </w:tc>
        <w:tc>
          <w:tcPr>
            <w:tcW w:w="624" w:type="dxa"/>
          </w:tcPr>
          <w:p w14:paraId="1ADAD898" w14:textId="77777777" w:rsidR="009D4CCC" w:rsidRPr="009D4CCC" w:rsidRDefault="009D4CCC" w:rsidP="009D4CCC">
            <w:pPr>
              <w:pStyle w:val="TableText"/>
              <w:jc w:val="both"/>
              <w:rPr>
                <w:sz w:val="24"/>
                <w:szCs w:val="24"/>
              </w:rPr>
            </w:pPr>
          </w:p>
        </w:tc>
        <w:tc>
          <w:tcPr>
            <w:tcW w:w="624" w:type="dxa"/>
          </w:tcPr>
          <w:p w14:paraId="58B3FE9B" w14:textId="77777777" w:rsidR="009D4CCC" w:rsidRPr="009D4CCC" w:rsidRDefault="009D4CCC" w:rsidP="009D4CCC">
            <w:pPr>
              <w:pStyle w:val="TableText"/>
              <w:jc w:val="both"/>
              <w:rPr>
                <w:sz w:val="24"/>
                <w:szCs w:val="24"/>
              </w:rPr>
            </w:pPr>
          </w:p>
        </w:tc>
        <w:tc>
          <w:tcPr>
            <w:tcW w:w="630" w:type="dxa"/>
          </w:tcPr>
          <w:p w14:paraId="0C3B73C7" w14:textId="77777777" w:rsidR="009D4CCC" w:rsidRPr="009D4CCC" w:rsidRDefault="009D4CCC" w:rsidP="009D4CCC">
            <w:pPr>
              <w:pStyle w:val="TableText"/>
              <w:jc w:val="both"/>
              <w:rPr>
                <w:sz w:val="24"/>
                <w:szCs w:val="24"/>
              </w:rPr>
            </w:pPr>
          </w:p>
        </w:tc>
        <w:tc>
          <w:tcPr>
            <w:tcW w:w="624" w:type="dxa"/>
          </w:tcPr>
          <w:p w14:paraId="5FD5493F" w14:textId="77777777" w:rsidR="009D4CCC" w:rsidRPr="009D4CCC" w:rsidRDefault="009D4CCC" w:rsidP="009D4CCC">
            <w:pPr>
              <w:pStyle w:val="TableText"/>
              <w:jc w:val="both"/>
              <w:rPr>
                <w:sz w:val="24"/>
                <w:szCs w:val="24"/>
              </w:rPr>
            </w:pPr>
          </w:p>
        </w:tc>
        <w:tc>
          <w:tcPr>
            <w:tcW w:w="2796" w:type="dxa"/>
            <w:gridSpan w:val="4"/>
          </w:tcPr>
          <w:p w14:paraId="1467D952" w14:textId="77777777" w:rsidR="009D4CCC" w:rsidRPr="009D4CCC" w:rsidRDefault="009D4CCC" w:rsidP="009D4CCC">
            <w:pPr>
              <w:pStyle w:val="TableBlock"/>
              <w:rPr>
                <w:sz w:val="24"/>
                <w:szCs w:val="24"/>
              </w:rPr>
            </w:pPr>
            <w:r w:rsidRPr="009D4CCC">
              <w:rPr>
                <w:sz w:val="24"/>
                <w:szCs w:val="24"/>
                <w:rtl/>
              </w:rPr>
              <w:t>(4ב)</w:t>
            </w:r>
            <w:r w:rsidRPr="009D4CCC">
              <w:rPr>
                <w:sz w:val="24"/>
                <w:szCs w:val="24"/>
                <w:rtl/>
              </w:rPr>
              <w:tab/>
              <w:t>מעטפת הצבעה שנמצאו בה פתק הצבעה לבחירות לכנסת ופתק הצבעה למשאל העם;";</w:t>
            </w:r>
          </w:p>
        </w:tc>
      </w:tr>
      <w:tr w:rsidR="009D4CCC" w:rsidRPr="009D4CCC" w14:paraId="3C6495A4" w14:textId="77777777">
        <w:tblPrEx>
          <w:tblLook w:val="01E0" w:firstRow="1" w:lastRow="1" w:firstColumn="1" w:lastColumn="1" w:noHBand="0" w:noVBand="0"/>
        </w:tblPrEx>
        <w:trPr>
          <w:cantSplit/>
          <w:trHeight w:val="60"/>
        </w:trPr>
        <w:tc>
          <w:tcPr>
            <w:tcW w:w="1869" w:type="dxa"/>
          </w:tcPr>
          <w:p w14:paraId="40ADE9EB" w14:textId="77777777" w:rsidR="009D4CCC" w:rsidRPr="009D4CCC" w:rsidRDefault="009D4CCC" w:rsidP="009D4CCC">
            <w:pPr>
              <w:pStyle w:val="TableSideHeading"/>
              <w:jc w:val="both"/>
              <w:rPr>
                <w:sz w:val="24"/>
                <w:szCs w:val="24"/>
              </w:rPr>
            </w:pPr>
          </w:p>
        </w:tc>
        <w:tc>
          <w:tcPr>
            <w:tcW w:w="623" w:type="dxa"/>
          </w:tcPr>
          <w:p w14:paraId="6AF3B442" w14:textId="77777777" w:rsidR="009D4CCC" w:rsidRPr="009D4CCC" w:rsidRDefault="009D4CCC" w:rsidP="009D4CCC">
            <w:pPr>
              <w:pStyle w:val="TableText"/>
              <w:jc w:val="both"/>
              <w:rPr>
                <w:sz w:val="24"/>
                <w:szCs w:val="24"/>
              </w:rPr>
            </w:pPr>
          </w:p>
        </w:tc>
        <w:tc>
          <w:tcPr>
            <w:tcW w:w="623" w:type="dxa"/>
          </w:tcPr>
          <w:p w14:paraId="22574AA7" w14:textId="77777777" w:rsidR="009D4CCC" w:rsidRPr="009D4CCC" w:rsidRDefault="009D4CCC" w:rsidP="009D4CCC">
            <w:pPr>
              <w:pStyle w:val="TableText"/>
              <w:jc w:val="both"/>
              <w:rPr>
                <w:sz w:val="24"/>
                <w:szCs w:val="24"/>
              </w:rPr>
            </w:pPr>
          </w:p>
        </w:tc>
        <w:tc>
          <w:tcPr>
            <w:tcW w:w="624" w:type="dxa"/>
          </w:tcPr>
          <w:p w14:paraId="09D7BA1E" w14:textId="77777777" w:rsidR="009D4CCC" w:rsidRPr="009D4CCC" w:rsidRDefault="009D4CCC" w:rsidP="009D4CCC">
            <w:pPr>
              <w:pStyle w:val="TableText"/>
              <w:jc w:val="both"/>
              <w:rPr>
                <w:sz w:val="24"/>
                <w:szCs w:val="24"/>
              </w:rPr>
            </w:pPr>
          </w:p>
        </w:tc>
        <w:tc>
          <w:tcPr>
            <w:tcW w:w="624" w:type="dxa"/>
          </w:tcPr>
          <w:p w14:paraId="340BD562" w14:textId="77777777" w:rsidR="009D4CCC" w:rsidRPr="009D4CCC" w:rsidRDefault="009D4CCC" w:rsidP="009D4CCC">
            <w:pPr>
              <w:pStyle w:val="TableText"/>
              <w:jc w:val="both"/>
              <w:rPr>
                <w:sz w:val="24"/>
                <w:szCs w:val="24"/>
              </w:rPr>
            </w:pPr>
          </w:p>
        </w:tc>
        <w:tc>
          <w:tcPr>
            <w:tcW w:w="624" w:type="dxa"/>
          </w:tcPr>
          <w:p w14:paraId="4505EB31" w14:textId="77777777" w:rsidR="009D4CCC" w:rsidRPr="009D4CCC" w:rsidRDefault="009D4CCC" w:rsidP="009D4CCC">
            <w:pPr>
              <w:pStyle w:val="TableText"/>
              <w:jc w:val="both"/>
              <w:rPr>
                <w:sz w:val="24"/>
                <w:szCs w:val="24"/>
              </w:rPr>
            </w:pPr>
          </w:p>
        </w:tc>
        <w:tc>
          <w:tcPr>
            <w:tcW w:w="624" w:type="dxa"/>
          </w:tcPr>
          <w:p w14:paraId="0F1C816F" w14:textId="77777777" w:rsidR="009D4CCC" w:rsidRPr="009D4CCC" w:rsidRDefault="009D4CCC" w:rsidP="009D4CCC">
            <w:pPr>
              <w:pStyle w:val="TableText"/>
              <w:jc w:val="both"/>
              <w:rPr>
                <w:sz w:val="24"/>
                <w:szCs w:val="24"/>
              </w:rPr>
            </w:pPr>
          </w:p>
        </w:tc>
        <w:tc>
          <w:tcPr>
            <w:tcW w:w="630" w:type="dxa"/>
          </w:tcPr>
          <w:p w14:paraId="539E2F81" w14:textId="77777777" w:rsidR="009D4CCC" w:rsidRPr="009D4CCC" w:rsidRDefault="009D4CCC" w:rsidP="009D4CCC">
            <w:pPr>
              <w:pStyle w:val="TableText"/>
              <w:jc w:val="both"/>
              <w:rPr>
                <w:sz w:val="24"/>
                <w:szCs w:val="24"/>
              </w:rPr>
            </w:pPr>
          </w:p>
        </w:tc>
        <w:tc>
          <w:tcPr>
            <w:tcW w:w="3420" w:type="dxa"/>
            <w:gridSpan w:val="5"/>
          </w:tcPr>
          <w:p w14:paraId="769139D5" w14:textId="77777777" w:rsidR="009D4CCC" w:rsidRPr="009D4CCC" w:rsidRDefault="009D4CCC" w:rsidP="009D4CCC">
            <w:pPr>
              <w:pStyle w:val="TableBlock"/>
              <w:rPr>
                <w:sz w:val="24"/>
                <w:szCs w:val="24"/>
              </w:rPr>
            </w:pPr>
            <w:r w:rsidRPr="009D4CCC">
              <w:rPr>
                <w:sz w:val="24"/>
                <w:szCs w:val="24"/>
                <w:rtl/>
              </w:rPr>
              <w:t>(ז)</w:t>
            </w:r>
            <w:r w:rsidRPr="009D4CCC">
              <w:rPr>
                <w:sz w:val="24"/>
                <w:szCs w:val="24"/>
                <w:rtl/>
              </w:rPr>
              <w:tab/>
              <w:t>בסעיף 79(ב), בסופו יקראו "ועדת הקלפי תערוך פרוטוקולים נפרדים לבחירות לכנסת ולמשאל העם.";</w:t>
            </w:r>
          </w:p>
        </w:tc>
      </w:tr>
      <w:tr w:rsidR="009D4CCC" w:rsidRPr="009D4CCC" w14:paraId="510277E6" w14:textId="77777777">
        <w:tblPrEx>
          <w:tblLook w:val="01E0" w:firstRow="1" w:lastRow="1" w:firstColumn="1" w:lastColumn="1" w:noHBand="0" w:noVBand="0"/>
        </w:tblPrEx>
        <w:trPr>
          <w:cantSplit/>
          <w:trHeight w:val="60"/>
        </w:trPr>
        <w:tc>
          <w:tcPr>
            <w:tcW w:w="1869" w:type="dxa"/>
          </w:tcPr>
          <w:p w14:paraId="79CD98C1" w14:textId="77777777" w:rsidR="009D4CCC" w:rsidRPr="009D4CCC" w:rsidRDefault="009D4CCC" w:rsidP="009D4CCC">
            <w:pPr>
              <w:pStyle w:val="TableSideHeading"/>
              <w:jc w:val="both"/>
              <w:rPr>
                <w:sz w:val="24"/>
                <w:szCs w:val="24"/>
              </w:rPr>
            </w:pPr>
          </w:p>
        </w:tc>
        <w:tc>
          <w:tcPr>
            <w:tcW w:w="623" w:type="dxa"/>
          </w:tcPr>
          <w:p w14:paraId="5F6A1EB2" w14:textId="77777777" w:rsidR="009D4CCC" w:rsidRPr="009D4CCC" w:rsidRDefault="009D4CCC" w:rsidP="009D4CCC">
            <w:pPr>
              <w:pStyle w:val="TableText"/>
              <w:jc w:val="both"/>
              <w:rPr>
                <w:sz w:val="24"/>
                <w:szCs w:val="24"/>
              </w:rPr>
            </w:pPr>
          </w:p>
        </w:tc>
        <w:tc>
          <w:tcPr>
            <w:tcW w:w="623" w:type="dxa"/>
          </w:tcPr>
          <w:p w14:paraId="052872CD" w14:textId="77777777" w:rsidR="009D4CCC" w:rsidRPr="009D4CCC" w:rsidRDefault="009D4CCC" w:rsidP="009D4CCC">
            <w:pPr>
              <w:pStyle w:val="TableText"/>
              <w:jc w:val="both"/>
              <w:rPr>
                <w:sz w:val="24"/>
                <w:szCs w:val="24"/>
              </w:rPr>
            </w:pPr>
          </w:p>
        </w:tc>
        <w:tc>
          <w:tcPr>
            <w:tcW w:w="624" w:type="dxa"/>
          </w:tcPr>
          <w:p w14:paraId="7BC8D7AB" w14:textId="77777777" w:rsidR="009D4CCC" w:rsidRPr="009D4CCC" w:rsidRDefault="009D4CCC" w:rsidP="009D4CCC">
            <w:pPr>
              <w:pStyle w:val="TableText"/>
              <w:jc w:val="both"/>
              <w:rPr>
                <w:sz w:val="24"/>
                <w:szCs w:val="24"/>
              </w:rPr>
            </w:pPr>
          </w:p>
        </w:tc>
        <w:tc>
          <w:tcPr>
            <w:tcW w:w="624" w:type="dxa"/>
          </w:tcPr>
          <w:p w14:paraId="6306B9F9" w14:textId="77777777" w:rsidR="009D4CCC" w:rsidRPr="009D4CCC" w:rsidRDefault="009D4CCC" w:rsidP="009D4CCC">
            <w:pPr>
              <w:pStyle w:val="TableText"/>
              <w:jc w:val="both"/>
              <w:rPr>
                <w:sz w:val="24"/>
                <w:szCs w:val="24"/>
              </w:rPr>
            </w:pPr>
          </w:p>
        </w:tc>
        <w:tc>
          <w:tcPr>
            <w:tcW w:w="624" w:type="dxa"/>
          </w:tcPr>
          <w:p w14:paraId="1419733B" w14:textId="77777777" w:rsidR="009D4CCC" w:rsidRPr="009D4CCC" w:rsidRDefault="009D4CCC" w:rsidP="009D4CCC">
            <w:pPr>
              <w:pStyle w:val="TableText"/>
              <w:jc w:val="both"/>
              <w:rPr>
                <w:sz w:val="24"/>
                <w:szCs w:val="24"/>
              </w:rPr>
            </w:pPr>
          </w:p>
        </w:tc>
        <w:tc>
          <w:tcPr>
            <w:tcW w:w="624" w:type="dxa"/>
          </w:tcPr>
          <w:p w14:paraId="2F6655E2" w14:textId="77777777" w:rsidR="009D4CCC" w:rsidRPr="009D4CCC" w:rsidRDefault="009D4CCC" w:rsidP="009D4CCC">
            <w:pPr>
              <w:pStyle w:val="TableText"/>
              <w:jc w:val="both"/>
              <w:rPr>
                <w:sz w:val="24"/>
                <w:szCs w:val="24"/>
              </w:rPr>
            </w:pPr>
          </w:p>
        </w:tc>
        <w:tc>
          <w:tcPr>
            <w:tcW w:w="630" w:type="dxa"/>
          </w:tcPr>
          <w:p w14:paraId="03F98277" w14:textId="77777777" w:rsidR="009D4CCC" w:rsidRPr="009D4CCC" w:rsidRDefault="009D4CCC" w:rsidP="009D4CCC">
            <w:pPr>
              <w:pStyle w:val="TableText"/>
              <w:jc w:val="both"/>
              <w:rPr>
                <w:sz w:val="24"/>
                <w:szCs w:val="24"/>
              </w:rPr>
            </w:pPr>
          </w:p>
        </w:tc>
        <w:tc>
          <w:tcPr>
            <w:tcW w:w="3420" w:type="dxa"/>
            <w:gridSpan w:val="5"/>
          </w:tcPr>
          <w:p w14:paraId="160ECE06" w14:textId="77777777" w:rsidR="009D4CCC" w:rsidRPr="009D4CCC" w:rsidRDefault="009D4CCC" w:rsidP="009D4CCC">
            <w:pPr>
              <w:pStyle w:val="TableBlock"/>
              <w:rPr>
                <w:sz w:val="24"/>
                <w:szCs w:val="24"/>
              </w:rPr>
            </w:pPr>
            <w:r w:rsidRPr="009D4CCC">
              <w:rPr>
                <w:sz w:val="24"/>
                <w:szCs w:val="24"/>
                <w:rtl/>
              </w:rPr>
              <w:t>(ח)</w:t>
            </w:r>
            <w:r w:rsidRPr="009D4CCC">
              <w:rPr>
                <w:sz w:val="24"/>
                <w:szCs w:val="24"/>
                <w:rtl/>
              </w:rPr>
              <w:tab/>
              <w:t>בסעיף 86, אחרי סעיף קטן (ח) יקראו:</w:t>
            </w:r>
          </w:p>
        </w:tc>
      </w:tr>
      <w:tr w:rsidR="009D4CCC" w:rsidRPr="009D4CCC" w14:paraId="45E5C032" w14:textId="77777777">
        <w:tblPrEx>
          <w:tblLook w:val="01E0" w:firstRow="1" w:lastRow="1" w:firstColumn="1" w:lastColumn="1" w:noHBand="0" w:noVBand="0"/>
        </w:tblPrEx>
        <w:trPr>
          <w:cantSplit/>
          <w:trHeight w:val="60"/>
        </w:trPr>
        <w:tc>
          <w:tcPr>
            <w:tcW w:w="1869" w:type="dxa"/>
          </w:tcPr>
          <w:p w14:paraId="66BE837A" w14:textId="77777777" w:rsidR="009D4CCC" w:rsidRPr="009D4CCC" w:rsidRDefault="009D4CCC" w:rsidP="009D4CCC">
            <w:pPr>
              <w:pStyle w:val="TableSideHeading"/>
              <w:jc w:val="both"/>
              <w:rPr>
                <w:sz w:val="24"/>
                <w:szCs w:val="24"/>
              </w:rPr>
            </w:pPr>
          </w:p>
        </w:tc>
        <w:tc>
          <w:tcPr>
            <w:tcW w:w="623" w:type="dxa"/>
          </w:tcPr>
          <w:p w14:paraId="35C6BFC1" w14:textId="77777777" w:rsidR="009D4CCC" w:rsidRPr="009D4CCC" w:rsidRDefault="009D4CCC" w:rsidP="009D4CCC">
            <w:pPr>
              <w:pStyle w:val="TableText"/>
              <w:jc w:val="both"/>
              <w:rPr>
                <w:sz w:val="24"/>
                <w:szCs w:val="24"/>
              </w:rPr>
            </w:pPr>
          </w:p>
        </w:tc>
        <w:tc>
          <w:tcPr>
            <w:tcW w:w="623" w:type="dxa"/>
          </w:tcPr>
          <w:p w14:paraId="24B72030" w14:textId="77777777" w:rsidR="009D4CCC" w:rsidRPr="009D4CCC" w:rsidRDefault="009D4CCC" w:rsidP="009D4CCC">
            <w:pPr>
              <w:pStyle w:val="TableText"/>
              <w:jc w:val="both"/>
              <w:rPr>
                <w:sz w:val="24"/>
                <w:szCs w:val="24"/>
              </w:rPr>
            </w:pPr>
          </w:p>
        </w:tc>
        <w:tc>
          <w:tcPr>
            <w:tcW w:w="624" w:type="dxa"/>
          </w:tcPr>
          <w:p w14:paraId="205A9972" w14:textId="77777777" w:rsidR="009D4CCC" w:rsidRPr="009D4CCC" w:rsidRDefault="009D4CCC" w:rsidP="009D4CCC">
            <w:pPr>
              <w:pStyle w:val="TableText"/>
              <w:jc w:val="both"/>
              <w:rPr>
                <w:sz w:val="24"/>
                <w:szCs w:val="24"/>
              </w:rPr>
            </w:pPr>
          </w:p>
        </w:tc>
        <w:tc>
          <w:tcPr>
            <w:tcW w:w="624" w:type="dxa"/>
          </w:tcPr>
          <w:p w14:paraId="4EBD733E" w14:textId="77777777" w:rsidR="009D4CCC" w:rsidRPr="009D4CCC" w:rsidRDefault="009D4CCC" w:rsidP="009D4CCC">
            <w:pPr>
              <w:pStyle w:val="TableText"/>
              <w:jc w:val="both"/>
              <w:rPr>
                <w:sz w:val="24"/>
                <w:szCs w:val="24"/>
              </w:rPr>
            </w:pPr>
          </w:p>
        </w:tc>
        <w:tc>
          <w:tcPr>
            <w:tcW w:w="624" w:type="dxa"/>
          </w:tcPr>
          <w:p w14:paraId="54FB00A4" w14:textId="77777777" w:rsidR="009D4CCC" w:rsidRPr="009D4CCC" w:rsidRDefault="009D4CCC" w:rsidP="009D4CCC">
            <w:pPr>
              <w:pStyle w:val="TableText"/>
              <w:jc w:val="both"/>
              <w:rPr>
                <w:sz w:val="24"/>
                <w:szCs w:val="24"/>
              </w:rPr>
            </w:pPr>
          </w:p>
        </w:tc>
        <w:tc>
          <w:tcPr>
            <w:tcW w:w="624" w:type="dxa"/>
          </w:tcPr>
          <w:p w14:paraId="3C547BBB" w14:textId="77777777" w:rsidR="009D4CCC" w:rsidRPr="009D4CCC" w:rsidRDefault="009D4CCC" w:rsidP="009D4CCC">
            <w:pPr>
              <w:pStyle w:val="TableText"/>
              <w:jc w:val="both"/>
              <w:rPr>
                <w:sz w:val="24"/>
                <w:szCs w:val="24"/>
              </w:rPr>
            </w:pPr>
          </w:p>
        </w:tc>
        <w:tc>
          <w:tcPr>
            <w:tcW w:w="630" w:type="dxa"/>
          </w:tcPr>
          <w:p w14:paraId="101B7AD8" w14:textId="77777777" w:rsidR="009D4CCC" w:rsidRPr="009D4CCC" w:rsidRDefault="009D4CCC" w:rsidP="009D4CCC">
            <w:pPr>
              <w:pStyle w:val="TableText"/>
              <w:jc w:val="both"/>
              <w:rPr>
                <w:sz w:val="24"/>
                <w:szCs w:val="24"/>
              </w:rPr>
            </w:pPr>
          </w:p>
        </w:tc>
        <w:tc>
          <w:tcPr>
            <w:tcW w:w="624" w:type="dxa"/>
          </w:tcPr>
          <w:p w14:paraId="09447602" w14:textId="77777777" w:rsidR="009D4CCC" w:rsidRPr="009D4CCC" w:rsidRDefault="009D4CCC" w:rsidP="009D4CCC">
            <w:pPr>
              <w:pStyle w:val="TableText"/>
              <w:jc w:val="both"/>
              <w:rPr>
                <w:sz w:val="24"/>
                <w:szCs w:val="24"/>
              </w:rPr>
            </w:pPr>
          </w:p>
        </w:tc>
        <w:tc>
          <w:tcPr>
            <w:tcW w:w="513" w:type="dxa"/>
          </w:tcPr>
          <w:p w14:paraId="226FCD6C" w14:textId="77777777" w:rsidR="009D4CCC" w:rsidRPr="009D4CCC" w:rsidRDefault="009D4CCC" w:rsidP="009D4CCC">
            <w:pPr>
              <w:pStyle w:val="TableBlock"/>
              <w:rPr>
                <w:sz w:val="24"/>
                <w:szCs w:val="24"/>
              </w:rPr>
            </w:pPr>
            <w:r w:rsidRPr="009D4CCC">
              <w:rPr>
                <w:sz w:val="24"/>
                <w:szCs w:val="24"/>
                <w:rtl/>
              </w:rPr>
              <w:t>"(ט)</w:t>
            </w:r>
          </w:p>
        </w:tc>
        <w:tc>
          <w:tcPr>
            <w:tcW w:w="2283" w:type="dxa"/>
            <w:gridSpan w:val="3"/>
          </w:tcPr>
          <w:p w14:paraId="36285F88" w14:textId="77777777" w:rsidR="009D4CCC" w:rsidRPr="009D4CCC" w:rsidRDefault="009D4CCC" w:rsidP="009D4CCC">
            <w:pPr>
              <w:pStyle w:val="TableBlock"/>
              <w:rPr>
                <w:rFonts w:hint="cs"/>
                <w:sz w:val="24"/>
                <w:szCs w:val="24"/>
              </w:rPr>
            </w:pPr>
            <w:r w:rsidRPr="009D4CCC">
              <w:rPr>
                <w:sz w:val="24"/>
                <w:szCs w:val="24"/>
                <w:rtl/>
              </w:rPr>
              <w:t>ערעור על תוצאות הבחירות לכנסת אין בו, כשלעצמו, ערעור על תוצאות משאל העם, ולהיפך; בחירות חוזרות לכנסת כתוצאה מערעור בחירות אינן מחייבות, כשלעצמן, משאל עם, ולהיפך.";</w:t>
            </w:r>
          </w:p>
        </w:tc>
      </w:tr>
      <w:tr w:rsidR="009D4CCC" w:rsidRPr="009D4CCC" w14:paraId="185F7A1E" w14:textId="77777777">
        <w:tblPrEx>
          <w:tblLook w:val="01E0" w:firstRow="1" w:lastRow="1" w:firstColumn="1" w:lastColumn="1" w:noHBand="0" w:noVBand="0"/>
        </w:tblPrEx>
        <w:trPr>
          <w:cantSplit/>
          <w:trHeight w:val="60"/>
        </w:trPr>
        <w:tc>
          <w:tcPr>
            <w:tcW w:w="1869" w:type="dxa"/>
          </w:tcPr>
          <w:p w14:paraId="1A0B0533" w14:textId="77777777" w:rsidR="009D4CCC" w:rsidRPr="009D4CCC" w:rsidRDefault="009D4CCC" w:rsidP="009D4CCC">
            <w:pPr>
              <w:pStyle w:val="TableSideHeading"/>
              <w:jc w:val="both"/>
              <w:rPr>
                <w:sz w:val="24"/>
                <w:szCs w:val="24"/>
              </w:rPr>
            </w:pPr>
          </w:p>
        </w:tc>
        <w:tc>
          <w:tcPr>
            <w:tcW w:w="623" w:type="dxa"/>
          </w:tcPr>
          <w:p w14:paraId="33D3307F" w14:textId="77777777" w:rsidR="009D4CCC" w:rsidRPr="009D4CCC" w:rsidRDefault="009D4CCC" w:rsidP="009D4CCC">
            <w:pPr>
              <w:pStyle w:val="TableText"/>
              <w:jc w:val="both"/>
              <w:rPr>
                <w:sz w:val="24"/>
                <w:szCs w:val="24"/>
              </w:rPr>
            </w:pPr>
          </w:p>
        </w:tc>
        <w:tc>
          <w:tcPr>
            <w:tcW w:w="623" w:type="dxa"/>
          </w:tcPr>
          <w:p w14:paraId="47F8501A" w14:textId="77777777" w:rsidR="009D4CCC" w:rsidRPr="009D4CCC" w:rsidRDefault="009D4CCC" w:rsidP="009D4CCC">
            <w:pPr>
              <w:pStyle w:val="TableText"/>
              <w:jc w:val="both"/>
              <w:rPr>
                <w:sz w:val="24"/>
                <w:szCs w:val="24"/>
              </w:rPr>
            </w:pPr>
          </w:p>
        </w:tc>
        <w:tc>
          <w:tcPr>
            <w:tcW w:w="624" w:type="dxa"/>
          </w:tcPr>
          <w:p w14:paraId="1C25D8BA" w14:textId="77777777" w:rsidR="009D4CCC" w:rsidRPr="009D4CCC" w:rsidRDefault="009D4CCC" w:rsidP="009D4CCC">
            <w:pPr>
              <w:pStyle w:val="TableText"/>
              <w:jc w:val="both"/>
              <w:rPr>
                <w:sz w:val="24"/>
                <w:szCs w:val="24"/>
              </w:rPr>
            </w:pPr>
          </w:p>
        </w:tc>
        <w:tc>
          <w:tcPr>
            <w:tcW w:w="624" w:type="dxa"/>
          </w:tcPr>
          <w:p w14:paraId="72F824E5" w14:textId="77777777" w:rsidR="009D4CCC" w:rsidRPr="009D4CCC" w:rsidRDefault="009D4CCC" w:rsidP="009D4CCC">
            <w:pPr>
              <w:pStyle w:val="TableText"/>
              <w:jc w:val="both"/>
              <w:rPr>
                <w:sz w:val="24"/>
                <w:szCs w:val="24"/>
              </w:rPr>
            </w:pPr>
          </w:p>
        </w:tc>
        <w:tc>
          <w:tcPr>
            <w:tcW w:w="624" w:type="dxa"/>
          </w:tcPr>
          <w:p w14:paraId="34AC506A" w14:textId="77777777" w:rsidR="009D4CCC" w:rsidRPr="009D4CCC" w:rsidRDefault="009D4CCC" w:rsidP="009D4CCC">
            <w:pPr>
              <w:pStyle w:val="TableText"/>
              <w:jc w:val="both"/>
              <w:rPr>
                <w:sz w:val="24"/>
                <w:szCs w:val="24"/>
              </w:rPr>
            </w:pPr>
          </w:p>
        </w:tc>
        <w:tc>
          <w:tcPr>
            <w:tcW w:w="624" w:type="dxa"/>
          </w:tcPr>
          <w:p w14:paraId="5195C9A6" w14:textId="77777777" w:rsidR="009D4CCC" w:rsidRPr="009D4CCC" w:rsidRDefault="009D4CCC" w:rsidP="009D4CCC">
            <w:pPr>
              <w:pStyle w:val="TableText"/>
              <w:jc w:val="both"/>
              <w:rPr>
                <w:sz w:val="24"/>
                <w:szCs w:val="24"/>
              </w:rPr>
            </w:pPr>
          </w:p>
        </w:tc>
        <w:tc>
          <w:tcPr>
            <w:tcW w:w="630" w:type="dxa"/>
          </w:tcPr>
          <w:p w14:paraId="7A65C8A8" w14:textId="77777777" w:rsidR="009D4CCC" w:rsidRPr="009D4CCC" w:rsidRDefault="009D4CCC" w:rsidP="009D4CCC">
            <w:pPr>
              <w:pStyle w:val="TableText"/>
              <w:jc w:val="both"/>
              <w:rPr>
                <w:sz w:val="24"/>
                <w:szCs w:val="24"/>
              </w:rPr>
            </w:pPr>
          </w:p>
        </w:tc>
        <w:tc>
          <w:tcPr>
            <w:tcW w:w="3420" w:type="dxa"/>
            <w:gridSpan w:val="5"/>
          </w:tcPr>
          <w:p w14:paraId="2DCFCFB1" w14:textId="77777777" w:rsidR="009D4CCC" w:rsidRPr="009D4CCC" w:rsidRDefault="009D4CCC" w:rsidP="009D4CCC">
            <w:pPr>
              <w:pStyle w:val="TableBlock"/>
              <w:rPr>
                <w:sz w:val="24"/>
                <w:szCs w:val="24"/>
              </w:rPr>
            </w:pPr>
            <w:r w:rsidRPr="009D4CCC">
              <w:rPr>
                <w:sz w:val="24"/>
                <w:szCs w:val="24"/>
                <w:rtl/>
              </w:rPr>
              <w:t>(ט)</w:t>
            </w:r>
            <w:r w:rsidRPr="009D4CCC">
              <w:rPr>
                <w:sz w:val="24"/>
                <w:szCs w:val="24"/>
                <w:rtl/>
              </w:rPr>
              <w:tab/>
              <w:t>בסעיף 91(ב), במקום "המעטפה הנזכרת" יקראו "המעטפות הנזכרות" ובמקום "מעטפה שניה" יקראו "מעטפה שלישית";</w:t>
            </w:r>
          </w:p>
        </w:tc>
      </w:tr>
      <w:tr w:rsidR="009D4CCC" w:rsidRPr="009D4CCC" w14:paraId="08E3B08E" w14:textId="77777777">
        <w:tblPrEx>
          <w:tblLook w:val="01E0" w:firstRow="1" w:lastRow="1" w:firstColumn="1" w:lastColumn="1" w:noHBand="0" w:noVBand="0"/>
        </w:tblPrEx>
        <w:trPr>
          <w:cantSplit/>
          <w:trHeight w:val="60"/>
        </w:trPr>
        <w:tc>
          <w:tcPr>
            <w:tcW w:w="1869" w:type="dxa"/>
          </w:tcPr>
          <w:p w14:paraId="21DC88F2" w14:textId="77777777" w:rsidR="009D4CCC" w:rsidRPr="009D4CCC" w:rsidRDefault="009D4CCC" w:rsidP="009D4CCC">
            <w:pPr>
              <w:pStyle w:val="TableSideHeading"/>
              <w:jc w:val="both"/>
              <w:rPr>
                <w:sz w:val="24"/>
                <w:szCs w:val="24"/>
              </w:rPr>
            </w:pPr>
          </w:p>
        </w:tc>
        <w:tc>
          <w:tcPr>
            <w:tcW w:w="623" w:type="dxa"/>
          </w:tcPr>
          <w:p w14:paraId="247E80A9" w14:textId="77777777" w:rsidR="009D4CCC" w:rsidRPr="009D4CCC" w:rsidRDefault="009D4CCC" w:rsidP="009D4CCC">
            <w:pPr>
              <w:pStyle w:val="TableText"/>
              <w:jc w:val="both"/>
              <w:rPr>
                <w:sz w:val="24"/>
                <w:szCs w:val="24"/>
              </w:rPr>
            </w:pPr>
          </w:p>
        </w:tc>
        <w:tc>
          <w:tcPr>
            <w:tcW w:w="623" w:type="dxa"/>
          </w:tcPr>
          <w:p w14:paraId="241A9795" w14:textId="77777777" w:rsidR="009D4CCC" w:rsidRPr="009D4CCC" w:rsidRDefault="009D4CCC" w:rsidP="009D4CCC">
            <w:pPr>
              <w:pStyle w:val="TableText"/>
              <w:jc w:val="both"/>
              <w:rPr>
                <w:sz w:val="24"/>
                <w:szCs w:val="24"/>
              </w:rPr>
            </w:pPr>
          </w:p>
        </w:tc>
        <w:tc>
          <w:tcPr>
            <w:tcW w:w="624" w:type="dxa"/>
          </w:tcPr>
          <w:p w14:paraId="2B35EDD8" w14:textId="77777777" w:rsidR="009D4CCC" w:rsidRPr="009D4CCC" w:rsidRDefault="009D4CCC" w:rsidP="009D4CCC">
            <w:pPr>
              <w:pStyle w:val="TableText"/>
              <w:jc w:val="both"/>
              <w:rPr>
                <w:sz w:val="24"/>
                <w:szCs w:val="24"/>
              </w:rPr>
            </w:pPr>
          </w:p>
        </w:tc>
        <w:tc>
          <w:tcPr>
            <w:tcW w:w="624" w:type="dxa"/>
          </w:tcPr>
          <w:p w14:paraId="4EF25295" w14:textId="77777777" w:rsidR="009D4CCC" w:rsidRPr="009D4CCC" w:rsidRDefault="009D4CCC" w:rsidP="009D4CCC">
            <w:pPr>
              <w:pStyle w:val="TableText"/>
              <w:jc w:val="both"/>
              <w:rPr>
                <w:sz w:val="24"/>
                <w:szCs w:val="24"/>
              </w:rPr>
            </w:pPr>
          </w:p>
        </w:tc>
        <w:tc>
          <w:tcPr>
            <w:tcW w:w="624" w:type="dxa"/>
          </w:tcPr>
          <w:p w14:paraId="4156F32C" w14:textId="77777777" w:rsidR="009D4CCC" w:rsidRPr="009D4CCC" w:rsidRDefault="009D4CCC" w:rsidP="009D4CCC">
            <w:pPr>
              <w:pStyle w:val="TableText"/>
              <w:jc w:val="both"/>
              <w:rPr>
                <w:sz w:val="24"/>
                <w:szCs w:val="24"/>
              </w:rPr>
            </w:pPr>
          </w:p>
        </w:tc>
        <w:tc>
          <w:tcPr>
            <w:tcW w:w="624" w:type="dxa"/>
          </w:tcPr>
          <w:p w14:paraId="3FBBBF0B" w14:textId="77777777" w:rsidR="009D4CCC" w:rsidRPr="009D4CCC" w:rsidRDefault="009D4CCC" w:rsidP="009D4CCC">
            <w:pPr>
              <w:pStyle w:val="TableText"/>
              <w:jc w:val="both"/>
              <w:rPr>
                <w:sz w:val="24"/>
                <w:szCs w:val="24"/>
              </w:rPr>
            </w:pPr>
          </w:p>
        </w:tc>
        <w:tc>
          <w:tcPr>
            <w:tcW w:w="630" w:type="dxa"/>
          </w:tcPr>
          <w:p w14:paraId="209CDD98" w14:textId="77777777" w:rsidR="009D4CCC" w:rsidRPr="009D4CCC" w:rsidRDefault="009D4CCC" w:rsidP="009D4CCC">
            <w:pPr>
              <w:pStyle w:val="TableText"/>
              <w:jc w:val="both"/>
              <w:rPr>
                <w:sz w:val="24"/>
                <w:szCs w:val="24"/>
              </w:rPr>
            </w:pPr>
          </w:p>
        </w:tc>
        <w:tc>
          <w:tcPr>
            <w:tcW w:w="3420" w:type="dxa"/>
            <w:gridSpan w:val="5"/>
          </w:tcPr>
          <w:p w14:paraId="3CEDC678" w14:textId="77777777" w:rsidR="009D4CCC" w:rsidRPr="009D4CCC" w:rsidRDefault="009D4CCC" w:rsidP="009D4CCC">
            <w:pPr>
              <w:pStyle w:val="TableBlock"/>
              <w:rPr>
                <w:sz w:val="24"/>
                <w:szCs w:val="24"/>
              </w:rPr>
            </w:pPr>
            <w:r w:rsidRPr="009D4CCC">
              <w:rPr>
                <w:sz w:val="24"/>
                <w:szCs w:val="24"/>
                <w:rtl/>
              </w:rPr>
              <w:t>(י)</w:t>
            </w:r>
            <w:r w:rsidRPr="009D4CCC">
              <w:rPr>
                <w:sz w:val="24"/>
                <w:szCs w:val="24"/>
                <w:rtl/>
              </w:rPr>
              <w:tab/>
              <w:t xml:space="preserve">בסעיף 110(א), במקום הרישה עד המילים "מעטפה חיצונית" יקראו "נזדהה הבוחר, יתנו לו האחראים שתי מעטפות הצבעה, אחת לבחירות לכנסת ואחת למשאל העם; בתא ההצבעה יכתוב הבוחר על פתק ההצבעה לבחירות לכנסת את אות הרשימה שבעדה הוא מצביע או את האות עם הכינוי, ועל פתק ההצבעה למשאל העם </w:t>
            </w:r>
            <w:r w:rsidRPr="009D4CCC">
              <w:rPr>
                <w:rFonts w:hint="cs"/>
                <w:sz w:val="24"/>
                <w:szCs w:val="24"/>
                <w:rtl/>
              </w:rPr>
              <w:t>–</w:t>
            </w:r>
            <w:r w:rsidRPr="009D4CCC">
              <w:rPr>
                <w:sz w:val="24"/>
                <w:szCs w:val="24"/>
                <w:rtl/>
              </w:rPr>
              <w:t xml:space="preserve"> "בעד" או "נגד"; הבוחר ייתן כל אחד מפתקי ההצבעה לתוך מעטפת ההצבעה המתאימה ואת שתי מעטפות ההצבעה ייתן לתוך מעטפה חיצונית";</w:t>
            </w:r>
          </w:p>
        </w:tc>
      </w:tr>
      <w:tr w:rsidR="009D4CCC" w:rsidRPr="009D4CCC" w14:paraId="3799DF9D" w14:textId="77777777">
        <w:tblPrEx>
          <w:tblLook w:val="01E0" w:firstRow="1" w:lastRow="1" w:firstColumn="1" w:lastColumn="1" w:noHBand="0" w:noVBand="0"/>
        </w:tblPrEx>
        <w:trPr>
          <w:cantSplit/>
          <w:trHeight w:val="60"/>
        </w:trPr>
        <w:tc>
          <w:tcPr>
            <w:tcW w:w="1869" w:type="dxa"/>
          </w:tcPr>
          <w:p w14:paraId="21F8EB97" w14:textId="77777777" w:rsidR="009D4CCC" w:rsidRPr="009D4CCC" w:rsidRDefault="009D4CCC" w:rsidP="009D4CCC">
            <w:pPr>
              <w:pStyle w:val="TableSideHeading"/>
              <w:jc w:val="both"/>
              <w:rPr>
                <w:sz w:val="24"/>
                <w:szCs w:val="24"/>
              </w:rPr>
            </w:pPr>
          </w:p>
        </w:tc>
        <w:tc>
          <w:tcPr>
            <w:tcW w:w="623" w:type="dxa"/>
          </w:tcPr>
          <w:p w14:paraId="6572B594" w14:textId="77777777" w:rsidR="009D4CCC" w:rsidRPr="009D4CCC" w:rsidRDefault="009D4CCC" w:rsidP="009D4CCC">
            <w:pPr>
              <w:pStyle w:val="TableText"/>
              <w:jc w:val="both"/>
              <w:rPr>
                <w:sz w:val="24"/>
                <w:szCs w:val="24"/>
              </w:rPr>
            </w:pPr>
          </w:p>
        </w:tc>
        <w:tc>
          <w:tcPr>
            <w:tcW w:w="623" w:type="dxa"/>
          </w:tcPr>
          <w:p w14:paraId="7CACD1AB" w14:textId="77777777" w:rsidR="009D4CCC" w:rsidRPr="009D4CCC" w:rsidRDefault="009D4CCC" w:rsidP="009D4CCC">
            <w:pPr>
              <w:pStyle w:val="TableText"/>
              <w:jc w:val="both"/>
              <w:rPr>
                <w:sz w:val="24"/>
                <w:szCs w:val="24"/>
              </w:rPr>
            </w:pPr>
          </w:p>
        </w:tc>
        <w:tc>
          <w:tcPr>
            <w:tcW w:w="624" w:type="dxa"/>
          </w:tcPr>
          <w:p w14:paraId="0CF48456" w14:textId="77777777" w:rsidR="009D4CCC" w:rsidRPr="009D4CCC" w:rsidRDefault="009D4CCC" w:rsidP="009D4CCC">
            <w:pPr>
              <w:pStyle w:val="TableText"/>
              <w:jc w:val="both"/>
              <w:rPr>
                <w:sz w:val="24"/>
                <w:szCs w:val="24"/>
              </w:rPr>
            </w:pPr>
          </w:p>
        </w:tc>
        <w:tc>
          <w:tcPr>
            <w:tcW w:w="624" w:type="dxa"/>
          </w:tcPr>
          <w:p w14:paraId="1B858A6C" w14:textId="77777777" w:rsidR="009D4CCC" w:rsidRPr="009D4CCC" w:rsidRDefault="009D4CCC" w:rsidP="009D4CCC">
            <w:pPr>
              <w:pStyle w:val="TableText"/>
              <w:jc w:val="both"/>
              <w:rPr>
                <w:sz w:val="24"/>
                <w:szCs w:val="24"/>
              </w:rPr>
            </w:pPr>
          </w:p>
        </w:tc>
        <w:tc>
          <w:tcPr>
            <w:tcW w:w="624" w:type="dxa"/>
          </w:tcPr>
          <w:p w14:paraId="6D1C0708" w14:textId="77777777" w:rsidR="009D4CCC" w:rsidRPr="009D4CCC" w:rsidRDefault="009D4CCC" w:rsidP="009D4CCC">
            <w:pPr>
              <w:pStyle w:val="TableText"/>
              <w:jc w:val="both"/>
              <w:rPr>
                <w:sz w:val="24"/>
                <w:szCs w:val="24"/>
              </w:rPr>
            </w:pPr>
          </w:p>
        </w:tc>
        <w:tc>
          <w:tcPr>
            <w:tcW w:w="624" w:type="dxa"/>
          </w:tcPr>
          <w:p w14:paraId="6746A7C7" w14:textId="77777777" w:rsidR="009D4CCC" w:rsidRPr="009D4CCC" w:rsidRDefault="009D4CCC" w:rsidP="009D4CCC">
            <w:pPr>
              <w:pStyle w:val="TableText"/>
              <w:jc w:val="both"/>
              <w:rPr>
                <w:sz w:val="24"/>
                <w:szCs w:val="24"/>
              </w:rPr>
            </w:pPr>
          </w:p>
        </w:tc>
        <w:tc>
          <w:tcPr>
            <w:tcW w:w="630" w:type="dxa"/>
          </w:tcPr>
          <w:p w14:paraId="1C9F7076" w14:textId="77777777" w:rsidR="009D4CCC" w:rsidRPr="009D4CCC" w:rsidRDefault="009D4CCC" w:rsidP="009D4CCC">
            <w:pPr>
              <w:pStyle w:val="TableText"/>
              <w:jc w:val="both"/>
              <w:rPr>
                <w:sz w:val="24"/>
                <w:szCs w:val="24"/>
              </w:rPr>
            </w:pPr>
          </w:p>
        </w:tc>
        <w:tc>
          <w:tcPr>
            <w:tcW w:w="3420" w:type="dxa"/>
            <w:gridSpan w:val="5"/>
          </w:tcPr>
          <w:p w14:paraId="2BAA1950" w14:textId="77777777" w:rsidR="009D4CCC" w:rsidRPr="009D4CCC" w:rsidRDefault="009D4CCC" w:rsidP="009D4CCC">
            <w:pPr>
              <w:pStyle w:val="TableBlock"/>
              <w:rPr>
                <w:sz w:val="24"/>
                <w:szCs w:val="24"/>
              </w:rPr>
            </w:pPr>
            <w:r w:rsidRPr="009D4CCC">
              <w:rPr>
                <w:sz w:val="24"/>
                <w:szCs w:val="24"/>
                <w:rtl/>
              </w:rPr>
              <w:t>(יא)</w:t>
            </w:r>
            <w:r w:rsidRPr="009D4CCC">
              <w:rPr>
                <w:sz w:val="24"/>
                <w:szCs w:val="24"/>
                <w:rtl/>
              </w:rPr>
              <w:tab/>
              <w:t>בסעיף 116ד(ג), במקום "המעטפה הנזכרת" יקראו "המעטפות הנזכרות"" ובמקום "מעטפה שניה" יקראו "מעטפה שלישית";</w:t>
            </w:r>
          </w:p>
        </w:tc>
      </w:tr>
      <w:tr w:rsidR="009D4CCC" w:rsidRPr="009D4CCC" w14:paraId="453A97CA" w14:textId="77777777">
        <w:tblPrEx>
          <w:tblLook w:val="01E0" w:firstRow="1" w:lastRow="1" w:firstColumn="1" w:lastColumn="1" w:noHBand="0" w:noVBand="0"/>
        </w:tblPrEx>
        <w:trPr>
          <w:cantSplit/>
          <w:trHeight w:val="60"/>
        </w:trPr>
        <w:tc>
          <w:tcPr>
            <w:tcW w:w="1869" w:type="dxa"/>
          </w:tcPr>
          <w:p w14:paraId="252463CD" w14:textId="77777777" w:rsidR="009D4CCC" w:rsidRPr="009D4CCC" w:rsidRDefault="009D4CCC" w:rsidP="009D4CCC">
            <w:pPr>
              <w:pStyle w:val="TableSideHeading"/>
              <w:jc w:val="both"/>
              <w:rPr>
                <w:sz w:val="24"/>
                <w:szCs w:val="24"/>
              </w:rPr>
            </w:pPr>
          </w:p>
        </w:tc>
        <w:tc>
          <w:tcPr>
            <w:tcW w:w="623" w:type="dxa"/>
          </w:tcPr>
          <w:p w14:paraId="00157A2E" w14:textId="77777777" w:rsidR="009D4CCC" w:rsidRPr="009D4CCC" w:rsidRDefault="009D4CCC" w:rsidP="009D4CCC">
            <w:pPr>
              <w:pStyle w:val="TableText"/>
              <w:jc w:val="both"/>
              <w:rPr>
                <w:sz w:val="24"/>
                <w:szCs w:val="24"/>
              </w:rPr>
            </w:pPr>
          </w:p>
        </w:tc>
        <w:tc>
          <w:tcPr>
            <w:tcW w:w="623" w:type="dxa"/>
          </w:tcPr>
          <w:p w14:paraId="52FCEDDB" w14:textId="77777777" w:rsidR="009D4CCC" w:rsidRPr="009D4CCC" w:rsidRDefault="009D4CCC" w:rsidP="009D4CCC">
            <w:pPr>
              <w:pStyle w:val="TableText"/>
              <w:jc w:val="both"/>
              <w:rPr>
                <w:sz w:val="24"/>
                <w:szCs w:val="24"/>
              </w:rPr>
            </w:pPr>
          </w:p>
        </w:tc>
        <w:tc>
          <w:tcPr>
            <w:tcW w:w="624" w:type="dxa"/>
          </w:tcPr>
          <w:p w14:paraId="4C3DDEC6" w14:textId="77777777" w:rsidR="009D4CCC" w:rsidRPr="009D4CCC" w:rsidRDefault="009D4CCC" w:rsidP="009D4CCC">
            <w:pPr>
              <w:pStyle w:val="TableText"/>
              <w:jc w:val="both"/>
              <w:rPr>
                <w:sz w:val="24"/>
                <w:szCs w:val="24"/>
              </w:rPr>
            </w:pPr>
          </w:p>
        </w:tc>
        <w:tc>
          <w:tcPr>
            <w:tcW w:w="624" w:type="dxa"/>
          </w:tcPr>
          <w:p w14:paraId="7C982ED6" w14:textId="77777777" w:rsidR="009D4CCC" w:rsidRPr="009D4CCC" w:rsidRDefault="009D4CCC" w:rsidP="009D4CCC">
            <w:pPr>
              <w:pStyle w:val="TableText"/>
              <w:jc w:val="both"/>
              <w:rPr>
                <w:sz w:val="24"/>
                <w:szCs w:val="24"/>
              </w:rPr>
            </w:pPr>
          </w:p>
        </w:tc>
        <w:tc>
          <w:tcPr>
            <w:tcW w:w="624" w:type="dxa"/>
          </w:tcPr>
          <w:p w14:paraId="7549D0EF" w14:textId="77777777" w:rsidR="009D4CCC" w:rsidRPr="009D4CCC" w:rsidRDefault="009D4CCC" w:rsidP="009D4CCC">
            <w:pPr>
              <w:pStyle w:val="TableText"/>
              <w:jc w:val="both"/>
              <w:rPr>
                <w:sz w:val="24"/>
                <w:szCs w:val="24"/>
              </w:rPr>
            </w:pPr>
          </w:p>
        </w:tc>
        <w:tc>
          <w:tcPr>
            <w:tcW w:w="624" w:type="dxa"/>
          </w:tcPr>
          <w:p w14:paraId="2BE15125" w14:textId="77777777" w:rsidR="009D4CCC" w:rsidRPr="009D4CCC" w:rsidRDefault="009D4CCC" w:rsidP="009D4CCC">
            <w:pPr>
              <w:pStyle w:val="TableText"/>
              <w:jc w:val="both"/>
              <w:rPr>
                <w:sz w:val="24"/>
                <w:szCs w:val="24"/>
              </w:rPr>
            </w:pPr>
          </w:p>
        </w:tc>
        <w:tc>
          <w:tcPr>
            <w:tcW w:w="630" w:type="dxa"/>
          </w:tcPr>
          <w:p w14:paraId="7DF2B6B4" w14:textId="77777777" w:rsidR="009D4CCC" w:rsidRPr="009D4CCC" w:rsidRDefault="009D4CCC" w:rsidP="009D4CCC">
            <w:pPr>
              <w:pStyle w:val="TableText"/>
              <w:jc w:val="both"/>
              <w:rPr>
                <w:sz w:val="24"/>
                <w:szCs w:val="24"/>
              </w:rPr>
            </w:pPr>
          </w:p>
        </w:tc>
        <w:tc>
          <w:tcPr>
            <w:tcW w:w="3420" w:type="dxa"/>
            <w:gridSpan w:val="5"/>
          </w:tcPr>
          <w:p w14:paraId="6358156B" w14:textId="77777777" w:rsidR="009D4CCC" w:rsidRPr="009D4CCC" w:rsidRDefault="009D4CCC" w:rsidP="009D4CCC">
            <w:pPr>
              <w:pStyle w:val="TableBlock"/>
              <w:rPr>
                <w:sz w:val="24"/>
                <w:szCs w:val="24"/>
              </w:rPr>
            </w:pPr>
            <w:r w:rsidRPr="009D4CCC">
              <w:rPr>
                <w:sz w:val="24"/>
                <w:szCs w:val="24"/>
                <w:rtl/>
              </w:rPr>
              <w:t>(יב)</w:t>
            </w:r>
            <w:r w:rsidRPr="009D4CCC">
              <w:rPr>
                <w:sz w:val="24"/>
                <w:szCs w:val="24"/>
                <w:rtl/>
              </w:rPr>
              <w:tab/>
              <w:t>בסעיף 116טו(ד), במקום "המעטפה הנזכרת" יקראו "המעטפות הנזכרות" ובמקום "מעטפה שניה" יקראו "מעטפה שלישית";</w:t>
            </w:r>
          </w:p>
        </w:tc>
      </w:tr>
      <w:tr w:rsidR="009D4CCC" w:rsidRPr="009D4CCC" w14:paraId="640E1B74" w14:textId="77777777">
        <w:tblPrEx>
          <w:tblLook w:val="01E0" w:firstRow="1" w:lastRow="1" w:firstColumn="1" w:lastColumn="1" w:noHBand="0" w:noVBand="0"/>
        </w:tblPrEx>
        <w:trPr>
          <w:cantSplit/>
          <w:trHeight w:val="60"/>
        </w:trPr>
        <w:tc>
          <w:tcPr>
            <w:tcW w:w="1869" w:type="dxa"/>
          </w:tcPr>
          <w:p w14:paraId="73DE0C20" w14:textId="77777777" w:rsidR="009D4CCC" w:rsidRPr="009D4CCC" w:rsidRDefault="009D4CCC" w:rsidP="009D4CCC">
            <w:pPr>
              <w:pStyle w:val="TableSideHeading"/>
              <w:jc w:val="both"/>
              <w:rPr>
                <w:sz w:val="24"/>
                <w:szCs w:val="24"/>
              </w:rPr>
            </w:pPr>
          </w:p>
        </w:tc>
        <w:tc>
          <w:tcPr>
            <w:tcW w:w="623" w:type="dxa"/>
          </w:tcPr>
          <w:p w14:paraId="28842F79" w14:textId="77777777" w:rsidR="009D4CCC" w:rsidRPr="009D4CCC" w:rsidRDefault="009D4CCC" w:rsidP="009D4CCC">
            <w:pPr>
              <w:pStyle w:val="TableText"/>
              <w:jc w:val="both"/>
              <w:rPr>
                <w:sz w:val="24"/>
                <w:szCs w:val="24"/>
              </w:rPr>
            </w:pPr>
          </w:p>
        </w:tc>
        <w:tc>
          <w:tcPr>
            <w:tcW w:w="623" w:type="dxa"/>
          </w:tcPr>
          <w:p w14:paraId="721DF492" w14:textId="77777777" w:rsidR="009D4CCC" w:rsidRPr="009D4CCC" w:rsidRDefault="009D4CCC" w:rsidP="009D4CCC">
            <w:pPr>
              <w:pStyle w:val="TableText"/>
              <w:jc w:val="both"/>
              <w:rPr>
                <w:sz w:val="24"/>
                <w:szCs w:val="24"/>
              </w:rPr>
            </w:pPr>
          </w:p>
        </w:tc>
        <w:tc>
          <w:tcPr>
            <w:tcW w:w="624" w:type="dxa"/>
          </w:tcPr>
          <w:p w14:paraId="023C670D" w14:textId="77777777" w:rsidR="009D4CCC" w:rsidRPr="009D4CCC" w:rsidRDefault="009D4CCC" w:rsidP="009D4CCC">
            <w:pPr>
              <w:pStyle w:val="TableText"/>
              <w:jc w:val="both"/>
              <w:rPr>
                <w:sz w:val="24"/>
                <w:szCs w:val="24"/>
              </w:rPr>
            </w:pPr>
          </w:p>
        </w:tc>
        <w:tc>
          <w:tcPr>
            <w:tcW w:w="624" w:type="dxa"/>
          </w:tcPr>
          <w:p w14:paraId="624A0150" w14:textId="77777777" w:rsidR="009D4CCC" w:rsidRPr="009D4CCC" w:rsidRDefault="009D4CCC" w:rsidP="009D4CCC">
            <w:pPr>
              <w:pStyle w:val="TableText"/>
              <w:jc w:val="both"/>
              <w:rPr>
                <w:sz w:val="24"/>
                <w:szCs w:val="24"/>
              </w:rPr>
            </w:pPr>
          </w:p>
        </w:tc>
        <w:tc>
          <w:tcPr>
            <w:tcW w:w="624" w:type="dxa"/>
          </w:tcPr>
          <w:p w14:paraId="4C213E9E" w14:textId="77777777" w:rsidR="009D4CCC" w:rsidRPr="009D4CCC" w:rsidRDefault="009D4CCC" w:rsidP="009D4CCC">
            <w:pPr>
              <w:pStyle w:val="TableText"/>
              <w:jc w:val="both"/>
              <w:rPr>
                <w:sz w:val="24"/>
                <w:szCs w:val="24"/>
              </w:rPr>
            </w:pPr>
          </w:p>
        </w:tc>
        <w:tc>
          <w:tcPr>
            <w:tcW w:w="624" w:type="dxa"/>
          </w:tcPr>
          <w:p w14:paraId="326C1B1A" w14:textId="77777777" w:rsidR="009D4CCC" w:rsidRPr="009D4CCC" w:rsidRDefault="009D4CCC" w:rsidP="009D4CCC">
            <w:pPr>
              <w:pStyle w:val="TableText"/>
              <w:jc w:val="both"/>
              <w:rPr>
                <w:sz w:val="24"/>
                <w:szCs w:val="24"/>
              </w:rPr>
            </w:pPr>
          </w:p>
        </w:tc>
        <w:tc>
          <w:tcPr>
            <w:tcW w:w="630" w:type="dxa"/>
          </w:tcPr>
          <w:p w14:paraId="785876E7" w14:textId="77777777" w:rsidR="009D4CCC" w:rsidRPr="009D4CCC" w:rsidRDefault="009D4CCC" w:rsidP="009D4CCC">
            <w:pPr>
              <w:pStyle w:val="TableText"/>
              <w:jc w:val="both"/>
              <w:rPr>
                <w:sz w:val="24"/>
                <w:szCs w:val="24"/>
              </w:rPr>
            </w:pPr>
          </w:p>
        </w:tc>
        <w:tc>
          <w:tcPr>
            <w:tcW w:w="3420" w:type="dxa"/>
            <w:gridSpan w:val="5"/>
          </w:tcPr>
          <w:p w14:paraId="74D6808A" w14:textId="77777777" w:rsidR="009D4CCC" w:rsidRPr="009D4CCC" w:rsidRDefault="009D4CCC" w:rsidP="009D4CCC">
            <w:pPr>
              <w:pStyle w:val="TableBlock"/>
              <w:rPr>
                <w:sz w:val="24"/>
                <w:szCs w:val="24"/>
              </w:rPr>
            </w:pPr>
            <w:r w:rsidRPr="009D4CCC">
              <w:rPr>
                <w:sz w:val="24"/>
                <w:szCs w:val="24"/>
                <w:rtl/>
              </w:rPr>
              <w:t>(יג)</w:t>
            </w:r>
            <w:r w:rsidRPr="009D4CCC">
              <w:rPr>
                <w:sz w:val="24"/>
                <w:szCs w:val="24"/>
                <w:rtl/>
              </w:rPr>
              <w:tab/>
              <w:t>בסעיף 116יח(ב), במקום "מעטפת" יקראו "מעטפות";</w:t>
            </w:r>
          </w:p>
        </w:tc>
      </w:tr>
      <w:tr w:rsidR="009D4CCC" w:rsidRPr="009D4CCC" w14:paraId="6D6E7D2F" w14:textId="77777777">
        <w:tblPrEx>
          <w:tblLook w:val="01E0" w:firstRow="1" w:lastRow="1" w:firstColumn="1" w:lastColumn="1" w:noHBand="0" w:noVBand="0"/>
        </w:tblPrEx>
        <w:trPr>
          <w:cantSplit/>
          <w:trHeight w:val="60"/>
        </w:trPr>
        <w:tc>
          <w:tcPr>
            <w:tcW w:w="1869" w:type="dxa"/>
          </w:tcPr>
          <w:p w14:paraId="0C400B95" w14:textId="77777777" w:rsidR="009D4CCC" w:rsidRPr="009D4CCC" w:rsidRDefault="009D4CCC" w:rsidP="009D4CCC">
            <w:pPr>
              <w:pStyle w:val="TableSideHeading"/>
              <w:jc w:val="both"/>
              <w:rPr>
                <w:sz w:val="24"/>
                <w:szCs w:val="24"/>
              </w:rPr>
            </w:pPr>
          </w:p>
        </w:tc>
        <w:tc>
          <w:tcPr>
            <w:tcW w:w="623" w:type="dxa"/>
          </w:tcPr>
          <w:p w14:paraId="10090FD3" w14:textId="77777777" w:rsidR="009D4CCC" w:rsidRPr="009D4CCC" w:rsidRDefault="009D4CCC" w:rsidP="009D4CCC">
            <w:pPr>
              <w:pStyle w:val="TableText"/>
              <w:jc w:val="both"/>
              <w:rPr>
                <w:sz w:val="24"/>
                <w:szCs w:val="24"/>
              </w:rPr>
            </w:pPr>
          </w:p>
        </w:tc>
        <w:tc>
          <w:tcPr>
            <w:tcW w:w="623" w:type="dxa"/>
          </w:tcPr>
          <w:p w14:paraId="46B0CA13" w14:textId="77777777" w:rsidR="009D4CCC" w:rsidRPr="009D4CCC" w:rsidRDefault="009D4CCC" w:rsidP="009D4CCC">
            <w:pPr>
              <w:pStyle w:val="TableText"/>
              <w:jc w:val="both"/>
              <w:rPr>
                <w:sz w:val="24"/>
                <w:szCs w:val="24"/>
              </w:rPr>
            </w:pPr>
          </w:p>
        </w:tc>
        <w:tc>
          <w:tcPr>
            <w:tcW w:w="624" w:type="dxa"/>
          </w:tcPr>
          <w:p w14:paraId="07450C21" w14:textId="77777777" w:rsidR="009D4CCC" w:rsidRPr="009D4CCC" w:rsidRDefault="009D4CCC" w:rsidP="009D4CCC">
            <w:pPr>
              <w:pStyle w:val="TableText"/>
              <w:jc w:val="both"/>
              <w:rPr>
                <w:sz w:val="24"/>
                <w:szCs w:val="24"/>
              </w:rPr>
            </w:pPr>
          </w:p>
        </w:tc>
        <w:tc>
          <w:tcPr>
            <w:tcW w:w="624" w:type="dxa"/>
          </w:tcPr>
          <w:p w14:paraId="7EEEFD90" w14:textId="77777777" w:rsidR="009D4CCC" w:rsidRPr="009D4CCC" w:rsidRDefault="009D4CCC" w:rsidP="009D4CCC">
            <w:pPr>
              <w:pStyle w:val="TableText"/>
              <w:jc w:val="both"/>
              <w:rPr>
                <w:sz w:val="24"/>
                <w:szCs w:val="24"/>
              </w:rPr>
            </w:pPr>
          </w:p>
        </w:tc>
        <w:tc>
          <w:tcPr>
            <w:tcW w:w="624" w:type="dxa"/>
          </w:tcPr>
          <w:p w14:paraId="31828AA1" w14:textId="77777777" w:rsidR="009D4CCC" w:rsidRPr="009D4CCC" w:rsidRDefault="009D4CCC" w:rsidP="009D4CCC">
            <w:pPr>
              <w:pStyle w:val="TableText"/>
              <w:jc w:val="both"/>
              <w:rPr>
                <w:sz w:val="24"/>
                <w:szCs w:val="24"/>
              </w:rPr>
            </w:pPr>
          </w:p>
        </w:tc>
        <w:tc>
          <w:tcPr>
            <w:tcW w:w="624" w:type="dxa"/>
          </w:tcPr>
          <w:p w14:paraId="780D0C24" w14:textId="77777777" w:rsidR="009D4CCC" w:rsidRPr="009D4CCC" w:rsidRDefault="009D4CCC" w:rsidP="009D4CCC">
            <w:pPr>
              <w:pStyle w:val="TableText"/>
              <w:jc w:val="both"/>
              <w:rPr>
                <w:sz w:val="24"/>
                <w:szCs w:val="24"/>
              </w:rPr>
            </w:pPr>
          </w:p>
        </w:tc>
        <w:tc>
          <w:tcPr>
            <w:tcW w:w="630" w:type="dxa"/>
          </w:tcPr>
          <w:p w14:paraId="2797B020" w14:textId="77777777" w:rsidR="009D4CCC" w:rsidRPr="009D4CCC" w:rsidRDefault="009D4CCC" w:rsidP="009D4CCC">
            <w:pPr>
              <w:pStyle w:val="TableText"/>
              <w:jc w:val="both"/>
              <w:rPr>
                <w:sz w:val="24"/>
                <w:szCs w:val="24"/>
              </w:rPr>
            </w:pPr>
          </w:p>
        </w:tc>
        <w:tc>
          <w:tcPr>
            <w:tcW w:w="3420" w:type="dxa"/>
            <w:gridSpan w:val="5"/>
          </w:tcPr>
          <w:p w14:paraId="014C7699" w14:textId="77777777" w:rsidR="009D4CCC" w:rsidRPr="009D4CCC" w:rsidRDefault="009D4CCC" w:rsidP="009D4CCC">
            <w:pPr>
              <w:pStyle w:val="TableBlock"/>
              <w:rPr>
                <w:sz w:val="24"/>
                <w:szCs w:val="24"/>
              </w:rPr>
            </w:pPr>
            <w:r w:rsidRPr="009D4CCC">
              <w:rPr>
                <w:sz w:val="24"/>
                <w:szCs w:val="24"/>
                <w:rtl/>
              </w:rPr>
              <w:t>(יד)</w:t>
            </w:r>
            <w:r w:rsidRPr="009D4CCC">
              <w:rPr>
                <w:sz w:val="24"/>
                <w:szCs w:val="24"/>
                <w:rtl/>
              </w:rPr>
              <w:tab/>
              <w:t>בסעיף 116יט(ב), במקום "מעטפת" יקראו "מעטפות";</w:t>
            </w:r>
          </w:p>
        </w:tc>
      </w:tr>
      <w:tr w:rsidR="009D4CCC" w:rsidRPr="009D4CCC" w14:paraId="37B41680" w14:textId="77777777">
        <w:tblPrEx>
          <w:tblLook w:val="01E0" w:firstRow="1" w:lastRow="1" w:firstColumn="1" w:lastColumn="1" w:noHBand="0" w:noVBand="0"/>
        </w:tblPrEx>
        <w:trPr>
          <w:cantSplit/>
          <w:trHeight w:val="60"/>
        </w:trPr>
        <w:tc>
          <w:tcPr>
            <w:tcW w:w="1869" w:type="dxa"/>
          </w:tcPr>
          <w:p w14:paraId="42C5575B" w14:textId="77777777" w:rsidR="009D4CCC" w:rsidRPr="009D4CCC" w:rsidRDefault="009D4CCC" w:rsidP="009D4CCC">
            <w:pPr>
              <w:pStyle w:val="TableSideHeading"/>
              <w:jc w:val="both"/>
              <w:rPr>
                <w:sz w:val="24"/>
                <w:szCs w:val="24"/>
              </w:rPr>
            </w:pPr>
          </w:p>
        </w:tc>
        <w:tc>
          <w:tcPr>
            <w:tcW w:w="623" w:type="dxa"/>
          </w:tcPr>
          <w:p w14:paraId="27B51700" w14:textId="77777777" w:rsidR="009D4CCC" w:rsidRPr="009D4CCC" w:rsidRDefault="009D4CCC" w:rsidP="009D4CCC">
            <w:pPr>
              <w:pStyle w:val="TableText"/>
              <w:jc w:val="both"/>
              <w:rPr>
                <w:sz w:val="24"/>
                <w:szCs w:val="24"/>
              </w:rPr>
            </w:pPr>
          </w:p>
        </w:tc>
        <w:tc>
          <w:tcPr>
            <w:tcW w:w="623" w:type="dxa"/>
          </w:tcPr>
          <w:p w14:paraId="694025C7" w14:textId="77777777" w:rsidR="009D4CCC" w:rsidRPr="009D4CCC" w:rsidRDefault="009D4CCC" w:rsidP="009D4CCC">
            <w:pPr>
              <w:pStyle w:val="TableText"/>
              <w:jc w:val="both"/>
              <w:rPr>
                <w:sz w:val="24"/>
                <w:szCs w:val="24"/>
              </w:rPr>
            </w:pPr>
          </w:p>
        </w:tc>
        <w:tc>
          <w:tcPr>
            <w:tcW w:w="624" w:type="dxa"/>
          </w:tcPr>
          <w:p w14:paraId="5CF627C5" w14:textId="77777777" w:rsidR="009D4CCC" w:rsidRPr="009D4CCC" w:rsidRDefault="009D4CCC" w:rsidP="009D4CCC">
            <w:pPr>
              <w:pStyle w:val="TableText"/>
              <w:jc w:val="both"/>
              <w:rPr>
                <w:sz w:val="24"/>
                <w:szCs w:val="24"/>
              </w:rPr>
            </w:pPr>
          </w:p>
        </w:tc>
        <w:tc>
          <w:tcPr>
            <w:tcW w:w="624" w:type="dxa"/>
          </w:tcPr>
          <w:p w14:paraId="6A60A0A8" w14:textId="77777777" w:rsidR="009D4CCC" w:rsidRPr="009D4CCC" w:rsidRDefault="009D4CCC" w:rsidP="009D4CCC">
            <w:pPr>
              <w:pStyle w:val="TableText"/>
              <w:jc w:val="both"/>
              <w:rPr>
                <w:sz w:val="24"/>
                <w:szCs w:val="24"/>
              </w:rPr>
            </w:pPr>
          </w:p>
        </w:tc>
        <w:tc>
          <w:tcPr>
            <w:tcW w:w="624" w:type="dxa"/>
          </w:tcPr>
          <w:p w14:paraId="1800430C" w14:textId="77777777" w:rsidR="009D4CCC" w:rsidRPr="009D4CCC" w:rsidRDefault="009D4CCC" w:rsidP="009D4CCC">
            <w:pPr>
              <w:pStyle w:val="TableText"/>
              <w:jc w:val="both"/>
              <w:rPr>
                <w:sz w:val="24"/>
                <w:szCs w:val="24"/>
              </w:rPr>
            </w:pPr>
          </w:p>
        </w:tc>
        <w:tc>
          <w:tcPr>
            <w:tcW w:w="624" w:type="dxa"/>
          </w:tcPr>
          <w:p w14:paraId="5D18DA0E" w14:textId="77777777" w:rsidR="009D4CCC" w:rsidRPr="009D4CCC" w:rsidRDefault="009D4CCC" w:rsidP="009D4CCC">
            <w:pPr>
              <w:pStyle w:val="TableText"/>
              <w:jc w:val="both"/>
              <w:rPr>
                <w:sz w:val="24"/>
                <w:szCs w:val="24"/>
              </w:rPr>
            </w:pPr>
          </w:p>
        </w:tc>
        <w:tc>
          <w:tcPr>
            <w:tcW w:w="630" w:type="dxa"/>
          </w:tcPr>
          <w:p w14:paraId="1D723BDB" w14:textId="77777777" w:rsidR="009D4CCC" w:rsidRPr="009D4CCC" w:rsidRDefault="009D4CCC" w:rsidP="009D4CCC">
            <w:pPr>
              <w:pStyle w:val="TableText"/>
              <w:jc w:val="both"/>
              <w:rPr>
                <w:sz w:val="24"/>
                <w:szCs w:val="24"/>
              </w:rPr>
            </w:pPr>
          </w:p>
        </w:tc>
        <w:tc>
          <w:tcPr>
            <w:tcW w:w="3420" w:type="dxa"/>
            <w:gridSpan w:val="5"/>
          </w:tcPr>
          <w:p w14:paraId="426F0232" w14:textId="77777777" w:rsidR="009D4CCC" w:rsidRPr="009D4CCC" w:rsidRDefault="009D4CCC" w:rsidP="009D4CCC">
            <w:pPr>
              <w:pStyle w:val="TableBlock"/>
              <w:rPr>
                <w:sz w:val="24"/>
                <w:szCs w:val="24"/>
              </w:rPr>
            </w:pPr>
            <w:r w:rsidRPr="009D4CCC">
              <w:rPr>
                <w:sz w:val="24"/>
                <w:szCs w:val="24"/>
                <w:rtl/>
              </w:rPr>
              <w:t>(טו)</w:t>
            </w:r>
            <w:r w:rsidRPr="009D4CCC">
              <w:rPr>
                <w:sz w:val="24"/>
                <w:szCs w:val="24"/>
                <w:rtl/>
              </w:rPr>
              <w:tab/>
              <w:t>בסעיף 124(א)</w:t>
            </w:r>
            <w:r w:rsidRPr="009D4CCC">
              <w:rPr>
                <w:rFonts w:hint="cs"/>
                <w:sz w:val="24"/>
                <w:szCs w:val="24"/>
                <w:rtl/>
              </w:rPr>
              <w:t xml:space="preserve"> </w:t>
            </w:r>
            <w:r w:rsidRPr="009D4CCC">
              <w:rPr>
                <w:sz w:val="24"/>
                <w:szCs w:val="24"/>
                <w:rtl/>
              </w:rPr>
              <w:t>–</w:t>
            </w:r>
          </w:p>
        </w:tc>
      </w:tr>
      <w:tr w:rsidR="009D4CCC" w:rsidRPr="009D4CCC" w14:paraId="68240558" w14:textId="77777777">
        <w:tblPrEx>
          <w:tblLook w:val="01E0" w:firstRow="1" w:lastRow="1" w:firstColumn="1" w:lastColumn="1" w:noHBand="0" w:noVBand="0"/>
        </w:tblPrEx>
        <w:trPr>
          <w:cantSplit/>
          <w:trHeight w:val="60"/>
        </w:trPr>
        <w:tc>
          <w:tcPr>
            <w:tcW w:w="1869" w:type="dxa"/>
          </w:tcPr>
          <w:p w14:paraId="12CFFA47" w14:textId="77777777" w:rsidR="009D4CCC" w:rsidRPr="009D4CCC" w:rsidRDefault="009D4CCC" w:rsidP="009D4CCC">
            <w:pPr>
              <w:pStyle w:val="TableSideHeading"/>
              <w:jc w:val="both"/>
              <w:rPr>
                <w:sz w:val="24"/>
                <w:szCs w:val="24"/>
              </w:rPr>
            </w:pPr>
          </w:p>
        </w:tc>
        <w:tc>
          <w:tcPr>
            <w:tcW w:w="623" w:type="dxa"/>
          </w:tcPr>
          <w:p w14:paraId="4FC13E19" w14:textId="77777777" w:rsidR="009D4CCC" w:rsidRPr="009D4CCC" w:rsidRDefault="009D4CCC" w:rsidP="009D4CCC">
            <w:pPr>
              <w:pStyle w:val="TableText"/>
              <w:jc w:val="both"/>
              <w:rPr>
                <w:sz w:val="24"/>
                <w:szCs w:val="24"/>
              </w:rPr>
            </w:pPr>
          </w:p>
        </w:tc>
        <w:tc>
          <w:tcPr>
            <w:tcW w:w="623" w:type="dxa"/>
          </w:tcPr>
          <w:p w14:paraId="437829C9" w14:textId="77777777" w:rsidR="009D4CCC" w:rsidRPr="009D4CCC" w:rsidRDefault="009D4CCC" w:rsidP="009D4CCC">
            <w:pPr>
              <w:pStyle w:val="TableText"/>
              <w:jc w:val="both"/>
              <w:rPr>
                <w:sz w:val="24"/>
                <w:szCs w:val="24"/>
              </w:rPr>
            </w:pPr>
          </w:p>
        </w:tc>
        <w:tc>
          <w:tcPr>
            <w:tcW w:w="624" w:type="dxa"/>
          </w:tcPr>
          <w:p w14:paraId="73E7E2A7" w14:textId="77777777" w:rsidR="009D4CCC" w:rsidRPr="009D4CCC" w:rsidRDefault="009D4CCC" w:rsidP="009D4CCC">
            <w:pPr>
              <w:pStyle w:val="TableText"/>
              <w:jc w:val="both"/>
              <w:rPr>
                <w:sz w:val="24"/>
                <w:szCs w:val="24"/>
              </w:rPr>
            </w:pPr>
          </w:p>
        </w:tc>
        <w:tc>
          <w:tcPr>
            <w:tcW w:w="624" w:type="dxa"/>
          </w:tcPr>
          <w:p w14:paraId="21EF0A52" w14:textId="77777777" w:rsidR="009D4CCC" w:rsidRPr="009D4CCC" w:rsidRDefault="009D4CCC" w:rsidP="009D4CCC">
            <w:pPr>
              <w:pStyle w:val="TableText"/>
              <w:jc w:val="both"/>
              <w:rPr>
                <w:sz w:val="24"/>
                <w:szCs w:val="24"/>
              </w:rPr>
            </w:pPr>
          </w:p>
        </w:tc>
        <w:tc>
          <w:tcPr>
            <w:tcW w:w="624" w:type="dxa"/>
          </w:tcPr>
          <w:p w14:paraId="6A6BA3C2" w14:textId="77777777" w:rsidR="009D4CCC" w:rsidRPr="009D4CCC" w:rsidRDefault="009D4CCC" w:rsidP="009D4CCC">
            <w:pPr>
              <w:pStyle w:val="TableText"/>
              <w:jc w:val="both"/>
              <w:rPr>
                <w:sz w:val="24"/>
                <w:szCs w:val="24"/>
              </w:rPr>
            </w:pPr>
          </w:p>
        </w:tc>
        <w:tc>
          <w:tcPr>
            <w:tcW w:w="624" w:type="dxa"/>
          </w:tcPr>
          <w:p w14:paraId="3E763D9E" w14:textId="77777777" w:rsidR="009D4CCC" w:rsidRPr="009D4CCC" w:rsidRDefault="009D4CCC" w:rsidP="009D4CCC">
            <w:pPr>
              <w:pStyle w:val="TableText"/>
              <w:jc w:val="both"/>
              <w:rPr>
                <w:sz w:val="24"/>
                <w:szCs w:val="24"/>
              </w:rPr>
            </w:pPr>
          </w:p>
        </w:tc>
        <w:tc>
          <w:tcPr>
            <w:tcW w:w="630" w:type="dxa"/>
          </w:tcPr>
          <w:p w14:paraId="59269EB4" w14:textId="77777777" w:rsidR="009D4CCC" w:rsidRPr="009D4CCC" w:rsidRDefault="009D4CCC" w:rsidP="009D4CCC">
            <w:pPr>
              <w:pStyle w:val="TableText"/>
              <w:jc w:val="both"/>
              <w:rPr>
                <w:sz w:val="24"/>
                <w:szCs w:val="24"/>
              </w:rPr>
            </w:pPr>
          </w:p>
        </w:tc>
        <w:tc>
          <w:tcPr>
            <w:tcW w:w="624" w:type="dxa"/>
          </w:tcPr>
          <w:p w14:paraId="39A34418" w14:textId="77777777" w:rsidR="009D4CCC" w:rsidRPr="009D4CCC" w:rsidRDefault="009D4CCC" w:rsidP="009D4CCC">
            <w:pPr>
              <w:pStyle w:val="TableText"/>
              <w:jc w:val="both"/>
              <w:rPr>
                <w:sz w:val="24"/>
                <w:szCs w:val="24"/>
              </w:rPr>
            </w:pPr>
          </w:p>
        </w:tc>
        <w:tc>
          <w:tcPr>
            <w:tcW w:w="2796" w:type="dxa"/>
            <w:gridSpan w:val="4"/>
          </w:tcPr>
          <w:p w14:paraId="47782B5A" w14:textId="77777777" w:rsidR="009D4CCC" w:rsidRPr="009D4CCC" w:rsidRDefault="009D4CCC" w:rsidP="009D4CCC">
            <w:pPr>
              <w:pStyle w:val="TableBlock"/>
              <w:rPr>
                <w:sz w:val="24"/>
                <w:szCs w:val="24"/>
              </w:rPr>
            </w:pPr>
            <w:r w:rsidRPr="009D4CCC">
              <w:rPr>
                <w:sz w:val="24"/>
                <w:szCs w:val="24"/>
                <w:rtl/>
              </w:rPr>
              <w:t>(1)</w:t>
            </w:r>
            <w:r w:rsidRPr="009D4CCC">
              <w:rPr>
                <w:sz w:val="24"/>
                <w:szCs w:val="24"/>
                <w:rtl/>
              </w:rPr>
              <w:tab/>
              <w:t>בפסקה (2), אחרי "יותר מפעם אחת" יקראו "בבחירות לכנסת או במשאל העם";</w:t>
            </w:r>
          </w:p>
        </w:tc>
      </w:tr>
      <w:tr w:rsidR="009D4CCC" w:rsidRPr="009D4CCC" w14:paraId="48983167" w14:textId="77777777">
        <w:tblPrEx>
          <w:tblLook w:val="01E0" w:firstRow="1" w:lastRow="1" w:firstColumn="1" w:lastColumn="1" w:noHBand="0" w:noVBand="0"/>
        </w:tblPrEx>
        <w:trPr>
          <w:cantSplit/>
          <w:trHeight w:val="60"/>
        </w:trPr>
        <w:tc>
          <w:tcPr>
            <w:tcW w:w="1869" w:type="dxa"/>
          </w:tcPr>
          <w:p w14:paraId="48EDDF27" w14:textId="77777777" w:rsidR="009D4CCC" w:rsidRPr="009D4CCC" w:rsidRDefault="009D4CCC" w:rsidP="009D4CCC">
            <w:pPr>
              <w:pStyle w:val="TableSideHeading"/>
              <w:jc w:val="both"/>
              <w:rPr>
                <w:sz w:val="24"/>
                <w:szCs w:val="24"/>
              </w:rPr>
            </w:pPr>
          </w:p>
        </w:tc>
        <w:tc>
          <w:tcPr>
            <w:tcW w:w="623" w:type="dxa"/>
          </w:tcPr>
          <w:p w14:paraId="6896C15E" w14:textId="77777777" w:rsidR="009D4CCC" w:rsidRPr="009D4CCC" w:rsidRDefault="009D4CCC" w:rsidP="009D4CCC">
            <w:pPr>
              <w:pStyle w:val="TableText"/>
              <w:jc w:val="both"/>
              <w:rPr>
                <w:sz w:val="24"/>
                <w:szCs w:val="24"/>
              </w:rPr>
            </w:pPr>
          </w:p>
        </w:tc>
        <w:tc>
          <w:tcPr>
            <w:tcW w:w="623" w:type="dxa"/>
          </w:tcPr>
          <w:p w14:paraId="7A852A0E" w14:textId="77777777" w:rsidR="009D4CCC" w:rsidRPr="009D4CCC" w:rsidRDefault="009D4CCC" w:rsidP="009D4CCC">
            <w:pPr>
              <w:pStyle w:val="TableText"/>
              <w:jc w:val="both"/>
              <w:rPr>
                <w:sz w:val="24"/>
                <w:szCs w:val="24"/>
              </w:rPr>
            </w:pPr>
          </w:p>
        </w:tc>
        <w:tc>
          <w:tcPr>
            <w:tcW w:w="624" w:type="dxa"/>
          </w:tcPr>
          <w:p w14:paraId="61AB6567" w14:textId="77777777" w:rsidR="009D4CCC" w:rsidRPr="009D4CCC" w:rsidRDefault="009D4CCC" w:rsidP="009D4CCC">
            <w:pPr>
              <w:pStyle w:val="TableText"/>
              <w:jc w:val="both"/>
              <w:rPr>
                <w:sz w:val="24"/>
                <w:szCs w:val="24"/>
              </w:rPr>
            </w:pPr>
          </w:p>
        </w:tc>
        <w:tc>
          <w:tcPr>
            <w:tcW w:w="624" w:type="dxa"/>
          </w:tcPr>
          <w:p w14:paraId="075E0640" w14:textId="77777777" w:rsidR="009D4CCC" w:rsidRPr="009D4CCC" w:rsidRDefault="009D4CCC" w:rsidP="009D4CCC">
            <w:pPr>
              <w:pStyle w:val="TableText"/>
              <w:jc w:val="both"/>
              <w:rPr>
                <w:sz w:val="24"/>
                <w:szCs w:val="24"/>
              </w:rPr>
            </w:pPr>
          </w:p>
        </w:tc>
        <w:tc>
          <w:tcPr>
            <w:tcW w:w="624" w:type="dxa"/>
          </w:tcPr>
          <w:p w14:paraId="3D2272F5" w14:textId="77777777" w:rsidR="009D4CCC" w:rsidRPr="009D4CCC" w:rsidRDefault="009D4CCC" w:rsidP="009D4CCC">
            <w:pPr>
              <w:pStyle w:val="TableText"/>
              <w:jc w:val="both"/>
              <w:rPr>
                <w:sz w:val="24"/>
                <w:szCs w:val="24"/>
              </w:rPr>
            </w:pPr>
          </w:p>
        </w:tc>
        <w:tc>
          <w:tcPr>
            <w:tcW w:w="624" w:type="dxa"/>
          </w:tcPr>
          <w:p w14:paraId="6DA0F333" w14:textId="77777777" w:rsidR="009D4CCC" w:rsidRPr="009D4CCC" w:rsidRDefault="009D4CCC" w:rsidP="009D4CCC">
            <w:pPr>
              <w:pStyle w:val="TableText"/>
              <w:jc w:val="both"/>
              <w:rPr>
                <w:sz w:val="24"/>
                <w:szCs w:val="24"/>
              </w:rPr>
            </w:pPr>
          </w:p>
        </w:tc>
        <w:tc>
          <w:tcPr>
            <w:tcW w:w="630" w:type="dxa"/>
          </w:tcPr>
          <w:p w14:paraId="529ECF55" w14:textId="77777777" w:rsidR="009D4CCC" w:rsidRPr="009D4CCC" w:rsidRDefault="009D4CCC" w:rsidP="009D4CCC">
            <w:pPr>
              <w:pStyle w:val="TableText"/>
              <w:jc w:val="both"/>
              <w:rPr>
                <w:sz w:val="24"/>
                <w:szCs w:val="24"/>
              </w:rPr>
            </w:pPr>
          </w:p>
        </w:tc>
        <w:tc>
          <w:tcPr>
            <w:tcW w:w="624" w:type="dxa"/>
          </w:tcPr>
          <w:p w14:paraId="3184C79F" w14:textId="77777777" w:rsidR="009D4CCC" w:rsidRPr="009D4CCC" w:rsidRDefault="009D4CCC" w:rsidP="009D4CCC">
            <w:pPr>
              <w:pStyle w:val="TableText"/>
              <w:jc w:val="both"/>
              <w:rPr>
                <w:sz w:val="24"/>
                <w:szCs w:val="24"/>
              </w:rPr>
            </w:pPr>
          </w:p>
        </w:tc>
        <w:tc>
          <w:tcPr>
            <w:tcW w:w="2796" w:type="dxa"/>
            <w:gridSpan w:val="4"/>
          </w:tcPr>
          <w:p w14:paraId="4DEAED23" w14:textId="77777777" w:rsidR="009D4CCC" w:rsidRPr="009D4CCC" w:rsidRDefault="009D4CCC" w:rsidP="009D4CCC">
            <w:pPr>
              <w:pStyle w:val="TableBlock"/>
              <w:rPr>
                <w:sz w:val="24"/>
                <w:szCs w:val="24"/>
              </w:rPr>
            </w:pPr>
            <w:r w:rsidRPr="009D4CCC">
              <w:rPr>
                <w:sz w:val="24"/>
                <w:szCs w:val="24"/>
                <w:rtl/>
              </w:rPr>
              <w:t>(2)</w:t>
            </w:r>
            <w:r w:rsidRPr="009D4CCC">
              <w:rPr>
                <w:sz w:val="24"/>
                <w:szCs w:val="24"/>
                <w:rtl/>
              </w:rPr>
              <w:tab/>
              <w:t>בפסקה (3), אחרי "יותר ממעטפה אחת" יקראו "בבחירות לכנסת או יותר ממעטפה אחת במשאל העם".</w:t>
            </w:r>
          </w:p>
        </w:tc>
      </w:tr>
      <w:tr w:rsidR="009D4CCC" w:rsidRPr="009D4CCC" w14:paraId="3497B636" w14:textId="77777777">
        <w:tblPrEx>
          <w:tblLook w:val="01E0" w:firstRow="1" w:lastRow="1" w:firstColumn="1" w:lastColumn="1" w:noHBand="0" w:noVBand="0"/>
        </w:tblPrEx>
        <w:trPr>
          <w:cantSplit/>
          <w:trHeight w:val="60"/>
        </w:trPr>
        <w:tc>
          <w:tcPr>
            <w:tcW w:w="1869" w:type="dxa"/>
          </w:tcPr>
          <w:p w14:paraId="11AC2685" w14:textId="77777777" w:rsidR="009D4CCC" w:rsidRPr="009D4CCC" w:rsidRDefault="009D4CCC" w:rsidP="009D4CCC">
            <w:pPr>
              <w:pStyle w:val="TableSideHeading"/>
              <w:keepLines w:val="0"/>
              <w:jc w:val="both"/>
              <w:rPr>
                <w:sz w:val="24"/>
                <w:szCs w:val="24"/>
              </w:rPr>
            </w:pPr>
          </w:p>
        </w:tc>
        <w:tc>
          <w:tcPr>
            <w:tcW w:w="623" w:type="dxa"/>
          </w:tcPr>
          <w:p w14:paraId="144E7796" w14:textId="77777777" w:rsidR="009D4CCC" w:rsidRPr="009D4CCC" w:rsidRDefault="009D4CCC" w:rsidP="009D4CCC">
            <w:pPr>
              <w:pStyle w:val="TableText"/>
              <w:keepLines w:val="0"/>
              <w:jc w:val="both"/>
              <w:rPr>
                <w:sz w:val="24"/>
                <w:szCs w:val="24"/>
              </w:rPr>
            </w:pPr>
          </w:p>
        </w:tc>
        <w:tc>
          <w:tcPr>
            <w:tcW w:w="1871" w:type="dxa"/>
            <w:gridSpan w:val="3"/>
          </w:tcPr>
          <w:p w14:paraId="214E82F8" w14:textId="77777777" w:rsidR="009D4CCC" w:rsidRPr="009D4CCC" w:rsidRDefault="009D4CCC" w:rsidP="009D4CCC">
            <w:pPr>
              <w:pStyle w:val="TableSideHeading"/>
              <w:jc w:val="both"/>
              <w:rPr>
                <w:sz w:val="24"/>
                <w:szCs w:val="24"/>
                <w:rtl/>
              </w:rPr>
            </w:pPr>
            <w:r w:rsidRPr="009D4CCC">
              <w:rPr>
                <w:sz w:val="24"/>
                <w:szCs w:val="24"/>
                <w:rtl/>
              </w:rPr>
              <w:t xml:space="preserve">החלת הוראות חוק התעמולה </w:t>
            </w:r>
          </w:p>
          <w:p w14:paraId="5C0336E3" w14:textId="77777777" w:rsidR="009D4CCC" w:rsidRPr="009D4CCC" w:rsidRDefault="009D4CCC" w:rsidP="009D4CCC">
            <w:pPr>
              <w:pStyle w:val="TableInnerSideHeading"/>
              <w:jc w:val="both"/>
              <w:rPr>
                <w:sz w:val="24"/>
                <w:szCs w:val="24"/>
              </w:rPr>
            </w:pPr>
          </w:p>
        </w:tc>
        <w:tc>
          <w:tcPr>
            <w:tcW w:w="624" w:type="dxa"/>
          </w:tcPr>
          <w:p w14:paraId="025D97A8" w14:textId="77777777" w:rsidR="009D4CCC" w:rsidRPr="009D4CCC" w:rsidRDefault="009D4CCC" w:rsidP="009D4CCC">
            <w:pPr>
              <w:pStyle w:val="TableText"/>
              <w:jc w:val="both"/>
              <w:rPr>
                <w:sz w:val="24"/>
                <w:szCs w:val="24"/>
              </w:rPr>
            </w:pPr>
            <w:r w:rsidRPr="009D4CCC">
              <w:rPr>
                <w:rFonts w:hint="cs"/>
                <w:sz w:val="24"/>
                <w:szCs w:val="24"/>
                <w:rtl/>
              </w:rPr>
              <w:t>10</w:t>
            </w:r>
            <w:r w:rsidRPr="009D4CCC">
              <w:rPr>
                <w:sz w:val="24"/>
                <w:szCs w:val="24"/>
                <w:rtl/>
              </w:rPr>
              <w:t>.</w:t>
            </w:r>
          </w:p>
        </w:tc>
        <w:tc>
          <w:tcPr>
            <w:tcW w:w="4674" w:type="dxa"/>
            <w:gridSpan w:val="7"/>
          </w:tcPr>
          <w:p w14:paraId="5B8FBECD" w14:textId="77777777" w:rsidR="009D4CCC" w:rsidRPr="009D4CCC" w:rsidRDefault="009D4CCC" w:rsidP="009D4CCC">
            <w:pPr>
              <w:pStyle w:val="TableBlock"/>
              <w:rPr>
                <w:sz w:val="24"/>
                <w:szCs w:val="24"/>
              </w:rPr>
            </w:pPr>
            <w:r w:rsidRPr="009D4CCC">
              <w:rPr>
                <w:sz w:val="24"/>
                <w:szCs w:val="24"/>
                <w:rtl/>
              </w:rPr>
              <w:t>(א)</w:t>
            </w:r>
            <w:r w:rsidRPr="009D4CCC">
              <w:rPr>
                <w:sz w:val="24"/>
                <w:szCs w:val="24"/>
                <w:rtl/>
              </w:rPr>
              <w:tab/>
              <w:t>הוראות חוק התעמולה, כפי שהן חלות לקראת בחירות לכנסת ובתקופות הקבועות בחוק האמור, יחולו לקראת משאל עם, בשינויים המחויבים ובשינויים אלה בהוראות חוק התעמולה</w:t>
            </w:r>
            <w:r w:rsidRPr="009D4CCC">
              <w:rPr>
                <w:rFonts w:hint="cs"/>
                <w:sz w:val="24"/>
                <w:szCs w:val="24"/>
                <w:rtl/>
              </w:rPr>
              <w:t xml:space="preserve"> </w:t>
            </w:r>
            <w:r w:rsidRPr="009D4CCC">
              <w:rPr>
                <w:sz w:val="24"/>
                <w:szCs w:val="24"/>
                <w:rtl/>
              </w:rPr>
              <w:t>המפורטות להלן:</w:t>
            </w:r>
          </w:p>
        </w:tc>
      </w:tr>
      <w:tr w:rsidR="009D4CCC" w:rsidRPr="009D4CCC" w14:paraId="1B116D18" w14:textId="77777777">
        <w:tblPrEx>
          <w:tblLook w:val="01E0" w:firstRow="1" w:lastRow="1" w:firstColumn="1" w:lastColumn="1" w:noHBand="0" w:noVBand="0"/>
        </w:tblPrEx>
        <w:trPr>
          <w:cantSplit/>
          <w:trHeight w:val="60"/>
        </w:trPr>
        <w:tc>
          <w:tcPr>
            <w:tcW w:w="1869" w:type="dxa"/>
          </w:tcPr>
          <w:p w14:paraId="3B360A23" w14:textId="77777777" w:rsidR="009D4CCC" w:rsidRPr="009D4CCC" w:rsidRDefault="009D4CCC" w:rsidP="009D4CCC">
            <w:pPr>
              <w:pStyle w:val="TableSideHeading"/>
              <w:jc w:val="both"/>
              <w:rPr>
                <w:sz w:val="24"/>
                <w:szCs w:val="24"/>
              </w:rPr>
            </w:pPr>
          </w:p>
        </w:tc>
        <w:tc>
          <w:tcPr>
            <w:tcW w:w="623" w:type="dxa"/>
          </w:tcPr>
          <w:p w14:paraId="232FB65C" w14:textId="77777777" w:rsidR="009D4CCC" w:rsidRPr="009D4CCC" w:rsidRDefault="009D4CCC" w:rsidP="009D4CCC">
            <w:pPr>
              <w:pStyle w:val="TableText"/>
              <w:jc w:val="both"/>
              <w:rPr>
                <w:sz w:val="24"/>
                <w:szCs w:val="24"/>
              </w:rPr>
            </w:pPr>
          </w:p>
        </w:tc>
        <w:tc>
          <w:tcPr>
            <w:tcW w:w="623" w:type="dxa"/>
          </w:tcPr>
          <w:p w14:paraId="7873B27F" w14:textId="77777777" w:rsidR="009D4CCC" w:rsidRPr="009D4CCC" w:rsidRDefault="009D4CCC" w:rsidP="009D4CCC">
            <w:pPr>
              <w:pStyle w:val="TableText"/>
              <w:jc w:val="both"/>
              <w:rPr>
                <w:sz w:val="24"/>
                <w:szCs w:val="24"/>
              </w:rPr>
            </w:pPr>
          </w:p>
        </w:tc>
        <w:tc>
          <w:tcPr>
            <w:tcW w:w="624" w:type="dxa"/>
          </w:tcPr>
          <w:p w14:paraId="0993B27E" w14:textId="77777777" w:rsidR="009D4CCC" w:rsidRPr="009D4CCC" w:rsidRDefault="009D4CCC" w:rsidP="009D4CCC">
            <w:pPr>
              <w:pStyle w:val="TableText"/>
              <w:jc w:val="both"/>
              <w:rPr>
                <w:sz w:val="24"/>
                <w:szCs w:val="24"/>
              </w:rPr>
            </w:pPr>
          </w:p>
        </w:tc>
        <w:tc>
          <w:tcPr>
            <w:tcW w:w="624" w:type="dxa"/>
          </w:tcPr>
          <w:p w14:paraId="02334519" w14:textId="77777777" w:rsidR="009D4CCC" w:rsidRPr="009D4CCC" w:rsidRDefault="009D4CCC" w:rsidP="009D4CCC">
            <w:pPr>
              <w:pStyle w:val="TableText"/>
              <w:jc w:val="both"/>
              <w:rPr>
                <w:sz w:val="24"/>
                <w:szCs w:val="24"/>
              </w:rPr>
            </w:pPr>
          </w:p>
        </w:tc>
        <w:tc>
          <w:tcPr>
            <w:tcW w:w="624" w:type="dxa"/>
          </w:tcPr>
          <w:p w14:paraId="03EE81D7" w14:textId="77777777" w:rsidR="009D4CCC" w:rsidRPr="009D4CCC" w:rsidRDefault="009D4CCC" w:rsidP="009D4CCC">
            <w:pPr>
              <w:pStyle w:val="TableText"/>
              <w:jc w:val="both"/>
              <w:rPr>
                <w:sz w:val="24"/>
                <w:szCs w:val="24"/>
              </w:rPr>
            </w:pPr>
          </w:p>
        </w:tc>
        <w:tc>
          <w:tcPr>
            <w:tcW w:w="624" w:type="dxa"/>
          </w:tcPr>
          <w:p w14:paraId="6FF7B998" w14:textId="77777777" w:rsidR="009D4CCC" w:rsidRPr="009D4CCC" w:rsidRDefault="009D4CCC" w:rsidP="009D4CCC">
            <w:pPr>
              <w:pStyle w:val="TableText"/>
              <w:jc w:val="both"/>
              <w:rPr>
                <w:sz w:val="24"/>
                <w:szCs w:val="24"/>
              </w:rPr>
            </w:pPr>
          </w:p>
        </w:tc>
        <w:tc>
          <w:tcPr>
            <w:tcW w:w="4050" w:type="dxa"/>
            <w:gridSpan w:val="6"/>
          </w:tcPr>
          <w:p w14:paraId="0D97FEAA" w14:textId="77777777" w:rsidR="009D4CCC" w:rsidRPr="009D4CCC" w:rsidRDefault="009D4CCC" w:rsidP="009D4CCC">
            <w:pPr>
              <w:pStyle w:val="TableBlock"/>
              <w:rPr>
                <w:sz w:val="24"/>
                <w:szCs w:val="24"/>
              </w:rPr>
            </w:pPr>
            <w:r w:rsidRPr="009D4CCC">
              <w:rPr>
                <w:sz w:val="24"/>
                <w:szCs w:val="24"/>
                <w:rtl/>
              </w:rPr>
              <w:t>(1)</w:t>
            </w:r>
            <w:r w:rsidRPr="009D4CCC">
              <w:rPr>
                <w:sz w:val="24"/>
                <w:szCs w:val="24"/>
                <w:rtl/>
              </w:rPr>
              <w:tab/>
              <w:t>סעיפים 3, 4, 5 [כלי שיט וטיס, רמקול, הגבלת תעמולה 60 ימים], 7 [שימוש באות רשימה]</w:t>
            </w:r>
            <w:r w:rsidRPr="009D4CCC">
              <w:rPr>
                <w:vanish/>
                <w:sz w:val="24"/>
                <w:szCs w:val="24"/>
                <w:rtl/>
              </w:rPr>
              <w:t>ת תעמולה 60 ימים]5 [איסור תעמולה 60 ימים]; משאל עם, שבה יידרש רוב גדול יותר.שות שונותחות</w:t>
            </w:r>
            <w:r w:rsidRPr="009D4CCC">
              <w:rPr>
                <w:sz w:val="24"/>
                <w:szCs w:val="24"/>
                <w:rtl/>
              </w:rPr>
              <w:t>, 10א [שלטים], 12 [מסירת חומר מודפס], 14 [חובת השכרת אולם לרשימת מועמדים], 15 [הקצאת זמן לתעמולה ברדיו], 15א [הקצאת זמן לתעמולה בטלויזיה], 15ב [אחריות רשות השידור והרשות השניה לתעמולה],</w:t>
            </w:r>
            <w:r w:rsidRPr="009D4CCC">
              <w:rPr>
                <w:rFonts w:hint="cs"/>
                <w:sz w:val="24"/>
                <w:szCs w:val="24"/>
                <w:rtl/>
              </w:rPr>
              <w:t xml:space="preserve"> 16ד [שידורי תעמולה ברדיו אזורי בבחירות לרשויות מקומיות],</w:t>
            </w:r>
            <w:r w:rsidRPr="009D4CCC">
              <w:rPr>
                <w:sz w:val="24"/>
                <w:szCs w:val="24"/>
                <w:rtl/>
              </w:rPr>
              <w:t xml:space="preserve"> 18 ו</w:t>
            </w:r>
            <w:r w:rsidRPr="009D4CCC">
              <w:rPr>
                <w:rFonts w:hint="cs"/>
                <w:sz w:val="24"/>
                <w:szCs w:val="24"/>
                <w:rtl/>
              </w:rPr>
              <w:t>-</w:t>
            </w:r>
            <w:r w:rsidRPr="009D4CCC">
              <w:rPr>
                <w:sz w:val="24"/>
                <w:szCs w:val="24"/>
                <w:rtl/>
              </w:rPr>
              <w:t>19 [זכות אישום לחבר ועדת הבחירות] – לא ייקראו;</w:t>
            </w:r>
          </w:p>
        </w:tc>
      </w:tr>
      <w:tr w:rsidR="009D4CCC" w:rsidRPr="009D4CCC" w14:paraId="023BB9FE" w14:textId="77777777">
        <w:tblPrEx>
          <w:tblLook w:val="01E0" w:firstRow="1" w:lastRow="1" w:firstColumn="1" w:lastColumn="1" w:noHBand="0" w:noVBand="0"/>
        </w:tblPrEx>
        <w:trPr>
          <w:cantSplit/>
          <w:trHeight w:val="60"/>
        </w:trPr>
        <w:tc>
          <w:tcPr>
            <w:tcW w:w="1869" w:type="dxa"/>
          </w:tcPr>
          <w:p w14:paraId="0692E114" w14:textId="77777777" w:rsidR="009D4CCC" w:rsidRPr="009D4CCC" w:rsidRDefault="009D4CCC" w:rsidP="009D4CCC">
            <w:pPr>
              <w:pStyle w:val="TableSideHeading"/>
              <w:jc w:val="both"/>
              <w:rPr>
                <w:sz w:val="24"/>
                <w:szCs w:val="24"/>
              </w:rPr>
            </w:pPr>
          </w:p>
        </w:tc>
        <w:tc>
          <w:tcPr>
            <w:tcW w:w="623" w:type="dxa"/>
          </w:tcPr>
          <w:p w14:paraId="4BD167F3" w14:textId="77777777" w:rsidR="009D4CCC" w:rsidRPr="009D4CCC" w:rsidRDefault="009D4CCC" w:rsidP="009D4CCC">
            <w:pPr>
              <w:pStyle w:val="TableText"/>
              <w:jc w:val="both"/>
              <w:rPr>
                <w:sz w:val="24"/>
                <w:szCs w:val="24"/>
              </w:rPr>
            </w:pPr>
          </w:p>
        </w:tc>
        <w:tc>
          <w:tcPr>
            <w:tcW w:w="623" w:type="dxa"/>
          </w:tcPr>
          <w:p w14:paraId="3B8DAB25" w14:textId="77777777" w:rsidR="009D4CCC" w:rsidRPr="009D4CCC" w:rsidRDefault="009D4CCC" w:rsidP="009D4CCC">
            <w:pPr>
              <w:pStyle w:val="TableText"/>
              <w:jc w:val="both"/>
              <w:rPr>
                <w:sz w:val="24"/>
                <w:szCs w:val="24"/>
              </w:rPr>
            </w:pPr>
          </w:p>
        </w:tc>
        <w:tc>
          <w:tcPr>
            <w:tcW w:w="624" w:type="dxa"/>
          </w:tcPr>
          <w:p w14:paraId="44EB8A6D" w14:textId="77777777" w:rsidR="009D4CCC" w:rsidRPr="009D4CCC" w:rsidRDefault="009D4CCC" w:rsidP="009D4CCC">
            <w:pPr>
              <w:pStyle w:val="TableText"/>
              <w:jc w:val="both"/>
              <w:rPr>
                <w:sz w:val="24"/>
                <w:szCs w:val="24"/>
              </w:rPr>
            </w:pPr>
          </w:p>
        </w:tc>
        <w:tc>
          <w:tcPr>
            <w:tcW w:w="624" w:type="dxa"/>
          </w:tcPr>
          <w:p w14:paraId="1B2A453A" w14:textId="77777777" w:rsidR="009D4CCC" w:rsidRPr="009D4CCC" w:rsidRDefault="009D4CCC" w:rsidP="009D4CCC">
            <w:pPr>
              <w:pStyle w:val="TableText"/>
              <w:jc w:val="both"/>
              <w:rPr>
                <w:sz w:val="24"/>
                <w:szCs w:val="24"/>
              </w:rPr>
            </w:pPr>
          </w:p>
        </w:tc>
        <w:tc>
          <w:tcPr>
            <w:tcW w:w="624" w:type="dxa"/>
          </w:tcPr>
          <w:p w14:paraId="3FAE7C71" w14:textId="77777777" w:rsidR="009D4CCC" w:rsidRPr="009D4CCC" w:rsidRDefault="009D4CCC" w:rsidP="009D4CCC">
            <w:pPr>
              <w:pStyle w:val="TableText"/>
              <w:jc w:val="both"/>
              <w:rPr>
                <w:sz w:val="24"/>
                <w:szCs w:val="24"/>
              </w:rPr>
            </w:pPr>
          </w:p>
        </w:tc>
        <w:tc>
          <w:tcPr>
            <w:tcW w:w="624" w:type="dxa"/>
          </w:tcPr>
          <w:p w14:paraId="23E8C1A3" w14:textId="77777777" w:rsidR="009D4CCC" w:rsidRPr="009D4CCC" w:rsidRDefault="009D4CCC" w:rsidP="009D4CCC">
            <w:pPr>
              <w:pStyle w:val="TableText"/>
              <w:jc w:val="both"/>
              <w:rPr>
                <w:sz w:val="24"/>
                <w:szCs w:val="24"/>
              </w:rPr>
            </w:pPr>
          </w:p>
        </w:tc>
        <w:tc>
          <w:tcPr>
            <w:tcW w:w="4050" w:type="dxa"/>
            <w:gridSpan w:val="6"/>
          </w:tcPr>
          <w:p w14:paraId="335941BD" w14:textId="77777777" w:rsidR="009D4CCC" w:rsidRPr="009D4CCC" w:rsidRDefault="009D4CCC" w:rsidP="009D4CCC">
            <w:pPr>
              <w:pStyle w:val="TableBlock"/>
              <w:rPr>
                <w:sz w:val="24"/>
                <w:szCs w:val="24"/>
              </w:rPr>
            </w:pPr>
            <w:r w:rsidRPr="009D4CCC">
              <w:rPr>
                <w:sz w:val="24"/>
                <w:szCs w:val="24"/>
                <w:rtl/>
              </w:rPr>
              <w:t>(2)</w:t>
            </w:r>
            <w:r w:rsidRPr="009D4CCC">
              <w:rPr>
                <w:sz w:val="24"/>
                <w:szCs w:val="24"/>
                <w:rtl/>
              </w:rPr>
              <w:tab/>
              <w:t>בסעיף 2, במקום "בתקופת 90 הימים שלפני יום הבחירות, וביום הבחירות" יקראו "מהיום שלאחר היום שבו נוצרה העילה לעריכת משאל העם לפי חוק סדרי השלטון והמשפט (ביטול החלת המשפט, השיפוט והמינהל), התשנ"ט</w:t>
            </w:r>
            <w:r w:rsidRPr="009D4CCC">
              <w:rPr>
                <w:rFonts w:hint="cs"/>
                <w:sz w:val="24"/>
                <w:szCs w:val="24"/>
                <w:rtl/>
              </w:rPr>
              <w:t>–</w:t>
            </w:r>
            <w:r w:rsidRPr="009D4CCC">
              <w:rPr>
                <w:sz w:val="24"/>
                <w:szCs w:val="24"/>
                <w:rtl/>
              </w:rPr>
              <w:t xml:space="preserve">1999 (להלן </w:t>
            </w:r>
            <w:r w:rsidRPr="009D4CCC">
              <w:rPr>
                <w:rFonts w:hint="cs"/>
                <w:sz w:val="24"/>
                <w:szCs w:val="24"/>
                <w:rtl/>
              </w:rPr>
              <w:t>–</w:t>
            </w:r>
            <w:r w:rsidRPr="009D4CCC">
              <w:rPr>
                <w:sz w:val="24"/>
                <w:szCs w:val="24"/>
                <w:rtl/>
              </w:rPr>
              <w:t xml:space="preserve"> חוק סדרי השלטון והמשפט) וביום משאל העם"; </w:t>
            </w:r>
          </w:p>
        </w:tc>
      </w:tr>
      <w:tr w:rsidR="009D4CCC" w:rsidRPr="009D4CCC" w14:paraId="08478726" w14:textId="77777777">
        <w:tblPrEx>
          <w:tblLook w:val="01E0" w:firstRow="1" w:lastRow="1" w:firstColumn="1" w:lastColumn="1" w:noHBand="0" w:noVBand="0"/>
        </w:tblPrEx>
        <w:trPr>
          <w:cantSplit/>
          <w:trHeight w:val="60"/>
        </w:trPr>
        <w:tc>
          <w:tcPr>
            <w:tcW w:w="1869" w:type="dxa"/>
          </w:tcPr>
          <w:p w14:paraId="485AFFF1" w14:textId="77777777" w:rsidR="009D4CCC" w:rsidRPr="009D4CCC" w:rsidRDefault="009D4CCC" w:rsidP="009D4CCC">
            <w:pPr>
              <w:pStyle w:val="TableSideHeading"/>
              <w:jc w:val="both"/>
              <w:rPr>
                <w:sz w:val="24"/>
                <w:szCs w:val="24"/>
              </w:rPr>
            </w:pPr>
          </w:p>
        </w:tc>
        <w:tc>
          <w:tcPr>
            <w:tcW w:w="623" w:type="dxa"/>
          </w:tcPr>
          <w:p w14:paraId="6619A302" w14:textId="77777777" w:rsidR="009D4CCC" w:rsidRPr="009D4CCC" w:rsidRDefault="009D4CCC" w:rsidP="009D4CCC">
            <w:pPr>
              <w:pStyle w:val="TableText"/>
              <w:jc w:val="both"/>
              <w:rPr>
                <w:sz w:val="24"/>
                <w:szCs w:val="24"/>
              </w:rPr>
            </w:pPr>
          </w:p>
        </w:tc>
        <w:tc>
          <w:tcPr>
            <w:tcW w:w="623" w:type="dxa"/>
          </w:tcPr>
          <w:p w14:paraId="008F6822" w14:textId="77777777" w:rsidR="009D4CCC" w:rsidRPr="009D4CCC" w:rsidRDefault="009D4CCC" w:rsidP="009D4CCC">
            <w:pPr>
              <w:pStyle w:val="TableText"/>
              <w:jc w:val="both"/>
              <w:rPr>
                <w:sz w:val="24"/>
                <w:szCs w:val="24"/>
              </w:rPr>
            </w:pPr>
          </w:p>
        </w:tc>
        <w:tc>
          <w:tcPr>
            <w:tcW w:w="624" w:type="dxa"/>
          </w:tcPr>
          <w:p w14:paraId="189AA31E" w14:textId="77777777" w:rsidR="009D4CCC" w:rsidRPr="009D4CCC" w:rsidRDefault="009D4CCC" w:rsidP="009D4CCC">
            <w:pPr>
              <w:pStyle w:val="TableText"/>
              <w:jc w:val="both"/>
              <w:rPr>
                <w:sz w:val="24"/>
                <w:szCs w:val="24"/>
              </w:rPr>
            </w:pPr>
          </w:p>
        </w:tc>
        <w:tc>
          <w:tcPr>
            <w:tcW w:w="624" w:type="dxa"/>
          </w:tcPr>
          <w:p w14:paraId="7F70634D" w14:textId="77777777" w:rsidR="009D4CCC" w:rsidRPr="009D4CCC" w:rsidRDefault="009D4CCC" w:rsidP="009D4CCC">
            <w:pPr>
              <w:pStyle w:val="TableText"/>
              <w:jc w:val="both"/>
              <w:rPr>
                <w:sz w:val="24"/>
                <w:szCs w:val="24"/>
              </w:rPr>
            </w:pPr>
          </w:p>
        </w:tc>
        <w:tc>
          <w:tcPr>
            <w:tcW w:w="624" w:type="dxa"/>
          </w:tcPr>
          <w:p w14:paraId="159E8F87" w14:textId="77777777" w:rsidR="009D4CCC" w:rsidRPr="009D4CCC" w:rsidRDefault="009D4CCC" w:rsidP="009D4CCC">
            <w:pPr>
              <w:pStyle w:val="TableText"/>
              <w:jc w:val="both"/>
              <w:rPr>
                <w:sz w:val="24"/>
                <w:szCs w:val="24"/>
              </w:rPr>
            </w:pPr>
          </w:p>
        </w:tc>
        <w:tc>
          <w:tcPr>
            <w:tcW w:w="624" w:type="dxa"/>
          </w:tcPr>
          <w:p w14:paraId="7EF4E45D" w14:textId="77777777" w:rsidR="009D4CCC" w:rsidRPr="009D4CCC" w:rsidRDefault="009D4CCC" w:rsidP="009D4CCC">
            <w:pPr>
              <w:pStyle w:val="TableText"/>
              <w:jc w:val="both"/>
              <w:rPr>
                <w:sz w:val="24"/>
                <w:szCs w:val="24"/>
              </w:rPr>
            </w:pPr>
          </w:p>
        </w:tc>
        <w:tc>
          <w:tcPr>
            <w:tcW w:w="4050" w:type="dxa"/>
            <w:gridSpan w:val="6"/>
          </w:tcPr>
          <w:p w14:paraId="13E9B814" w14:textId="77777777" w:rsidR="009D4CCC" w:rsidRPr="009D4CCC" w:rsidRDefault="009D4CCC" w:rsidP="009D4CCC">
            <w:pPr>
              <w:pStyle w:val="TableBlock"/>
              <w:rPr>
                <w:sz w:val="24"/>
                <w:szCs w:val="24"/>
              </w:rPr>
            </w:pPr>
            <w:r w:rsidRPr="009D4CCC">
              <w:rPr>
                <w:sz w:val="24"/>
                <w:szCs w:val="24"/>
                <w:rtl/>
              </w:rPr>
              <w:t>(3)</w:t>
            </w:r>
            <w:r w:rsidRPr="009D4CCC">
              <w:rPr>
                <w:sz w:val="24"/>
                <w:szCs w:val="24"/>
                <w:rtl/>
              </w:rPr>
              <w:tab/>
              <w:t xml:space="preserve">בסעיף 2א, האמור בו </w:t>
            </w:r>
            <w:r w:rsidRPr="009D4CCC">
              <w:rPr>
                <w:rFonts w:hint="cs"/>
                <w:sz w:val="24"/>
                <w:szCs w:val="24"/>
                <w:rtl/>
              </w:rPr>
              <w:t>ייקרא</w:t>
            </w:r>
            <w:r w:rsidRPr="009D4CCC">
              <w:rPr>
                <w:sz w:val="24"/>
                <w:szCs w:val="24"/>
                <w:rtl/>
              </w:rPr>
              <w:t xml:space="preserve"> "(א)" ואחריו יקראו:</w:t>
            </w:r>
          </w:p>
        </w:tc>
      </w:tr>
      <w:tr w:rsidR="009D4CCC" w:rsidRPr="009D4CCC" w14:paraId="111E8B36" w14:textId="77777777">
        <w:tblPrEx>
          <w:tblLook w:val="01E0" w:firstRow="1" w:lastRow="1" w:firstColumn="1" w:lastColumn="1" w:noHBand="0" w:noVBand="0"/>
        </w:tblPrEx>
        <w:trPr>
          <w:cantSplit/>
          <w:trHeight w:val="60"/>
        </w:trPr>
        <w:tc>
          <w:tcPr>
            <w:tcW w:w="1869" w:type="dxa"/>
          </w:tcPr>
          <w:p w14:paraId="3B1872E7" w14:textId="77777777" w:rsidR="009D4CCC" w:rsidRPr="009D4CCC" w:rsidRDefault="009D4CCC" w:rsidP="009D4CCC">
            <w:pPr>
              <w:pStyle w:val="TableBlock"/>
              <w:spacing w:line="240" w:lineRule="auto"/>
              <w:rPr>
                <w:sz w:val="24"/>
                <w:szCs w:val="24"/>
              </w:rPr>
            </w:pPr>
            <w:r w:rsidRPr="009D4CCC">
              <w:rPr>
                <w:sz w:val="24"/>
                <w:szCs w:val="24"/>
                <w:rtl/>
              </w:rPr>
              <w:t>[הערה לדיון: הוועדה מציעה ליצור סייג לאיסור על שימוש בכספי רשות מקומית</w:t>
            </w:r>
            <w:r w:rsidRPr="009D4CCC">
              <w:rPr>
                <w:rFonts w:hint="cs"/>
                <w:sz w:val="24"/>
                <w:szCs w:val="24"/>
                <w:rtl/>
              </w:rPr>
              <w:t xml:space="preserve"> </w:t>
            </w:r>
            <w:r w:rsidRPr="009D4CCC">
              <w:rPr>
                <w:sz w:val="24"/>
                <w:szCs w:val="24"/>
                <w:rtl/>
              </w:rPr>
              <w:t>בקשר עם תעמולה, לאור פסקי הדין של ביהמ"ש העליון שהתירו שימוש כאמור (בג"ץ 2383/95 גרינברג, בג"ץ 10104/04 שלום עכשיו). יש לבחון יצירת מנגנונים נוספים לשימוש ראוי ומבוקר בכספי רשויות מקומיות, למשל - הגבלת היקף ההוצאה.]</w:t>
            </w:r>
          </w:p>
        </w:tc>
        <w:tc>
          <w:tcPr>
            <w:tcW w:w="623" w:type="dxa"/>
          </w:tcPr>
          <w:p w14:paraId="33FCE74E" w14:textId="77777777" w:rsidR="009D4CCC" w:rsidRPr="009D4CCC" w:rsidRDefault="009D4CCC" w:rsidP="009D4CCC">
            <w:pPr>
              <w:pStyle w:val="TableText"/>
              <w:jc w:val="both"/>
              <w:rPr>
                <w:sz w:val="24"/>
                <w:szCs w:val="24"/>
              </w:rPr>
            </w:pPr>
          </w:p>
        </w:tc>
        <w:tc>
          <w:tcPr>
            <w:tcW w:w="623" w:type="dxa"/>
          </w:tcPr>
          <w:p w14:paraId="08425795" w14:textId="77777777" w:rsidR="009D4CCC" w:rsidRPr="009D4CCC" w:rsidRDefault="009D4CCC" w:rsidP="009D4CCC">
            <w:pPr>
              <w:pStyle w:val="TableText"/>
              <w:jc w:val="both"/>
              <w:rPr>
                <w:sz w:val="24"/>
                <w:szCs w:val="24"/>
              </w:rPr>
            </w:pPr>
          </w:p>
        </w:tc>
        <w:tc>
          <w:tcPr>
            <w:tcW w:w="624" w:type="dxa"/>
          </w:tcPr>
          <w:p w14:paraId="7426A41A" w14:textId="77777777" w:rsidR="009D4CCC" w:rsidRPr="009D4CCC" w:rsidRDefault="009D4CCC" w:rsidP="009D4CCC">
            <w:pPr>
              <w:pStyle w:val="TableText"/>
              <w:jc w:val="both"/>
              <w:rPr>
                <w:sz w:val="24"/>
                <w:szCs w:val="24"/>
              </w:rPr>
            </w:pPr>
          </w:p>
        </w:tc>
        <w:tc>
          <w:tcPr>
            <w:tcW w:w="624" w:type="dxa"/>
          </w:tcPr>
          <w:p w14:paraId="09726366" w14:textId="77777777" w:rsidR="009D4CCC" w:rsidRPr="009D4CCC" w:rsidRDefault="009D4CCC" w:rsidP="009D4CCC">
            <w:pPr>
              <w:pStyle w:val="TableText"/>
              <w:jc w:val="both"/>
              <w:rPr>
                <w:sz w:val="24"/>
                <w:szCs w:val="24"/>
              </w:rPr>
            </w:pPr>
          </w:p>
        </w:tc>
        <w:tc>
          <w:tcPr>
            <w:tcW w:w="624" w:type="dxa"/>
          </w:tcPr>
          <w:p w14:paraId="045BED8A" w14:textId="77777777" w:rsidR="009D4CCC" w:rsidRPr="009D4CCC" w:rsidRDefault="009D4CCC" w:rsidP="009D4CCC">
            <w:pPr>
              <w:pStyle w:val="TableText"/>
              <w:jc w:val="both"/>
              <w:rPr>
                <w:sz w:val="24"/>
                <w:szCs w:val="24"/>
              </w:rPr>
            </w:pPr>
          </w:p>
        </w:tc>
        <w:tc>
          <w:tcPr>
            <w:tcW w:w="624" w:type="dxa"/>
          </w:tcPr>
          <w:p w14:paraId="55B4846C" w14:textId="77777777" w:rsidR="009D4CCC" w:rsidRPr="009D4CCC" w:rsidRDefault="009D4CCC" w:rsidP="009D4CCC">
            <w:pPr>
              <w:pStyle w:val="TableText"/>
              <w:jc w:val="both"/>
              <w:rPr>
                <w:sz w:val="24"/>
                <w:szCs w:val="24"/>
              </w:rPr>
            </w:pPr>
          </w:p>
        </w:tc>
        <w:tc>
          <w:tcPr>
            <w:tcW w:w="630" w:type="dxa"/>
          </w:tcPr>
          <w:p w14:paraId="09491368" w14:textId="77777777" w:rsidR="009D4CCC" w:rsidRPr="009D4CCC" w:rsidRDefault="009D4CCC" w:rsidP="009D4CCC">
            <w:pPr>
              <w:pStyle w:val="TableText"/>
              <w:jc w:val="both"/>
              <w:rPr>
                <w:sz w:val="24"/>
                <w:szCs w:val="24"/>
              </w:rPr>
            </w:pPr>
          </w:p>
        </w:tc>
        <w:tc>
          <w:tcPr>
            <w:tcW w:w="3420" w:type="dxa"/>
            <w:gridSpan w:val="5"/>
          </w:tcPr>
          <w:p w14:paraId="537A2D09" w14:textId="77777777" w:rsidR="009D4CCC" w:rsidRPr="009D4CCC" w:rsidRDefault="009D4CCC" w:rsidP="009D4CCC">
            <w:pPr>
              <w:pStyle w:val="TableBlock"/>
              <w:rPr>
                <w:sz w:val="24"/>
                <w:szCs w:val="24"/>
              </w:rPr>
            </w:pPr>
            <w:r w:rsidRPr="009D4CCC">
              <w:rPr>
                <w:sz w:val="24"/>
                <w:szCs w:val="24"/>
                <w:rtl/>
              </w:rPr>
              <w:t>"(ב)</w:t>
            </w:r>
            <w:r w:rsidRPr="009D4CCC">
              <w:rPr>
                <w:sz w:val="24"/>
                <w:szCs w:val="24"/>
                <w:rtl/>
              </w:rPr>
              <w:tab/>
              <w:t xml:space="preserve">אין בהוראות סעיף קטן (א) כדי למנוע שימוש בכספים של רשות מקומית בקשר עם תעמולה לקראת משאל עם לפי חוק סדרי השלטון והמשפט, ובלבד </w:t>
            </w:r>
            <w:r w:rsidRPr="009D4CCC">
              <w:rPr>
                <w:rFonts w:hint="cs"/>
                <w:sz w:val="24"/>
                <w:szCs w:val="24"/>
                <w:rtl/>
              </w:rPr>
              <w:t>ש</w:t>
            </w:r>
            <w:r w:rsidRPr="009D4CCC">
              <w:rPr>
                <w:sz w:val="24"/>
                <w:szCs w:val="24"/>
                <w:rtl/>
              </w:rPr>
              <w:t xml:space="preserve">המשפט, השיפוט והמינהל של </w:t>
            </w:r>
            <w:r w:rsidRPr="009D4CCC">
              <w:rPr>
                <w:rFonts w:hint="cs"/>
                <w:sz w:val="24"/>
                <w:szCs w:val="24"/>
                <w:rtl/>
              </w:rPr>
              <w:t>מדינת ישראל לא יחולו בתחומי אותה רשות מקומית, אם יאושר הסכם במשאל עם לפי החוק האמור.</w:t>
            </w:r>
            <w:r w:rsidRPr="009D4CCC">
              <w:rPr>
                <w:sz w:val="24"/>
                <w:szCs w:val="24"/>
                <w:rtl/>
              </w:rPr>
              <w:t>";</w:t>
            </w:r>
          </w:p>
        </w:tc>
      </w:tr>
      <w:tr w:rsidR="009D4CCC" w:rsidRPr="009D4CCC" w14:paraId="551FC8A4" w14:textId="77777777">
        <w:tblPrEx>
          <w:tblLook w:val="01E0" w:firstRow="1" w:lastRow="1" w:firstColumn="1" w:lastColumn="1" w:noHBand="0" w:noVBand="0"/>
        </w:tblPrEx>
        <w:trPr>
          <w:cantSplit/>
          <w:trHeight w:val="60"/>
        </w:trPr>
        <w:tc>
          <w:tcPr>
            <w:tcW w:w="1869" w:type="dxa"/>
          </w:tcPr>
          <w:p w14:paraId="5BCF6165" w14:textId="77777777" w:rsidR="009D4CCC" w:rsidRPr="009D4CCC" w:rsidRDefault="009D4CCC" w:rsidP="009D4CCC">
            <w:pPr>
              <w:pStyle w:val="TableSideHeading"/>
              <w:jc w:val="both"/>
              <w:rPr>
                <w:rFonts w:hint="cs"/>
                <w:sz w:val="24"/>
                <w:szCs w:val="24"/>
              </w:rPr>
            </w:pPr>
          </w:p>
        </w:tc>
        <w:tc>
          <w:tcPr>
            <w:tcW w:w="623" w:type="dxa"/>
          </w:tcPr>
          <w:p w14:paraId="3DD8442C" w14:textId="77777777" w:rsidR="009D4CCC" w:rsidRPr="009D4CCC" w:rsidRDefault="009D4CCC" w:rsidP="009D4CCC">
            <w:pPr>
              <w:pStyle w:val="TableText"/>
              <w:jc w:val="both"/>
              <w:rPr>
                <w:sz w:val="24"/>
                <w:szCs w:val="24"/>
              </w:rPr>
            </w:pPr>
          </w:p>
        </w:tc>
        <w:tc>
          <w:tcPr>
            <w:tcW w:w="623" w:type="dxa"/>
          </w:tcPr>
          <w:p w14:paraId="2CBC15B7" w14:textId="77777777" w:rsidR="009D4CCC" w:rsidRPr="009D4CCC" w:rsidRDefault="009D4CCC" w:rsidP="009D4CCC">
            <w:pPr>
              <w:pStyle w:val="TableText"/>
              <w:jc w:val="both"/>
              <w:rPr>
                <w:sz w:val="24"/>
                <w:szCs w:val="24"/>
              </w:rPr>
            </w:pPr>
          </w:p>
        </w:tc>
        <w:tc>
          <w:tcPr>
            <w:tcW w:w="624" w:type="dxa"/>
          </w:tcPr>
          <w:p w14:paraId="4699DD21" w14:textId="77777777" w:rsidR="009D4CCC" w:rsidRPr="009D4CCC" w:rsidRDefault="009D4CCC" w:rsidP="009D4CCC">
            <w:pPr>
              <w:pStyle w:val="TableText"/>
              <w:jc w:val="both"/>
              <w:rPr>
                <w:sz w:val="24"/>
                <w:szCs w:val="24"/>
              </w:rPr>
            </w:pPr>
          </w:p>
        </w:tc>
        <w:tc>
          <w:tcPr>
            <w:tcW w:w="624" w:type="dxa"/>
          </w:tcPr>
          <w:p w14:paraId="17C5180D" w14:textId="77777777" w:rsidR="009D4CCC" w:rsidRPr="009D4CCC" w:rsidRDefault="009D4CCC" w:rsidP="009D4CCC">
            <w:pPr>
              <w:pStyle w:val="TableText"/>
              <w:jc w:val="both"/>
              <w:rPr>
                <w:sz w:val="24"/>
                <w:szCs w:val="24"/>
              </w:rPr>
            </w:pPr>
          </w:p>
        </w:tc>
        <w:tc>
          <w:tcPr>
            <w:tcW w:w="624" w:type="dxa"/>
          </w:tcPr>
          <w:p w14:paraId="7F38751F" w14:textId="77777777" w:rsidR="009D4CCC" w:rsidRPr="009D4CCC" w:rsidRDefault="009D4CCC" w:rsidP="009D4CCC">
            <w:pPr>
              <w:pStyle w:val="TableText"/>
              <w:jc w:val="both"/>
              <w:rPr>
                <w:sz w:val="24"/>
                <w:szCs w:val="24"/>
              </w:rPr>
            </w:pPr>
          </w:p>
        </w:tc>
        <w:tc>
          <w:tcPr>
            <w:tcW w:w="624" w:type="dxa"/>
          </w:tcPr>
          <w:p w14:paraId="33F234A0" w14:textId="77777777" w:rsidR="009D4CCC" w:rsidRPr="009D4CCC" w:rsidRDefault="009D4CCC" w:rsidP="009D4CCC">
            <w:pPr>
              <w:pStyle w:val="TableText"/>
              <w:jc w:val="both"/>
              <w:rPr>
                <w:sz w:val="24"/>
                <w:szCs w:val="24"/>
              </w:rPr>
            </w:pPr>
          </w:p>
        </w:tc>
        <w:tc>
          <w:tcPr>
            <w:tcW w:w="4050" w:type="dxa"/>
            <w:gridSpan w:val="6"/>
          </w:tcPr>
          <w:p w14:paraId="6DD9BC75" w14:textId="77777777" w:rsidR="009D4CCC" w:rsidRPr="009D4CCC" w:rsidRDefault="009D4CCC" w:rsidP="009D4CCC">
            <w:pPr>
              <w:pStyle w:val="TableBlock"/>
              <w:rPr>
                <w:sz w:val="24"/>
                <w:szCs w:val="24"/>
              </w:rPr>
            </w:pPr>
            <w:r w:rsidRPr="009D4CCC">
              <w:rPr>
                <w:sz w:val="24"/>
                <w:szCs w:val="24"/>
                <w:rtl/>
              </w:rPr>
              <w:t>(4)</w:t>
            </w:r>
            <w:r w:rsidRPr="009D4CCC">
              <w:rPr>
                <w:sz w:val="24"/>
                <w:szCs w:val="24"/>
                <w:rtl/>
              </w:rPr>
              <w:tab/>
              <w:t xml:space="preserve">בסעיף 2ב(ב), במקום "עם רשימת מועמדים" יקראו "עם </w:t>
            </w:r>
            <w:r w:rsidRPr="009D4CCC">
              <w:rPr>
                <w:rFonts w:hint="cs"/>
                <w:sz w:val="24"/>
                <w:szCs w:val="24"/>
                <w:rtl/>
              </w:rPr>
              <w:t xml:space="preserve">העמדה בעד ההסכם או נגד ההסכם (להלן </w:t>
            </w:r>
            <w:r w:rsidRPr="009D4CCC">
              <w:rPr>
                <w:rFonts w:hint="eastAsia"/>
                <w:sz w:val="24"/>
                <w:szCs w:val="24"/>
                <w:rtl/>
              </w:rPr>
              <w:t>–</w:t>
            </w:r>
            <w:r w:rsidRPr="009D4CCC">
              <w:rPr>
                <w:rFonts w:hint="cs"/>
                <w:sz w:val="24"/>
                <w:szCs w:val="24"/>
                <w:rtl/>
              </w:rPr>
              <w:t xml:space="preserve"> </w:t>
            </w:r>
            <w:r w:rsidRPr="009D4CCC">
              <w:rPr>
                <w:sz w:val="24"/>
                <w:szCs w:val="24"/>
                <w:rtl/>
              </w:rPr>
              <w:t>העמדות שבמשאל העם</w:t>
            </w:r>
            <w:r w:rsidRPr="009D4CCC">
              <w:rPr>
                <w:rFonts w:hint="cs"/>
                <w:sz w:val="24"/>
                <w:szCs w:val="24"/>
                <w:rtl/>
              </w:rPr>
              <w:t>)</w:t>
            </w:r>
            <w:r w:rsidRPr="009D4CCC">
              <w:rPr>
                <w:sz w:val="24"/>
                <w:szCs w:val="24"/>
                <w:rtl/>
              </w:rPr>
              <w:t>" ובמקום "או מרשימת מועמדים" יקראו "או ממי שמשתתף בתעמולה לקראת משאל עם";</w:t>
            </w:r>
          </w:p>
        </w:tc>
      </w:tr>
      <w:tr w:rsidR="009D4CCC" w:rsidRPr="009D4CCC" w14:paraId="40F9DC1C" w14:textId="77777777">
        <w:tblPrEx>
          <w:tblLook w:val="01E0" w:firstRow="1" w:lastRow="1" w:firstColumn="1" w:lastColumn="1" w:noHBand="0" w:noVBand="0"/>
        </w:tblPrEx>
        <w:trPr>
          <w:cantSplit/>
          <w:trHeight w:val="60"/>
        </w:trPr>
        <w:tc>
          <w:tcPr>
            <w:tcW w:w="1869" w:type="dxa"/>
          </w:tcPr>
          <w:p w14:paraId="3F612A66" w14:textId="77777777" w:rsidR="009D4CCC" w:rsidRPr="009D4CCC" w:rsidRDefault="009D4CCC" w:rsidP="009D4CCC">
            <w:pPr>
              <w:pStyle w:val="TableSideHeading"/>
              <w:jc w:val="both"/>
              <w:rPr>
                <w:sz w:val="24"/>
                <w:szCs w:val="24"/>
              </w:rPr>
            </w:pPr>
          </w:p>
        </w:tc>
        <w:tc>
          <w:tcPr>
            <w:tcW w:w="623" w:type="dxa"/>
          </w:tcPr>
          <w:p w14:paraId="0DA45756" w14:textId="77777777" w:rsidR="009D4CCC" w:rsidRPr="009D4CCC" w:rsidRDefault="009D4CCC" w:rsidP="009D4CCC">
            <w:pPr>
              <w:pStyle w:val="TableText"/>
              <w:jc w:val="both"/>
              <w:rPr>
                <w:sz w:val="24"/>
                <w:szCs w:val="24"/>
              </w:rPr>
            </w:pPr>
          </w:p>
        </w:tc>
        <w:tc>
          <w:tcPr>
            <w:tcW w:w="623" w:type="dxa"/>
          </w:tcPr>
          <w:p w14:paraId="74B72E45" w14:textId="77777777" w:rsidR="009D4CCC" w:rsidRPr="009D4CCC" w:rsidRDefault="009D4CCC" w:rsidP="009D4CCC">
            <w:pPr>
              <w:pStyle w:val="TableText"/>
              <w:jc w:val="both"/>
              <w:rPr>
                <w:sz w:val="24"/>
                <w:szCs w:val="24"/>
              </w:rPr>
            </w:pPr>
          </w:p>
        </w:tc>
        <w:tc>
          <w:tcPr>
            <w:tcW w:w="624" w:type="dxa"/>
          </w:tcPr>
          <w:p w14:paraId="3276F777" w14:textId="77777777" w:rsidR="009D4CCC" w:rsidRPr="009D4CCC" w:rsidRDefault="009D4CCC" w:rsidP="009D4CCC">
            <w:pPr>
              <w:pStyle w:val="TableText"/>
              <w:jc w:val="both"/>
              <w:rPr>
                <w:sz w:val="24"/>
                <w:szCs w:val="24"/>
              </w:rPr>
            </w:pPr>
          </w:p>
        </w:tc>
        <w:tc>
          <w:tcPr>
            <w:tcW w:w="624" w:type="dxa"/>
          </w:tcPr>
          <w:p w14:paraId="19006760" w14:textId="77777777" w:rsidR="009D4CCC" w:rsidRPr="009D4CCC" w:rsidRDefault="009D4CCC" w:rsidP="009D4CCC">
            <w:pPr>
              <w:pStyle w:val="TableText"/>
              <w:jc w:val="both"/>
              <w:rPr>
                <w:sz w:val="24"/>
                <w:szCs w:val="24"/>
              </w:rPr>
            </w:pPr>
          </w:p>
        </w:tc>
        <w:tc>
          <w:tcPr>
            <w:tcW w:w="624" w:type="dxa"/>
          </w:tcPr>
          <w:p w14:paraId="3F8A8ADE" w14:textId="77777777" w:rsidR="009D4CCC" w:rsidRPr="009D4CCC" w:rsidRDefault="009D4CCC" w:rsidP="009D4CCC">
            <w:pPr>
              <w:pStyle w:val="TableText"/>
              <w:jc w:val="both"/>
              <w:rPr>
                <w:sz w:val="24"/>
                <w:szCs w:val="24"/>
              </w:rPr>
            </w:pPr>
          </w:p>
        </w:tc>
        <w:tc>
          <w:tcPr>
            <w:tcW w:w="624" w:type="dxa"/>
          </w:tcPr>
          <w:p w14:paraId="40FE3AF1" w14:textId="77777777" w:rsidR="009D4CCC" w:rsidRPr="009D4CCC" w:rsidRDefault="009D4CCC" w:rsidP="009D4CCC">
            <w:pPr>
              <w:pStyle w:val="TableText"/>
              <w:jc w:val="both"/>
              <w:rPr>
                <w:sz w:val="24"/>
                <w:szCs w:val="24"/>
              </w:rPr>
            </w:pPr>
          </w:p>
        </w:tc>
        <w:tc>
          <w:tcPr>
            <w:tcW w:w="4050" w:type="dxa"/>
            <w:gridSpan w:val="6"/>
          </w:tcPr>
          <w:p w14:paraId="742816A6" w14:textId="77777777" w:rsidR="009D4CCC" w:rsidRPr="009D4CCC" w:rsidRDefault="009D4CCC" w:rsidP="009D4CCC">
            <w:pPr>
              <w:pStyle w:val="TableBlock"/>
              <w:rPr>
                <w:rFonts w:hint="cs"/>
                <w:sz w:val="24"/>
                <w:szCs w:val="24"/>
              </w:rPr>
            </w:pPr>
            <w:r w:rsidRPr="009D4CCC">
              <w:rPr>
                <w:sz w:val="24"/>
                <w:szCs w:val="24"/>
                <w:rtl/>
              </w:rPr>
              <w:t>(5)</w:t>
            </w:r>
            <w:r w:rsidRPr="009D4CCC">
              <w:rPr>
                <w:sz w:val="24"/>
                <w:szCs w:val="24"/>
                <w:rtl/>
              </w:rPr>
              <w:tab/>
              <w:t>בסעיף 8, הרישה עד המילים "ונשיאת לפידים;"</w:t>
            </w:r>
            <w:r w:rsidRPr="009D4CCC">
              <w:rPr>
                <w:rFonts w:hint="cs"/>
                <w:sz w:val="24"/>
                <w:szCs w:val="24"/>
                <w:rtl/>
              </w:rPr>
              <w:t xml:space="preserve"> </w:t>
            </w:r>
            <w:r w:rsidRPr="009D4CCC">
              <w:rPr>
                <w:sz w:val="24"/>
                <w:szCs w:val="24"/>
                <w:rtl/>
              </w:rPr>
              <w:t xml:space="preserve">והקטע </w:t>
            </w:r>
            <w:r w:rsidRPr="009D4CCC">
              <w:rPr>
                <w:rFonts w:hint="cs"/>
                <w:sz w:val="24"/>
                <w:szCs w:val="24"/>
                <w:rtl/>
              </w:rPr>
              <w:t>מה</w:t>
            </w:r>
            <w:r w:rsidRPr="009D4CCC">
              <w:rPr>
                <w:sz w:val="24"/>
                <w:szCs w:val="24"/>
                <w:rtl/>
              </w:rPr>
              <w:t>מילים "האיסור על" ועד המילים "לפי סעיף 15א" – לא ייקראו, ובסופו יקראו "אין בהוראות סעיף זה כדי למנוע הופעה של אמן במסגרת תעמולה כאמור, ובלבד שההופעה אינה מהווה חלק עיקרי בתעמולה."</w:t>
            </w:r>
            <w:r w:rsidRPr="009D4CCC">
              <w:rPr>
                <w:rFonts w:hint="cs"/>
                <w:sz w:val="24"/>
                <w:szCs w:val="24"/>
                <w:rtl/>
              </w:rPr>
              <w:t>;</w:t>
            </w:r>
          </w:p>
        </w:tc>
      </w:tr>
      <w:tr w:rsidR="009D4CCC" w:rsidRPr="009D4CCC" w14:paraId="443680BD" w14:textId="77777777">
        <w:tblPrEx>
          <w:tblLook w:val="01E0" w:firstRow="1" w:lastRow="1" w:firstColumn="1" w:lastColumn="1" w:noHBand="0" w:noVBand="0"/>
        </w:tblPrEx>
        <w:trPr>
          <w:cantSplit/>
          <w:trHeight w:val="60"/>
        </w:trPr>
        <w:tc>
          <w:tcPr>
            <w:tcW w:w="1869" w:type="dxa"/>
          </w:tcPr>
          <w:p w14:paraId="4C7DF71C" w14:textId="77777777" w:rsidR="009D4CCC" w:rsidRPr="009D4CCC" w:rsidRDefault="009D4CCC" w:rsidP="009D4CCC">
            <w:pPr>
              <w:pStyle w:val="TableSideHeading"/>
              <w:jc w:val="both"/>
              <w:rPr>
                <w:sz w:val="24"/>
                <w:szCs w:val="24"/>
              </w:rPr>
            </w:pPr>
          </w:p>
        </w:tc>
        <w:tc>
          <w:tcPr>
            <w:tcW w:w="623" w:type="dxa"/>
          </w:tcPr>
          <w:p w14:paraId="177DDE51" w14:textId="77777777" w:rsidR="009D4CCC" w:rsidRPr="009D4CCC" w:rsidRDefault="009D4CCC" w:rsidP="009D4CCC">
            <w:pPr>
              <w:pStyle w:val="TableText"/>
              <w:jc w:val="both"/>
              <w:rPr>
                <w:sz w:val="24"/>
                <w:szCs w:val="24"/>
              </w:rPr>
            </w:pPr>
          </w:p>
        </w:tc>
        <w:tc>
          <w:tcPr>
            <w:tcW w:w="623" w:type="dxa"/>
          </w:tcPr>
          <w:p w14:paraId="52C6878A" w14:textId="77777777" w:rsidR="009D4CCC" w:rsidRPr="009D4CCC" w:rsidRDefault="009D4CCC" w:rsidP="009D4CCC">
            <w:pPr>
              <w:pStyle w:val="TableText"/>
              <w:jc w:val="both"/>
              <w:rPr>
                <w:sz w:val="24"/>
                <w:szCs w:val="24"/>
              </w:rPr>
            </w:pPr>
          </w:p>
        </w:tc>
        <w:tc>
          <w:tcPr>
            <w:tcW w:w="624" w:type="dxa"/>
          </w:tcPr>
          <w:p w14:paraId="254AA93A" w14:textId="77777777" w:rsidR="009D4CCC" w:rsidRPr="009D4CCC" w:rsidRDefault="009D4CCC" w:rsidP="009D4CCC">
            <w:pPr>
              <w:pStyle w:val="TableText"/>
              <w:jc w:val="both"/>
              <w:rPr>
                <w:sz w:val="24"/>
                <w:szCs w:val="24"/>
              </w:rPr>
            </w:pPr>
          </w:p>
        </w:tc>
        <w:tc>
          <w:tcPr>
            <w:tcW w:w="624" w:type="dxa"/>
          </w:tcPr>
          <w:p w14:paraId="3C4AE5B8" w14:textId="77777777" w:rsidR="009D4CCC" w:rsidRPr="009D4CCC" w:rsidRDefault="009D4CCC" w:rsidP="009D4CCC">
            <w:pPr>
              <w:pStyle w:val="TableText"/>
              <w:jc w:val="both"/>
              <w:rPr>
                <w:sz w:val="24"/>
                <w:szCs w:val="24"/>
              </w:rPr>
            </w:pPr>
          </w:p>
        </w:tc>
        <w:tc>
          <w:tcPr>
            <w:tcW w:w="624" w:type="dxa"/>
          </w:tcPr>
          <w:p w14:paraId="205BA0E8" w14:textId="77777777" w:rsidR="009D4CCC" w:rsidRPr="009D4CCC" w:rsidRDefault="009D4CCC" w:rsidP="009D4CCC">
            <w:pPr>
              <w:pStyle w:val="TableText"/>
              <w:jc w:val="both"/>
              <w:rPr>
                <w:sz w:val="24"/>
                <w:szCs w:val="24"/>
              </w:rPr>
            </w:pPr>
          </w:p>
        </w:tc>
        <w:tc>
          <w:tcPr>
            <w:tcW w:w="624" w:type="dxa"/>
          </w:tcPr>
          <w:p w14:paraId="7638AEAF" w14:textId="77777777" w:rsidR="009D4CCC" w:rsidRPr="009D4CCC" w:rsidRDefault="009D4CCC" w:rsidP="009D4CCC">
            <w:pPr>
              <w:pStyle w:val="TableText"/>
              <w:jc w:val="both"/>
              <w:rPr>
                <w:sz w:val="24"/>
                <w:szCs w:val="24"/>
              </w:rPr>
            </w:pPr>
          </w:p>
        </w:tc>
        <w:tc>
          <w:tcPr>
            <w:tcW w:w="4050" w:type="dxa"/>
            <w:gridSpan w:val="6"/>
          </w:tcPr>
          <w:p w14:paraId="77925792" w14:textId="77777777" w:rsidR="009D4CCC" w:rsidRPr="009D4CCC" w:rsidRDefault="009D4CCC" w:rsidP="009D4CCC">
            <w:pPr>
              <w:pStyle w:val="TableBlock"/>
              <w:rPr>
                <w:sz w:val="24"/>
                <w:szCs w:val="24"/>
              </w:rPr>
            </w:pPr>
            <w:r w:rsidRPr="009D4CCC">
              <w:rPr>
                <w:sz w:val="24"/>
                <w:szCs w:val="24"/>
                <w:rtl/>
              </w:rPr>
              <w:t>(6)</w:t>
            </w:r>
            <w:r w:rsidRPr="009D4CCC">
              <w:rPr>
                <w:sz w:val="24"/>
                <w:szCs w:val="24"/>
                <w:rtl/>
              </w:rPr>
              <w:tab/>
              <w:t>בסעיף 10 –</w:t>
            </w:r>
          </w:p>
        </w:tc>
      </w:tr>
      <w:tr w:rsidR="009D4CCC" w:rsidRPr="009D4CCC" w14:paraId="0FC4DCB3" w14:textId="77777777">
        <w:tblPrEx>
          <w:tblLook w:val="01E0" w:firstRow="1" w:lastRow="1" w:firstColumn="1" w:lastColumn="1" w:noHBand="0" w:noVBand="0"/>
        </w:tblPrEx>
        <w:trPr>
          <w:cantSplit/>
          <w:trHeight w:val="60"/>
        </w:trPr>
        <w:tc>
          <w:tcPr>
            <w:tcW w:w="1869" w:type="dxa"/>
          </w:tcPr>
          <w:p w14:paraId="79F5A082" w14:textId="77777777" w:rsidR="009D4CCC" w:rsidRPr="009D4CCC" w:rsidRDefault="009D4CCC" w:rsidP="009D4CCC">
            <w:pPr>
              <w:pStyle w:val="TableSideHeading"/>
              <w:jc w:val="both"/>
              <w:rPr>
                <w:sz w:val="24"/>
                <w:szCs w:val="24"/>
              </w:rPr>
            </w:pPr>
          </w:p>
        </w:tc>
        <w:tc>
          <w:tcPr>
            <w:tcW w:w="623" w:type="dxa"/>
          </w:tcPr>
          <w:p w14:paraId="5F1B90DD" w14:textId="77777777" w:rsidR="009D4CCC" w:rsidRPr="009D4CCC" w:rsidRDefault="009D4CCC" w:rsidP="009D4CCC">
            <w:pPr>
              <w:pStyle w:val="TableText"/>
              <w:jc w:val="both"/>
              <w:rPr>
                <w:sz w:val="24"/>
                <w:szCs w:val="24"/>
              </w:rPr>
            </w:pPr>
          </w:p>
        </w:tc>
        <w:tc>
          <w:tcPr>
            <w:tcW w:w="623" w:type="dxa"/>
          </w:tcPr>
          <w:p w14:paraId="3F914F05" w14:textId="77777777" w:rsidR="009D4CCC" w:rsidRPr="009D4CCC" w:rsidRDefault="009D4CCC" w:rsidP="009D4CCC">
            <w:pPr>
              <w:pStyle w:val="TableText"/>
              <w:jc w:val="both"/>
              <w:rPr>
                <w:sz w:val="24"/>
                <w:szCs w:val="24"/>
              </w:rPr>
            </w:pPr>
          </w:p>
        </w:tc>
        <w:tc>
          <w:tcPr>
            <w:tcW w:w="624" w:type="dxa"/>
          </w:tcPr>
          <w:p w14:paraId="44913966" w14:textId="77777777" w:rsidR="009D4CCC" w:rsidRPr="009D4CCC" w:rsidRDefault="009D4CCC" w:rsidP="009D4CCC">
            <w:pPr>
              <w:pStyle w:val="TableText"/>
              <w:jc w:val="both"/>
              <w:rPr>
                <w:sz w:val="24"/>
                <w:szCs w:val="24"/>
              </w:rPr>
            </w:pPr>
          </w:p>
        </w:tc>
        <w:tc>
          <w:tcPr>
            <w:tcW w:w="624" w:type="dxa"/>
          </w:tcPr>
          <w:p w14:paraId="1253DBF1" w14:textId="77777777" w:rsidR="009D4CCC" w:rsidRPr="009D4CCC" w:rsidRDefault="009D4CCC" w:rsidP="009D4CCC">
            <w:pPr>
              <w:pStyle w:val="TableText"/>
              <w:jc w:val="both"/>
              <w:rPr>
                <w:sz w:val="24"/>
                <w:szCs w:val="24"/>
              </w:rPr>
            </w:pPr>
          </w:p>
        </w:tc>
        <w:tc>
          <w:tcPr>
            <w:tcW w:w="624" w:type="dxa"/>
          </w:tcPr>
          <w:p w14:paraId="362976E1" w14:textId="77777777" w:rsidR="009D4CCC" w:rsidRPr="009D4CCC" w:rsidRDefault="009D4CCC" w:rsidP="009D4CCC">
            <w:pPr>
              <w:pStyle w:val="TableText"/>
              <w:jc w:val="both"/>
              <w:rPr>
                <w:sz w:val="24"/>
                <w:szCs w:val="24"/>
              </w:rPr>
            </w:pPr>
          </w:p>
        </w:tc>
        <w:tc>
          <w:tcPr>
            <w:tcW w:w="624" w:type="dxa"/>
          </w:tcPr>
          <w:p w14:paraId="6FC276C5" w14:textId="77777777" w:rsidR="009D4CCC" w:rsidRPr="009D4CCC" w:rsidRDefault="009D4CCC" w:rsidP="009D4CCC">
            <w:pPr>
              <w:pStyle w:val="TableText"/>
              <w:jc w:val="both"/>
              <w:rPr>
                <w:sz w:val="24"/>
                <w:szCs w:val="24"/>
              </w:rPr>
            </w:pPr>
          </w:p>
        </w:tc>
        <w:tc>
          <w:tcPr>
            <w:tcW w:w="630" w:type="dxa"/>
          </w:tcPr>
          <w:p w14:paraId="12534606" w14:textId="77777777" w:rsidR="009D4CCC" w:rsidRPr="009D4CCC" w:rsidRDefault="009D4CCC" w:rsidP="009D4CCC">
            <w:pPr>
              <w:pStyle w:val="TableText"/>
              <w:jc w:val="both"/>
              <w:rPr>
                <w:sz w:val="24"/>
                <w:szCs w:val="24"/>
              </w:rPr>
            </w:pPr>
          </w:p>
        </w:tc>
        <w:tc>
          <w:tcPr>
            <w:tcW w:w="3420" w:type="dxa"/>
            <w:gridSpan w:val="5"/>
          </w:tcPr>
          <w:p w14:paraId="1FB221BC" w14:textId="77777777" w:rsidR="009D4CCC" w:rsidRPr="009D4CCC" w:rsidRDefault="009D4CCC" w:rsidP="009D4CCC">
            <w:pPr>
              <w:pStyle w:val="TableBlock"/>
              <w:rPr>
                <w:sz w:val="24"/>
                <w:szCs w:val="24"/>
              </w:rPr>
            </w:pPr>
            <w:r w:rsidRPr="009D4CCC">
              <w:rPr>
                <w:sz w:val="24"/>
                <w:szCs w:val="24"/>
                <w:rtl/>
              </w:rPr>
              <w:t>(א)</w:t>
            </w:r>
            <w:r w:rsidRPr="009D4CCC">
              <w:rPr>
                <w:sz w:val="24"/>
                <w:szCs w:val="24"/>
                <w:rtl/>
              </w:rPr>
              <w:tab/>
              <w:t>בסעיף קטן (א1)(1), במקום "רשימת מועמדים" יקראו "משרדים של גוף אחר שמקיים תעמולה לקראת משאל העם";</w:t>
            </w:r>
          </w:p>
        </w:tc>
      </w:tr>
      <w:tr w:rsidR="009D4CCC" w:rsidRPr="009D4CCC" w14:paraId="2A4E710B" w14:textId="77777777">
        <w:tblPrEx>
          <w:tblLook w:val="01E0" w:firstRow="1" w:lastRow="1" w:firstColumn="1" w:lastColumn="1" w:noHBand="0" w:noVBand="0"/>
        </w:tblPrEx>
        <w:trPr>
          <w:cantSplit/>
          <w:trHeight w:val="60"/>
        </w:trPr>
        <w:tc>
          <w:tcPr>
            <w:tcW w:w="1869" w:type="dxa"/>
          </w:tcPr>
          <w:p w14:paraId="0E5389BC" w14:textId="77777777" w:rsidR="009D4CCC" w:rsidRPr="009D4CCC" w:rsidRDefault="009D4CCC" w:rsidP="009D4CCC">
            <w:pPr>
              <w:pStyle w:val="TableSideHeading"/>
              <w:jc w:val="both"/>
              <w:rPr>
                <w:sz w:val="24"/>
                <w:szCs w:val="24"/>
              </w:rPr>
            </w:pPr>
          </w:p>
        </w:tc>
        <w:tc>
          <w:tcPr>
            <w:tcW w:w="623" w:type="dxa"/>
          </w:tcPr>
          <w:p w14:paraId="35D7A872" w14:textId="77777777" w:rsidR="009D4CCC" w:rsidRPr="009D4CCC" w:rsidRDefault="009D4CCC" w:rsidP="009D4CCC">
            <w:pPr>
              <w:pStyle w:val="TableText"/>
              <w:jc w:val="both"/>
              <w:rPr>
                <w:sz w:val="24"/>
                <w:szCs w:val="24"/>
              </w:rPr>
            </w:pPr>
          </w:p>
        </w:tc>
        <w:tc>
          <w:tcPr>
            <w:tcW w:w="623" w:type="dxa"/>
          </w:tcPr>
          <w:p w14:paraId="2D65EB44" w14:textId="77777777" w:rsidR="009D4CCC" w:rsidRPr="009D4CCC" w:rsidRDefault="009D4CCC" w:rsidP="009D4CCC">
            <w:pPr>
              <w:pStyle w:val="TableText"/>
              <w:jc w:val="both"/>
              <w:rPr>
                <w:sz w:val="24"/>
                <w:szCs w:val="24"/>
              </w:rPr>
            </w:pPr>
          </w:p>
        </w:tc>
        <w:tc>
          <w:tcPr>
            <w:tcW w:w="624" w:type="dxa"/>
          </w:tcPr>
          <w:p w14:paraId="39FF5EFA" w14:textId="77777777" w:rsidR="009D4CCC" w:rsidRPr="009D4CCC" w:rsidRDefault="009D4CCC" w:rsidP="009D4CCC">
            <w:pPr>
              <w:pStyle w:val="TableText"/>
              <w:jc w:val="both"/>
              <w:rPr>
                <w:sz w:val="24"/>
                <w:szCs w:val="24"/>
              </w:rPr>
            </w:pPr>
          </w:p>
        </w:tc>
        <w:tc>
          <w:tcPr>
            <w:tcW w:w="624" w:type="dxa"/>
          </w:tcPr>
          <w:p w14:paraId="14EB7D68" w14:textId="77777777" w:rsidR="009D4CCC" w:rsidRPr="009D4CCC" w:rsidRDefault="009D4CCC" w:rsidP="009D4CCC">
            <w:pPr>
              <w:pStyle w:val="TableText"/>
              <w:jc w:val="both"/>
              <w:rPr>
                <w:sz w:val="24"/>
                <w:szCs w:val="24"/>
              </w:rPr>
            </w:pPr>
          </w:p>
        </w:tc>
        <w:tc>
          <w:tcPr>
            <w:tcW w:w="624" w:type="dxa"/>
          </w:tcPr>
          <w:p w14:paraId="2936B76E" w14:textId="77777777" w:rsidR="009D4CCC" w:rsidRPr="009D4CCC" w:rsidRDefault="009D4CCC" w:rsidP="009D4CCC">
            <w:pPr>
              <w:pStyle w:val="TableText"/>
              <w:jc w:val="both"/>
              <w:rPr>
                <w:sz w:val="24"/>
                <w:szCs w:val="24"/>
              </w:rPr>
            </w:pPr>
          </w:p>
        </w:tc>
        <w:tc>
          <w:tcPr>
            <w:tcW w:w="624" w:type="dxa"/>
          </w:tcPr>
          <w:p w14:paraId="3327B6BA" w14:textId="77777777" w:rsidR="009D4CCC" w:rsidRPr="009D4CCC" w:rsidRDefault="009D4CCC" w:rsidP="009D4CCC">
            <w:pPr>
              <w:pStyle w:val="TableText"/>
              <w:jc w:val="both"/>
              <w:rPr>
                <w:sz w:val="24"/>
                <w:szCs w:val="24"/>
              </w:rPr>
            </w:pPr>
          </w:p>
        </w:tc>
        <w:tc>
          <w:tcPr>
            <w:tcW w:w="630" w:type="dxa"/>
          </w:tcPr>
          <w:p w14:paraId="1599C727" w14:textId="77777777" w:rsidR="009D4CCC" w:rsidRPr="009D4CCC" w:rsidRDefault="009D4CCC" w:rsidP="009D4CCC">
            <w:pPr>
              <w:pStyle w:val="TableText"/>
              <w:jc w:val="both"/>
              <w:rPr>
                <w:sz w:val="24"/>
                <w:szCs w:val="24"/>
              </w:rPr>
            </w:pPr>
          </w:p>
        </w:tc>
        <w:tc>
          <w:tcPr>
            <w:tcW w:w="3420" w:type="dxa"/>
            <w:gridSpan w:val="5"/>
          </w:tcPr>
          <w:p w14:paraId="4779E4E1" w14:textId="77777777" w:rsidR="009D4CCC" w:rsidRPr="009D4CCC" w:rsidRDefault="009D4CCC" w:rsidP="009D4CCC">
            <w:pPr>
              <w:pStyle w:val="TableBlock"/>
              <w:rPr>
                <w:sz w:val="24"/>
                <w:szCs w:val="24"/>
              </w:rPr>
            </w:pPr>
            <w:r w:rsidRPr="009D4CCC">
              <w:rPr>
                <w:sz w:val="24"/>
                <w:szCs w:val="24"/>
                <w:rtl/>
              </w:rPr>
              <w:t>(ב)</w:t>
            </w:r>
            <w:r w:rsidRPr="009D4CCC">
              <w:rPr>
                <w:sz w:val="24"/>
                <w:szCs w:val="24"/>
                <w:rtl/>
              </w:rPr>
              <w:tab/>
              <w:t>סעיף קטן (ב)</w:t>
            </w:r>
            <w:r w:rsidRPr="009D4CCC">
              <w:rPr>
                <w:rFonts w:hint="cs"/>
                <w:sz w:val="24"/>
                <w:szCs w:val="24"/>
                <w:rtl/>
              </w:rPr>
              <w:t xml:space="preserve"> [מודעות בעיתונים]</w:t>
            </w:r>
            <w:r w:rsidRPr="009D4CCC">
              <w:rPr>
                <w:sz w:val="24"/>
                <w:szCs w:val="24"/>
                <w:rtl/>
              </w:rPr>
              <w:t xml:space="preserve"> – לא ייקרא;</w:t>
            </w:r>
          </w:p>
        </w:tc>
      </w:tr>
      <w:tr w:rsidR="009D4CCC" w:rsidRPr="009D4CCC" w14:paraId="2DFBD676" w14:textId="77777777">
        <w:tblPrEx>
          <w:tblLook w:val="01E0" w:firstRow="1" w:lastRow="1" w:firstColumn="1" w:lastColumn="1" w:noHBand="0" w:noVBand="0"/>
        </w:tblPrEx>
        <w:trPr>
          <w:cantSplit/>
          <w:trHeight w:val="60"/>
        </w:trPr>
        <w:tc>
          <w:tcPr>
            <w:tcW w:w="1869" w:type="dxa"/>
          </w:tcPr>
          <w:p w14:paraId="1E537CA7" w14:textId="77777777" w:rsidR="009D4CCC" w:rsidRPr="009D4CCC" w:rsidRDefault="009D4CCC" w:rsidP="009D4CCC">
            <w:pPr>
              <w:pStyle w:val="TableSideHeading"/>
              <w:jc w:val="both"/>
              <w:rPr>
                <w:sz w:val="24"/>
                <w:szCs w:val="24"/>
              </w:rPr>
            </w:pPr>
          </w:p>
        </w:tc>
        <w:tc>
          <w:tcPr>
            <w:tcW w:w="623" w:type="dxa"/>
          </w:tcPr>
          <w:p w14:paraId="03E1DB5A" w14:textId="77777777" w:rsidR="009D4CCC" w:rsidRPr="009D4CCC" w:rsidRDefault="009D4CCC" w:rsidP="009D4CCC">
            <w:pPr>
              <w:pStyle w:val="TableText"/>
              <w:jc w:val="both"/>
              <w:rPr>
                <w:sz w:val="24"/>
                <w:szCs w:val="24"/>
              </w:rPr>
            </w:pPr>
          </w:p>
        </w:tc>
        <w:tc>
          <w:tcPr>
            <w:tcW w:w="623" w:type="dxa"/>
          </w:tcPr>
          <w:p w14:paraId="0AA8C685" w14:textId="77777777" w:rsidR="009D4CCC" w:rsidRPr="009D4CCC" w:rsidRDefault="009D4CCC" w:rsidP="009D4CCC">
            <w:pPr>
              <w:pStyle w:val="TableText"/>
              <w:jc w:val="both"/>
              <w:rPr>
                <w:sz w:val="24"/>
                <w:szCs w:val="24"/>
              </w:rPr>
            </w:pPr>
          </w:p>
        </w:tc>
        <w:tc>
          <w:tcPr>
            <w:tcW w:w="624" w:type="dxa"/>
          </w:tcPr>
          <w:p w14:paraId="07D47FFC" w14:textId="77777777" w:rsidR="009D4CCC" w:rsidRPr="009D4CCC" w:rsidRDefault="009D4CCC" w:rsidP="009D4CCC">
            <w:pPr>
              <w:pStyle w:val="TableText"/>
              <w:jc w:val="both"/>
              <w:rPr>
                <w:sz w:val="24"/>
                <w:szCs w:val="24"/>
              </w:rPr>
            </w:pPr>
          </w:p>
        </w:tc>
        <w:tc>
          <w:tcPr>
            <w:tcW w:w="624" w:type="dxa"/>
          </w:tcPr>
          <w:p w14:paraId="7E3EABB4" w14:textId="77777777" w:rsidR="009D4CCC" w:rsidRPr="009D4CCC" w:rsidRDefault="009D4CCC" w:rsidP="009D4CCC">
            <w:pPr>
              <w:pStyle w:val="TableText"/>
              <w:jc w:val="both"/>
              <w:rPr>
                <w:sz w:val="24"/>
                <w:szCs w:val="24"/>
              </w:rPr>
            </w:pPr>
          </w:p>
        </w:tc>
        <w:tc>
          <w:tcPr>
            <w:tcW w:w="624" w:type="dxa"/>
          </w:tcPr>
          <w:p w14:paraId="454E0B55" w14:textId="77777777" w:rsidR="009D4CCC" w:rsidRPr="009D4CCC" w:rsidRDefault="009D4CCC" w:rsidP="009D4CCC">
            <w:pPr>
              <w:pStyle w:val="TableText"/>
              <w:jc w:val="both"/>
              <w:rPr>
                <w:sz w:val="24"/>
                <w:szCs w:val="24"/>
              </w:rPr>
            </w:pPr>
          </w:p>
        </w:tc>
        <w:tc>
          <w:tcPr>
            <w:tcW w:w="624" w:type="dxa"/>
          </w:tcPr>
          <w:p w14:paraId="5E1587EE" w14:textId="77777777" w:rsidR="009D4CCC" w:rsidRPr="009D4CCC" w:rsidRDefault="009D4CCC" w:rsidP="009D4CCC">
            <w:pPr>
              <w:pStyle w:val="TableText"/>
              <w:jc w:val="both"/>
              <w:rPr>
                <w:sz w:val="24"/>
                <w:szCs w:val="24"/>
              </w:rPr>
            </w:pPr>
          </w:p>
        </w:tc>
        <w:tc>
          <w:tcPr>
            <w:tcW w:w="4050" w:type="dxa"/>
            <w:gridSpan w:val="6"/>
          </w:tcPr>
          <w:p w14:paraId="7B0C9D4F" w14:textId="77777777" w:rsidR="009D4CCC" w:rsidRPr="009D4CCC" w:rsidRDefault="009D4CCC" w:rsidP="009D4CCC">
            <w:pPr>
              <w:pStyle w:val="TableText"/>
              <w:jc w:val="both"/>
              <w:rPr>
                <w:sz w:val="24"/>
                <w:szCs w:val="24"/>
              </w:rPr>
            </w:pPr>
            <w:r w:rsidRPr="009D4CCC">
              <w:rPr>
                <w:sz w:val="24"/>
                <w:szCs w:val="24"/>
                <w:rtl/>
              </w:rPr>
              <w:t>(7)</w:t>
            </w:r>
            <w:r w:rsidRPr="009D4CCC">
              <w:rPr>
                <w:sz w:val="24"/>
                <w:szCs w:val="24"/>
                <w:rtl/>
              </w:rPr>
              <w:tab/>
              <w:t xml:space="preserve">בסעיף 10ב – </w:t>
            </w:r>
          </w:p>
        </w:tc>
      </w:tr>
      <w:tr w:rsidR="009D4CCC" w:rsidRPr="009D4CCC" w14:paraId="3938635C" w14:textId="77777777">
        <w:tblPrEx>
          <w:tblLook w:val="01E0" w:firstRow="1" w:lastRow="1" w:firstColumn="1" w:lastColumn="1" w:noHBand="0" w:noVBand="0"/>
        </w:tblPrEx>
        <w:trPr>
          <w:cantSplit/>
          <w:trHeight w:val="60"/>
        </w:trPr>
        <w:tc>
          <w:tcPr>
            <w:tcW w:w="1869" w:type="dxa"/>
          </w:tcPr>
          <w:p w14:paraId="315F42F6" w14:textId="77777777" w:rsidR="009D4CCC" w:rsidRPr="009D4CCC" w:rsidRDefault="009D4CCC" w:rsidP="009D4CCC">
            <w:pPr>
              <w:pStyle w:val="TableSideHeading"/>
              <w:jc w:val="both"/>
              <w:rPr>
                <w:sz w:val="24"/>
                <w:szCs w:val="24"/>
              </w:rPr>
            </w:pPr>
          </w:p>
        </w:tc>
        <w:tc>
          <w:tcPr>
            <w:tcW w:w="623" w:type="dxa"/>
          </w:tcPr>
          <w:p w14:paraId="2E98A5E5" w14:textId="77777777" w:rsidR="009D4CCC" w:rsidRPr="009D4CCC" w:rsidRDefault="009D4CCC" w:rsidP="009D4CCC">
            <w:pPr>
              <w:pStyle w:val="TableText"/>
              <w:jc w:val="both"/>
              <w:rPr>
                <w:sz w:val="24"/>
                <w:szCs w:val="24"/>
              </w:rPr>
            </w:pPr>
          </w:p>
        </w:tc>
        <w:tc>
          <w:tcPr>
            <w:tcW w:w="623" w:type="dxa"/>
          </w:tcPr>
          <w:p w14:paraId="31210375" w14:textId="77777777" w:rsidR="009D4CCC" w:rsidRPr="009D4CCC" w:rsidRDefault="009D4CCC" w:rsidP="009D4CCC">
            <w:pPr>
              <w:pStyle w:val="TableText"/>
              <w:jc w:val="both"/>
              <w:rPr>
                <w:sz w:val="24"/>
                <w:szCs w:val="24"/>
              </w:rPr>
            </w:pPr>
          </w:p>
        </w:tc>
        <w:tc>
          <w:tcPr>
            <w:tcW w:w="624" w:type="dxa"/>
          </w:tcPr>
          <w:p w14:paraId="5A8E5AFF" w14:textId="77777777" w:rsidR="009D4CCC" w:rsidRPr="009D4CCC" w:rsidRDefault="009D4CCC" w:rsidP="009D4CCC">
            <w:pPr>
              <w:pStyle w:val="TableText"/>
              <w:jc w:val="both"/>
              <w:rPr>
                <w:sz w:val="24"/>
                <w:szCs w:val="24"/>
              </w:rPr>
            </w:pPr>
          </w:p>
        </w:tc>
        <w:tc>
          <w:tcPr>
            <w:tcW w:w="624" w:type="dxa"/>
          </w:tcPr>
          <w:p w14:paraId="2245CB05" w14:textId="77777777" w:rsidR="009D4CCC" w:rsidRPr="009D4CCC" w:rsidRDefault="009D4CCC" w:rsidP="009D4CCC">
            <w:pPr>
              <w:pStyle w:val="TableText"/>
              <w:jc w:val="both"/>
              <w:rPr>
                <w:sz w:val="24"/>
                <w:szCs w:val="24"/>
              </w:rPr>
            </w:pPr>
          </w:p>
        </w:tc>
        <w:tc>
          <w:tcPr>
            <w:tcW w:w="624" w:type="dxa"/>
          </w:tcPr>
          <w:p w14:paraId="6A8A453F" w14:textId="77777777" w:rsidR="009D4CCC" w:rsidRPr="009D4CCC" w:rsidRDefault="009D4CCC" w:rsidP="009D4CCC">
            <w:pPr>
              <w:pStyle w:val="TableText"/>
              <w:jc w:val="both"/>
              <w:rPr>
                <w:sz w:val="24"/>
                <w:szCs w:val="24"/>
              </w:rPr>
            </w:pPr>
          </w:p>
        </w:tc>
        <w:tc>
          <w:tcPr>
            <w:tcW w:w="624" w:type="dxa"/>
          </w:tcPr>
          <w:p w14:paraId="558F7833" w14:textId="77777777" w:rsidR="009D4CCC" w:rsidRPr="009D4CCC" w:rsidRDefault="009D4CCC" w:rsidP="009D4CCC">
            <w:pPr>
              <w:pStyle w:val="TableText"/>
              <w:jc w:val="both"/>
              <w:rPr>
                <w:sz w:val="24"/>
                <w:szCs w:val="24"/>
              </w:rPr>
            </w:pPr>
          </w:p>
        </w:tc>
        <w:tc>
          <w:tcPr>
            <w:tcW w:w="630" w:type="dxa"/>
          </w:tcPr>
          <w:p w14:paraId="7C030F18" w14:textId="77777777" w:rsidR="009D4CCC" w:rsidRPr="009D4CCC" w:rsidRDefault="009D4CCC" w:rsidP="009D4CCC">
            <w:pPr>
              <w:pStyle w:val="TableText"/>
              <w:jc w:val="both"/>
              <w:rPr>
                <w:sz w:val="24"/>
                <w:szCs w:val="24"/>
              </w:rPr>
            </w:pPr>
          </w:p>
        </w:tc>
        <w:tc>
          <w:tcPr>
            <w:tcW w:w="3420" w:type="dxa"/>
            <w:gridSpan w:val="5"/>
          </w:tcPr>
          <w:p w14:paraId="1C67125E" w14:textId="77777777" w:rsidR="009D4CCC" w:rsidRPr="009D4CCC" w:rsidRDefault="009D4CCC" w:rsidP="009D4CCC">
            <w:pPr>
              <w:pStyle w:val="TableBlock"/>
              <w:rPr>
                <w:sz w:val="24"/>
                <w:szCs w:val="24"/>
              </w:rPr>
            </w:pPr>
            <w:r w:rsidRPr="009D4CCC">
              <w:rPr>
                <w:sz w:val="24"/>
                <w:szCs w:val="24"/>
                <w:rtl/>
              </w:rPr>
              <w:t>(א)</w:t>
            </w:r>
            <w:r w:rsidRPr="009D4CCC">
              <w:rPr>
                <w:sz w:val="24"/>
                <w:szCs w:val="24"/>
                <w:rtl/>
              </w:rPr>
              <w:tab/>
              <w:t xml:space="preserve">בסעיף קטן (א) – </w:t>
            </w:r>
          </w:p>
        </w:tc>
      </w:tr>
      <w:tr w:rsidR="009D4CCC" w:rsidRPr="009D4CCC" w14:paraId="757A0865" w14:textId="77777777">
        <w:tblPrEx>
          <w:tblLook w:val="01E0" w:firstRow="1" w:lastRow="1" w:firstColumn="1" w:lastColumn="1" w:noHBand="0" w:noVBand="0"/>
        </w:tblPrEx>
        <w:trPr>
          <w:cantSplit/>
          <w:trHeight w:val="60"/>
        </w:trPr>
        <w:tc>
          <w:tcPr>
            <w:tcW w:w="1869" w:type="dxa"/>
          </w:tcPr>
          <w:p w14:paraId="434897A3" w14:textId="77777777" w:rsidR="009D4CCC" w:rsidRPr="009D4CCC" w:rsidRDefault="009D4CCC" w:rsidP="009D4CCC">
            <w:pPr>
              <w:pStyle w:val="TableSideHeading"/>
              <w:jc w:val="both"/>
              <w:rPr>
                <w:sz w:val="24"/>
                <w:szCs w:val="24"/>
              </w:rPr>
            </w:pPr>
          </w:p>
        </w:tc>
        <w:tc>
          <w:tcPr>
            <w:tcW w:w="623" w:type="dxa"/>
          </w:tcPr>
          <w:p w14:paraId="52EE328A" w14:textId="77777777" w:rsidR="009D4CCC" w:rsidRPr="009D4CCC" w:rsidRDefault="009D4CCC" w:rsidP="009D4CCC">
            <w:pPr>
              <w:pStyle w:val="TableText"/>
              <w:jc w:val="both"/>
              <w:rPr>
                <w:sz w:val="24"/>
                <w:szCs w:val="24"/>
              </w:rPr>
            </w:pPr>
          </w:p>
        </w:tc>
        <w:tc>
          <w:tcPr>
            <w:tcW w:w="623" w:type="dxa"/>
          </w:tcPr>
          <w:p w14:paraId="1715A84F" w14:textId="77777777" w:rsidR="009D4CCC" w:rsidRPr="009D4CCC" w:rsidRDefault="009D4CCC" w:rsidP="009D4CCC">
            <w:pPr>
              <w:pStyle w:val="TableText"/>
              <w:jc w:val="both"/>
              <w:rPr>
                <w:sz w:val="24"/>
                <w:szCs w:val="24"/>
              </w:rPr>
            </w:pPr>
          </w:p>
        </w:tc>
        <w:tc>
          <w:tcPr>
            <w:tcW w:w="624" w:type="dxa"/>
          </w:tcPr>
          <w:p w14:paraId="34E69FD0" w14:textId="77777777" w:rsidR="009D4CCC" w:rsidRPr="009D4CCC" w:rsidRDefault="009D4CCC" w:rsidP="009D4CCC">
            <w:pPr>
              <w:pStyle w:val="TableText"/>
              <w:jc w:val="both"/>
              <w:rPr>
                <w:sz w:val="24"/>
                <w:szCs w:val="24"/>
              </w:rPr>
            </w:pPr>
          </w:p>
        </w:tc>
        <w:tc>
          <w:tcPr>
            <w:tcW w:w="624" w:type="dxa"/>
          </w:tcPr>
          <w:p w14:paraId="0E8DC27C" w14:textId="77777777" w:rsidR="009D4CCC" w:rsidRPr="009D4CCC" w:rsidRDefault="009D4CCC" w:rsidP="009D4CCC">
            <w:pPr>
              <w:pStyle w:val="TableText"/>
              <w:jc w:val="both"/>
              <w:rPr>
                <w:sz w:val="24"/>
                <w:szCs w:val="24"/>
              </w:rPr>
            </w:pPr>
          </w:p>
        </w:tc>
        <w:tc>
          <w:tcPr>
            <w:tcW w:w="624" w:type="dxa"/>
          </w:tcPr>
          <w:p w14:paraId="6F6AD34E" w14:textId="77777777" w:rsidR="009D4CCC" w:rsidRPr="009D4CCC" w:rsidRDefault="009D4CCC" w:rsidP="009D4CCC">
            <w:pPr>
              <w:pStyle w:val="TableText"/>
              <w:jc w:val="both"/>
              <w:rPr>
                <w:sz w:val="24"/>
                <w:szCs w:val="24"/>
              </w:rPr>
            </w:pPr>
          </w:p>
        </w:tc>
        <w:tc>
          <w:tcPr>
            <w:tcW w:w="624" w:type="dxa"/>
          </w:tcPr>
          <w:p w14:paraId="70394361" w14:textId="77777777" w:rsidR="009D4CCC" w:rsidRPr="009D4CCC" w:rsidRDefault="009D4CCC" w:rsidP="009D4CCC">
            <w:pPr>
              <w:pStyle w:val="TableText"/>
              <w:jc w:val="both"/>
              <w:rPr>
                <w:sz w:val="24"/>
                <w:szCs w:val="24"/>
              </w:rPr>
            </w:pPr>
          </w:p>
        </w:tc>
        <w:tc>
          <w:tcPr>
            <w:tcW w:w="630" w:type="dxa"/>
          </w:tcPr>
          <w:p w14:paraId="5FDADDBE" w14:textId="77777777" w:rsidR="009D4CCC" w:rsidRPr="009D4CCC" w:rsidRDefault="009D4CCC" w:rsidP="009D4CCC">
            <w:pPr>
              <w:pStyle w:val="TableText"/>
              <w:jc w:val="both"/>
              <w:rPr>
                <w:sz w:val="24"/>
                <w:szCs w:val="24"/>
              </w:rPr>
            </w:pPr>
          </w:p>
        </w:tc>
        <w:tc>
          <w:tcPr>
            <w:tcW w:w="624" w:type="dxa"/>
          </w:tcPr>
          <w:p w14:paraId="6A79A573" w14:textId="77777777" w:rsidR="009D4CCC" w:rsidRPr="009D4CCC" w:rsidRDefault="009D4CCC" w:rsidP="009D4CCC">
            <w:pPr>
              <w:pStyle w:val="TableText"/>
              <w:jc w:val="both"/>
              <w:rPr>
                <w:sz w:val="24"/>
                <w:szCs w:val="24"/>
              </w:rPr>
            </w:pPr>
          </w:p>
        </w:tc>
        <w:tc>
          <w:tcPr>
            <w:tcW w:w="2796" w:type="dxa"/>
            <w:gridSpan w:val="4"/>
          </w:tcPr>
          <w:p w14:paraId="57CD2E67" w14:textId="77777777" w:rsidR="009D4CCC" w:rsidRPr="009D4CCC" w:rsidRDefault="009D4CCC" w:rsidP="009D4CCC">
            <w:pPr>
              <w:pStyle w:val="TableBlock"/>
              <w:rPr>
                <w:sz w:val="24"/>
                <w:szCs w:val="24"/>
              </w:rPr>
            </w:pPr>
            <w:r w:rsidRPr="009D4CCC">
              <w:rPr>
                <w:sz w:val="24"/>
                <w:szCs w:val="24"/>
                <w:rtl/>
              </w:rPr>
              <w:t>(1)</w:t>
            </w:r>
            <w:r w:rsidRPr="009D4CCC">
              <w:rPr>
                <w:sz w:val="24"/>
                <w:szCs w:val="24"/>
                <w:rtl/>
              </w:rPr>
              <w:tab/>
              <w:t>ההגדרה "מתמודד בבחירות" – לא תיקרא;</w:t>
            </w:r>
          </w:p>
        </w:tc>
      </w:tr>
      <w:tr w:rsidR="009D4CCC" w:rsidRPr="009D4CCC" w14:paraId="02D7B7A1" w14:textId="77777777">
        <w:tblPrEx>
          <w:tblLook w:val="01E0" w:firstRow="1" w:lastRow="1" w:firstColumn="1" w:lastColumn="1" w:noHBand="0" w:noVBand="0"/>
        </w:tblPrEx>
        <w:trPr>
          <w:cantSplit/>
          <w:trHeight w:val="60"/>
        </w:trPr>
        <w:tc>
          <w:tcPr>
            <w:tcW w:w="1869" w:type="dxa"/>
          </w:tcPr>
          <w:p w14:paraId="65A108DE" w14:textId="77777777" w:rsidR="009D4CCC" w:rsidRPr="009D4CCC" w:rsidRDefault="009D4CCC" w:rsidP="009D4CCC">
            <w:pPr>
              <w:pStyle w:val="TableSideHeading"/>
              <w:jc w:val="both"/>
              <w:rPr>
                <w:sz w:val="24"/>
                <w:szCs w:val="24"/>
              </w:rPr>
            </w:pPr>
          </w:p>
        </w:tc>
        <w:tc>
          <w:tcPr>
            <w:tcW w:w="623" w:type="dxa"/>
          </w:tcPr>
          <w:p w14:paraId="6DDE285A" w14:textId="77777777" w:rsidR="009D4CCC" w:rsidRPr="009D4CCC" w:rsidRDefault="009D4CCC" w:rsidP="009D4CCC">
            <w:pPr>
              <w:pStyle w:val="TableText"/>
              <w:jc w:val="both"/>
              <w:rPr>
                <w:sz w:val="24"/>
                <w:szCs w:val="24"/>
              </w:rPr>
            </w:pPr>
          </w:p>
        </w:tc>
        <w:tc>
          <w:tcPr>
            <w:tcW w:w="623" w:type="dxa"/>
          </w:tcPr>
          <w:p w14:paraId="7EBF00A0" w14:textId="77777777" w:rsidR="009D4CCC" w:rsidRPr="009D4CCC" w:rsidRDefault="009D4CCC" w:rsidP="009D4CCC">
            <w:pPr>
              <w:pStyle w:val="TableText"/>
              <w:jc w:val="both"/>
              <w:rPr>
                <w:sz w:val="24"/>
                <w:szCs w:val="24"/>
              </w:rPr>
            </w:pPr>
          </w:p>
        </w:tc>
        <w:tc>
          <w:tcPr>
            <w:tcW w:w="624" w:type="dxa"/>
          </w:tcPr>
          <w:p w14:paraId="0087E4C1" w14:textId="77777777" w:rsidR="009D4CCC" w:rsidRPr="009D4CCC" w:rsidRDefault="009D4CCC" w:rsidP="009D4CCC">
            <w:pPr>
              <w:pStyle w:val="TableText"/>
              <w:jc w:val="both"/>
              <w:rPr>
                <w:sz w:val="24"/>
                <w:szCs w:val="24"/>
              </w:rPr>
            </w:pPr>
          </w:p>
        </w:tc>
        <w:tc>
          <w:tcPr>
            <w:tcW w:w="624" w:type="dxa"/>
          </w:tcPr>
          <w:p w14:paraId="785F5F81" w14:textId="77777777" w:rsidR="009D4CCC" w:rsidRPr="009D4CCC" w:rsidRDefault="009D4CCC" w:rsidP="009D4CCC">
            <w:pPr>
              <w:pStyle w:val="TableText"/>
              <w:jc w:val="both"/>
              <w:rPr>
                <w:sz w:val="24"/>
                <w:szCs w:val="24"/>
              </w:rPr>
            </w:pPr>
          </w:p>
        </w:tc>
        <w:tc>
          <w:tcPr>
            <w:tcW w:w="624" w:type="dxa"/>
          </w:tcPr>
          <w:p w14:paraId="7DDFDC2F" w14:textId="77777777" w:rsidR="009D4CCC" w:rsidRPr="009D4CCC" w:rsidRDefault="009D4CCC" w:rsidP="009D4CCC">
            <w:pPr>
              <w:pStyle w:val="TableText"/>
              <w:jc w:val="both"/>
              <w:rPr>
                <w:sz w:val="24"/>
                <w:szCs w:val="24"/>
              </w:rPr>
            </w:pPr>
          </w:p>
        </w:tc>
        <w:tc>
          <w:tcPr>
            <w:tcW w:w="624" w:type="dxa"/>
          </w:tcPr>
          <w:p w14:paraId="100EFA47" w14:textId="77777777" w:rsidR="009D4CCC" w:rsidRPr="009D4CCC" w:rsidRDefault="009D4CCC" w:rsidP="009D4CCC">
            <w:pPr>
              <w:pStyle w:val="TableText"/>
              <w:jc w:val="both"/>
              <w:rPr>
                <w:sz w:val="24"/>
                <w:szCs w:val="24"/>
              </w:rPr>
            </w:pPr>
          </w:p>
        </w:tc>
        <w:tc>
          <w:tcPr>
            <w:tcW w:w="630" w:type="dxa"/>
          </w:tcPr>
          <w:p w14:paraId="29A42B5E" w14:textId="77777777" w:rsidR="009D4CCC" w:rsidRPr="009D4CCC" w:rsidRDefault="009D4CCC" w:rsidP="009D4CCC">
            <w:pPr>
              <w:pStyle w:val="TableText"/>
              <w:jc w:val="both"/>
              <w:rPr>
                <w:sz w:val="24"/>
                <w:szCs w:val="24"/>
              </w:rPr>
            </w:pPr>
          </w:p>
        </w:tc>
        <w:tc>
          <w:tcPr>
            <w:tcW w:w="624" w:type="dxa"/>
          </w:tcPr>
          <w:p w14:paraId="1A208A1F" w14:textId="77777777" w:rsidR="009D4CCC" w:rsidRPr="009D4CCC" w:rsidRDefault="009D4CCC" w:rsidP="009D4CCC">
            <w:pPr>
              <w:pStyle w:val="TableText"/>
              <w:jc w:val="both"/>
              <w:rPr>
                <w:sz w:val="24"/>
                <w:szCs w:val="24"/>
              </w:rPr>
            </w:pPr>
          </w:p>
        </w:tc>
        <w:tc>
          <w:tcPr>
            <w:tcW w:w="2796" w:type="dxa"/>
            <w:gridSpan w:val="4"/>
          </w:tcPr>
          <w:p w14:paraId="6D5F79FC" w14:textId="77777777" w:rsidR="009D4CCC" w:rsidRPr="009D4CCC" w:rsidRDefault="009D4CCC" w:rsidP="009D4CCC">
            <w:pPr>
              <w:pStyle w:val="TableBlock"/>
              <w:rPr>
                <w:sz w:val="24"/>
                <w:szCs w:val="24"/>
              </w:rPr>
            </w:pPr>
            <w:r w:rsidRPr="009D4CCC">
              <w:rPr>
                <w:sz w:val="24"/>
                <w:szCs w:val="24"/>
                <w:rtl/>
              </w:rPr>
              <w:t>(2)</w:t>
            </w:r>
            <w:r w:rsidRPr="009D4CCC">
              <w:rPr>
                <w:sz w:val="24"/>
                <w:szCs w:val="24"/>
                <w:rtl/>
              </w:rPr>
              <w:tab/>
              <w:t xml:space="preserve">בהגדרה "תקופת הבחירות", במקום פסקאות (1) עד (4) יקראו "התקופה שתחילתה </w:t>
            </w:r>
            <w:r w:rsidRPr="009D4CCC">
              <w:rPr>
                <w:rFonts w:hint="cs"/>
                <w:sz w:val="24"/>
                <w:szCs w:val="24"/>
                <w:rtl/>
              </w:rPr>
              <w:t xml:space="preserve">90 ימים לפני יום עריכת משאל העם לפי </w:t>
            </w:r>
            <w:r w:rsidRPr="009D4CCC">
              <w:rPr>
                <w:sz w:val="24"/>
                <w:szCs w:val="24"/>
                <w:rtl/>
              </w:rPr>
              <w:t>חוק סדרי השלטון והמשפט";</w:t>
            </w:r>
          </w:p>
        </w:tc>
      </w:tr>
      <w:tr w:rsidR="009D4CCC" w:rsidRPr="009D4CCC" w14:paraId="59AD9B3C" w14:textId="77777777">
        <w:tblPrEx>
          <w:tblLook w:val="01E0" w:firstRow="1" w:lastRow="1" w:firstColumn="1" w:lastColumn="1" w:noHBand="0" w:noVBand="0"/>
        </w:tblPrEx>
        <w:trPr>
          <w:cantSplit/>
          <w:trHeight w:val="60"/>
        </w:trPr>
        <w:tc>
          <w:tcPr>
            <w:tcW w:w="1869" w:type="dxa"/>
          </w:tcPr>
          <w:p w14:paraId="28AC515D" w14:textId="77777777" w:rsidR="009D4CCC" w:rsidRPr="009D4CCC" w:rsidRDefault="009D4CCC" w:rsidP="009D4CCC">
            <w:pPr>
              <w:pStyle w:val="TableSideHeading"/>
              <w:jc w:val="both"/>
              <w:rPr>
                <w:sz w:val="24"/>
                <w:szCs w:val="24"/>
              </w:rPr>
            </w:pPr>
          </w:p>
        </w:tc>
        <w:tc>
          <w:tcPr>
            <w:tcW w:w="623" w:type="dxa"/>
          </w:tcPr>
          <w:p w14:paraId="75BA2743" w14:textId="77777777" w:rsidR="009D4CCC" w:rsidRPr="009D4CCC" w:rsidRDefault="009D4CCC" w:rsidP="009D4CCC">
            <w:pPr>
              <w:pStyle w:val="TableText"/>
              <w:jc w:val="both"/>
              <w:rPr>
                <w:sz w:val="24"/>
                <w:szCs w:val="24"/>
              </w:rPr>
            </w:pPr>
          </w:p>
        </w:tc>
        <w:tc>
          <w:tcPr>
            <w:tcW w:w="623" w:type="dxa"/>
          </w:tcPr>
          <w:p w14:paraId="01813B51" w14:textId="77777777" w:rsidR="009D4CCC" w:rsidRPr="009D4CCC" w:rsidRDefault="009D4CCC" w:rsidP="009D4CCC">
            <w:pPr>
              <w:pStyle w:val="TableText"/>
              <w:jc w:val="both"/>
              <w:rPr>
                <w:sz w:val="24"/>
                <w:szCs w:val="24"/>
              </w:rPr>
            </w:pPr>
          </w:p>
        </w:tc>
        <w:tc>
          <w:tcPr>
            <w:tcW w:w="624" w:type="dxa"/>
          </w:tcPr>
          <w:p w14:paraId="55CD3D35" w14:textId="77777777" w:rsidR="009D4CCC" w:rsidRPr="009D4CCC" w:rsidRDefault="009D4CCC" w:rsidP="009D4CCC">
            <w:pPr>
              <w:pStyle w:val="TableText"/>
              <w:jc w:val="both"/>
              <w:rPr>
                <w:sz w:val="24"/>
                <w:szCs w:val="24"/>
              </w:rPr>
            </w:pPr>
          </w:p>
        </w:tc>
        <w:tc>
          <w:tcPr>
            <w:tcW w:w="624" w:type="dxa"/>
          </w:tcPr>
          <w:p w14:paraId="3DB20F98" w14:textId="77777777" w:rsidR="009D4CCC" w:rsidRPr="009D4CCC" w:rsidRDefault="009D4CCC" w:rsidP="009D4CCC">
            <w:pPr>
              <w:pStyle w:val="TableText"/>
              <w:jc w:val="both"/>
              <w:rPr>
                <w:sz w:val="24"/>
                <w:szCs w:val="24"/>
              </w:rPr>
            </w:pPr>
          </w:p>
        </w:tc>
        <w:tc>
          <w:tcPr>
            <w:tcW w:w="624" w:type="dxa"/>
          </w:tcPr>
          <w:p w14:paraId="730D0A64" w14:textId="77777777" w:rsidR="009D4CCC" w:rsidRPr="009D4CCC" w:rsidRDefault="009D4CCC" w:rsidP="009D4CCC">
            <w:pPr>
              <w:pStyle w:val="TableText"/>
              <w:jc w:val="both"/>
              <w:rPr>
                <w:sz w:val="24"/>
                <w:szCs w:val="24"/>
              </w:rPr>
            </w:pPr>
          </w:p>
        </w:tc>
        <w:tc>
          <w:tcPr>
            <w:tcW w:w="624" w:type="dxa"/>
          </w:tcPr>
          <w:p w14:paraId="565485CE" w14:textId="77777777" w:rsidR="009D4CCC" w:rsidRPr="009D4CCC" w:rsidRDefault="009D4CCC" w:rsidP="009D4CCC">
            <w:pPr>
              <w:pStyle w:val="TableText"/>
              <w:jc w:val="both"/>
              <w:rPr>
                <w:sz w:val="24"/>
                <w:szCs w:val="24"/>
              </w:rPr>
            </w:pPr>
          </w:p>
        </w:tc>
        <w:tc>
          <w:tcPr>
            <w:tcW w:w="630" w:type="dxa"/>
          </w:tcPr>
          <w:p w14:paraId="039E03D6" w14:textId="77777777" w:rsidR="009D4CCC" w:rsidRPr="009D4CCC" w:rsidRDefault="009D4CCC" w:rsidP="009D4CCC">
            <w:pPr>
              <w:pStyle w:val="TableText"/>
              <w:jc w:val="both"/>
              <w:rPr>
                <w:sz w:val="24"/>
                <w:szCs w:val="24"/>
              </w:rPr>
            </w:pPr>
          </w:p>
        </w:tc>
        <w:tc>
          <w:tcPr>
            <w:tcW w:w="3420" w:type="dxa"/>
            <w:gridSpan w:val="5"/>
          </w:tcPr>
          <w:p w14:paraId="6005CD9B" w14:textId="77777777" w:rsidR="009D4CCC" w:rsidRPr="009D4CCC" w:rsidRDefault="009D4CCC" w:rsidP="009D4CCC">
            <w:pPr>
              <w:pStyle w:val="TableBlock"/>
              <w:rPr>
                <w:sz w:val="24"/>
                <w:szCs w:val="24"/>
              </w:rPr>
            </w:pPr>
            <w:r w:rsidRPr="009D4CCC">
              <w:rPr>
                <w:sz w:val="24"/>
                <w:szCs w:val="24"/>
                <w:rtl/>
              </w:rPr>
              <w:t>(ב)</w:t>
            </w:r>
            <w:r w:rsidRPr="009D4CCC">
              <w:rPr>
                <w:sz w:val="24"/>
                <w:szCs w:val="24"/>
                <w:rtl/>
              </w:rPr>
              <w:tab/>
              <w:t xml:space="preserve">בסעיף קטן (ב) – </w:t>
            </w:r>
          </w:p>
        </w:tc>
      </w:tr>
      <w:tr w:rsidR="009D4CCC" w:rsidRPr="009D4CCC" w14:paraId="1503997E" w14:textId="77777777">
        <w:tblPrEx>
          <w:tblLook w:val="01E0" w:firstRow="1" w:lastRow="1" w:firstColumn="1" w:lastColumn="1" w:noHBand="0" w:noVBand="0"/>
        </w:tblPrEx>
        <w:trPr>
          <w:cantSplit/>
          <w:trHeight w:val="60"/>
        </w:trPr>
        <w:tc>
          <w:tcPr>
            <w:tcW w:w="1869" w:type="dxa"/>
          </w:tcPr>
          <w:p w14:paraId="74292429" w14:textId="77777777" w:rsidR="009D4CCC" w:rsidRPr="009D4CCC" w:rsidRDefault="009D4CCC" w:rsidP="009D4CCC">
            <w:pPr>
              <w:pStyle w:val="TableSideHeading"/>
              <w:jc w:val="both"/>
              <w:rPr>
                <w:sz w:val="24"/>
                <w:szCs w:val="24"/>
              </w:rPr>
            </w:pPr>
          </w:p>
        </w:tc>
        <w:tc>
          <w:tcPr>
            <w:tcW w:w="623" w:type="dxa"/>
          </w:tcPr>
          <w:p w14:paraId="695D3127" w14:textId="77777777" w:rsidR="009D4CCC" w:rsidRPr="009D4CCC" w:rsidRDefault="009D4CCC" w:rsidP="009D4CCC">
            <w:pPr>
              <w:pStyle w:val="TableText"/>
              <w:jc w:val="both"/>
              <w:rPr>
                <w:sz w:val="24"/>
                <w:szCs w:val="24"/>
              </w:rPr>
            </w:pPr>
          </w:p>
        </w:tc>
        <w:tc>
          <w:tcPr>
            <w:tcW w:w="623" w:type="dxa"/>
          </w:tcPr>
          <w:p w14:paraId="3733938A" w14:textId="77777777" w:rsidR="009D4CCC" w:rsidRPr="009D4CCC" w:rsidRDefault="009D4CCC" w:rsidP="009D4CCC">
            <w:pPr>
              <w:pStyle w:val="TableText"/>
              <w:jc w:val="both"/>
              <w:rPr>
                <w:sz w:val="24"/>
                <w:szCs w:val="24"/>
              </w:rPr>
            </w:pPr>
          </w:p>
        </w:tc>
        <w:tc>
          <w:tcPr>
            <w:tcW w:w="624" w:type="dxa"/>
          </w:tcPr>
          <w:p w14:paraId="50AFDDF6" w14:textId="77777777" w:rsidR="009D4CCC" w:rsidRPr="009D4CCC" w:rsidRDefault="009D4CCC" w:rsidP="009D4CCC">
            <w:pPr>
              <w:pStyle w:val="TableText"/>
              <w:jc w:val="both"/>
              <w:rPr>
                <w:sz w:val="24"/>
                <w:szCs w:val="24"/>
              </w:rPr>
            </w:pPr>
          </w:p>
        </w:tc>
        <w:tc>
          <w:tcPr>
            <w:tcW w:w="624" w:type="dxa"/>
          </w:tcPr>
          <w:p w14:paraId="05E3157D" w14:textId="77777777" w:rsidR="009D4CCC" w:rsidRPr="009D4CCC" w:rsidRDefault="009D4CCC" w:rsidP="009D4CCC">
            <w:pPr>
              <w:pStyle w:val="TableText"/>
              <w:jc w:val="both"/>
              <w:rPr>
                <w:sz w:val="24"/>
                <w:szCs w:val="24"/>
              </w:rPr>
            </w:pPr>
          </w:p>
        </w:tc>
        <w:tc>
          <w:tcPr>
            <w:tcW w:w="624" w:type="dxa"/>
          </w:tcPr>
          <w:p w14:paraId="73BC1E32" w14:textId="77777777" w:rsidR="009D4CCC" w:rsidRPr="009D4CCC" w:rsidRDefault="009D4CCC" w:rsidP="009D4CCC">
            <w:pPr>
              <w:pStyle w:val="TableText"/>
              <w:jc w:val="both"/>
              <w:rPr>
                <w:sz w:val="24"/>
                <w:szCs w:val="24"/>
              </w:rPr>
            </w:pPr>
          </w:p>
        </w:tc>
        <w:tc>
          <w:tcPr>
            <w:tcW w:w="624" w:type="dxa"/>
          </w:tcPr>
          <w:p w14:paraId="12DF5070" w14:textId="77777777" w:rsidR="009D4CCC" w:rsidRPr="009D4CCC" w:rsidRDefault="009D4CCC" w:rsidP="009D4CCC">
            <w:pPr>
              <w:pStyle w:val="TableText"/>
              <w:jc w:val="both"/>
              <w:rPr>
                <w:sz w:val="24"/>
                <w:szCs w:val="24"/>
              </w:rPr>
            </w:pPr>
          </w:p>
        </w:tc>
        <w:tc>
          <w:tcPr>
            <w:tcW w:w="630" w:type="dxa"/>
          </w:tcPr>
          <w:p w14:paraId="1C1D9E4C" w14:textId="77777777" w:rsidR="009D4CCC" w:rsidRPr="009D4CCC" w:rsidRDefault="009D4CCC" w:rsidP="009D4CCC">
            <w:pPr>
              <w:pStyle w:val="TableText"/>
              <w:jc w:val="both"/>
              <w:rPr>
                <w:sz w:val="24"/>
                <w:szCs w:val="24"/>
              </w:rPr>
            </w:pPr>
          </w:p>
        </w:tc>
        <w:tc>
          <w:tcPr>
            <w:tcW w:w="624" w:type="dxa"/>
          </w:tcPr>
          <w:p w14:paraId="374E99A2" w14:textId="77777777" w:rsidR="009D4CCC" w:rsidRPr="009D4CCC" w:rsidRDefault="009D4CCC" w:rsidP="009D4CCC">
            <w:pPr>
              <w:pStyle w:val="TableText"/>
              <w:jc w:val="both"/>
              <w:rPr>
                <w:sz w:val="24"/>
                <w:szCs w:val="24"/>
              </w:rPr>
            </w:pPr>
          </w:p>
        </w:tc>
        <w:tc>
          <w:tcPr>
            <w:tcW w:w="2796" w:type="dxa"/>
            <w:gridSpan w:val="4"/>
          </w:tcPr>
          <w:p w14:paraId="5D68B564" w14:textId="77777777" w:rsidR="009D4CCC" w:rsidRPr="009D4CCC" w:rsidRDefault="009D4CCC" w:rsidP="009D4CCC">
            <w:pPr>
              <w:pStyle w:val="TableBlock"/>
              <w:rPr>
                <w:sz w:val="24"/>
                <w:szCs w:val="24"/>
              </w:rPr>
            </w:pPr>
            <w:r w:rsidRPr="009D4CCC">
              <w:rPr>
                <w:sz w:val="24"/>
                <w:szCs w:val="24"/>
                <w:rtl/>
              </w:rPr>
              <w:t>(1)</w:t>
            </w:r>
            <w:r w:rsidRPr="009D4CCC">
              <w:rPr>
                <w:sz w:val="24"/>
                <w:szCs w:val="24"/>
                <w:rtl/>
              </w:rPr>
              <w:tab/>
              <w:t>פסקה (1) – לא תיקרא;</w:t>
            </w:r>
          </w:p>
        </w:tc>
      </w:tr>
      <w:tr w:rsidR="009D4CCC" w:rsidRPr="009D4CCC" w14:paraId="1C6EA3D2" w14:textId="77777777">
        <w:tblPrEx>
          <w:tblLook w:val="01E0" w:firstRow="1" w:lastRow="1" w:firstColumn="1" w:lastColumn="1" w:noHBand="0" w:noVBand="0"/>
        </w:tblPrEx>
        <w:trPr>
          <w:cantSplit/>
          <w:trHeight w:val="60"/>
        </w:trPr>
        <w:tc>
          <w:tcPr>
            <w:tcW w:w="1869" w:type="dxa"/>
          </w:tcPr>
          <w:p w14:paraId="46243A49" w14:textId="77777777" w:rsidR="009D4CCC" w:rsidRPr="009D4CCC" w:rsidRDefault="009D4CCC" w:rsidP="009D4CCC">
            <w:pPr>
              <w:pStyle w:val="TableSideHeading"/>
              <w:jc w:val="both"/>
              <w:rPr>
                <w:sz w:val="24"/>
                <w:szCs w:val="24"/>
              </w:rPr>
            </w:pPr>
          </w:p>
        </w:tc>
        <w:tc>
          <w:tcPr>
            <w:tcW w:w="623" w:type="dxa"/>
          </w:tcPr>
          <w:p w14:paraId="76DCCF3E" w14:textId="77777777" w:rsidR="009D4CCC" w:rsidRPr="009D4CCC" w:rsidRDefault="009D4CCC" w:rsidP="009D4CCC">
            <w:pPr>
              <w:pStyle w:val="TableText"/>
              <w:jc w:val="both"/>
              <w:rPr>
                <w:sz w:val="24"/>
                <w:szCs w:val="24"/>
              </w:rPr>
            </w:pPr>
          </w:p>
        </w:tc>
        <w:tc>
          <w:tcPr>
            <w:tcW w:w="623" w:type="dxa"/>
          </w:tcPr>
          <w:p w14:paraId="10077DBB" w14:textId="77777777" w:rsidR="009D4CCC" w:rsidRPr="009D4CCC" w:rsidRDefault="009D4CCC" w:rsidP="009D4CCC">
            <w:pPr>
              <w:pStyle w:val="TableText"/>
              <w:jc w:val="both"/>
              <w:rPr>
                <w:sz w:val="24"/>
                <w:szCs w:val="24"/>
              </w:rPr>
            </w:pPr>
          </w:p>
        </w:tc>
        <w:tc>
          <w:tcPr>
            <w:tcW w:w="624" w:type="dxa"/>
          </w:tcPr>
          <w:p w14:paraId="0A6F1A52" w14:textId="77777777" w:rsidR="009D4CCC" w:rsidRPr="009D4CCC" w:rsidRDefault="009D4CCC" w:rsidP="009D4CCC">
            <w:pPr>
              <w:pStyle w:val="TableText"/>
              <w:jc w:val="both"/>
              <w:rPr>
                <w:sz w:val="24"/>
                <w:szCs w:val="24"/>
              </w:rPr>
            </w:pPr>
          </w:p>
        </w:tc>
        <w:tc>
          <w:tcPr>
            <w:tcW w:w="624" w:type="dxa"/>
          </w:tcPr>
          <w:p w14:paraId="635175C8" w14:textId="77777777" w:rsidR="009D4CCC" w:rsidRPr="009D4CCC" w:rsidRDefault="009D4CCC" w:rsidP="009D4CCC">
            <w:pPr>
              <w:pStyle w:val="TableText"/>
              <w:jc w:val="both"/>
              <w:rPr>
                <w:sz w:val="24"/>
                <w:szCs w:val="24"/>
              </w:rPr>
            </w:pPr>
          </w:p>
        </w:tc>
        <w:tc>
          <w:tcPr>
            <w:tcW w:w="624" w:type="dxa"/>
          </w:tcPr>
          <w:p w14:paraId="47206A20" w14:textId="77777777" w:rsidR="009D4CCC" w:rsidRPr="009D4CCC" w:rsidRDefault="009D4CCC" w:rsidP="009D4CCC">
            <w:pPr>
              <w:pStyle w:val="TableText"/>
              <w:jc w:val="both"/>
              <w:rPr>
                <w:sz w:val="24"/>
                <w:szCs w:val="24"/>
              </w:rPr>
            </w:pPr>
          </w:p>
        </w:tc>
        <w:tc>
          <w:tcPr>
            <w:tcW w:w="624" w:type="dxa"/>
          </w:tcPr>
          <w:p w14:paraId="419419C1" w14:textId="77777777" w:rsidR="009D4CCC" w:rsidRPr="009D4CCC" w:rsidRDefault="009D4CCC" w:rsidP="009D4CCC">
            <w:pPr>
              <w:pStyle w:val="TableText"/>
              <w:jc w:val="both"/>
              <w:rPr>
                <w:sz w:val="24"/>
                <w:szCs w:val="24"/>
              </w:rPr>
            </w:pPr>
          </w:p>
        </w:tc>
        <w:tc>
          <w:tcPr>
            <w:tcW w:w="630" w:type="dxa"/>
          </w:tcPr>
          <w:p w14:paraId="69ACC991" w14:textId="77777777" w:rsidR="009D4CCC" w:rsidRPr="009D4CCC" w:rsidRDefault="009D4CCC" w:rsidP="009D4CCC">
            <w:pPr>
              <w:pStyle w:val="TableText"/>
              <w:jc w:val="both"/>
              <w:rPr>
                <w:sz w:val="24"/>
                <w:szCs w:val="24"/>
              </w:rPr>
            </w:pPr>
          </w:p>
        </w:tc>
        <w:tc>
          <w:tcPr>
            <w:tcW w:w="3420" w:type="dxa"/>
            <w:gridSpan w:val="5"/>
          </w:tcPr>
          <w:p w14:paraId="24BDB251" w14:textId="77777777" w:rsidR="009D4CCC" w:rsidRPr="009D4CCC" w:rsidRDefault="009D4CCC" w:rsidP="009D4CCC">
            <w:pPr>
              <w:pStyle w:val="TableBlock"/>
              <w:rPr>
                <w:rFonts w:hint="cs"/>
                <w:sz w:val="24"/>
                <w:szCs w:val="24"/>
              </w:rPr>
            </w:pPr>
            <w:r w:rsidRPr="009D4CCC">
              <w:rPr>
                <w:sz w:val="24"/>
                <w:szCs w:val="24"/>
                <w:rtl/>
              </w:rPr>
              <w:t>(2)</w:t>
            </w:r>
            <w:r w:rsidRPr="009D4CCC">
              <w:rPr>
                <w:sz w:val="24"/>
                <w:szCs w:val="24"/>
                <w:rtl/>
              </w:rPr>
              <w:tab/>
              <w:t>בפסקה (2), במקום "בין מתמודדים בבחירות" יקראו "בין המבקשים לפרסם מסר פרסומי של תעמולה לקראת משאל עם"</w:t>
            </w:r>
            <w:r w:rsidRPr="009D4CCC">
              <w:rPr>
                <w:rFonts w:hint="cs"/>
                <w:sz w:val="24"/>
                <w:szCs w:val="24"/>
                <w:rtl/>
              </w:rPr>
              <w:t xml:space="preserve"> ובמקום "תעמולת הבחירות" יבוא "התעמולה";</w:t>
            </w:r>
          </w:p>
        </w:tc>
      </w:tr>
      <w:tr w:rsidR="009D4CCC" w:rsidRPr="009D4CCC" w14:paraId="6FF17371" w14:textId="77777777">
        <w:tblPrEx>
          <w:tblLook w:val="01E0" w:firstRow="1" w:lastRow="1" w:firstColumn="1" w:lastColumn="1" w:noHBand="0" w:noVBand="0"/>
        </w:tblPrEx>
        <w:trPr>
          <w:cantSplit/>
          <w:trHeight w:val="60"/>
        </w:trPr>
        <w:tc>
          <w:tcPr>
            <w:tcW w:w="1869" w:type="dxa"/>
          </w:tcPr>
          <w:p w14:paraId="5B8F7353" w14:textId="77777777" w:rsidR="009D4CCC" w:rsidRPr="009D4CCC" w:rsidRDefault="009D4CCC" w:rsidP="009D4CCC">
            <w:pPr>
              <w:pStyle w:val="TableSideHeading"/>
              <w:jc w:val="both"/>
              <w:rPr>
                <w:sz w:val="24"/>
                <w:szCs w:val="24"/>
              </w:rPr>
            </w:pPr>
            <w:r w:rsidRPr="009D4CCC">
              <w:rPr>
                <w:sz w:val="24"/>
                <w:szCs w:val="24"/>
                <w:rtl/>
              </w:rPr>
              <w:t xml:space="preserve"> </w:t>
            </w:r>
          </w:p>
        </w:tc>
        <w:tc>
          <w:tcPr>
            <w:tcW w:w="623" w:type="dxa"/>
          </w:tcPr>
          <w:p w14:paraId="29480E4C" w14:textId="77777777" w:rsidR="009D4CCC" w:rsidRPr="009D4CCC" w:rsidRDefault="009D4CCC" w:rsidP="009D4CCC">
            <w:pPr>
              <w:pStyle w:val="TableText"/>
              <w:jc w:val="both"/>
              <w:rPr>
                <w:sz w:val="24"/>
                <w:szCs w:val="24"/>
              </w:rPr>
            </w:pPr>
          </w:p>
        </w:tc>
        <w:tc>
          <w:tcPr>
            <w:tcW w:w="623" w:type="dxa"/>
          </w:tcPr>
          <w:p w14:paraId="4C59369A" w14:textId="77777777" w:rsidR="009D4CCC" w:rsidRPr="009D4CCC" w:rsidRDefault="009D4CCC" w:rsidP="009D4CCC">
            <w:pPr>
              <w:pStyle w:val="TableText"/>
              <w:jc w:val="both"/>
              <w:rPr>
                <w:sz w:val="24"/>
                <w:szCs w:val="24"/>
              </w:rPr>
            </w:pPr>
          </w:p>
        </w:tc>
        <w:tc>
          <w:tcPr>
            <w:tcW w:w="624" w:type="dxa"/>
          </w:tcPr>
          <w:p w14:paraId="1590863E" w14:textId="77777777" w:rsidR="009D4CCC" w:rsidRPr="009D4CCC" w:rsidRDefault="009D4CCC" w:rsidP="009D4CCC">
            <w:pPr>
              <w:pStyle w:val="TableText"/>
              <w:jc w:val="both"/>
              <w:rPr>
                <w:sz w:val="24"/>
                <w:szCs w:val="24"/>
              </w:rPr>
            </w:pPr>
          </w:p>
        </w:tc>
        <w:tc>
          <w:tcPr>
            <w:tcW w:w="624" w:type="dxa"/>
          </w:tcPr>
          <w:p w14:paraId="647AB942" w14:textId="77777777" w:rsidR="009D4CCC" w:rsidRPr="009D4CCC" w:rsidRDefault="009D4CCC" w:rsidP="009D4CCC">
            <w:pPr>
              <w:pStyle w:val="TableText"/>
              <w:jc w:val="both"/>
              <w:rPr>
                <w:sz w:val="24"/>
                <w:szCs w:val="24"/>
              </w:rPr>
            </w:pPr>
          </w:p>
        </w:tc>
        <w:tc>
          <w:tcPr>
            <w:tcW w:w="624" w:type="dxa"/>
          </w:tcPr>
          <w:p w14:paraId="532216C8" w14:textId="77777777" w:rsidR="009D4CCC" w:rsidRPr="009D4CCC" w:rsidRDefault="009D4CCC" w:rsidP="009D4CCC">
            <w:pPr>
              <w:pStyle w:val="TableText"/>
              <w:jc w:val="both"/>
              <w:rPr>
                <w:sz w:val="24"/>
                <w:szCs w:val="24"/>
              </w:rPr>
            </w:pPr>
          </w:p>
        </w:tc>
        <w:tc>
          <w:tcPr>
            <w:tcW w:w="624" w:type="dxa"/>
          </w:tcPr>
          <w:p w14:paraId="5DD0CF85" w14:textId="77777777" w:rsidR="009D4CCC" w:rsidRPr="009D4CCC" w:rsidRDefault="009D4CCC" w:rsidP="009D4CCC">
            <w:pPr>
              <w:pStyle w:val="TableText"/>
              <w:jc w:val="both"/>
              <w:rPr>
                <w:sz w:val="24"/>
                <w:szCs w:val="24"/>
              </w:rPr>
            </w:pPr>
          </w:p>
        </w:tc>
        <w:tc>
          <w:tcPr>
            <w:tcW w:w="630" w:type="dxa"/>
          </w:tcPr>
          <w:p w14:paraId="2EB60B7E" w14:textId="77777777" w:rsidR="009D4CCC" w:rsidRPr="009D4CCC" w:rsidRDefault="009D4CCC" w:rsidP="009D4CCC">
            <w:pPr>
              <w:pStyle w:val="TableText"/>
              <w:jc w:val="both"/>
              <w:rPr>
                <w:sz w:val="24"/>
                <w:szCs w:val="24"/>
              </w:rPr>
            </w:pPr>
          </w:p>
        </w:tc>
        <w:tc>
          <w:tcPr>
            <w:tcW w:w="3420" w:type="dxa"/>
            <w:gridSpan w:val="5"/>
          </w:tcPr>
          <w:p w14:paraId="18E3A303" w14:textId="77777777" w:rsidR="009D4CCC" w:rsidRPr="009D4CCC" w:rsidRDefault="009D4CCC" w:rsidP="009D4CCC">
            <w:pPr>
              <w:pStyle w:val="TableBlock"/>
              <w:rPr>
                <w:rFonts w:hint="cs"/>
                <w:sz w:val="24"/>
                <w:szCs w:val="24"/>
              </w:rPr>
            </w:pPr>
            <w:r w:rsidRPr="009D4CCC">
              <w:rPr>
                <w:sz w:val="24"/>
                <w:szCs w:val="24"/>
                <w:rtl/>
              </w:rPr>
              <w:t>(3)</w:t>
            </w:r>
            <w:r w:rsidRPr="009D4CCC">
              <w:rPr>
                <w:sz w:val="24"/>
                <w:szCs w:val="24"/>
                <w:rtl/>
              </w:rPr>
              <w:tab/>
            </w:r>
            <w:r w:rsidRPr="009D4CCC">
              <w:rPr>
                <w:rFonts w:hint="eastAsia"/>
                <w:sz w:val="24"/>
                <w:szCs w:val="24"/>
                <w:rtl/>
              </w:rPr>
              <w:t>ב</w:t>
            </w:r>
            <w:r w:rsidRPr="009D4CCC">
              <w:rPr>
                <w:sz w:val="24"/>
                <w:szCs w:val="24"/>
                <w:rtl/>
              </w:rPr>
              <w:t xml:space="preserve">פסקה (3), </w:t>
            </w:r>
            <w:r w:rsidRPr="009D4CCC">
              <w:rPr>
                <w:rFonts w:hint="eastAsia"/>
                <w:sz w:val="24"/>
                <w:szCs w:val="24"/>
                <w:rtl/>
              </w:rPr>
              <w:t>ב</w:t>
            </w:r>
            <w:r w:rsidRPr="009D4CCC">
              <w:rPr>
                <w:sz w:val="24"/>
                <w:szCs w:val="24"/>
                <w:rtl/>
              </w:rPr>
              <w:t xml:space="preserve">מקום "למתמודד אחד בבחירות" יקראו "לכלל המבקשים </w:t>
            </w:r>
            <w:r w:rsidRPr="009D4CCC">
              <w:rPr>
                <w:rFonts w:hint="cs"/>
                <w:sz w:val="24"/>
                <w:szCs w:val="24"/>
                <w:rtl/>
              </w:rPr>
              <w:t>לפרסם</w:t>
            </w:r>
            <w:r w:rsidRPr="009D4CCC">
              <w:rPr>
                <w:sz w:val="24"/>
                <w:szCs w:val="24"/>
                <w:rtl/>
              </w:rPr>
              <w:t xml:space="preserve"> מסר פרסומי בעד </w:t>
            </w:r>
            <w:r w:rsidRPr="009D4CCC">
              <w:rPr>
                <w:rFonts w:hint="eastAsia"/>
                <w:sz w:val="24"/>
                <w:szCs w:val="24"/>
                <w:rtl/>
              </w:rPr>
              <w:t>כ</w:t>
            </w:r>
            <w:r w:rsidRPr="009D4CCC">
              <w:rPr>
                <w:sz w:val="24"/>
                <w:szCs w:val="24"/>
                <w:rtl/>
              </w:rPr>
              <w:t xml:space="preserve">ל </w:t>
            </w:r>
            <w:r w:rsidRPr="009D4CCC">
              <w:rPr>
                <w:rFonts w:hint="eastAsia"/>
                <w:sz w:val="24"/>
                <w:szCs w:val="24"/>
                <w:rtl/>
              </w:rPr>
              <w:t>א</w:t>
            </w:r>
            <w:r w:rsidRPr="009D4CCC">
              <w:rPr>
                <w:sz w:val="24"/>
                <w:szCs w:val="24"/>
                <w:rtl/>
              </w:rPr>
              <w:t xml:space="preserve">חת </w:t>
            </w:r>
            <w:r w:rsidRPr="009D4CCC">
              <w:rPr>
                <w:rFonts w:hint="eastAsia"/>
                <w:sz w:val="24"/>
                <w:szCs w:val="24"/>
                <w:rtl/>
              </w:rPr>
              <w:t>מה</w:t>
            </w:r>
            <w:r w:rsidRPr="009D4CCC">
              <w:rPr>
                <w:sz w:val="24"/>
                <w:szCs w:val="24"/>
                <w:rtl/>
              </w:rPr>
              <w:t xml:space="preserve">עמדות </w:t>
            </w:r>
            <w:r w:rsidRPr="009D4CCC">
              <w:rPr>
                <w:rFonts w:hint="eastAsia"/>
                <w:sz w:val="24"/>
                <w:szCs w:val="24"/>
                <w:rtl/>
              </w:rPr>
              <w:t>ש</w:t>
            </w:r>
            <w:r w:rsidRPr="009D4CCC">
              <w:rPr>
                <w:sz w:val="24"/>
                <w:szCs w:val="24"/>
                <w:rtl/>
              </w:rPr>
              <w:t xml:space="preserve">במשאל העם", </w:t>
            </w:r>
            <w:r w:rsidRPr="009D4CCC">
              <w:rPr>
                <w:rFonts w:hint="cs"/>
                <w:sz w:val="24"/>
                <w:szCs w:val="24"/>
                <w:rtl/>
              </w:rPr>
              <w:t xml:space="preserve">במקום "לתעמולת בחירות" יקראו "לתעמולה", </w:t>
            </w:r>
            <w:r w:rsidRPr="009D4CCC">
              <w:rPr>
                <w:sz w:val="24"/>
                <w:szCs w:val="24"/>
                <w:rtl/>
              </w:rPr>
              <w:t>במקום "השיעור כמפורט להלן" יקראו "30 אחוזים"</w:t>
            </w:r>
            <w:r w:rsidRPr="009D4CCC">
              <w:rPr>
                <w:rFonts w:hint="cs"/>
                <w:sz w:val="24"/>
                <w:szCs w:val="24"/>
                <w:rtl/>
              </w:rPr>
              <w:t>, ופסקאות משנה</w:t>
            </w:r>
            <w:r w:rsidRPr="009D4CCC">
              <w:rPr>
                <w:sz w:val="24"/>
                <w:szCs w:val="24"/>
                <w:rtl/>
              </w:rPr>
              <w:t xml:space="preserve"> (א) עד (ג)</w:t>
            </w:r>
            <w:r w:rsidRPr="009D4CCC">
              <w:rPr>
                <w:rFonts w:hint="cs"/>
                <w:sz w:val="24"/>
                <w:szCs w:val="24"/>
                <w:rtl/>
              </w:rPr>
              <w:t xml:space="preserve"> לא ייקראו;</w:t>
            </w:r>
          </w:p>
        </w:tc>
      </w:tr>
      <w:tr w:rsidR="009D4CCC" w:rsidRPr="009D4CCC" w14:paraId="7ED69FB2" w14:textId="77777777">
        <w:tblPrEx>
          <w:tblLook w:val="01E0" w:firstRow="1" w:lastRow="1" w:firstColumn="1" w:lastColumn="1" w:noHBand="0" w:noVBand="0"/>
        </w:tblPrEx>
        <w:trPr>
          <w:cantSplit/>
          <w:trHeight w:val="60"/>
        </w:trPr>
        <w:tc>
          <w:tcPr>
            <w:tcW w:w="1869" w:type="dxa"/>
          </w:tcPr>
          <w:p w14:paraId="1CE6AF96" w14:textId="77777777" w:rsidR="009D4CCC" w:rsidRPr="009D4CCC" w:rsidRDefault="009D4CCC" w:rsidP="009D4CCC">
            <w:pPr>
              <w:pStyle w:val="TableSideHeading"/>
              <w:jc w:val="both"/>
              <w:rPr>
                <w:sz w:val="24"/>
                <w:szCs w:val="24"/>
                <w:rtl/>
              </w:rPr>
            </w:pPr>
          </w:p>
        </w:tc>
        <w:tc>
          <w:tcPr>
            <w:tcW w:w="623" w:type="dxa"/>
          </w:tcPr>
          <w:p w14:paraId="58EAD8F2" w14:textId="77777777" w:rsidR="009D4CCC" w:rsidRPr="009D4CCC" w:rsidRDefault="009D4CCC" w:rsidP="009D4CCC">
            <w:pPr>
              <w:pStyle w:val="TableText"/>
              <w:jc w:val="both"/>
              <w:rPr>
                <w:sz w:val="24"/>
                <w:szCs w:val="24"/>
              </w:rPr>
            </w:pPr>
          </w:p>
        </w:tc>
        <w:tc>
          <w:tcPr>
            <w:tcW w:w="623" w:type="dxa"/>
          </w:tcPr>
          <w:p w14:paraId="44919262" w14:textId="77777777" w:rsidR="009D4CCC" w:rsidRPr="009D4CCC" w:rsidRDefault="009D4CCC" w:rsidP="009D4CCC">
            <w:pPr>
              <w:pStyle w:val="TableText"/>
              <w:jc w:val="both"/>
              <w:rPr>
                <w:sz w:val="24"/>
                <w:szCs w:val="24"/>
              </w:rPr>
            </w:pPr>
          </w:p>
        </w:tc>
        <w:tc>
          <w:tcPr>
            <w:tcW w:w="624" w:type="dxa"/>
          </w:tcPr>
          <w:p w14:paraId="1FA9849B" w14:textId="77777777" w:rsidR="009D4CCC" w:rsidRPr="009D4CCC" w:rsidRDefault="009D4CCC" w:rsidP="009D4CCC">
            <w:pPr>
              <w:pStyle w:val="TableText"/>
              <w:jc w:val="both"/>
              <w:rPr>
                <w:sz w:val="24"/>
                <w:szCs w:val="24"/>
              </w:rPr>
            </w:pPr>
          </w:p>
        </w:tc>
        <w:tc>
          <w:tcPr>
            <w:tcW w:w="624" w:type="dxa"/>
          </w:tcPr>
          <w:p w14:paraId="45510154" w14:textId="77777777" w:rsidR="009D4CCC" w:rsidRPr="009D4CCC" w:rsidRDefault="009D4CCC" w:rsidP="009D4CCC">
            <w:pPr>
              <w:pStyle w:val="TableText"/>
              <w:jc w:val="both"/>
              <w:rPr>
                <w:sz w:val="24"/>
                <w:szCs w:val="24"/>
              </w:rPr>
            </w:pPr>
          </w:p>
        </w:tc>
        <w:tc>
          <w:tcPr>
            <w:tcW w:w="624" w:type="dxa"/>
          </w:tcPr>
          <w:p w14:paraId="4FACD73F" w14:textId="77777777" w:rsidR="009D4CCC" w:rsidRPr="009D4CCC" w:rsidRDefault="009D4CCC" w:rsidP="009D4CCC">
            <w:pPr>
              <w:pStyle w:val="TableText"/>
              <w:jc w:val="both"/>
              <w:rPr>
                <w:sz w:val="24"/>
                <w:szCs w:val="24"/>
              </w:rPr>
            </w:pPr>
          </w:p>
        </w:tc>
        <w:tc>
          <w:tcPr>
            <w:tcW w:w="624" w:type="dxa"/>
          </w:tcPr>
          <w:p w14:paraId="34CA5CA9" w14:textId="77777777" w:rsidR="009D4CCC" w:rsidRPr="009D4CCC" w:rsidRDefault="009D4CCC" w:rsidP="009D4CCC">
            <w:pPr>
              <w:pStyle w:val="TableText"/>
              <w:jc w:val="both"/>
              <w:rPr>
                <w:sz w:val="24"/>
                <w:szCs w:val="24"/>
              </w:rPr>
            </w:pPr>
          </w:p>
        </w:tc>
        <w:tc>
          <w:tcPr>
            <w:tcW w:w="630" w:type="dxa"/>
          </w:tcPr>
          <w:p w14:paraId="525191E4" w14:textId="77777777" w:rsidR="009D4CCC" w:rsidRPr="009D4CCC" w:rsidRDefault="009D4CCC" w:rsidP="009D4CCC">
            <w:pPr>
              <w:pStyle w:val="TableText"/>
              <w:jc w:val="both"/>
              <w:rPr>
                <w:sz w:val="24"/>
                <w:szCs w:val="24"/>
              </w:rPr>
            </w:pPr>
          </w:p>
        </w:tc>
        <w:tc>
          <w:tcPr>
            <w:tcW w:w="3420" w:type="dxa"/>
            <w:gridSpan w:val="5"/>
          </w:tcPr>
          <w:p w14:paraId="1E56B125" w14:textId="77777777" w:rsidR="009D4CCC" w:rsidRPr="009D4CCC" w:rsidRDefault="009D4CCC" w:rsidP="009D4CCC">
            <w:pPr>
              <w:pStyle w:val="TableBlock"/>
              <w:rPr>
                <w:rFonts w:hint="cs"/>
                <w:sz w:val="24"/>
                <w:szCs w:val="24"/>
                <w:rtl/>
              </w:rPr>
            </w:pPr>
            <w:r w:rsidRPr="009D4CCC">
              <w:rPr>
                <w:rFonts w:hint="cs"/>
                <w:sz w:val="24"/>
                <w:szCs w:val="24"/>
                <w:rtl/>
              </w:rPr>
              <w:t>(4)</w:t>
            </w:r>
            <w:r w:rsidRPr="009D4CCC">
              <w:rPr>
                <w:sz w:val="24"/>
                <w:szCs w:val="24"/>
                <w:rtl/>
              </w:rPr>
              <w:tab/>
            </w:r>
            <w:r w:rsidRPr="009D4CCC">
              <w:rPr>
                <w:rFonts w:hint="cs"/>
                <w:sz w:val="24"/>
                <w:szCs w:val="24"/>
                <w:rtl/>
              </w:rPr>
              <w:t>אחרי פסקה (3) יקראו:</w:t>
            </w:r>
          </w:p>
        </w:tc>
      </w:tr>
      <w:tr w:rsidR="009D4CCC" w:rsidRPr="009D4CCC" w14:paraId="4FBC4206" w14:textId="77777777">
        <w:tblPrEx>
          <w:tblLook w:val="01E0" w:firstRow="1" w:lastRow="1" w:firstColumn="1" w:lastColumn="1" w:noHBand="0" w:noVBand="0"/>
        </w:tblPrEx>
        <w:trPr>
          <w:cantSplit/>
          <w:trHeight w:val="60"/>
        </w:trPr>
        <w:tc>
          <w:tcPr>
            <w:tcW w:w="1869" w:type="dxa"/>
          </w:tcPr>
          <w:p w14:paraId="0AB965E8" w14:textId="77777777" w:rsidR="009D4CCC" w:rsidRPr="009D4CCC" w:rsidRDefault="009D4CCC" w:rsidP="009D4CCC">
            <w:pPr>
              <w:pStyle w:val="TableSideHeading"/>
              <w:jc w:val="both"/>
              <w:rPr>
                <w:sz w:val="24"/>
                <w:szCs w:val="24"/>
                <w:rtl/>
              </w:rPr>
            </w:pPr>
          </w:p>
        </w:tc>
        <w:tc>
          <w:tcPr>
            <w:tcW w:w="623" w:type="dxa"/>
          </w:tcPr>
          <w:p w14:paraId="05871AAD" w14:textId="77777777" w:rsidR="009D4CCC" w:rsidRPr="009D4CCC" w:rsidRDefault="009D4CCC" w:rsidP="009D4CCC">
            <w:pPr>
              <w:pStyle w:val="TableText"/>
              <w:jc w:val="both"/>
              <w:rPr>
                <w:sz w:val="24"/>
                <w:szCs w:val="24"/>
              </w:rPr>
            </w:pPr>
          </w:p>
        </w:tc>
        <w:tc>
          <w:tcPr>
            <w:tcW w:w="623" w:type="dxa"/>
          </w:tcPr>
          <w:p w14:paraId="2B170477" w14:textId="77777777" w:rsidR="009D4CCC" w:rsidRPr="009D4CCC" w:rsidRDefault="009D4CCC" w:rsidP="009D4CCC">
            <w:pPr>
              <w:pStyle w:val="TableText"/>
              <w:jc w:val="both"/>
              <w:rPr>
                <w:sz w:val="24"/>
                <w:szCs w:val="24"/>
              </w:rPr>
            </w:pPr>
          </w:p>
        </w:tc>
        <w:tc>
          <w:tcPr>
            <w:tcW w:w="624" w:type="dxa"/>
          </w:tcPr>
          <w:p w14:paraId="2D1303C0" w14:textId="77777777" w:rsidR="009D4CCC" w:rsidRPr="009D4CCC" w:rsidRDefault="009D4CCC" w:rsidP="009D4CCC">
            <w:pPr>
              <w:pStyle w:val="TableText"/>
              <w:jc w:val="both"/>
              <w:rPr>
                <w:sz w:val="24"/>
                <w:szCs w:val="24"/>
              </w:rPr>
            </w:pPr>
          </w:p>
        </w:tc>
        <w:tc>
          <w:tcPr>
            <w:tcW w:w="624" w:type="dxa"/>
          </w:tcPr>
          <w:p w14:paraId="4D83B145" w14:textId="77777777" w:rsidR="009D4CCC" w:rsidRPr="009D4CCC" w:rsidRDefault="009D4CCC" w:rsidP="009D4CCC">
            <w:pPr>
              <w:pStyle w:val="TableText"/>
              <w:jc w:val="both"/>
              <w:rPr>
                <w:sz w:val="24"/>
                <w:szCs w:val="24"/>
              </w:rPr>
            </w:pPr>
          </w:p>
        </w:tc>
        <w:tc>
          <w:tcPr>
            <w:tcW w:w="624" w:type="dxa"/>
          </w:tcPr>
          <w:p w14:paraId="503479B5" w14:textId="77777777" w:rsidR="009D4CCC" w:rsidRPr="009D4CCC" w:rsidRDefault="009D4CCC" w:rsidP="009D4CCC">
            <w:pPr>
              <w:pStyle w:val="TableText"/>
              <w:jc w:val="both"/>
              <w:rPr>
                <w:sz w:val="24"/>
                <w:szCs w:val="24"/>
              </w:rPr>
            </w:pPr>
          </w:p>
        </w:tc>
        <w:tc>
          <w:tcPr>
            <w:tcW w:w="624" w:type="dxa"/>
          </w:tcPr>
          <w:p w14:paraId="082E0633" w14:textId="77777777" w:rsidR="009D4CCC" w:rsidRPr="009D4CCC" w:rsidRDefault="009D4CCC" w:rsidP="009D4CCC">
            <w:pPr>
              <w:pStyle w:val="TableText"/>
              <w:jc w:val="both"/>
              <w:rPr>
                <w:sz w:val="24"/>
                <w:szCs w:val="24"/>
              </w:rPr>
            </w:pPr>
          </w:p>
        </w:tc>
        <w:tc>
          <w:tcPr>
            <w:tcW w:w="630" w:type="dxa"/>
          </w:tcPr>
          <w:p w14:paraId="68B08627" w14:textId="77777777" w:rsidR="009D4CCC" w:rsidRPr="009D4CCC" w:rsidRDefault="009D4CCC" w:rsidP="009D4CCC">
            <w:pPr>
              <w:pStyle w:val="TableText"/>
              <w:jc w:val="both"/>
              <w:rPr>
                <w:sz w:val="24"/>
                <w:szCs w:val="24"/>
              </w:rPr>
            </w:pPr>
          </w:p>
        </w:tc>
        <w:tc>
          <w:tcPr>
            <w:tcW w:w="624" w:type="dxa"/>
          </w:tcPr>
          <w:p w14:paraId="571765C6" w14:textId="77777777" w:rsidR="009D4CCC" w:rsidRPr="009D4CCC" w:rsidRDefault="009D4CCC" w:rsidP="009D4CCC">
            <w:pPr>
              <w:pStyle w:val="TableText"/>
              <w:jc w:val="both"/>
              <w:rPr>
                <w:sz w:val="24"/>
                <w:szCs w:val="24"/>
              </w:rPr>
            </w:pPr>
          </w:p>
        </w:tc>
        <w:tc>
          <w:tcPr>
            <w:tcW w:w="2796" w:type="dxa"/>
            <w:gridSpan w:val="4"/>
          </w:tcPr>
          <w:p w14:paraId="37A85471" w14:textId="77777777" w:rsidR="009D4CCC" w:rsidRPr="009D4CCC" w:rsidRDefault="009D4CCC" w:rsidP="009D4CCC">
            <w:pPr>
              <w:pStyle w:val="TableBlock"/>
              <w:rPr>
                <w:rFonts w:hint="cs"/>
                <w:sz w:val="24"/>
                <w:szCs w:val="24"/>
                <w:rtl/>
              </w:rPr>
            </w:pPr>
            <w:r w:rsidRPr="009D4CCC">
              <w:rPr>
                <w:rFonts w:hint="cs"/>
                <w:sz w:val="24"/>
                <w:szCs w:val="24"/>
                <w:rtl/>
              </w:rPr>
              <w:t>"(3א)</w:t>
            </w:r>
            <w:r w:rsidRPr="009D4CCC">
              <w:rPr>
                <w:sz w:val="24"/>
                <w:szCs w:val="24"/>
                <w:rtl/>
              </w:rPr>
              <w:tab/>
            </w:r>
            <w:r w:rsidRPr="009D4CCC">
              <w:rPr>
                <w:rFonts w:hint="cs"/>
                <w:sz w:val="24"/>
                <w:szCs w:val="24"/>
                <w:rtl/>
              </w:rPr>
              <w:t>(1)</w:t>
            </w:r>
            <w:r w:rsidRPr="009D4CCC">
              <w:rPr>
                <w:sz w:val="24"/>
                <w:szCs w:val="24"/>
                <w:rtl/>
              </w:rPr>
              <w:tab/>
            </w:r>
            <w:r w:rsidRPr="009D4CCC">
              <w:rPr>
                <w:rFonts w:hint="cs"/>
                <w:sz w:val="24"/>
                <w:szCs w:val="24"/>
                <w:rtl/>
              </w:rPr>
              <w:t xml:space="preserve">לא יקצה משווק פרסום כאמור בפסקה (3) שטח פרסום לתעמולה לקראת משאל עם, אלא לעמותה שנרשמה אצל יושב ראש ועדת הבחירות המרכזית </w:t>
            </w:r>
            <w:r w:rsidRPr="009D4CCC">
              <w:rPr>
                <w:sz w:val="24"/>
                <w:szCs w:val="24"/>
                <w:rtl/>
              </w:rPr>
              <w:t>לאחר שנוצרה העילה לקיום משאל עם</w:t>
            </w:r>
            <w:r w:rsidRPr="009D4CCC">
              <w:rPr>
                <w:rFonts w:hint="cs"/>
                <w:sz w:val="24"/>
                <w:szCs w:val="24"/>
                <w:rtl/>
              </w:rPr>
              <w:t xml:space="preserve"> לפי חוק סדרי השלטון   והמשפט.</w:t>
            </w:r>
          </w:p>
        </w:tc>
      </w:tr>
      <w:tr w:rsidR="009D4CCC" w:rsidRPr="009D4CCC" w14:paraId="4C3100F4" w14:textId="77777777">
        <w:tblPrEx>
          <w:tblLook w:val="01E0" w:firstRow="1" w:lastRow="1" w:firstColumn="1" w:lastColumn="1" w:noHBand="0" w:noVBand="0"/>
        </w:tblPrEx>
        <w:trPr>
          <w:cantSplit/>
          <w:trHeight w:val="60"/>
        </w:trPr>
        <w:tc>
          <w:tcPr>
            <w:tcW w:w="1869" w:type="dxa"/>
          </w:tcPr>
          <w:p w14:paraId="043DCB42" w14:textId="77777777" w:rsidR="009D4CCC" w:rsidRPr="009D4CCC" w:rsidRDefault="009D4CCC" w:rsidP="009D4CCC">
            <w:pPr>
              <w:pStyle w:val="TableSideHeading"/>
              <w:jc w:val="both"/>
              <w:rPr>
                <w:sz w:val="24"/>
                <w:szCs w:val="24"/>
                <w:rtl/>
              </w:rPr>
            </w:pPr>
          </w:p>
        </w:tc>
        <w:tc>
          <w:tcPr>
            <w:tcW w:w="623" w:type="dxa"/>
          </w:tcPr>
          <w:p w14:paraId="51AB45BE" w14:textId="77777777" w:rsidR="009D4CCC" w:rsidRPr="009D4CCC" w:rsidRDefault="009D4CCC" w:rsidP="009D4CCC">
            <w:pPr>
              <w:pStyle w:val="TableText"/>
              <w:jc w:val="both"/>
              <w:rPr>
                <w:sz w:val="24"/>
                <w:szCs w:val="24"/>
              </w:rPr>
            </w:pPr>
          </w:p>
        </w:tc>
        <w:tc>
          <w:tcPr>
            <w:tcW w:w="623" w:type="dxa"/>
          </w:tcPr>
          <w:p w14:paraId="329F6EA7" w14:textId="77777777" w:rsidR="009D4CCC" w:rsidRPr="009D4CCC" w:rsidRDefault="009D4CCC" w:rsidP="009D4CCC">
            <w:pPr>
              <w:pStyle w:val="TableText"/>
              <w:jc w:val="both"/>
              <w:rPr>
                <w:sz w:val="24"/>
                <w:szCs w:val="24"/>
              </w:rPr>
            </w:pPr>
          </w:p>
        </w:tc>
        <w:tc>
          <w:tcPr>
            <w:tcW w:w="624" w:type="dxa"/>
          </w:tcPr>
          <w:p w14:paraId="2964D456" w14:textId="77777777" w:rsidR="009D4CCC" w:rsidRPr="009D4CCC" w:rsidRDefault="009D4CCC" w:rsidP="009D4CCC">
            <w:pPr>
              <w:pStyle w:val="TableText"/>
              <w:jc w:val="both"/>
              <w:rPr>
                <w:sz w:val="24"/>
                <w:szCs w:val="24"/>
              </w:rPr>
            </w:pPr>
          </w:p>
        </w:tc>
        <w:tc>
          <w:tcPr>
            <w:tcW w:w="624" w:type="dxa"/>
          </w:tcPr>
          <w:p w14:paraId="1C32AEA7" w14:textId="77777777" w:rsidR="009D4CCC" w:rsidRPr="009D4CCC" w:rsidRDefault="009D4CCC" w:rsidP="009D4CCC">
            <w:pPr>
              <w:pStyle w:val="TableText"/>
              <w:jc w:val="both"/>
              <w:rPr>
                <w:sz w:val="24"/>
                <w:szCs w:val="24"/>
              </w:rPr>
            </w:pPr>
          </w:p>
        </w:tc>
        <w:tc>
          <w:tcPr>
            <w:tcW w:w="624" w:type="dxa"/>
          </w:tcPr>
          <w:p w14:paraId="5F62F41D" w14:textId="77777777" w:rsidR="009D4CCC" w:rsidRPr="009D4CCC" w:rsidRDefault="009D4CCC" w:rsidP="009D4CCC">
            <w:pPr>
              <w:pStyle w:val="TableText"/>
              <w:jc w:val="both"/>
              <w:rPr>
                <w:sz w:val="24"/>
                <w:szCs w:val="24"/>
              </w:rPr>
            </w:pPr>
          </w:p>
        </w:tc>
        <w:tc>
          <w:tcPr>
            <w:tcW w:w="624" w:type="dxa"/>
          </w:tcPr>
          <w:p w14:paraId="723BE642" w14:textId="77777777" w:rsidR="009D4CCC" w:rsidRPr="009D4CCC" w:rsidRDefault="009D4CCC" w:rsidP="009D4CCC">
            <w:pPr>
              <w:pStyle w:val="TableText"/>
              <w:jc w:val="both"/>
              <w:rPr>
                <w:sz w:val="24"/>
                <w:szCs w:val="24"/>
              </w:rPr>
            </w:pPr>
          </w:p>
        </w:tc>
        <w:tc>
          <w:tcPr>
            <w:tcW w:w="630" w:type="dxa"/>
          </w:tcPr>
          <w:p w14:paraId="7EFD5720" w14:textId="77777777" w:rsidR="009D4CCC" w:rsidRPr="009D4CCC" w:rsidRDefault="009D4CCC" w:rsidP="009D4CCC">
            <w:pPr>
              <w:pStyle w:val="TableText"/>
              <w:jc w:val="both"/>
              <w:rPr>
                <w:sz w:val="24"/>
                <w:szCs w:val="24"/>
              </w:rPr>
            </w:pPr>
          </w:p>
        </w:tc>
        <w:tc>
          <w:tcPr>
            <w:tcW w:w="624" w:type="dxa"/>
          </w:tcPr>
          <w:p w14:paraId="58046F38" w14:textId="77777777" w:rsidR="009D4CCC" w:rsidRPr="009D4CCC" w:rsidRDefault="009D4CCC" w:rsidP="009D4CCC">
            <w:pPr>
              <w:pStyle w:val="TableText"/>
              <w:jc w:val="both"/>
              <w:rPr>
                <w:sz w:val="24"/>
                <w:szCs w:val="24"/>
              </w:rPr>
            </w:pPr>
          </w:p>
        </w:tc>
        <w:tc>
          <w:tcPr>
            <w:tcW w:w="2796" w:type="dxa"/>
            <w:gridSpan w:val="4"/>
          </w:tcPr>
          <w:p w14:paraId="3D2B9647" w14:textId="77777777" w:rsidR="009D4CCC" w:rsidRPr="009D4CCC" w:rsidRDefault="009D4CCC" w:rsidP="009D4CCC">
            <w:pPr>
              <w:pStyle w:val="TableBlock"/>
              <w:rPr>
                <w:rFonts w:hint="cs"/>
                <w:sz w:val="24"/>
                <w:szCs w:val="24"/>
                <w:rtl/>
              </w:rPr>
            </w:pPr>
            <w:r w:rsidRPr="009D4CCC">
              <w:rPr>
                <w:rFonts w:hint="cs"/>
                <w:sz w:val="24"/>
                <w:szCs w:val="24"/>
                <w:rtl/>
              </w:rPr>
              <w:t>(2)</w:t>
            </w:r>
            <w:r w:rsidRPr="009D4CCC">
              <w:rPr>
                <w:sz w:val="24"/>
                <w:szCs w:val="24"/>
                <w:rtl/>
              </w:rPr>
              <w:tab/>
            </w:r>
            <w:r w:rsidRPr="009D4CCC">
              <w:rPr>
                <w:rFonts w:hint="cs"/>
                <w:sz w:val="24"/>
                <w:szCs w:val="24"/>
                <w:rtl/>
              </w:rPr>
              <w:t>לא תרשם עמותה לפי פסקת משנה (1) אלא אם כן לפחות עשרה חברי כנסת, שהצביעו כולם בעד או כולם נגד אישור ההסכם בכנסת לפי סעיף 2 לחוק סדרי השלטון והמשפט,  הודיעו ליושב ראש ועדת הבחירות המרכזית בכתב על הסכמתם לכך שהעמותה תפרסם תעמולה לקראת משאל העם; לא יודיע חבר הכנסת הודעה לפי פסקת משנה זו לגבי יותר מעמותה אחת ולא ישנה את הודעתו לאחר שנמסרה.</w:t>
            </w:r>
          </w:p>
        </w:tc>
      </w:tr>
      <w:tr w:rsidR="009D4CCC" w:rsidRPr="009D4CCC" w14:paraId="264B9354" w14:textId="77777777">
        <w:tblPrEx>
          <w:tblLook w:val="01E0" w:firstRow="1" w:lastRow="1" w:firstColumn="1" w:lastColumn="1" w:noHBand="0" w:noVBand="0"/>
        </w:tblPrEx>
        <w:trPr>
          <w:cantSplit/>
          <w:trHeight w:val="60"/>
        </w:trPr>
        <w:tc>
          <w:tcPr>
            <w:tcW w:w="1869" w:type="dxa"/>
          </w:tcPr>
          <w:p w14:paraId="0EFE5E58" w14:textId="77777777" w:rsidR="009D4CCC" w:rsidRPr="009D4CCC" w:rsidRDefault="009D4CCC" w:rsidP="009D4CCC">
            <w:pPr>
              <w:pStyle w:val="TableSideHeading"/>
              <w:jc w:val="both"/>
              <w:rPr>
                <w:sz w:val="24"/>
                <w:szCs w:val="24"/>
                <w:rtl/>
              </w:rPr>
            </w:pPr>
          </w:p>
        </w:tc>
        <w:tc>
          <w:tcPr>
            <w:tcW w:w="623" w:type="dxa"/>
          </w:tcPr>
          <w:p w14:paraId="4F76174E" w14:textId="77777777" w:rsidR="009D4CCC" w:rsidRPr="009D4CCC" w:rsidRDefault="009D4CCC" w:rsidP="009D4CCC">
            <w:pPr>
              <w:pStyle w:val="TableText"/>
              <w:jc w:val="both"/>
              <w:rPr>
                <w:sz w:val="24"/>
                <w:szCs w:val="24"/>
              </w:rPr>
            </w:pPr>
          </w:p>
        </w:tc>
        <w:tc>
          <w:tcPr>
            <w:tcW w:w="623" w:type="dxa"/>
          </w:tcPr>
          <w:p w14:paraId="0068F42A" w14:textId="77777777" w:rsidR="009D4CCC" w:rsidRPr="009D4CCC" w:rsidRDefault="009D4CCC" w:rsidP="009D4CCC">
            <w:pPr>
              <w:pStyle w:val="TableText"/>
              <w:jc w:val="both"/>
              <w:rPr>
                <w:sz w:val="24"/>
                <w:szCs w:val="24"/>
              </w:rPr>
            </w:pPr>
          </w:p>
        </w:tc>
        <w:tc>
          <w:tcPr>
            <w:tcW w:w="624" w:type="dxa"/>
          </w:tcPr>
          <w:p w14:paraId="556BA727" w14:textId="77777777" w:rsidR="009D4CCC" w:rsidRPr="009D4CCC" w:rsidRDefault="009D4CCC" w:rsidP="009D4CCC">
            <w:pPr>
              <w:pStyle w:val="TableText"/>
              <w:jc w:val="both"/>
              <w:rPr>
                <w:sz w:val="24"/>
                <w:szCs w:val="24"/>
              </w:rPr>
            </w:pPr>
          </w:p>
        </w:tc>
        <w:tc>
          <w:tcPr>
            <w:tcW w:w="624" w:type="dxa"/>
          </w:tcPr>
          <w:p w14:paraId="1DF87058" w14:textId="77777777" w:rsidR="009D4CCC" w:rsidRPr="009D4CCC" w:rsidRDefault="009D4CCC" w:rsidP="009D4CCC">
            <w:pPr>
              <w:pStyle w:val="TableText"/>
              <w:jc w:val="both"/>
              <w:rPr>
                <w:sz w:val="24"/>
                <w:szCs w:val="24"/>
              </w:rPr>
            </w:pPr>
          </w:p>
        </w:tc>
        <w:tc>
          <w:tcPr>
            <w:tcW w:w="624" w:type="dxa"/>
          </w:tcPr>
          <w:p w14:paraId="5EFA946B" w14:textId="77777777" w:rsidR="009D4CCC" w:rsidRPr="009D4CCC" w:rsidRDefault="009D4CCC" w:rsidP="009D4CCC">
            <w:pPr>
              <w:pStyle w:val="TableText"/>
              <w:jc w:val="both"/>
              <w:rPr>
                <w:sz w:val="24"/>
                <w:szCs w:val="24"/>
              </w:rPr>
            </w:pPr>
          </w:p>
        </w:tc>
        <w:tc>
          <w:tcPr>
            <w:tcW w:w="624" w:type="dxa"/>
          </w:tcPr>
          <w:p w14:paraId="4E1CAC67" w14:textId="77777777" w:rsidR="009D4CCC" w:rsidRPr="009D4CCC" w:rsidRDefault="009D4CCC" w:rsidP="009D4CCC">
            <w:pPr>
              <w:pStyle w:val="TableText"/>
              <w:jc w:val="both"/>
              <w:rPr>
                <w:sz w:val="24"/>
                <w:szCs w:val="24"/>
              </w:rPr>
            </w:pPr>
          </w:p>
        </w:tc>
        <w:tc>
          <w:tcPr>
            <w:tcW w:w="630" w:type="dxa"/>
          </w:tcPr>
          <w:p w14:paraId="3D0EDBF6" w14:textId="77777777" w:rsidR="009D4CCC" w:rsidRPr="009D4CCC" w:rsidRDefault="009D4CCC" w:rsidP="009D4CCC">
            <w:pPr>
              <w:pStyle w:val="TableText"/>
              <w:jc w:val="both"/>
              <w:rPr>
                <w:sz w:val="24"/>
                <w:szCs w:val="24"/>
              </w:rPr>
            </w:pPr>
          </w:p>
        </w:tc>
        <w:tc>
          <w:tcPr>
            <w:tcW w:w="624" w:type="dxa"/>
          </w:tcPr>
          <w:p w14:paraId="7E193F76" w14:textId="77777777" w:rsidR="009D4CCC" w:rsidRPr="009D4CCC" w:rsidRDefault="009D4CCC" w:rsidP="009D4CCC">
            <w:pPr>
              <w:pStyle w:val="TableText"/>
              <w:jc w:val="both"/>
              <w:rPr>
                <w:sz w:val="24"/>
                <w:szCs w:val="24"/>
              </w:rPr>
            </w:pPr>
          </w:p>
        </w:tc>
        <w:tc>
          <w:tcPr>
            <w:tcW w:w="2796" w:type="dxa"/>
            <w:gridSpan w:val="4"/>
          </w:tcPr>
          <w:p w14:paraId="29A47C91" w14:textId="77777777" w:rsidR="009D4CCC" w:rsidRPr="009D4CCC" w:rsidRDefault="009D4CCC" w:rsidP="009D4CCC">
            <w:pPr>
              <w:pStyle w:val="TableBlock"/>
              <w:rPr>
                <w:rFonts w:hint="cs"/>
                <w:sz w:val="24"/>
                <w:szCs w:val="24"/>
                <w:rtl/>
              </w:rPr>
            </w:pPr>
            <w:r w:rsidRPr="009D4CCC">
              <w:rPr>
                <w:rFonts w:hint="cs"/>
                <w:sz w:val="24"/>
                <w:szCs w:val="24"/>
                <w:rtl/>
              </w:rPr>
              <w:t>(3)</w:t>
            </w:r>
            <w:r w:rsidRPr="009D4CCC">
              <w:rPr>
                <w:sz w:val="24"/>
                <w:szCs w:val="24"/>
                <w:rtl/>
              </w:rPr>
              <w:tab/>
            </w:r>
            <w:r w:rsidRPr="009D4CCC">
              <w:rPr>
                <w:rFonts w:hint="cs"/>
                <w:sz w:val="24"/>
                <w:szCs w:val="24"/>
                <w:rtl/>
              </w:rPr>
              <w:t>יושב ראש ועדת הבחירות המרכזית יקבע לגבי כל עמותה שנרשמה לפי פסקה זו אם היא רשאית לפרסם מסר פרסומי בעד אישור ההסכם במשאל עם או נגד אישורו, בהתאם להצבעתם בכנסת של חברי הכנסת שמסרו לו הודעה לגבי אותה עמותה כאמור בפסקת משנה (2).</w:t>
            </w:r>
          </w:p>
        </w:tc>
      </w:tr>
      <w:tr w:rsidR="009D4CCC" w:rsidRPr="009D4CCC" w14:paraId="578B3067" w14:textId="77777777">
        <w:tblPrEx>
          <w:tblLook w:val="01E0" w:firstRow="1" w:lastRow="1" w:firstColumn="1" w:lastColumn="1" w:noHBand="0" w:noVBand="0"/>
        </w:tblPrEx>
        <w:trPr>
          <w:cantSplit/>
          <w:trHeight w:val="60"/>
        </w:trPr>
        <w:tc>
          <w:tcPr>
            <w:tcW w:w="1869" w:type="dxa"/>
          </w:tcPr>
          <w:p w14:paraId="3C5FD063" w14:textId="77777777" w:rsidR="009D4CCC" w:rsidRPr="009D4CCC" w:rsidRDefault="009D4CCC" w:rsidP="009D4CCC">
            <w:pPr>
              <w:pStyle w:val="TableSideHeading"/>
              <w:jc w:val="both"/>
              <w:rPr>
                <w:sz w:val="24"/>
                <w:szCs w:val="24"/>
                <w:rtl/>
              </w:rPr>
            </w:pPr>
          </w:p>
        </w:tc>
        <w:tc>
          <w:tcPr>
            <w:tcW w:w="623" w:type="dxa"/>
          </w:tcPr>
          <w:p w14:paraId="42CA3BC2" w14:textId="77777777" w:rsidR="009D4CCC" w:rsidRPr="009D4CCC" w:rsidRDefault="009D4CCC" w:rsidP="009D4CCC">
            <w:pPr>
              <w:pStyle w:val="TableText"/>
              <w:jc w:val="both"/>
              <w:rPr>
                <w:sz w:val="24"/>
                <w:szCs w:val="24"/>
              </w:rPr>
            </w:pPr>
          </w:p>
        </w:tc>
        <w:tc>
          <w:tcPr>
            <w:tcW w:w="623" w:type="dxa"/>
          </w:tcPr>
          <w:p w14:paraId="63635A7D" w14:textId="77777777" w:rsidR="009D4CCC" w:rsidRPr="009D4CCC" w:rsidRDefault="009D4CCC" w:rsidP="009D4CCC">
            <w:pPr>
              <w:pStyle w:val="TableText"/>
              <w:jc w:val="both"/>
              <w:rPr>
                <w:sz w:val="24"/>
                <w:szCs w:val="24"/>
              </w:rPr>
            </w:pPr>
          </w:p>
        </w:tc>
        <w:tc>
          <w:tcPr>
            <w:tcW w:w="624" w:type="dxa"/>
          </w:tcPr>
          <w:p w14:paraId="75936584" w14:textId="77777777" w:rsidR="009D4CCC" w:rsidRPr="009D4CCC" w:rsidRDefault="009D4CCC" w:rsidP="009D4CCC">
            <w:pPr>
              <w:pStyle w:val="TableText"/>
              <w:jc w:val="both"/>
              <w:rPr>
                <w:sz w:val="24"/>
                <w:szCs w:val="24"/>
              </w:rPr>
            </w:pPr>
          </w:p>
        </w:tc>
        <w:tc>
          <w:tcPr>
            <w:tcW w:w="624" w:type="dxa"/>
          </w:tcPr>
          <w:p w14:paraId="32AA7FAD" w14:textId="77777777" w:rsidR="009D4CCC" w:rsidRPr="009D4CCC" w:rsidRDefault="009D4CCC" w:rsidP="009D4CCC">
            <w:pPr>
              <w:pStyle w:val="TableText"/>
              <w:jc w:val="both"/>
              <w:rPr>
                <w:sz w:val="24"/>
                <w:szCs w:val="24"/>
              </w:rPr>
            </w:pPr>
          </w:p>
        </w:tc>
        <w:tc>
          <w:tcPr>
            <w:tcW w:w="624" w:type="dxa"/>
          </w:tcPr>
          <w:p w14:paraId="51F0DA1A" w14:textId="77777777" w:rsidR="009D4CCC" w:rsidRPr="009D4CCC" w:rsidRDefault="009D4CCC" w:rsidP="009D4CCC">
            <w:pPr>
              <w:pStyle w:val="TableText"/>
              <w:jc w:val="both"/>
              <w:rPr>
                <w:sz w:val="24"/>
                <w:szCs w:val="24"/>
              </w:rPr>
            </w:pPr>
          </w:p>
        </w:tc>
        <w:tc>
          <w:tcPr>
            <w:tcW w:w="624" w:type="dxa"/>
          </w:tcPr>
          <w:p w14:paraId="1FEBF183" w14:textId="77777777" w:rsidR="009D4CCC" w:rsidRPr="009D4CCC" w:rsidRDefault="009D4CCC" w:rsidP="009D4CCC">
            <w:pPr>
              <w:pStyle w:val="TableText"/>
              <w:jc w:val="both"/>
              <w:rPr>
                <w:sz w:val="24"/>
                <w:szCs w:val="24"/>
              </w:rPr>
            </w:pPr>
          </w:p>
        </w:tc>
        <w:tc>
          <w:tcPr>
            <w:tcW w:w="630" w:type="dxa"/>
          </w:tcPr>
          <w:p w14:paraId="399CEECE" w14:textId="77777777" w:rsidR="009D4CCC" w:rsidRPr="009D4CCC" w:rsidRDefault="009D4CCC" w:rsidP="009D4CCC">
            <w:pPr>
              <w:pStyle w:val="TableText"/>
              <w:jc w:val="both"/>
              <w:rPr>
                <w:sz w:val="24"/>
                <w:szCs w:val="24"/>
              </w:rPr>
            </w:pPr>
          </w:p>
        </w:tc>
        <w:tc>
          <w:tcPr>
            <w:tcW w:w="624" w:type="dxa"/>
          </w:tcPr>
          <w:p w14:paraId="548221DC" w14:textId="77777777" w:rsidR="009D4CCC" w:rsidRPr="009D4CCC" w:rsidRDefault="009D4CCC" w:rsidP="009D4CCC">
            <w:pPr>
              <w:pStyle w:val="TableText"/>
              <w:jc w:val="both"/>
              <w:rPr>
                <w:sz w:val="24"/>
                <w:szCs w:val="24"/>
              </w:rPr>
            </w:pPr>
          </w:p>
        </w:tc>
        <w:tc>
          <w:tcPr>
            <w:tcW w:w="2796" w:type="dxa"/>
            <w:gridSpan w:val="4"/>
          </w:tcPr>
          <w:p w14:paraId="1F59EAA3" w14:textId="77777777" w:rsidR="009D4CCC" w:rsidRPr="009D4CCC" w:rsidRDefault="009D4CCC" w:rsidP="009D4CCC">
            <w:pPr>
              <w:pStyle w:val="TableBlock"/>
              <w:rPr>
                <w:rFonts w:hint="cs"/>
                <w:sz w:val="24"/>
                <w:szCs w:val="24"/>
                <w:rtl/>
              </w:rPr>
            </w:pPr>
            <w:r w:rsidRPr="009D4CCC">
              <w:rPr>
                <w:rFonts w:hint="cs"/>
                <w:sz w:val="24"/>
                <w:szCs w:val="24"/>
                <w:rtl/>
              </w:rPr>
              <w:t>(4)</w:t>
            </w:r>
            <w:r w:rsidRPr="009D4CCC">
              <w:rPr>
                <w:sz w:val="24"/>
                <w:szCs w:val="24"/>
                <w:rtl/>
              </w:rPr>
              <w:tab/>
            </w:r>
            <w:r w:rsidRPr="009D4CCC">
              <w:rPr>
                <w:rFonts w:hint="cs"/>
                <w:sz w:val="24"/>
                <w:szCs w:val="24"/>
                <w:rtl/>
              </w:rPr>
              <w:t xml:space="preserve">משווק פרסום כאמור בפסקה (3) יחלק את שטח הפרסום שהוא מקצה </w:t>
            </w:r>
            <w:r w:rsidRPr="009D4CCC">
              <w:rPr>
                <w:sz w:val="24"/>
                <w:szCs w:val="24"/>
                <w:rtl/>
              </w:rPr>
              <w:t xml:space="preserve">למבקשים </w:t>
            </w:r>
            <w:r w:rsidRPr="009D4CCC">
              <w:rPr>
                <w:rFonts w:hint="cs"/>
                <w:sz w:val="24"/>
                <w:szCs w:val="24"/>
                <w:rtl/>
              </w:rPr>
              <w:t>לפרסם</w:t>
            </w:r>
            <w:r w:rsidRPr="009D4CCC">
              <w:rPr>
                <w:sz w:val="24"/>
                <w:szCs w:val="24"/>
                <w:rtl/>
              </w:rPr>
              <w:t xml:space="preserve"> מסר פרסומי בעד </w:t>
            </w:r>
            <w:r w:rsidRPr="009D4CCC">
              <w:rPr>
                <w:rFonts w:hint="eastAsia"/>
                <w:sz w:val="24"/>
                <w:szCs w:val="24"/>
                <w:rtl/>
              </w:rPr>
              <w:t>כ</w:t>
            </w:r>
            <w:r w:rsidRPr="009D4CCC">
              <w:rPr>
                <w:sz w:val="24"/>
                <w:szCs w:val="24"/>
                <w:rtl/>
              </w:rPr>
              <w:t xml:space="preserve">ל </w:t>
            </w:r>
            <w:r w:rsidRPr="009D4CCC">
              <w:rPr>
                <w:rFonts w:hint="eastAsia"/>
                <w:sz w:val="24"/>
                <w:szCs w:val="24"/>
                <w:rtl/>
              </w:rPr>
              <w:t>א</w:t>
            </w:r>
            <w:r w:rsidRPr="009D4CCC">
              <w:rPr>
                <w:sz w:val="24"/>
                <w:szCs w:val="24"/>
                <w:rtl/>
              </w:rPr>
              <w:t xml:space="preserve">חת </w:t>
            </w:r>
            <w:r w:rsidRPr="009D4CCC">
              <w:rPr>
                <w:rFonts w:hint="eastAsia"/>
                <w:sz w:val="24"/>
                <w:szCs w:val="24"/>
                <w:rtl/>
              </w:rPr>
              <w:t>מה</w:t>
            </w:r>
            <w:r w:rsidRPr="009D4CCC">
              <w:rPr>
                <w:sz w:val="24"/>
                <w:szCs w:val="24"/>
                <w:rtl/>
              </w:rPr>
              <w:t xml:space="preserve">עמדות </w:t>
            </w:r>
            <w:r w:rsidRPr="009D4CCC">
              <w:rPr>
                <w:rFonts w:hint="eastAsia"/>
                <w:sz w:val="24"/>
                <w:szCs w:val="24"/>
                <w:rtl/>
              </w:rPr>
              <w:t>ש</w:t>
            </w:r>
            <w:r w:rsidRPr="009D4CCC">
              <w:rPr>
                <w:sz w:val="24"/>
                <w:szCs w:val="24"/>
                <w:rtl/>
              </w:rPr>
              <w:t>במשאל העם</w:t>
            </w:r>
            <w:r w:rsidRPr="009D4CCC">
              <w:rPr>
                <w:rFonts w:hint="cs"/>
                <w:sz w:val="24"/>
                <w:szCs w:val="24"/>
                <w:rtl/>
              </w:rPr>
              <w:t xml:space="preserve"> בין העמותות שנרשמו, לפי קביעה כאמור בפסקת משנה (3), באופן יחסי לפי מספר חברי הכנסת שהודיעו על הסכמתם לגבי כל עמותה כאמור בפסקת משנה (2).";</w:t>
            </w:r>
          </w:p>
        </w:tc>
      </w:tr>
      <w:tr w:rsidR="009D4CCC" w:rsidRPr="009D4CCC" w14:paraId="3FEA2B9F" w14:textId="77777777">
        <w:tblPrEx>
          <w:tblLook w:val="01E0" w:firstRow="1" w:lastRow="1" w:firstColumn="1" w:lastColumn="1" w:noHBand="0" w:noVBand="0"/>
        </w:tblPrEx>
        <w:trPr>
          <w:cantSplit/>
          <w:trHeight w:val="60"/>
        </w:trPr>
        <w:tc>
          <w:tcPr>
            <w:tcW w:w="1869" w:type="dxa"/>
          </w:tcPr>
          <w:p w14:paraId="11CCBA4F" w14:textId="77777777" w:rsidR="009D4CCC" w:rsidRPr="009D4CCC" w:rsidRDefault="009D4CCC" w:rsidP="009D4CCC">
            <w:pPr>
              <w:pStyle w:val="TableSideHeading"/>
              <w:jc w:val="both"/>
              <w:rPr>
                <w:sz w:val="24"/>
                <w:szCs w:val="24"/>
              </w:rPr>
            </w:pPr>
          </w:p>
        </w:tc>
        <w:tc>
          <w:tcPr>
            <w:tcW w:w="623" w:type="dxa"/>
          </w:tcPr>
          <w:p w14:paraId="761428D6" w14:textId="77777777" w:rsidR="009D4CCC" w:rsidRPr="009D4CCC" w:rsidRDefault="009D4CCC" w:rsidP="009D4CCC">
            <w:pPr>
              <w:pStyle w:val="TableText"/>
              <w:jc w:val="both"/>
              <w:rPr>
                <w:sz w:val="24"/>
                <w:szCs w:val="24"/>
              </w:rPr>
            </w:pPr>
          </w:p>
        </w:tc>
        <w:tc>
          <w:tcPr>
            <w:tcW w:w="623" w:type="dxa"/>
          </w:tcPr>
          <w:p w14:paraId="7E6F8629" w14:textId="77777777" w:rsidR="009D4CCC" w:rsidRPr="009D4CCC" w:rsidRDefault="009D4CCC" w:rsidP="009D4CCC">
            <w:pPr>
              <w:pStyle w:val="TableText"/>
              <w:jc w:val="both"/>
              <w:rPr>
                <w:sz w:val="24"/>
                <w:szCs w:val="24"/>
              </w:rPr>
            </w:pPr>
          </w:p>
        </w:tc>
        <w:tc>
          <w:tcPr>
            <w:tcW w:w="624" w:type="dxa"/>
          </w:tcPr>
          <w:p w14:paraId="177ACCCE" w14:textId="77777777" w:rsidR="009D4CCC" w:rsidRPr="009D4CCC" w:rsidRDefault="009D4CCC" w:rsidP="009D4CCC">
            <w:pPr>
              <w:pStyle w:val="TableText"/>
              <w:jc w:val="both"/>
              <w:rPr>
                <w:sz w:val="24"/>
                <w:szCs w:val="24"/>
              </w:rPr>
            </w:pPr>
          </w:p>
        </w:tc>
        <w:tc>
          <w:tcPr>
            <w:tcW w:w="624" w:type="dxa"/>
          </w:tcPr>
          <w:p w14:paraId="5D0FC2B1" w14:textId="77777777" w:rsidR="009D4CCC" w:rsidRPr="009D4CCC" w:rsidRDefault="009D4CCC" w:rsidP="009D4CCC">
            <w:pPr>
              <w:pStyle w:val="TableText"/>
              <w:jc w:val="both"/>
              <w:rPr>
                <w:sz w:val="24"/>
                <w:szCs w:val="24"/>
              </w:rPr>
            </w:pPr>
          </w:p>
        </w:tc>
        <w:tc>
          <w:tcPr>
            <w:tcW w:w="624" w:type="dxa"/>
          </w:tcPr>
          <w:p w14:paraId="40ACE18F" w14:textId="77777777" w:rsidR="009D4CCC" w:rsidRPr="009D4CCC" w:rsidRDefault="009D4CCC" w:rsidP="009D4CCC">
            <w:pPr>
              <w:pStyle w:val="TableText"/>
              <w:jc w:val="both"/>
              <w:rPr>
                <w:sz w:val="24"/>
                <w:szCs w:val="24"/>
              </w:rPr>
            </w:pPr>
          </w:p>
        </w:tc>
        <w:tc>
          <w:tcPr>
            <w:tcW w:w="624" w:type="dxa"/>
          </w:tcPr>
          <w:p w14:paraId="4355FBF2" w14:textId="77777777" w:rsidR="009D4CCC" w:rsidRPr="009D4CCC" w:rsidRDefault="009D4CCC" w:rsidP="009D4CCC">
            <w:pPr>
              <w:pStyle w:val="TableText"/>
              <w:jc w:val="both"/>
              <w:rPr>
                <w:sz w:val="24"/>
                <w:szCs w:val="24"/>
              </w:rPr>
            </w:pPr>
          </w:p>
        </w:tc>
        <w:tc>
          <w:tcPr>
            <w:tcW w:w="630" w:type="dxa"/>
          </w:tcPr>
          <w:p w14:paraId="54AF5A50" w14:textId="77777777" w:rsidR="009D4CCC" w:rsidRPr="009D4CCC" w:rsidRDefault="009D4CCC" w:rsidP="009D4CCC">
            <w:pPr>
              <w:pStyle w:val="TableText"/>
              <w:jc w:val="both"/>
              <w:rPr>
                <w:sz w:val="24"/>
                <w:szCs w:val="24"/>
              </w:rPr>
            </w:pPr>
          </w:p>
        </w:tc>
        <w:tc>
          <w:tcPr>
            <w:tcW w:w="3420" w:type="dxa"/>
            <w:gridSpan w:val="5"/>
          </w:tcPr>
          <w:p w14:paraId="6628A260" w14:textId="77777777" w:rsidR="009D4CCC" w:rsidRPr="009D4CCC" w:rsidRDefault="009D4CCC" w:rsidP="009D4CCC">
            <w:pPr>
              <w:pStyle w:val="TableBlock"/>
              <w:rPr>
                <w:sz w:val="24"/>
                <w:szCs w:val="24"/>
              </w:rPr>
            </w:pPr>
            <w:r w:rsidRPr="009D4CCC">
              <w:rPr>
                <w:sz w:val="24"/>
                <w:szCs w:val="24"/>
                <w:rtl/>
              </w:rPr>
              <w:t>(</w:t>
            </w:r>
            <w:r w:rsidRPr="009D4CCC">
              <w:rPr>
                <w:rFonts w:hint="cs"/>
                <w:sz w:val="24"/>
                <w:szCs w:val="24"/>
                <w:rtl/>
              </w:rPr>
              <w:t>5</w:t>
            </w:r>
            <w:r w:rsidRPr="009D4CCC">
              <w:rPr>
                <w:sz w:val="24"/>
                <w:szCs w:val="24"/>
                <w:rtl/>
              </w:rPr>
              <w:t>)</w:t>
            </w:r>
            <w:r w:rsidRPr="009D4CCC">
              <w:rPr>
                <w:sz w:val="24"/>
                <w:szCs w:val="24"/>
                <w:rtl/>
              </w:rPr>
              <w:tab/>
              <w:t xml:space="preserve">בפסקה (4), במקום "מתמודד בבחירות" יקראו "גוף </w:t>
            </w:r>
            <w:r w:rsidRPr="009D4CCC">
              <w:rPr>
                <w:rFonts w:hint="cs"/>
                <w:sz w:val="24"/>
                <w:szCs w:val="24"/>
                <w:rtl/>
              </w:rPr>
              <w:t xml:space="preserve">או אדם </w:t>
            </w:r>
            <w:r w:rsidRPr="009D4CCC">
              <w:rPr>
                <w:sz w:val="24"/>
                <w:szCs w:val="24"/>
                <w:rtl/>
              </w:rPr>
              <w:t xml:space="preserve">המבקש לפרסם מסר פרסומי של תעמולה לקראת משאל עם"; </w:t>
            </w:r>
          </w:p>
        </w:tc>
      </w:tr>
      <w:tr w:rsidR="009D4CCC" w:rsidRPr="009D4CCC" w14:paraId="4DD4519C" w14:textId="77777777">
        <w:tblPrEx>
          <w:tblLook w:val="01E0" w:firstRow="1" w:lastRow="1" w:firstColumn="1" w:lastColumn="1" w:noHBand="0" w:noVBand="0"/>
        </w:tblPrEx>
        <w:trPr>
          <w:cantSplit/>
          <w:trHeight w:val="60"/>
        </w:trPr>
        <w:tc>
          <w:tcPr>
            <w:tcW w:w="1869" w:type="dxa"/>
          </w:tcPr>
          <w:p w14:paraId="15983813" w14:textId="77777777" w:rsidR="009D4CCC" w:rsidRPr="009D4CCC" w:rsidRDefault="009D4CCC" w:rsidP="009D4CCC">
            <w:pPr>
              <w:pStyle w:val="TableSideHeading"/>
              <w:spacing w:line="240" w:lineRule="auto"/>
              <w:jc w:val="both"/>
              <w:rPr>
                <w:rFonts w:hint="cs"/>
                <w:sz w:val="24"/>
                <w:szCs w:val="24"/>
              </w:rPr>
            </w:pPr>
            <w:r w:rsidRPr="009D4CCC">
              <w:rPr>
                <w:rFonts w:hint="cs"/>
                <w:sz w:val="24"/>
                <w:szCs w:val="24"/>
                <w:rtl/>
              </w:rPr>
              <w:t>בנוסח זה נמחקה החובה למסור מידע למבקר המדינה ולאחר משאל העם</w:t>
            </w:r>
          </w:p>
        </w:tc>
        <w:tc>
          <w:tcPr>
            <w:tcW w:w="623" w:type="dxa"/>
          </w:tcPr>
          <w:p w14:paraId="0BABE50E" w14:textId="77777777" w:rsidR="009D4CCC" w:rsidRPr="009D4CCC" w:rsidRDefault="009D4CCC" w:rsidP="009D4CCC">
            <w:pPr>
              <w:pStyle w:val="TableText"/>
              <w:jc w:val="both"/>
              <w:rPr>
                <w:sz w:val="24"/>
                <w:szCs w:val="24"/>
              </w:rPr>
            </w:pPr>
          </w:p>
        </w:tc>
        <w:tc>
          <w:tcPr>
            <w:tcW w:w="623" w:type="dxa"/>
          </w:tcPr>
          <w:p w14:paraId="5C7F0DBF" w14:textId="77777777" w:rsidR="009D4CCC" w:rsidRPr="009D4CCC" w:rsidRDefault="009D4CCC" w:rsidP="009D4CCC">
            <w:pPr>
              <w:pStyle w:val="TableText"/>
              <w:jc w:val="both"/>
              <w:rPr>
                <w:sz w:val="24"/>
                <w:szCs w:val="24"/>
              </w:rPr>
            </w:pPr>
          </w:p>
        </w:tc>
        <w:tc>
          <w:tcPr>
            <w:tcW w:w="624" w:type="dxa"/>
          </w:tcPr>
          <w:p w14:paraId="113F330E" w14:textId="77777777" w:rsidR="009D4CCC" w:rsidRPr="009D4CCC" w:rsidRDefault="009D4CCC" w:rsidP="009D4CCC">
            <w:pPr>
              <w:pStyle w:val="TableText"/>
              <w:jc w:val="both"/>
              <w:rPr>
                <w:sz w:val="24"/>
                <w:szCs w:val="24"/>
              </w:rPr>
            </w:pPr>
          </w:p>
        </w:tc>
        <w:tc>
          <w:tcPr>
            <w:tcW w:w="624" w:type="dxa"/>
          </w:tcPr>
          <w:p w14:paraId="40964B52" w14:textId="77777777" w:rsidR="009D4CCC" w:rsidRPr="009D4CCC" w:rsidRDefault="009D4CCC" w:rsidP="009D4CCC">
            <w:pPr>
              <w:pStyle w:val="TableText"/>
              <w:jc w:val="both"/>
              <w:rPr>
                <w:sz w:val="24"/>
                <w:szCs w:val="24"/>
              </w:rPr>
            </w:pPr>
          </w:p>
        </w:tc>
        <w:tc>
          <w:tcPr>
            <w:tcW w:w="624" w:type="dxa"/>
          </w:tcPr>
          <w:p w14:paraId="60D45B35" w14:textId="77777777" w:rsidR="009D4CCC" w:rsidRPr="009D4CCC" w:rsidRDefault="009D4CCC" w:rsidP="009D4CCC">
            <w:pPr>
              <w:pStyle w:val="TableText"/>
              <w:jc w:val="both"/>
              <w:rPr>
                <w:sz w:val="24"/>
                <w:szCs w:val="24"/>
              </w:rPr>
            </w:pPr>
          </w:p>
        </w:tc>
        <w:tc>
          <w:tcPr>
            <w:tcW w:w="624" w:type="dxa"/>
          </w:tcPr>
          <w:p w14:paraId="4DBBF8F6" w14:textId="77777777" w:rsidR="009D4CCC" w:rsidRPr="009D4CCC" w:rsidRDefault="009D4CCC" w:rsidP="009D4CCC">
            <w:pPr>
              <w:pStyle w:val="TableText"/>
              <w:jc w:val="both"/>
              <w:rPr>
                <w:sz w:val="24"/>
                <w:szCs w:val="24"/>
              </w:rPr>
            </w:pPr>
          </w:p>
        </w:tc>
        <w:tc>
          <w:tcPr>
            <w:tcW w:w="630" w:type="dxa"/>
          </w:tcPr>
          <w:p w14:paraId="3F4AE71C" w14:textId="77777777" w:rsidR="009D4CCC" w:rsidRPr="009D4CCC" w:rsidRDefault="009D4CCC" w:rsidP="009D4CCC">
            <w:pPr>
              <w:pStyle w:val="TableText"/>
              <w:jc w:val="both"/>
              <w:rPr>
                <w:sz w:val="24"/>
                <w:szCs w:val="24"/>
              </w:rPr>
            </w:pPr>
          </w:p>
        </w:tc>
        <w:tc>
          <w:tcPr>
            <w:tcW w:w="3420" w:type="dxa"/>
            <w:gridSpan w:val="5"/>
          </w:tcPr>
          <w:p w14:paraId="3790ECAC" w14:textId="77777777" w:rsidR="009D4CCC" w:rsidRPr="009D4CCC" w:rsidRDefault="009D4CCC" w:rsidP="009D4CCC">
            <w:pPr>
              <w:pStyle w:val="TableBlock"/>
              <w:rPr>
                <w:sz w:val="24"/>
                <w:szCs w:val="24"/>
              </w:rPr>
            </w:pPr>
            <w:r w:rsidRPr="009D4CCC">
              <w:rPr>
                <w:sz w:val="24"/>
                <w:szCs w:val="24"/>
                <w:rtl/>
              </w:rPr>
              <w:t>(ג)</w:t>
            </w:r>
            <w:r w:rsidRPr="009D4CCC">
              <w:rPr>
                <w:sz w:val="24"/>
                <w:szCs w:val="24"/>
                <w:rtl/>
              </w:rPr>
              <w:tab/>
              <w:t xml:space="preserve">בסעיף קטן (ג), </w:t>
            </w:r>
            <w:r w:rsidRPr="009D4CCC">
              <w:rPr>
                <w:rFonts w:hint="cs"/>
                <w:sz w:val="24"/>
                <w:szCs w:val="24"/>
                <w:rtl/>
              </w:rPr>
              <w:t>ברישה, במקום "למבקר המדינה" יקראו "ליושב ראש ועדת הבחירות המרכזית, לעיון כל דורש", ו</w:t>
            </w:r>
            <w:r w:rsidRPr="009D4CCC">
              <w:rPr>
                <w:sz w:val="24"/>
                <w:szCs w:val="24"/>
                <w:rtl/>
              </w:rPr>
              <w:t>פסקאות (</w:t>
            </w:r>
            <w:r w:rsidRPr="009D4CCC">
              <w:rPr>
                <w:rFonts w:hint="cs"/>
                <w:sz w:val="24"/>
                <w:szCs w:val="24"/>
                <w:rtl/>
              </w:rPr>
              <w:t>2</w:t>
            </w:r>
            <w:r w:rsidRPr="009D4CCC">
              <w:rPr>
                <w:sz w:val="24"/>
                <w:szCs w:val="24"/>
                <w:rtl/>
              </w:rPr>
              <w:t xml:space="preserve">) </w:t>
            </w:r>
            <w:r w:rsidRPr="009D4CCC">
              <w:rPr>
                <w:rFonts w:hint="cs"/>
                <w:sz w:val="24"/>
                <w:szCs w:val="24"/>
                <w:rtl/>
              </w:rPr>
              <w:t xml:space="preserve">עד </w:t>
            </w:r>
            <w:r w:rsidRPr="009D4CCC">
              <w:rPr>
                <w:sz w:val="24"/>
                <w:szCs w:val="24"/>
                <w:rtl/>
              </w:rPr>
              <w:t>(4) – לא ייקראו;</w:t>
            </w:r>
          </w:p>
        </w:tc>
      </w:tr>
      <w:tr w:rsidR="009D4CCC" w:rsidRPr="009D4CCC" w14:paraId="1CF93A01" w14:textId="77777777">
        <w:tblPrEx>
          <w:tblLook w:val="01E0" w:firstRow="1" w:lastRow="1" w:firstColumn="1" w:lastColumn="1" w:noHBand="0" w:noVBand="0"/>
        </w:tblPrEx>
        <w:trPr>
          <w:cantSplit/>
          <w:trHeight w:val="60"/>
        </w:trPr>
        <w:tc>
          <w:tcPr>
            <w:tcW w:w="1869" w:type="dxa"/>
          </w:tcPr>
          <w:p w14:paraId="654BA051" w14:textId="77777777" w:rsidR="009D4CCC" w:rsidRPr="009D4CCC" w:rsidRDefault="009D4CCC" w:rsidP="009D4CCC">
            <w:pPr>
              <w:pStyle w:val="TableSideHeading"/>
              <w:jc w:val="both"/>
              <w:rPr>
                <w:sz w:val="24"/>
                <w:szCs w:val="24"/>
              </w:rPr>
            </w:pPr>
          </w:p>
        </w:tc>
        <w:tc>
          <w:tcPr>
            <w:tcW w:w="623" w:type="dxa"/>
          </w:tcPr>
          <w:p w14:paraId="21522AAE" w14:textId="77777777" w:rsidR="009D4CCC" w:rsidRPr="009D4CCC" w:rsidRDefault="009D4CCC" w:rsidP="009D4CCC">
            <w:pPr>
              <w:pStyle w:val="TableText"/>
              <w:jc w:val="both"/>
              <w:rPr>
                <w:sz w:val="24"/>
                <w:szCs w:val="24"/>
              </w:rPr>
            </w:pPr>
          </w:p>
        </w:tc>
        <w:tc>
          <w:tcPr>
            <w:tcW w:w="623" w:type="dxa"/>
          </w:tcPr>
          <w:p w14:paraId="683C1439" w14:textId="77777777" w:rsidR="009D4CCC" w:rsidRPr="009D4CCC" w:rsidRDefault="009D4CCC" w:rsidP="009D4CCC">
            <w:pPr>
              <w:pStyle w:val="TableText"/>
              <w:jc w:val="both"/>
              <w:rPr>
                <w:sz w:val="24"/>
                <w:szCs w:val="24"/>
              </w:rPr>
            </w:pPr>
          </w:p>
        </w:tc>
        <w:tc>
          <w:tcPr>
            <w:tcW w:w="624" w:type="dxa"/>
          </w:tcPr>
          <w:p w14:paraId="63E0C5B1" w14:textId="77777777" w:rsidR="009D4CCC" w:rsidRPr="009D4CCC" w:rsidRDefault="009D4CCC" w:rsidP="009D4CCC">
            <w:pPr>
              <w:pStyle w:val="TableText"/>
              <w:jc w:val="both"/>
              <w:rPr>
                <w:sz w:val="24"/>
                <w:szCs w:val="24"/>
              </w:rPr>
            </w:pPr>
          </w:p>
        </w:tc>
        <w:tc>
          <w:tcPr>
            <w:tcW w:w="624" w:type="dxa"/>
          </w:tcPr>
          <w:p w14:paraId="410D0239" w14:textId="77777777" w:rsidR="009D4CCC" w:rsidRPr="009D4CCC" w:rsidRDefault="009D4CCC" w:rsidP="009D4CCC">
            <w:pPr>
              <w:pStyle w:val="TableText"/>
              <w:jc w:val="both"/>
              <w:rPr>
                <w:sz w:val="24"/>
                <w:szCs w:val="24"/>
              </w:rPr>
            </w:pPr>
          </w:p>
        </w:tc>
        <w:tc>
          <w:tcPr>
            <w:tcW w:w="624" w:type="dxa"/>
          </w:tcPr>
          <w:p w14:paraId="2B1B2644" w14:textId="77777777" w:rsidR="009D4CCC" w:rsidRPr="009D4CCC" w:rsidRDefault="009D4CCC" w:rsidP="009D4CCC">
            <w:pPr>
              <w:pStyle w:val="TableText"/>
              <w:jc w:val="both"/>
              <w:rPr>
                <w:sz w:val="24"/>
                <w:szCs w:val="24"/>
              </w:rPr>
            </w:pPr>
          </w:p>
        </w:tc>
        <w:tc>
          <w:tcPr>
            <w:tcW w:w="624" w:type="dxa"/>
          </w:tcPr>
          <w:p w14:paraId="4B97C536" w14:textId="77777777" w:rsidR="009D4CCC" w:rsidRPr="009D4CCC" w:rsidRDefault="009D4CCC" w:rsidP="009D4CCC">
            <w:pPr>
              <w:pStyle w:val="TableText"/>
              <w:jc w:val="both"/>
              <w:rPr>
                <w:sz w:val="24"/>
                <w:szCs w:val="24"/>
              </w:rPr>
            </w:pPr>
          </w:p>
        </w:tc>
        <w:tc>
          <w:tcPr>
            <w:tcW w:w="630" w:type="dxa"/>
          </w:tcPr>
          <w:p w14:paraId="18757F89" w14:textId="77777777" w:rsidR="009D4CCC" w:rsidRPr="009D4CCC" w:rsidRDefault="009D4CCC" w:rsidP="009D4CCC">
            <w:pPr>
              <w:pStyle w:val="TableText"/>
              <w:jc w:val="both"/>
              <w:rPr>
                <w:sz w:val="24"/>
                <w:szCs w:val="24"/>
              </w:rPr>
            </w:pPr>
          </w:p>
        </w:tc>
        <w:tc>
          <w:tcPr>
            <w:tcW w:w="3420" w:type="dxa"/>
            <w:gridSpan w:val="5"/>
          </w:tcPr>
          <w:p w14:paraId="6EAA7938" w14:textId="77777777" w:rsidR="009D4CCC" w:rsidRPr="009D4CCC" w:rsidRDefault="009D4CCC" w:rsidP="009D4CCC">
            <w:pPr>
              <w:pStyle w:val="TableBlock"/>
              <w:rPr>
                <w:sz w:val="24"/>
                <w:szCs w:val="24"/>
              </w:rPr>
            </w:pPr>
            <w:r w:rsidRPr="009D4CCC">
              <w:rPr>
                <w:sz w:val="24"/>
                <w:szCs w:val="24"/>
                <w:rtl/>
              </w:rPr>
              <w:t>(ד)</w:t>
            </w:r>
            <w:r w:rsidRPr="009D4CCC">
              <w:rPr>
                <w:sz w:val="24"/>
                <w:szCs w:val="24"/>
                <w:rtl/>
              </w:rPr>
              <w:tab/>
              <w:t>סעי</w:t>
            </w:r>
            <w:r w:rsidRPr="009D4CCC">
              <w:rPr>
                <w:rFonts w:hint="cs"/>
                <w:sz w:val="24"/>
                <w:szCs w:val="24"/>
                <w:rtl/>
              </w:rPr>
              <w:t>ף</w:t>
            </w:r>
            <w:r w:rsidRPr="009D4CCC">
              <w:rPr>
                <w:sz w:val="24"/>
                <w:szCs w:val="24"/>
                <w:rtl/>
              </w:rPr>
              <w:t xml:space="preserve"> קט</w:t>
            </w:r>
            <w:r w:rsidRPr="009D4CCC">
              <w:rPr>
                <w:rFonts w:hint="cs"/>
                <w:sz w:val="24"/>
                <w:szCs w:val="24"/>
                <w:rtl/>
              </w:rPr>
              <w:t>ן (ד)</w:t>
            </w:r>
            <w:r w:rsidRPr="009D4CCC">
              <w:rPr>
                <w:sz w:val="24"/>
                <w:szCs w:val="24"/>
                <w:rtl/>
              </w:rPr>
              <w:t xml:space="preserve"> – לא ייקרא;</w:t>
            </w:r>
          </w:p>
        </w:tc>
      </w:tr>
      <w:tr w:rsidR="009D4CCC" w:rsidRPr="009D4CCC" w14:paraId="4750B57C" w14:textId="77777777">
        <w:tblPrEx>
          <w:tblLook w:val="01E0" w:firstRow="1" w:lastRow="1" w:firstColumn="1" w:lastColumn="1" w:noHBand="0" w:noVBand="0"/>
        </w:tblPrEx>
        <w:trPr>
          <w:cantSplit/>
          <w:trHeight w:val="60"/>
        </w:trPr>
        <w:tc>
          <w:tcPr>
            <w:tcW w:w="1869" w:type="dxa"/>
          </w:tcPr>
          <w:p w14:paraId="2032F821" w14:textId="77777777" w:rsidR="009D4CCC" w:rsidRPr="009D4CCC" w:rsidRDefault="009D4CCC" w:rsidP="009D4CCC">
            <w:pPr>
              <w:pStyle w:val="TableSideHeading"/>
              <w:jc w:val="both"/>
              <w:rPr>
                <w:sz w:val="24"/>
                <w:szCs w:val="24"/>
              </w:rPr>
            </w:pPr>
          </w:p>
        </w:tc>
        <w:tc>
          <w:tcPr>
            <w:tcW w:w="623" w:type="dxa"/>
          </w:tcPr>
          <w:p w14:paraId="5E65D391" w14:textId="77777777" w:rsidR="009D4CCC" w:rsidRPr="009D4CCC" w:rsidRDefault="009D4CCC" w:rsidP="009D4CCC">
            <w:pPr>
              <w:pStyle w:val="TableText"/>
              <w:jc w:val="both"/>
              <w:rPr>
                <w:sz w:val="24"/>
                <w:szCs w:val="24"/>
              </w:rPr>
            </w:pPr>
          </w:p>
        </w:tc>
        <w:tc>
          <w:tcPr>
            <w:tcW w:w="623" w:type="dxa"/>
          </w:tcPr>
          <w:p w14:paraId="037249C1" w14:textId="77777777" w:rsidR="009D4CCC" w:rsidRPr="009D4CCC" w:rsidRDefault="009D4CCC" w:rsidP="009D4CCC">
            <w:pPr>
              <w:pStyle w:val="TableText"/>
              <w:jc w:val="both"/>
              <w:rPr>
                <w:sz w:val="24"/>
                <w:szCs w:val="24"/>
              </w:rPr>
            </w:pPr>
          </w:p>
        </w:tc>
        <w:tc>
          <w:tcPr>
            <w:tcW w:w="624" w:type="dxa"/>
          </w:tcPr>
          <w:p w14:paraId="5284300D" w14:textId="77777777" w:rsidR="009D4CCC" w:rsidRPr="009D4CCC" w:rsidRDefault="009D4CCC" w:rsidP="009D4CCC">
            <w:pPr>
              <w:pStyle w:val="TableText"/>
              <w:jc w:val="both"/>
              <w:rPr>
                <w:sz w:val="24"/>
                <w:szCs w:val="24"/>
              </w:rPr>
            </w:pPr>
          </w:p>
        </w:tc>
        <w:tc>
          <w:tcPr>
            <w:tcW w:w="624" w:type="dxa"/>
          </w:tcPr>
          <w:p w14:paraId="343452BE" w14:textId="77777777" w:rsidR="009D4CCC" w:rsidRPr="009D4CCC" w:rsidRDefault="009D4CCC" w:rsidP="009D4CCC">
            <w:pPr>
              <w:pStyle w:val="TableText"/>
              <w:jc w:val="both"/>
              <w:rPr>
                <w:sz w:val="24"/>
                <w:szCs w:val="24"/>
              </w:rPr>
            </w:pPr>
          </w:p>
        </w:tc>
        <w:tc>
          <w:tcPr>
            <w:tcW w:w="624" w:type="dxa"/>
          </w:tcPr>
          <w:p w14:paraId="56570BB4" w14:textId="77777777" w:rsidR="009D4CCC" w:rsidRPr="009D4CCC" w:rsidRDefault="009D4CCC" w:rsidP="009D4CCC">
            <w:pPr>
              <w:pStyle w:val="TableText"/>
              <w:jc w:val="both"/>
              <w:rPr>
                <w:sz w:val="24"/>
                <w:szCs w:val="24"/>
              </w:rPr>
            </w:pPr>
          </w:p>
        </w:tc>
        <w:tc>
          <w:tcPr>
            <w:tcW w:w="624" w:type="dxa"/>
          </w:tcPr>
          <w:p w14:paraId="6468D992" w14:textId="77777777" w:rsidR="009D4CCC" w:rsidRPr="009D4CCC" w:rsidRDefault="009D4CCC" w:rsidP="009D4CCC">
            <w:pPr>
              <w:pStyle w:val="TableText"/>
              <w:jc w:val="both"/>
              <w:rPr>
                <w:sz w:val="24"/>
                <w:szCs w:val="24"/>
              </w:rPr>
            </w:pPr>
          </w:p>
        </w:tc>
        <w:tc>
          <w:tcPr>
            <w:tcW w:w="4050" w:type="dxa"/>
            <w:gridSpan w:val="6"/>
          </w:tcPr>
          <w:p w14:paraId="256FA66F" w14:textId="77777777" w:rsidR="009D4CCC" w:rsidRPr="009D4CCC" w:rsidRDefault="009D4CCC" w:rsidP="009D4CCC">
            <w:pPr>
              <w:pStyle w:val="TableBlock"/>
              <w:rPr>
                <w:sz w:val="24"/>
                <w:szCs w:val="24"/>
              </w:rPr>
            </w:pPr>
            <w:r w:rsidRPr="009D4CCC">
              <w:rPr>
                <w:sz w:val="24"/>
                <w:szCs w:val="24"/>
                <w:rtl/>
              </w:rPr>
              <w:t>(8)</w:t>
            </w:r>
            <w:r w:rsidRPr="009D4CCC">
              <w:rPr>
                <w:sz w:val="24"/>
                <w:szCs w:val="24"/>
                <w:rtl/>
              </w:rPr>
              <w:tab/>
              <w:t>בסעיף 13, במקום "תעמולת בחירות מטעם מפלגה או רשימת מועמדים אחת או למענה" יקראו "תעמולה לקראת משאל עם מטעם גוף או אדם" ובמקום "של תעמולת בחירות מטעם מפלגה או רשימת מועמדים אחרת או למענה" יקראו "לתעמולה לקראת משאל עם מטעם גוף או אדם אחר";</w:t>
            </w:r>
          </w:p>
        </w:tc>
      </w:tr>
      <w:tr w:rsidR="009D4CCC" w:rsidRPr="009D4CCC" w14:paraId="77509853" w14:textId="77777777">
        <w:tblPrEx>
          <w:tblLook w:val="01E0" w:firstRow="1" w:lastRow="1" w:firstColumn="1" w:lastColumn="1" w:noHBand="0" w:noVBand="0"/>
        </w:tblPrEx>
        <w:trPr>
          <w:cantSplit/>
          <w:trHeight w:val="60"/>
        </w:trPr>
        <w:tc>
          <w:tcPr>
            <w:tcW w:w="1869" w:type="dxa"/>
          </w:tcPr>
          <w:p w14:paraId="7E4F229F" w14:textId="77777777" w:rsidR="009D4CCC" w:rsidRPr="009D4CCC" w:rsidRDefault="009D4CCC" w:rsidP="009D4CCC">
            <w:pPr>
              <w:pStyle w:val="TableSideHeading"/>
              <w:jc w:val="both"/>
              <w:rPr>
                <w:sz w:val="24"/>
                <w:szCs w:val="24"/>
              </w:rPr>
            </w:pPr>
          </w:p>
        </w:tc>
        <w:tc>
          <w:tcPr>
            <w:tcW w:w="623" w:type="dxa"/>
          </w:tcPr>
          <w:p w14:paraId="3CF02007" w14:textId="77777777" w:rsidR="009D4CCC" w:rsidRPr="009D4CCC" w:rsidRDefault="009D4CCC" w:rsidP="009D4CCC">
            <w:pPr>
              <w:pStyle w:val="TableText"/>
              <w:jc w:val="both"/>
              <w:rPr>
                <w:sz w:val="24"/>
                <w:szCs w:val="24"/>
              </w:rPr>
            </w:pPr>
          </w:p>
        </w:tc>
        <w:tc>
          <w:tcPr>
            <w:tcW w:w="623" w:type="dxa"/>
          </w:tcPr>
          <w:p w14:paraId="63098688" w14:textId="77777777" w:rsidR="009D4CCC" w:rsidRPr="009D4CCC" w:rsidRDefault="009D4CCC" w:rsidP="009D4CCC">
            <w:pPr>
              <w:pStyle w:val="TableText"/>
              <w:jc w:val="both"/>
              <w:rPr>
                <w:sz w:val="24"/>
                <w:szCs w:val="24"/>
              </w:rPr>
            </w:pPr>
          </w:p>
        </w:tc>
        <w:tc>
          <w:tcPr>
            <w:tcW w:w="624" w:type="dxa"/>
          </w:tcPr>
          <w:p w14:paraId="7F7AEF03" w14:textId="77777777" w:rsidR="009D4CCC" w:rsidRPr="009D4CCC" w:rsidRDefault="009D4CCC" w:rsidP="009D4CCC">
            <w:pPr>
              <w:pStyle w:val="TableText"/>
              <w:jc w:val="both"/>
              <w:rPr>
                <w:sz w:val="24"/>
                <w:szCs w:val="24"/>
              </w:rPr>
            </w:pPr>
          </w:p>
        </w:tc>
        <w:tc>
          <w:tcPr>
            <w:tcW w:w="624" w:type="dxa"/>
          </w:tcPr>
          <w:p w14:paraId="2A303D9A" w14:textId="77777777" w:rsidR="009D4CCC" w:rsidRPr="009D4CCC" w:rsidRDefault="009D4CCC" w:rsidP="009D4CCC">
            <w:pPr>
              <w:pStyle w:val="TableText"/>
              <w:jc w:val="both"/>
              <w:rPr>
                <w:sz w:val="24"/>
                <w:szCs w:val="24"/>
              </w:rPr>
            </w:pPr>
          </w:p>
        </w:tc>
        <w:tc>
          <w:tcPr>
            <w:tcW w:w="624" w:type="dxa"/>
          </w:tcPr>
          <w:p w14:paraId="17B80BFF" w14:textId="77777777" w:rsidR="009D4CCC" w:rsidRPr="009D4CCC" w:rsidRDefault="009D4CCC" w:rsidP="009D4CCC">
            <w:pPr>
              <w:pStyle w:val="TableText"/>
              <w:jc w:val="both"/>
              <w:rPr>
                <w:sz w:val="24"/>
                <w:szCs w:val="24"/>
              </w:rPr>
            </w:pPr>
          </w:p>
        </w:tc>
        <w:tc>
          <w:tcPr>
            <w:tcW w:w="624" w:type="dxa"/>
          </w:tcPr>
          <w:p w14:paraId="0AB10151" w14:textId="77777777" w:rsidR="009D4CCC" w:rsidRPr="009D4CCC" w:rsidRDefault="009D4CCC" w:rsidP="009D4CCC">
            <w:pPr>
              <w:pStyle w:val="TableText"/>
              <w:jc w:val="both"/>
              <w:rPr>
                <w:sz w:val="24"/>
                <w:szCs w:val="24"/>
              </w:rPr>
            </w:pPr>
          </w:p>
        </w:tc>
        <w:tc>
          <w:tcPr>
            <w:tcW w:w="4050" w:type="dxa"/>
            <w:gridSpan w:val="6"/>
          </w:tcPr>
          <w:p w14:paraId="438C456F" w14:textId="77777777" w:rsidR="009D4CCC" w:rsidRPr="009D4CCC" w:rsidRDefault="009D4CCC" w:rsidP="009D4CCC">
            <w:pPr>
              <w:pStyle w:val="TableBlock"/>
              <w:rPr>
                <w:sz w:val="24"/>
                <w:szCs w:val="24"/>
              </w:rPr>
            </w:pPr>
            <w:r w:rsidRPr="009D4CCC">
              <w:rPr>
                <w:sz w:val="24"/>
                <w:szCs w:val="24"/>
                <w:rtl/>
              </w:rPr>
              <w:t>(9)</w:t>
            </w:r>
            <w:r w:rsidRPr="009D4CCC">
              <w:rPr>
                <w:sz w:val="24"/>
                <w:szCs w:val="24"/>
                <w:rtl/>
              </w:rPr>
              <w:tab/>
              <w:t>סעיפים 16, 16א, 16ב ו-16ג, יחולו, לעניין הודעות ושידורים מטעם יושב ראש ועדת הבחירות המרכזית, בתקופה שלפני מועד עריכת משאל העם לפי חוק סדרי השלטון והמשפט, בשינויים המחויבים;</w:t>
            </w:r>
          </w:p>
        </w:tc>
      </w:tr>
      <w:tr w:rsidR="009D4CCC" w:rsidRPr="009D4CCC" w14:paraId="388FE1F2" w14:textId="77777777">
        <w:tblPrEx>
          <w:tblLook w:val="01E0" w:firstRow="1" w:lastRow="1" w:firstColumn="1" w:lastColumn="1" w:noHBand="0" w:noVBand="0"/>
        </w:tblPrEx>
        <w:trPr>
          <w:cantSplit/>
          <w:trHeight w:val="60"/>
        </w:trPr>
        <w:tc>
          <w:tcPr>
            <w:tcW w:w="1869" w:type="dxa"/>
          </w:tcPr>
          <w:p w14:paraId="69F0A2A8" w14:textId="77777777" w:rsidR="009D4CCC" w:rsidRPr="009D4CCC" w:rsidRDefault="009D4CCC" w:rsidP="009D4CCC">
            <w:pPr>
              <w:pStyle w:val="TableSideHeading"/>
              <w:jc w:val="both"/>
              <w:rPr>
                <w:sz w:val="24"/>
                <w:szCs w:val="24"/>
              </w:rPr>
            </w:pPr>
          </w:p>
        </w:tc>
        <w:tc>
          <w:tcPr>
            <w:tcW w:w="623" w:type="dxa"/>
          </w:tcPr>
          <w:p w14:paraId="4F9D06A2" w14:textId="77777777" w:rsidR="009D4CCC" w:rsidRPr="009D4CCC" w:rsidRDefault="009D4CCC" w:rsidP="009D4CCC">
            <w:pPr>
              <w:pStyle w:val="TableText"/>
              <w:jc w:val="both"/>
              <w:rPr>
                <w:sz w:val="24"/>
                <w:szCs w:val="24"/>
              </w:rPr>
            </w:pPr>
          </w:p>
        </w:tc>
        <w:tc>
          <w:tcPr>
            <w:tcW w:w="623" w:type="dxa"/>
          </w:tcPr>
          <w:p w14:paraId="56145B81" w14:textId="77777777" w:rsidR="009D4CCC" w:rsidRPr="009D4CCC" w:rsidRDefault="009D4CCC" w:rsidP="009D4CCC">
            <w:pPr>
              <w:pStyle w:val="TableText"/>
              <w:jc w:val="both"/>
              <w:rPr>
                <w:sz w:val="24"/>
                <w:szCs w:val="24"/>
              </w:rPr>
            </w:pPr>
          </w:p>
        </w:tc>
        <w:tc>
          <w:tcPr>
            <w:tcW w:w="624" w:type="dxa"/>
          </w:tcPr>
          <w:p w14:paraId="660737DB" w14:textId="77777777" w:rsidR="009D4CCC" w:rsidRPr="009D4CCC" w:rsidRDefault="009D4CCC" w:rsidP="009D4CCC">
            <w:pPr>
              <w:pStyle w:val="TableText"/>
              <w:jc w:val="both"/>
              <w:rPr>
                <w:sz w:val="24"/>
                <w:szCs w:val="24"/>
              </w:rPr>
            </w:pPr>
          </w:p>
        </w:tc>
        <w:tc>
          <w:tcPr>
            <w:tcW w:w="624" w:type="dxa"/>
          </w:tcPr>
          <w:p w14:paraId="3DF6BE26" w14:textId="77777777" w:rsidR="009D4CCC" w:rsidRPr="009D4CCC" w:rsidRDefault="009D4CCC" w:rsidP="009D4CCC">
            <w:pPr>
              <w:pStyle w:val="TableText"/>
              <w:jc w:val="both"/>
              <w:rPr>
                <w:sz w:val="24"/>
                <w:szCs w:val="24"/>
              </w:rPr>
            </w:pPr>
          </w:p>
        </w:tc>
        <w:tc>
          <w:tcPr>
            <w:tcW w:w="624" w:type="dxa"/>
          </w:tcPr>
          <w:p w14:paraId="3DE99FBB" w14:textId="77777777" w:rsidR="009D4CCC" w:rsidRPr="009D4CCC" w:rsidRDefault="009D4CCC" w:rsidP="009D4CCC">
            <w:pPr>
              <w:pStyle w:val="TableText"/>
              <w:jc w:val="both"/>
              <w:rPr>
                <w:sz w:val="24"/>
                <w:szCs w:val="24"/>
              </w:rPr>
            </w:pPr>
          </w:p>
        </w:tc>
        <w:tc>
          <w:tcPr>
            <w:tcW w:w="624" w:type="dxa"/>
          </w:tcPr>
          <w:p w14:paraId="46A1A04D" w14:textId="77777777" w:rsidR="009D4CCC" w:rsidRPr="009D4CCC" w:rsidRDefault="009D4CCC" w:rsidP="009D4CCC">
            <w:pPr>
              <w:pStyle w:val="TableText"/>
              <w:jc w:val="both"/>
              <w:rPr>
                <w:sz w:val="24"/>
                <w:szCs w:val="24"/>
              </w:rPr>
            </w:pPr>
          </w:p>
        </w:tc>
        <w:tc>
          <w:tcPr>
            <w:tcW w:w="4050" w:type="dxa"/>
            <w:gridSpan w:val="6"/>
          </w:tcPr>
          <w:p w14:paraId="418F7BDF" w14:textId="77777777" w:rsidR="009D4CCC" w:rsidRPr="009D4CCC" w:rsidRDefault="009D4CCC" w:rsidP="009D4CCC">
            <w:pPr>
              <w:pStyle w:val="TableBlock"/>
              <w:rPr>
                <w:sz w:val="24"/>
                <w:szCs w:val="24"/>
              </w:rPr>
            </w:pPr>
            <w:r w:rsidRPr="009D4CCC">
              <w:rPr>
                <w:sz w:val="24"/>
                <w:szCs w:val="24"/>
                <w:rtl/>
              </w:rPr>
              <w:t>(</w:t>
            </w:r>
            <w:r w:rsidRPr="009D4CCC">
              <w:rPr>
                <w:rFonts w:hint="cs"/>
                <w:sz w:val="24"/>
                <w:szCs w:val="24"/>
                <w:rtl/>
              </w:rPr>
              <w:t>10</w:t>
            </w:r>
            <w:r w:rsidRPr="009D4CCC">
              <w:rPr>
                <w:sz w:val="24"/>
                <w:szCs w:val="24"/>
                <w:rtl/>
              </w:rPr>
              <w:t>)</w:t>
            </w:r>
            <w:r w:rsidRPr="009D4CCC">
              <w:rPr>
                <w:sz w:val="24"/>
                <w:szCs w:val="24"/>
                <w:rtl/>
              </w:rPr>
              <w:tab/>
              <w:t xml:space="preserve">בסעיף 16ה(א), </w:t>
            </w:r>
            <w:r w:rsidRPr="009D4CCC">
              <w:rPr>
                <w:rFonts w:hint="cs"/>
                <w:sz w:val="24"/>
                <w:szCs w:val="24"/>
                <w:rtl/>
              </w:rPr>
              <w:t>ב</w:t>
            </w:r>
            <w:r w:rsidRPr="009D4CCC">
              <w:rPr>
                <w:sz w:val="24"/>
                <w:szCs w:val="24"/>
                <w:rtl/>
              </w:rPr>
              <w:t xml:space="preserve">הגדרה "סקר בחירות", במקום </w:t>
            </w:r>
            <w:r w:rsidRPr="009D4CCC">
              <w:rPr>
                <w:rFonts w:hint="cs"/>
                <w:sz w:val="24"/>
                <w:szCs w:val="24"/>
                <w:rtl/>
              </w:rPr>
              <w:t>הסיפה החל במילים "בוחרים בבחירות" יקראו "</w:t>
            </w:r>
            <w:r w:rsidRPr="009D4CCC">
              <w:rPr>
                <w:sz w:val="24"/>
                <w:szCs w:val="24"/>
                <w:rtl/>
              </w:rPr>
              <w:t>בוחרים במשאל העם או נושאים הקשורים במישרין למשאל העם".</w:t>
            </w:r>
          </w:p>
        </w:tc>
      </w:tr>
      <w:tr w:rsidR="009D4CCC" w:rsidRPr="009D4CCC" w14:paraId="5747ACFF" w14:textId="77777777">
        <w:tblPrEx>
          <w:tblLook w:val="01E0" w:firstRow="1" w:lastRow="1" w:firstColumn="1" w:lastColumn="1" w:noHBand="0" w:noVBand="0"/>
        </w:tblPrEx>
        <w:trPr>
          <w:cantSplit/>
          <w:trHeight w:val="60"/>
        </w:trPr>
        <w:tc>
          <w:tcPr>
            <w:tcW w:w="1869" w:type="dxa"/>
          </w:tcPr>
          <w:p w14:paraId="02DBC2C8" w14:textId="77777777" w:rsidR="009D4CCC" w:rsidRPr="009D4CCC" w:rsidRDefault="009D4CCC" w:rsidP="009D4CCC">
            <w:pPr>
              <w:pStyle w:val="TableSideHeading"/>
              <w:jc w:val="both"/>
              <w:rPr>
                <w:sz w:val="24"/>
                <w:szCs w:val="24"/>
              </w:rPr>
            </w:pPr>
          </w:p>
        </w:tc>
        <w:tc>
          <w:tcPr>
            <w:tcW w:w="623" w:type="dxa"/>
          </w:tcPr>
          <w:p w14:paraId="43CC192B" w14:textId="77777777" w:rsidR="009D4CCC" w:rsidRPr="009D4CCC" w:rsidRDefault="009D4CCC" w:rsidP="009D4CCC">
            <w:pPr>
              <w:pStyle w:val="TableText"/>
              <w:jc w:val="both"/>
              <w:rPr>
                <w:sz w:val="24"/>
                <w:szCs w:val="24"/>
              </w:rPr>
            </w:pPr>
          </w:p>
        </w:tc>
        <w:tc>
          <w:tcPr>
            <w:tcW w:w="623" w:type="dxa"/>
          </w:tcPr>
          <w:p w14:paraId="07EE6E67" w14:textId="77777777" w:rsidR="009D4CCC" w:rsidRPr="009D4CCC" w:rsidRDefault="009D4CCC" w:rsidP="009D4CCC">
            <w:pPr>
              <w:pStyle w:val="TableText"/>
              <w:jc w:val="both"/>
              <w:rPr>
                <w:sz w:val="24"/>
                <w:szCs w:val="24"/>
              </w:rPr>
            </w:pPr>
          </w:p>
        </w:tc>
        <w:tc>
          <w:tcPr>
            <w:tcW w:w="624" w:type="dxa"/>
          </w:tcPr>
          <w:p w14:paraId="610E1F7C" w14:textId="77777777" w:rsidR="009D4CCC" w:rsidRPr="009D4CCC" w:rsidRDefault="009D4CCC" w:rsidP="009D4CCC">
            <w:pPr>
              <w:pStyle w:val="TableText"/>
              <w:jc w:val="both"/>
              <w:rPr>
                <w:sz w:val="24"/>
                <w:szCs w:val="24"/>
              </w:rPr>
            </w:pPr>
          </w:p>
        </w:tc>
        <w:tc>
          <w:tcPr>
            <w:tcW w:w="624" w:type="dxa"/>
          </w:tcPr>
          <w:p w14:paraId="75DACF7B" w14:textId="77777777" w:rsidR="009D4CCC" w:rsidRPr="009D4CCC" w:rsidRDefault="009D4CCC" w:rsidP="009D4CCC">
            <w:pPr>
              <w:pStyle w:val="TableText"/>
              <w:jc w:val="both"/>
              <w:rPr>
                <w:sz w:val="24"/>
                <w:szCs w:val="24"/>
              </w:rPr>
            </w:pPr>
          </w:p>
        </w:tc>
        <w:tc>
          <w:tcPr>
            <w:tcW w:w="624" w:type="dxa"/>
          </w:tcPr>
          <w:p w14:paraId="6656900D" w14:textId="77777777" w:rsidR="009D4CCC" w:rsidRPr="009D4CCC" w:rsidRDefault="009D4CCC" w:rsidP="009D4CCC">
            <w:pPr>
              <w:pStyle w:val="TableText"/>
              <w:jc w:val="both"/>
              <w:rPr>
                <w:sz w:val="24"/>
                <w:szCs w:val="24"/>
              </w:rPr>
            </w:pPr>
          </w:p>
        </w:tc>
        <w:tc>
          <w:tcPr>
            <w:tcW w:w="4674" w:type="dxa"/>
            <w:gridSpan w:val="7"/>
          </w:tcPr>
          <w:p w14:paraId="21E131FE" w14:textId="77777777" w:rsidR="009D4CCC" w:rsidRPr="009D4CCC" w:rsidRDefault="009D4CCC" w:rsidP="009D4CCC">
            <w:pPr>
              <w:pStyle w:val="TableBlock"/>
              <w:rPr>
                <w:sz w:val="24"/>
                <w:szCs w:val="24"/>
              </w:rPr>
            </w:pPr>
            <w:r w:rsidRPr="009D4CCC">
              <w:rPr>
                <w:sz w:val="24"/>
                <w:szCs w:val="24"/>
                <w:rtl/>
              </w:rPr>
              <w:t>(ב)</w:t>
            </w:r>
            <w:r w:rsidRPr="009D4CCC">
              <w:rPr>
                <w:sz w:val="24"/>
                <w:szCs w:val="24"/>
                <w:rtl/>
              </w:rPr>
              <w:tab/>
              <w:t>בלי לגרוע מכלליות האמור בסעיף קטן (א), לעניין הוראות עונשין וצווים, הקבועות בסעיפים 17, 17א, 17ב ו-17ג לחוק התעמולה, דין משאל העם כדין הבחירות לכנסת בשינויים המחויבים ובשינויים אלה בהוראות המפורטות להלן בחוק התעמולה:</w:t>
            </w:r>
          </w:p>
        </w:tc>
      </w:tr>
      <w:tr w:rsidR="009D4CCC" w:rsidRPr="009D4CCC" w14:paraId="171BA1F8" w14:textId="77777777">
        <w:tblPrEx>
          <w:tblLook w:val="01E0" w:firstRow="1" w:lastRow="1" w:firstColumn="1" w:lastColumn="1" w:noHBand="0" w:noVBand="0"/>
        </w:tblPrEx>
        <w:trPr>
          <w:cantSplit/>
          <w:trHeight w:val="60"/>
        </w:trPr>
        <w:tc>
          <w:tcPr>
            <w:tcW w:w="1869" w:type="dxa"/>
          </w:tcPr>
          <w:p w14:paraId="73C496AA" w14:textId="77777777" w:rsidR="009D4CCC" w:rsidRPr="009D4CCC" w:rsidRDefault="009D4CCC" w:rsidP="009D4CCC">
            <w:pPr>
              <w:pStyle w:val="TableSideHeading"/>
              <w:jc w:val="both"/>
              <w:rPr>
                <w:sz w:val="24"/>
                <w:szCs w:val="24"/>
              </w:rPr>
            </w:pPr>
          </w:p>
        </w:tc>
        <w:tc>
          <w:tcPr>
            <w:tcW w:w="623" w:type="dxa"/>
          </w:tcPr>
          <w:p w14:paraId="57D4E467" w14:textId="77777777" w:rsidR="009D4CCC" w:rsidRPr="009D4CCC" w:rsidRDefault="009D4CCC" w:rsidP="009D4CCC">
            <w:pPr>
              <w:pStyle w:val="TableText"/>
              <w:jc w:val="both"/>
              <w:rPr>
                <w:sz w:val="24"/>
                <w:szCs w:val="24"/>
              </w:rPr>
            </w:pPr>
          </w:p>
        </w:tc>
        <w:tc>
          <w:tcPr>
            <w:tcW w:w="623" w:type="dxa"/>
          </w:tcPr>
          <w:p w14:paraId="1D4B2BF2" w14:textId="77777777" w:rsidR="009D4CCC" w:rsidRPr="009D4CCC" w:rsidRDefault="009D4CCC" w:rsidP="009D4CCC">
            <w:pPr>
              <w:pStyle w:val="TableText"/>
              <w:jc w:val="both"/>
              <w:rPr>
                <w:sz w:val="24"/>
                <w:szCs w:val="24"/>
              </w:rPr>
            </w:pPr>
          </w:p>
        </w:tc>
        <w:tc>
          <w:tcPr>
            <w:tcW w:w="624" w:type="dxa"/>
          </w:tcPr>
          <w:p w14:paraId="67E1A54C" w14:textId="77777777" w:rsidR="009D4CCC" w:rsidRPr="009D4CCC" w:rsidRDefault="009D4CCC" w:rsidP="009D4CCC">
            <w:pPr>
              <w:pStyle w:val="TableText"/>
              <w:jc w:val="both"/>
              <w:rPr>
                <w:sz w:val="24"/>
                <w:szCs w:val="24"/>
              </w:rPr>
            </w:pPr>
          </w:p>
        </w:tc>
        <w:tc>
          <w:tcPr>
            <w:tcW w:w="624" w:type="dxa"/>
          </w:tcPr>
          <w:p w14:paraId="568F5243" w14:textId="77777777" w:rsidR="009D4CCC" w:rsidRPr="009D4CCC" w:rsidRDefault="009D4CCC" w:rsidP="009D4CCC">
            <w:pPr>
              <w:pStyle w:val="TableText"/>
              <w:jc w:val="both"/>
              <w:rPr>
                <w:sz w:val="24"/>
                <w:szCs w:val="24"/>
              </w:rPr>
            </w:pPr>
          </w:p>
        </w:tc>
        <w:tc>
          <w:tcPr>
            <w:tcW w:w="624" w:type="dxa"/>
          </w:tcPr>
          <w:p w14:paraId="5353C5A1" w14:textId="77777777" w:rsidR="009D4CCC" w:rsidRPr="009D4CCC" w:rsidRDefault="009D4CCC" w:rsidP="009D4CCC">
            <w:pPr>
              <w:pStyle w:val="TableText"/>
              <w:jc w:val="both"/>
              <w:rPr>
                <w:sz w:val="24"/>
                <w:szCs w:val="24"/>
              </w:rPr>
            </w:pPr>
          </w:p>
        </w:tc>
        <w:tc>
          <w:tcPr>
            <w:tcW w:w="624" w:type="dxa"/>
          </w:tcPr>
          <w:p w14:paraId="4FD1A3E7" w14:textId="77777777" w:rsidR="009D4CCC" w:rsidRPr="009D4CCC" w:rsidRDefault="009D4CCC" w:rsidP="009D4CCC">
            <w:pPr>
              <w:pStyle w:val="TableText"/>
              <w:jc w:val="both"/>
              <w:rPr>
                <w:sz w:val="24"/>
                <w:szCs w:val="24"/>
              </w:rPr>
            </w:pPr>
          </w:p>
        </w:tc>
        <w:tc>
          <w:tcPr>
            <w:tcW w:w="4050" w:type="dxa"/>
            <w:gridSpan w:val="6"/>
          </w:tcPr>
          <w:p w14:paraId="3889BCC5" w14:textId="77777777" w:rsidR="009D4CCC" w:rsidRPr="009D4CCC" w:rsidRDefault="009D4CCC" w:rsidP="009D4CCC">
            <w:pPr>
              <w:pStyle w:val="TableBlock"/>
              <w:rPr>
                <w:sz w:val="24"/>
                <w:szCs w:val="24"/>
              </w:rPr>
            </w:pPr>
            <w:r w:rsidRPr="009D4CCC">
              <w:rPr>
                <w:sz w:val="24"/>
                <w:szCs w:val="24"/>
                <w:rtl/>
              </w:rPr>
              <w:t>(1)</w:t>
            </w:r>
            <w:r w:rsidRPr="009D4CCC">
              <w:rPr>
                <w:sz w:val="24"/>
                <w:szCs w:val="24"/>
                <w:rtl/>
              </w:rPr>
              <w:tab/>
              <w:t>בסעיף 17ב(א), אחרי "נוגע בדבר" יקראו "אם היתה התעמולה מטעם סיעה", במקום "בעדה" יקראו "מטעמה" והסיפה החל במילים "או בא כוח" - לא תיקרא;</w:t>
            </w:r>
          </w:p>
        </w:tc>
      </w:tr>
      <w:tr w:rsidR="009D4CCC" w:rsidRPr="009D4CCC" w14:paraId="5850F9EC" w14:textId="77777777">
        <w:tblPrEx>
          <w:tblCellMar>
            <w:top w:w="0" w:type="dxa"/>
            <w:left w:w="108" w:type="dxa"/>
            <w:bottom w:w="0" w:type="dxa"/>
            <w:right w:w="108" w:type="dxa"/>
          </w:tblCellMar>
          <w:tblLook w:val="01E0" w:firstRow="1" w:lastRow="1" w:firstColumn="1" w:lastColumn="1" w:noHBand="0" w:noVBand="0"/>
        </w:tblPrEx>
        <w:trPr>
          <w:trHeight w:val="60"/>
        </w:trPr>
        <w:tc>
          <w:tcPr>
            <w:tcW w:w="1869" w:type="dxa"/>
          </w:tcPr>
          <w:p w14:paraId="1A2156C0" w14:textId="77777777" w:rsidR="009D4CCC" w:rsidRPr="009D4CCC" w:rsidRDefault="009D4CCC" w:rsidP="009D4CCC">
            <w:pPr>
              <w:pStyle w:val="TableSideHeading"/>
              <w:jc w:val="both"/>
              <w:rPr>
                <w:sz w:val="24"/>
                <w:szCs w:val="24"/>
              </w:rPr>
            </w:pPr>
          </w:p>
        </w:tc>
        <w:tc>
          <w:tcPr>
            <w:tcW w:w="623" w:type="dxa"/>
          </w:tcPr>
          <w:p w14:paraId="0C09CB4F" w14:textId="77777777" w:rsidR="009D4CCC" w:rsidRPr="009D4CCC" w:rsidRDefault="009D4CCC" w:rsidP="009D4CCC">
            <w:pPr>
              <w:pStyle w:val="TableText"/>
              <w:jc w:val="both"/>
              <w:rPr>
                <w:sz w:val="24"/>
                <w:szCs w:val="24"/>
              </w:rPr>
            </w:pPr>
          </w:p>
        </w:tc>
        <w:tc>
          <w:tcPr>
            <w:tcW w:w="623" w:type="dxa"/>
          </w:tcPr>
          <w:p w14:paraId="6EC95B15" w14:textId="77777777" w:rsidR="009D4CCC" w:rsidRPr="009D4CCC" w:rsidRDefault="009D4CCC" w:rsidP="009D4CCC">
            <w:pPr>
              <w:pStyle w:val="TableText"/>
              <w:jc w:val="both"/>
              <w:rPr>
                <w:sz w:val="24"/>
                <w:szCs w:val="24"/>
              </w:rPr>
            </w:pPr>
          </w:p>
        </w:tc>
        <w:tc>
          <w:tcPr>
            <w:tcW w:w="624" w:type="dxa"/>
          </w:tcPr>
          <w:p w14:paraId="3DB8161C" w14:textId="77777777" w:rsidR="009D4CCC" w:rsidRPr="009D4CCC" w:rsidRDefault="009D4CCC" w:rsidP="009D4CCC">
            <w:pPr>
              <w:pStyle w:val="TableText"/>
              <w:jc w:val="both"/>
              <w:rPr>
                <w:sz w:val="24"/>
                <w:szCs w:val="24"/>
              </w:rPr>
            </w:pPr>
          </w:p>
        </w:tc>
        <w:tc>
          <w:tcPr>
            <w:tcW w:w="624" w:type="dxa"/>
          </w:tcPr>
          <w:p w14:paraId="5A351626" w14:textId="77777777" w:rsidR="009D4CCC" w:rsidRPr="009D4CCC" w:rsidRDefault="009D4CCC" w:rsidP="009D4CCC">
            <w:pPr>
              <w:pStyle w:val="TableText"/>
              <w:jc w:val="both"/>
              <w:rPr>
                <w:sz w:val="24"/>
                <w:szCs w:val="24"/>
              </w:rPr>
            </w:pPr>
          </w:p>
        </w:tc>
        <w:tc>
          <w:tcPr>
            <w:tcW w:w="624" w:type="dxa"/>
          </w:tcPr>
          <w:p w14:paraId="419F91D0" w14:textId="77777777" w:rsidR="009D4CCC" w:rsidRPr="009D4CCC" w:rsidRDefault="009D4CCC" w:rsidP="009D4CCC">
            <w:pPr>
              <w:pStyle w:val="TableText"/>
              <w:jc w:val="both"/>
              <w:rPr>
                <w:sz w:val="24"/>
                <w:szCs w:val="24"/>
              </w:rPr>
            </w:pPr>
          </w:p>
        </w:tc>
        <w:tc>
          <w:tcPr>
            <w:tcW w:w="624" w:type="dxa"/>
          </w:tcPr>
          <w:p w14:paraId="21A9A285" w14:textId="77777777" w:rsidR="009D4CCC" w:rsidRPr="009D4CCC" w:rsidRDefault="009D4CCC" w:rsidP="009D4CCC">
            <w:pPr>
              <w:pStyle w:val="TableText"/>
              <w:jc w:val="both"/>
              <w:rPr>
                <w:sz w:val="24"/>
                <w:szCs w:val="24"/>
              </w:rPr>
            </w:pPr>
          </w:p>
        </w:tc>
        <w:tc>
          <w:tcPr>
            <w:tcW w:w="4050" w:type="dxa"/>
            <w:gridSpan w:val="6"/>
          </w:tcPr>
          <w:p w14:paraId="03CC8683" w14:textId="77777777" w:rsidR="009D4CCC" w:rsidRPr="009D4CCC" w:rsidRDefault="009D4CCC" w:rsidP="009D4CCC">
            <w:pPr>
              <w:pStyle w:val="TableBlock"/>
              <w:rPr>
                <w:sz w:val="24"/>
                <w:szCs w:val="24"/>
              </w:rPr>
            </w:pPr>
            <w:r w:rsidRPr="009D4CCC">
              <w:rPr>
                <w:sz w:val="24"/>
                <w:szCs w:val="24"/>
                <w:rtl/>
              </w:rPr>
              <w:t>(2)</w:t>
            </w:r>
            <w:r w:rsidRPr="009D4CCC">
              <w:rPr>
                <w:sz w:val="24"/>
                <w:szCs w:val="24"/>
                <w:rtl/>
              </w:rPr>
              <w:tab/>
              <w:t>בסעיף 17ג(א), במקום "רשימת מועמדים, או מועמד בבחירות מיוחדות לראש רשות מקומית" יקראו "או גוף אחר שקיימו תעמולה לקראת משאל העם".</w:t>
            </w:r>
          </w:p>
        </w:tc>
      </w:tr>
      <w:tr w:rsidR="009D4CCC" w:rsidRPr="009D4CCC" w14:paraId="573786C8" w14:textId="77777777">
        <w:tblPrEx>
          <w:tblCellMar>
            <w:top w:w="0" w:type="dxa"/>
            <w:left w:w="108" w:type="dxa"/>
            <w:bottom w:w="0" w:type="dxa"/>
            <w:right w:w="108" w:type="dxa"/>
          </w:tblCellMar>
          <w:tblLook w:val="01E0" w:firstRow="1" w:lastRow="1" w:firstColumn="1" w:lastColumn="1" w:noHBand="0" w:noVBand="0"/>
        </w:tblPrEx>
        <w:trPr>
          <w:trHeight w:val="60"/>
        </w:trPr>
        <w:tc>
          <w:tcPr>
            <w:tcW w:w="1869" w:type="dxa"/>
          </w:tcPr>
          <w:p w14:paraId="3590C4A0" w14:textId="77777777" w:rsidR="009D4CCC" w:rsidRPr="009D4CCC" w:rsidRDefault="009D4CCC" w:rsidP="009D4CCC">
            <w:pPr>
              <w:pStyle w:val="TableBlock"/>
              <w:spacing w:line="240" w:lineRule="auto"/>
              <w:rPr>
                <w:b/>
                <w:bCs/>
                <w:sz w:val="24"/>
                <w:szCs w:val="24"/>
              </w:rPr>
            </w:pPr>
          </w:p>
        </w:tc>
        <w:tc>
          <w:tcPr>
            <w:tcW w:w="623" w:type="dxa"/>
          </w:tcPr>
          <w:p w14:paraId="0DD40B90" w14:textId="77777777" w:rsidR="009D4CCC" w:rsidRPr="009D4CCC" w:rsidRDefault="009D4CCC" w:rsidP="009D4CCC">
            <w:pPr>
              <w:pStyle w:val="TableText"/>
              <w:jc w:val="both"/>
              <w:rPr>
                <w:sz w:val="24"/>
                <w:szCs w:val="24"/>
              </w:rPr>
            </w:pPr>
          </w:p>
        </w:tc>
        <w:tc>
          <w:tcPr>
            <w:tcW w:w="623" w:type="dxa"/>
          </w:tcPr>
          <w:p w14:paraId="1ACC5A32" w14:textId="77777777" w:rsidR="009D4CCC" w:rsidRPr="009D4CCC" w:rsidRDefault="009D4CCC" w:rsidP="009D4CCC">
            <w:pPr>
              <w:pStyle w:val="TableText"/>
              <w:jc w:val="both"/>
              <w:rPr>
                <w:sz w:val="24"/>
                <w:szCs w:val="24"/>
              </w:rPr>
            </w:pPr>
          </w:p>
        </w:tc>
        <w:tc>
          <w:tcPr>
            <w:tcW w:w="624" w:type="dxa"/>
          </w:tcPr>
          <w:p w14:paraId="2CAD0390" w14:textId="77777777" w:rsidR="009D4CCC" w:rsidRPr="009D4CCC" w:rsidRDefault="009D4CCC" w:rsidP="009D4CCC">
            <w:pPr>
              <w:pStyle w:val="TableText"/>
              <w:jc w:val="both"/>
              <w:rPr>
                <w:sz w:val="24"/>
                <w:szCs w:val="24"/>
              </w:rPr>
            </w:pPr>
          </w:p>
        </w:tc>
        <w:tc>
          <w:tcPr>
            <w:tcW w:w="624" w:type="dxa"/>
          </w:tcPr>
          <w:p w14:paraId="046E6529" w14:textId="77777777" w:rsidR="009D4CCC" w:rsidRPr="009D4CCC" w:rsidRDefault="009D4CCC" w:rsidP="009D4CCC">
            <w:pPr>
              <w:pStyle w:val="TableText"/>
              <w:jc w:val="both"/>
              <w:rPr>
                <w:sz w:val="24"/>
                <w:szCs w:val="24"/>
              </w:rPr>
            </w:pPr>
          </w:p>
        </w:tc>
        <w:tc>
          <w:tcPr>
            <w:tcW w:w="624" w:type="dxa"/>
          </w:tcPr>
          <w:p w14:paraId="1A2B9211" w14:textId="77777777" w:rsidR="009D4CCC" w:rsidRPr="009D4CCC" w:rsidRDefault="009D4CCC" w:rsidP="009D4CCC">
            <w:pPr>
              <w:pStyle w:val="TableText"/>
              <w:jc w:val="both"/>
              <w:rPr>
                <w:sz w:val="24"/>
                <w:szCs w:val="24"/>
              </w:rPr>
            </w:pPr>
          </w:p>
        </w:tc>
        <w:tc>
          <w:tcPr>
            <w:tcW w:w="4674" w:type="dxa"/>
            <w:gridSpan w:val="7"/>
          </w:tcPr>
          <w:p w14:paraId="148F442F" w14:textId="77777777" w:rsidR="009D4CCC" w:rsidRPr="009D4CCC" w:rsidRDefault="009D4CCC" w:rsidP="009D4CCC">
            <w:pPr>
              <w:pStyle w:val="TableBlock"/>
              <w:rPr>
                <w:rFonts w:hint="cs"/>
                <w:sz w:val="24"/>
                <w:szCs w:val="24"/>
              </w:rPr>
            </w:pPr>
            <w:r w:rsidRPr="009D4CCC">
              <w:rPr>
                <w:sz w:val="24"/>
                <w:szCs w:val="24"/>
                <w:rtl/>
              </w:rPr>
              <w:t>(ג)</w:t>
            </w:r>
            <w:r w:rsidRPr="009D4CCC">
              <w:rPr>
                <w:sz w:val="24"/>
                <w:szCs w:val="24"/>
                <w:rtl/>
              </w:rPr>
              <w:tab/>
              <w:t>חל יום משאל העם ביום הבחירות לכנסת כאמור בסעיף 5</w:t>
            </w:r>
            <w:r w:rsidRPr="009D4CCC">
              <w:rPr>
                <w:rFonts w:hint="cs"/>
                <w:sz w:val="24"/>
                <w:szCs w:val="24"/>
                <w:rtl/>
              </w:rPr>
              <w:t xml:space="preserve">, </w:t>
            </w:r>
            <w:r w:rsidRPr="009D4CCC">
              <w:rPr>
                <w:sz w:val="24"/>
                <w:szCs w:val="24"/>
                <w:rtl/>
              </w:rPr>
              <w:t>יחולו הוראות חוק התעמולה</w:t>
            </w:r>
            <w:r w:rsidRPr="009D4CCC">
              <w:rPr>
                <w:rFonts w:hint="cs"/>
                <w:sz w:val="24"/>
                <w:szCs w:val="24"/>
                <w:rtl/>
              </w:rPr>
              <w:t>, למעט סעיף 5 שבו [</w:t>
            </w:r>
            <w:r w:rsidRPr="009D4CCC">
              <w:rPr>
                <w:sz w:val="24"/>
                <w:szCs w:val="24"/>
                <w:rtl/>
              </w:rPr>
              <w:t>הגבלת תעמולה 60 ימים</w:t>
            </w:r>
            <w:r w:rsidRPr="009D4CCC">
              <w:rPr>
                <w:rFonts w:hint="cs"/>
                <w:sz w:val="24"/>
                <w:szCs w:val="24"/>
                <w:rtl/>
              </w:rPr>
              <w:t>],</w:t>
            </w:r>
            <w:r w:rsidRPr="009D4CCC">
              <w:rPr>
                <w:sz w:val="24"/>
                <w:szCs w:val="24"/>
                <w:rtl/>
              </w:rPr>
              <w:t xml:space="preserve"> על מפלגה, סיעה או רשימת מועמדים, בין אם עסקה התעמולה בבחירות לכנסת ובין אם עסקה במשאל העם, ועל גוף </w:t>
            </w:r>
            <w:r w:rsidRPr="009D4CCC">
              <w:rPr>
                <w:rFonts w:hint="cs"/>
                <w:sz w:val="24"/>
                <w:szCs w:val="24"/>
                <w:rtl/>
              </w:rPr>
              <w:t xml:space="preserve">או אדם </w:t>
            </w:r>
            <w:r w:rsidRPr="009D4CCC">
              <w:rPr>
                <w:sz w:val="24"/>
                <w:szCs w:val="24"/>
                <w:rtl/>
              </w:rPr>
              <w:t>אחר שמקיים תעמולה לקראת משאל העם יחולו הוראות חוק התעמולה בשינויים האמורים בסעיפים קטנים (א) ו-(ב)</w:t>
            </w:r>
            <w:r w:rsidRPr="009D4CCC">
              <w:rPr>
                <w:rFonts w:hint="cs"/>
                <w:sz w:val="24"/>
                <w:szCs w:val="24"/>
                <w:rtl/>
              </w:rPr>
              <w:t xml:space="preserve"> למעט סעיף קטן (א)(7) לעניין סעיף 10ב לחוק התעמולה.</w:t>
            </w:r>
          </w:p>
        </w:tc>
      </w:tr>
      <w:tr w:rsidR="009D4CCC" w:rsidRPr="009D4CCC" w14:paraId="6C7371B7" w14:textId="77777777">
        <w:tblPrEx>
          <w:tblLook w:val="01E0" w:firstRow="1" w:lastRow="1" w:firstColumn="1" w:lastColumn="1" w:noHBand="0" w:noVBand="0"/>
        </w:tblPrEx>
        <w:trPr>
          <w:cantSplit/>
          <w:trHeight w:val="60"/>
        </w:trPr>
        <w:tc>
          <w:tcPr>
            <w:tcW w:w="1869" w:type="dxa"/>
          </w:tcPr>
          <w:p w14:paraId="083A79FB" w14:textId="77777777" w:rsidR="009D4CCC" w:rsidRPr="009D4CCC" w:rsidRDefault="009D4CCC" w:rsidP="009D4CCC">
            <w:pPr>
              <w:pStyle w:val="TableSideHeading"/>
              <w:keepLines w:val="0"/>
              <w:jc w:val="both"/>
              <w:rPr>
                <w:rFonts w:hint="cs"/>
                <w:sz w:val="24"/>
                <w:szCs w:val="24"/>
                <w:highlight w:val="magenta"/>
              </w:rPr>
            </w:pPr>
          </w:p>
        </w:tc>
        <w:tc>
          <w:tcPr>
            <w:tcW w:w="623" w:type="dxa"/>
          </w:tcPr>
          <w:p w14:paraId="4666450F" w14:textId="77777777" w:rsidR="009D4CCC" w:rsidRPr="009D4CCC" w:rsidRDefault="009D4CCC" w:rsidP="009D4CCC">
            <w:pPr>
              <w:pStyle w:val="TableText"/>
              <w:keepLines w:val="0"/>
              <w:jc w:val="both"/>
              <w:rPr>
                <w:sz w:val="24"/>
                <w:szCs w:val="24"/>
                <w:highlight w:val="magenta"/>
              </w:rPr>
            </w:pPr>
          </w:p>
        </w:tc>
        <w:tc>
          <w:tcPr>
            <w:tcW w:w="1871" w:type="dxa"/>
            <w:gridSpan w:val="3"/>
          </w:tcPr>
          <w:p w14:paraId="5C743719" w14:textId="77777777" w:rsidR="009D4CCC" w:rsidRPr="009D4CCC" w:rsidRDefault="009D4CCC" w:rsidP="009D4CCC">
            <w:pPr>
              <w:pStyle w:val="TableSideHeading"/>
              <w:jc w:val="both"/>
              <w:rPr>
                <w:rFonts w:hint="cs"/>
                <w:sz w:val="24"/>
                <w:szCs w:val="24"/>
              </w:rPr>
            </w:pPr>
            <w:r w:rsidRPr="009D4CCC">
              <w:rPr>
                <w:rFonts w:hint="cs"/>
                <w:sz w:val="24"/>
                <w:szCs w:val="24"/>
                <w:rtl/>
              </w:rPr>
              <w:t xml:space="preserve">סמכות </w:t>
            </w:r>
            <w:r w:rsidRPr="009D4CCC">
              <w:rPr>
                <w:sz w:val="24"/>
                <w:szCs w:val="24"/>
                <w:rtl/>
              </w:rPr>
              <w:t>יושב ראש ועדת הבחירות המרכזית</w:t>
            </w:r>
          </w:p>
        </w:tc>
        <w:tc>
          <w:tcPr>
            <w:tcW w:w="624" w:type="dxa"/>
          </w:tcPr>
          <w:p w14:paraId="7172B470" w14:textId="77777777" w:rsidR="009D4CCC" w:rsidRPr="009D4CCC" w:rsidRDefault="009D4CCC" w:rsidP="009D4CCC">
            <w:pPr>
              <w:pStyle w:val="TableText"/>
              <w:jc w:val="both"/>
              <w:rPr>
                <w:rFonts w:hint="cs"/>
                <w:sz w:val="24"/>
                <w:szCs w:val="24"/>
              </w:rPr>
            </w:pPr>
            <w:r w:rsidRPr="009D4CCC">
              <w:rPr>
                <w:rFonts w:hint="cs"/>
                <w:sz w:val="24"/>
                <w:szCs w:val="24"/>
                <w:rtl/>
              </w:rPr>
              <w:t>11.</w:t>
            </w:r>
          </w:p>
        </w:tc>
        <w:tc>
          <w:tcPr>
            <w:tcW w:w="4674" w:type="dxa"/>
            <w:gridSpan w:val="7"/>
          </w:tcPr>
          <w:p w14:paraId="58811E47" w14:textId="77777777" w:rsidR="009D4CCC" w:rsidRPr="009D4CCC" w:rsidRDefault="009D4CCC" w:rsidP="009D4CCC">
            <w:pPr>
              <w:pStyle w:val="TableBlock"/>
              <w:rPr>
                <w:sz w:val="24"/>
                <w:szCs w:val="24"/>
              </w:rPr>
            </w:pPr>
            <w:r w:rsidRPr="009D4CCC">
              <w:rPr>
                <w:sz w:val="24"/>
                <w:szCs w:val="24"/>
                <w:rtl/>
              </w:rPr>
              <w:t>התעורר ספק בקשר להחלת הוראות חוק הבחירות או הוראות חוק התעמולה לעניין משאל העם, יכריע בדבר יושב ראש ועדת הבחירות המרכזית, ביוזמתו או על פי בקשה של חבר ועדת הבחירות המרכזית.</w:t>
            </w:r>
          </w:p>
        </w:tc>
      </w:tr>
      <w:tr w:rsidR="009D4CCC" w:rsidRPr="009D4CCC" w14:paraId="4FB42ED7" w14:textId="77777777">
        <w:tblPrEx>
          <w:tblLook w:val="01E0" w:firstRow="1" w:lastRow="1" w:firstColumn="1" w:lastColumn="1" w:noHBand="0" w:noVBand="0"/>
        </w:tblPrEx>
        <w:trPr>
          <w:cantSplit/>
          <w:trHeight w:val="60"/>
        </w:trPr>
        <w:tc>
          <w:tcPr>
            <w:tcW w:w="1869" w:type="dxa"/>
          </w:tcPr>
          <w:p w14:paraId="23DE7736" w14:textId="77777777" w:rsidR="009D4CCC" w:rsidRPr="009D4CCC" w:rsidRDefault="009D4CCC" w:rsidP="009D4CCC">
            <w:pPr>
              <w:pStyle w:val="TableSideHeading"/>
              <w:keepLines w:val="0"/>
              <w:jc w:val="both"/>
              <w:rPr>
                <w:sz w:val="24"/>
                <w:szCs w:val="24"/>
              </w:rPr>
            </w:pPr>
          </w:p>
        </w:tc>
        <w:tc>
          <w:tcPr>
            <w:tcW w:w="623" w:type="dxa"/>
          </w:tcPr>
          <w:p w14:paraId="289024AA" w14:textId="77777777" w:rsidR="009D4CCC" w:rsidRPr="009D4CCC" w:rsidRDefault="009D4CCC" w:rsidP="009D4CCC">
            <w:pPr>
              <w:pStyle w:val="TableText"/>
              <w:keepLines w:val="0"/>
              <w:jc w:val="both"/>
              <w:rPr>
                <w:sz w:val="24"/>
                <w:szCs w:val="24"/>
              </w:rPr>
            </w:pPr>
          </w:p>
        </w:tc>
        <w:tc>
          <w:tcPr>
            <w:tcW w:w="1871" w:type="dxa"/>
            <w:gridSpan w:val="3"/>
          </w:tcPr>
          <w:p w14:paraId="3CDB63A0" w14:textId="77777777" w:rsidR="009D4CCC" w:rsidRPr="009D4CCC" w:rsidRDefault="009D4CCC" w:rsidP="009D4CCC">
            <w:pPr>
              <w:pStyle w:val="TableSideHeading"/>
              <w:jc w:val="both"/>
              <w:rPr>
                <w:sz w:val="24"/>
                <w:szCs w:val="24"/>
              </w:rPr>
            </w:pPr>
            <w:r w:rsidRPr="009D4CCC">
              <w:rPr>
                <w:sz w:val="24"/>
                <w:szCs w:val="24"/>
                <w:rtl/>
              </w:rPr>
              <w:t>החלת הוראות חוק שירות המדינה (סיוג פעילות מפלגתית ומגבית כספים)</w:t>
            </w:r>
          </w:p>
        </w:tc>
        <w:tc>
          <w:tcPr>
            <w:tcW w:w="624" w:type="dxa"/>
          </w:tcPr>
          <w:p w14:paraId="4789D11C" w14:textId="77777777" w:rsidR="009D4CCC" w:rsidRPr="009D4CCC" w:rsidRDefault="009D4CCC" w:rsidP="009D4CCC">
            <w:pPr>
              <w:pStyle w:val="TableText"/>
              <w:jc w:val="both"/>
              <w:rPr>
                <w:sz w:val="24"/>
                <w:szCs w:val="24"/>
              </w:rPr>
            </w:pPr>
            <w:r w:rsidRPr="009D4CCC">
              <w:rPr>
                <w:rFonts w:hint="cs"/>
                <w:sz w:val="24"/>
                <w:szCs w:val="24"/>
                <w:rtl/>
              </w:rPr>
              <w:t>12</w:t>
            </w:r>
            <w:r w:rsidRPr="009D4CCC">
              <w:rPr>
                <w:sz w:val="24"/>
                <w:szCs w:val="24"/>
                <w:rtl/>
              </w:rPr>
              <w:t>.</w:t>
            </w:r>
          </w:p>
        </w:tc>
        <w:tc>
          <w:tcPr>
            <w:tcW w:w="4674" w:type="dxa"/>
            <w:gridSpan w:val="7"/>
          </w:tcPr>
          <w:p w14:paraId="0D27ECCD" w14:textId="77777777" w:rsidR="009D4CCC" w:rsidRPr="009D4CCC" w:rsidRDefault="009D4CCC" w:rsidP="009D4CCC">
            <w:pPr>
              <w:pStyle w:val="TableBlock"/>
              <w:rPr>
                <w:sz w:val="24"/>
                <w:szCs w:val="24"/>
              </w:rPr>
            </w:pPr>
            <w:r w:rsidRPr="009D4CCC">
              <w:rPr>
                <w:sz w:val="24"/>
                <w:szCs w:val="24"/>
                <w:rtl/>
              </w:rPr>
              <w:t>לעניין סעיף 1(4) לחוק שירות המדינה (סיוג פעילות מפלגתית ומגבית כספים), התשי"ט</w:t>
            </w:r>
            <w:r w:rsidRPr="009D4CCC">
              <w:rPr>
                <w:rFonts w:hint="cs"/>
                <w:sz w:val="24"/>
                <w:szCs w:val="24"/>
                <w:rtl/>
              </w:rPr>
              <w:t>–</w:t>
            </w:r>
            <w:r w:rsidRPr="009D4CCC">
              <w:rPr>
                <w:sz w:val="24"/>
                <w:szCs w:val="24"/>
                <w:rtl/>
              </w:rPr>
              <w:t>1959‏</w:t>
            </w:r>
            <w:r w:rsidRPr="009D4CCC">
              <w:rPr>
                <w:rStyle w:val="FootnoteReference"/>
                <w:rFonts w:cs="David"/>
                <w:sz w:val="24"/>
                <w:szCs w:val="24"/>
                <w:rtl/>
              </w:rPr>
              <w:footnoteReference w:id="5"/>
            </w:r>
            <w:r w:rsidRPr="009D4CCC">
              <w:rPr>
                <w:sz w:val="24"/>
                <w:szCs w:val="24"/>
                <w:rtl/>
              </w:rPr>
              <w:t>, יראו את משאל העם לפי חוק זה כאילו היה בחירות לכנסת.</w:t>
            </w:r>
          </w:p>
        </w:tc>
      </w:tr>
      <w:tr w:rsidR="009D4CCC" w:rsidRPr="009D4CCC" w14:paraId="75946D2F" w14:textId="77777777">
        <w:tblPrEx>
          <w:tblLook w:val="01E0" w:firstRow="1" w:lastRow="1" w:firstColumn="1" w:lastColumn="1" w:noHBand="0" w:noVBand="0"/>
        </w:tblPrEx>
        <w:trPr>
          <w:cantSplit/>
          <w:trHeight w:val="60"/>
        </w:trPr>
        <w:tc>
          <w:tcPr>
            <w:tcW w:w="1869" w:type="dxa"/>
          </w:tcPr>
          <w:p w14:paraId="4E75DB0D" w14:textId="77777777" w:rsidR="009D4CCC" w:rsidRPr="009D4CCC" w:rsidRDefault="009D4CCC" w:rsidP="009D4CCC">
            <w:pPr>
              <w:pStyle w:val="TableSideHeading"/>
              <w:keepLines w:val="0"/>
              <w:jc w:val="both"/>
              <w:rPr>
                <w:rFonts w:hint="cs"/>
                <w:sz w:val="24"/>
                <w:szCs w:val="24"/>
              </w:rPr>
            </w:pPr>
          </w:p>
        </w:tc>
        <w:tc>
          <w:tcPr>
            <w:tcW w:w="623" w:type="dxa"/>
          </w:tcPr>
          <w:p w14:paraId="1A615F9C" w14:textId="77777777" w:rsidR="009D4CCC" w:rsidRPr="009D4CCC" w:rsidRDefault="009D4CCC" w:rsidP="009D4CCC">
            <w:pPr>
              <w:pStyle w:val="TableText"/>
              <w:keepLines w:val="0"/>
              <w:jc w:val="both"/>
              <w:rPr>
                <w:sz w:val="24"/>
                <w:szCs w:val="24"/>
              </w:rPr>
            </w:pPr>
          </w:p>
        </w:tc>
        <w:tc>
          <w:tcPr>
            <w:tcW w:w="1871" w:type="dxa"/>
            <w:gridSpan w:val="3"/>
          </w:tcPr>
          <w:p w14:paraId="249DAE01" w14:textId="77777777" w:rsidR="009D4CCC" w:rsidRPr="009D4CCC" w:rsidRDefault="009D4CCC" w:rsidP="009D4CCC">
            <w:pPr>
              <w:pStyle w:val="TableSideHeading"/>
              <w:jc w:val="both"/>
              <w:rPr>
                <w:sz w:val="24"/>
                <w:szCs w:val="24"/>
              </w:rPr>
            </w:pPr>
            <w:r w:rsidRPr="009D4CCC">
              <w:rPr>
                <w:sz w:val="24"/>
                <w:szCs w:val="24"/>
                <w:rtl/>
              </w:rPr>
              <w:t>הסעות בוחרים</w:t>
            </w:r>
          </w:p>
        </w:tc>
        <w:tc>
          <w:tcPr>
            <w:tcW w:w="624" w:type="dxa"/>
          </w:tcPr>
          <w:p w14:paraId="50291708" w14:textId="77777777" w:rsidR="009D4CCC" w:rsidRPr="009D4CCC" w:rsidRDefault="009D4CCC" w:rsidP="009D4CCC">
            <w:pPr>
              <w:pStyle w:val="TableText"/>
              <w:jc w:val="both"/>
              <w:rPr>
                <w:sz w:val="24"/>
                <w:szCs w:val="24"/>
              </w:rPr>
            </w:pPr>
            <w:r w:rsidRPr="009D4CCC">
              <w:rPr>
                <w:rFonts w:hint="cs"/>
                <w:sz w:val="24"/>
                <w:szCs w:val="24"/>
                <w:rtl/>
              </w:rPr>
              <w:t>13</w:t>
            </w:r>
            <w:r w:rsidRPr="009D4CCC">
              <w:rPr>
                <w:sz w:val="24"/>
                <w:szCs w:val="24"/>
                <w:rtl/>
              </w:rPr>
              <w:t>.</w:t>
            </w:r>
          </w:p>
        </w:tc>
        <w:tc>
          <w:tcPr>
            <w:tcW w:w="4674" w:type="dxa"/>
            <w:gridSpan w:val="7"/>
          </w:tcPr>
          <w:p w14:paraId="5365705C" w14:textId="77777777" w:rsidR="009D4CCC" w:rsidRPr="009D4CCC" w:rsidRDefault="009D4CCC" w:rsidP="009D4CCC">
            <w:pPr>
              <w:pStyle w:val="TableBlock"/>
              <w:rPr>
                <w:sz w:val="24"/>
                <w:szCs w:val="24"/>
              </w:rPr>
            </w:pPr>
            <w:r w:rsidRPr="009D4CCC">
              <w:rPr>
                <w:sz w:val="24"/>
                <w:szCs w:val="24"/>
                <w:rtl/>
              </w:rPr>
              <w:t>הוראות סעיף 18 לחוק מימון מפלגות, התשל"ג</w:t>
            </w:r>
            <w:r w:rsidRPr="009D4CCC">
              <w:rPr>
                <w:rFonts w:hint="cs"/>
                <w:sz w:val="24"/>
                <w:szCs w:val="24"/>
                <w:rtl/>
              </w:rPr>
              <w:t>–</w:t>
            </w:r>
            <w:r w:rsidRPr="009D4CCC">
              <w:rPr>
                <w:sz w:val="24"/>
                <w:szCs w:val="24"/>
                <w:rtl/>
              </w:rPr>
              <w:t>1973‏</w:t>
            </w:r>
            <w:r w:rsidRPr="009D4CCC">
              <w:rPr>
                <w:rStyle w:val="FootnoteReference"/>
                <w:rFonts w:cs="David"/>
                <w:sz w:val="24"/>
                <w:szCs w:val="24"/>
                <w:rtl/>
              </w:rPr>
              <w:footnoteReference w:id="6"/>
            </w:r>
            <w:r w:rsidRPr="009D4CCC">
              <w:rPr>
                <w:sz w:val="24"/>
                <w:szCs w:val="24"/>
                <w:rtl/>
              </w:rPr>
              <w:t xml:space="preserve"> לעניין הסעת בוחרים לשם הצבעה בבחירות לכנסת יחולו על הסעת בוחרים לשם הצבעה במשאל העם, בשינויים המחויבים.</w:t>
            </w:r>
          </w:p>
        </w:tc>
      </w:tr>
      <w:tr w:rsidR="009D4CCC" w:rsidRPr="009D4CCC" w14:paraId="147C664C" w14:textId="77777777">
        <w:tblPrEx>
          <w:tblLook w:val="01E0" w:firstRow="1" w:lastRow="1" w:firstColumn="1" w:lastColumn="1" w:noHBand="0" w:noVBand="0"/>
        </w:tblPrEx>
        <w:trPr>
          <w:cantSplit/>
          <w:trHeight w:val="60"/>
        </w:trPr>
        <w:tc>
          <w:tcPr>
            <w:tcW w:w="1869" w:type="dxa"/>
          </w:tcPr>
          <w:p w14:paraId="5A2D9643" w14:textId="77777777" w:rsidR="009D4CCC" w:rsidRPr="009D4CCC" w:rsidRDefault="009D4CCC" w:rsidP="009D4CCC">
            <w:pPr>
              <w:pStyle w:val="P22"/>
              <w:spacing w:before="0"/>
              <w:ind w:left="0" w:right="0"/>
              <w:rPr>
                <w:rStyle w:val="default"/>
                <w:rFonts w:cs="David"/>
                <w:noProof w:val="0"/>
                <w:sz w:val="24"/>
                <w:szCs w:val="24"/>
                <w:rtl/>
              </w:rPr>
            </w:pPr>
            <w:r w:rsidRPr="009D4CCC">
              <w:rPr>
                <w:rStyle w:val="default"/>
                <w:rFonts w:cs="David"/>
                <w:noProof w:val="0"/>
                <w:sz w:val="24"/>
                <w:szCs w:val="24"/>
                <w:rtl/>
              </w:rPr>
              <w:t>"הורשע אדם בעבירת בחירות, יכול שתעלה תקופת התנאי בשל עבירה נוספת שהיא עבירת בחירות על שלוש שנים ובלבד שלא תעלה על חמש שנים; לענין פסקה זו, "עבירת בחירות" -</w:t>
            </w:r>
          </w:p>
          <w:p w14:paraId="21EA81A7" w14:textId="77777777" w:rsidR="009D4CCC" w:rsidRPr="009D4CCC" w:rsidRDefault="009D4CCC" w:rsidP="009D4CCC">
            <w:pPr>
              <w:pStyle w:val="TableSideHeading"/>
              <w:keepLines w:val="0"/>
              <w:spacing w:line="240" w:lineRule="auto"/>
              <w:ind w:right="0"/>
              <w:jc w:val="both"/>
              <w:rPr>
                <w:rStyle w:val="default"/>
                <w:rFonts w:cs="David"/>
                <w:noProof/>
                <w:color w:val="auto"/>
                <w:sz w:val="24"/>
                <w:szCs w:val="24"/>
                <w:lang w:eastAsia="he-IL"/>
              </w:rPr>
            </w:pPr>
            <w:r w:rsidRPr="009D4CCC">
              <w:rPr>
                <w:rStyle w:val="default"/>
                <w:rFonts w:cs="David"/>
                <w:sz w:val="24"/>
                <w:szCs w:val="24"/>
                <w:rtl/>
              </w:rPr>
              <w:t>(1) עבירה לפי חוק הבחירות לכנסת...; (2) עבירה לפי חוק הרשויות המקומיות (בחירות)...; (3) עבירה לפי חוק הבחירות (דרכי תעמולה)...".</w:t>
            </w:r>
          </w:p>
        </w:tc>
        <w:tc>
          <w:tcPr>
            <w:tcW w:w="623" w:type="dxa"/>
          </w:tcPr>
          <w:p w14:paraId="3C7C9A11" w14:textId="77777777" w:rsidR="009D4CCC" w:rsidRPr="009D4CCC" w:rsidRDefault="009D4CCC" w:rsidP="009D4CCC">
            <w:pPr>
              <w:pStyle w:val="TableText"/>
              <w:jc w:val="both"/>
              <w:rPr>
                <w:sz w:val="24"/>
                <w:szCs w:val="24"/>
              </w:rPr>
            </w:pPr>
          </w:p>
        </w:tc>
        <w:tc>
          <w:tcPr>
            <w:tcW w:w="1871" w:type="dxa"/>
            <w:gridSpan w:val="3"/>
          </w:tcPr>
          <w:p w14:paraId="132F5313" w14:textId="77777777" w:rsidR="009D4CCC" w:rsidRPr="009D4CCC" w:rsidRDefault="009D4CCC" w:rsidP="009D4CCC">
            <w:pPr>
              <w:pStyle w:val="TableSideHeading"/>
              <w:jc w:val="both"/>
              <w:rPr>
                <w:sz w:val="24"/>
                <w:szCs w:val="24"/>
              </w:rPr>
            </w:pPr>
            <w:r w:rsidRPr="009D4CCC">
              <w:rPr>
                <w:sz w:val="24"/>
                <w:szCs w:val="24"/>
                <w:rtl/>
              </w:rPr>
              <w:t>עבירת בחירות לעניין סעיף 52 לחוק העונשין</w:t>
            </w:r>
          </w:p>
        </w:tc>
        <w:tc>
          <w:tcPr>
            <w:tcW w:w="624" w:type="dxa"/>
          </w:tcPr>
          <w:p w14:paraId="1992ABAA" w14:textId="77777777" w:rsidR="009D4CCC" w:rsidRPr="009D4CCC" w:rsidRDefault="009D4CCC" w:rsidP="009D4CCC">
            <w:pPr>
              <w:pStyle w:val="TableText"/>
              <w:jc w:val="both"/>
              <w:rPr>
                <w:sz w:val="24"/>
                <w:szCs w:val="24"/>
              </w:rPr>
            </w:pPr>
            <w:r w:rsidRPr="009D4CCC">
              <w:rPr>
                <w:rFonts w:hint="cs"/>
                <w:sz w:val="24"/>
                <w:szCs w:val="24"/>
                <w:rtl/>
              </w:rPr>
              <w:t>14</w:t>
            </w:r>
            <w:r w:rsidRPr="009D4CCC">
              <w:rPr>
                <w:sz w:val="24"/>
                <w:szCs w:val="24"/>
                <w:rtl/>
              </w:rPr>
              <w:t>.</w:t>
            </w:r>
          </w:p>
        </w:tc>
        <w:tc>
          <w:tcPr>
            <w:tcW w:w="4674" w:type="dxa"/>
            <w:gridSpan w:val="7"/>
          </w:tcPr>
          <w:p w14:paraId="2AD04F3B" w14:textId="77777777" w:rsidR="009D4CCC" w:rsidRPr="009D4CCC" w:rsidRDefault="009D4CCC" w:rsidP="009D4CCC">
            <w:pPr>
              <w:pStyle w:val="TableBlock"/>
              <w:rPr>
                <w:sz w:val="24"/>
                <w:szCs w:val="24"/>
              </w:rPr>
            </w:pPr>
            <w:r w:rsidRPr="009D4CCC">
              <w:rPr>
                <w:sz w:val="24"/>
                <w:szCs w:val="24"/>
                <w:rtl/>
              </w:rPr>
              <w:t>לעניין פסקאות (1) ו-(3) להגדרה "עבירת בחירות" שבסעיף 52(ב)(2) לחוק העונשין, התשל"ז-1977</w:t>
            </w:r>
            <w:r w:rsidRPr="009D4CCC">
              <w:rPr>
                <w:rStyle w:val="FootnoteReference"/>
                <w:rFonts w:cs="David"/>
                <w:sz w:val="24"/>
                <w:szCs w:val="24"/>
                <w:rtl/>
              </w:rPr>
              <w:footnoteReference w:id="7"/>
            </w:r>
            <w:r w:rsidRPr="009D4CCC">
              <w:rPr>
                <w:sz w:val="24"/>
                <w:szCs w:val="24"/>
                <w:rtl/>
              </w:rPr>
              <w:t>, יראו עבירת בחירות גם עבירה לפי חוק הבחירות או עבירה לפי חוק התעמולה, כפי שהוחלו לעניין משאל העם לפי חוק זה.</w:t>
            </w:r>
          </w:p>
        </w:tc>
      </w:tr>
      <w:tr w:rsidR="009D4CCC" w:rsidRPr="009D4CCC" w14:paraId="18FFF741" w14:textId="77777777">
        <w:tblPrEx>
          <w:tblLook w:val="01E0" w:firstRow="1" w:lastRow="1" w:firstColumn="1" w:lastColumn="1" w:noHBand="0" w:noVBand="0"/>
        </w:tblPrEx>
        <w:trPr>
          <w:cantSplit/>
          <w:trHeight w:val="60"/>
        </w:trPr>
        <w:tc>
          <w:tcPr>
            <w:tcW w:w="1869" w:type="dxa"/>
          </w:tcPr>
          <w:p w14:paraId="036D3F9D" w14:textId="77777777" w:rsidR="009D4CCC" w:rsidRPr="009D4CCC" w:rsidRDefault="009D4CCC" w:rsidP="009D4CCC">
            <w:pPr>
              <w:pStyle w:val="TableSideHeading"/>
              <w:keepLines w:val="0"/>
              <w:spacing w:line="240" w:lineRule="auto"/>
              <w:ind w:right="0"/>
              <w:jc w:val="both"/>
              <w:rPr>
                <w:rFonts w:hint="cs"/>
                <w:sz w:val="24"/>
                <w:szCs w:val="24"/>
              </w:rPr>
            </w:pPr>
          </w:p>
        </w:tc>
        <w:tc>
          <w:tcPr>
            <w:tcW w:w="623" w:type="dxa"/>
          </w:tcPr>
          <w:p w14:paraId="112E20E3" w14:textId="77777777" w:rsidR="009D4CCC" w:rsidRPr="009D4CCC" w:rsidRDefault="009D4CCC" w:rsidP="009D4CCC">
            <w:pPr>
              <w:pStyle w:val="TableText"/>
              <w:keepLines w:val="0"/>
              <w:jc w:val="both"/>
              <w:rPr>
                <w:sz w:val="24"/>
                <w:szCs w:val="24"/>
              </w:rPr>
            </w:pPr>
          </w:p>
        </w:tc>
        <w:tc>
          <w:tcPr>
            <w:tcW w:w="1871" w:type="dxa"/>
            <w:gridSpan w:val="3"/>
          </w:tcPr>
          <w:p w14:paraId="31B05671" w14:textId="77777777" w:rsidR="009D4CCC" w:rsidRPr="009D4CCC" w:rsidRDefault="009D4CCC" w:rsidP="009D4CCC">
            <w:pPr>
              <w:pStyle w:val="TableSideHeading"/>
              <w:jc w:val="both"/>
              <w:rPr>
                <w:sz w:val="24"/>
                <w:szCs w:val="24"/>
              </w:rPr>
            </w:pPr>
            <w:r w:rsidRPr="009D4CCC">
              <w:rPr>
                <w:sz w:val="24"/>
                <w:szCs w:val="24"/>
                <w:rtl/>
              </w:rPr>
              <w:t>החלת הוראות חוק מיסוי תשלומים בתקופת בחירות</w:t>
            </w:r>
          </w:p>
        </w:tc>
        <w:tc>
          <w:tcPr>
            <w:tcW w:w="624" w:type="dxa"/>
          </w:tcPr>
          <w:p w14:paraId="54F10CCF" w14:textId="77777777" w:rsidR="009D4CCC" w:rsidRPr="009D4CCC" w:rsidRDefault="009D4CCC" w:rsidP="009D4CCC">
            <w:pPr>
              <w:pStyle w:val="TableText"/>
              <w:jc w:val="both"/>
              <w:rPr>
                <w:sz w:val="24"/>
                <w:szCs w:val="24"/>
              </w:rPr>
            </w:pPr>
            <w:r w:rsidRPr="009D4CCC">
              <w:rPr>
                <w:rFonts w:hint="cs"/>
                <w:sz w:val="24"/>
                <w:szCs w:val="24"/>
                <w:rtl/>
              </w:rPr>
              <w:t>15</w:t>
            </w:r>
            <w:r w:rsidRPr="009D4CCC">
              <w:rPr>
                <w:sz w:val="24"/>
                <w:szCs w:val="24"/>
                <w:rtl/>
              </w:rPr>
              <w:t>.</w:t>
            </w:r>
          </w:p>
        </w:tc>
        <w:tc>
          <w:tcPr>
            <w:tcW w:w="4674" w:type="dxa"/>
            <w:gridSpan w:val="7"/>
          </w:tcPr>
          <w:p w14:paraId="3E854049" w14:textId="77777777" w:rsidR="009D4CCC" w:rsidRPr="009D4CCC" w:rsidRDefault="009D4CCC" w:rsidP="009D4CCC">
            <w:pPr>
              <w:pStyle w:val="TableBlock"/>
              <w:rPr>
                <w:sz w:val="24"/>
                <w:szCs w:val="24"/>
              </w:rPr>
            </w:pPr>
            <w:r w:rsidRPr="009D4CCC">
              <w:rPr>
                <w:sz w:val="24"/>
                <w:szCs w:val="24"/>
                <w:rtl/>
              </w:rPr>
              <w:t>לעניין חוק מיסוי תשלומים בתקופת בחירות, התשנ"ו–1996‏</w:t>
            </w:r>
            <w:r w:rsidRPr="009D4CCC">
              <w:rPr>
                <w:rStyle w:val="FootnoteReference"/>
                <w:rFonts w:cs="David"/>
                <w:sz w:val="24"/>
                <w:szCs w:val="24"/>
                <w:rtl/>
              </w:rPr>
              <w:footnoteReference w:id="8"/>
            </w:r>
            <w:r w:rsidRPr="009D4CCC">
              <w:rPr>
                <w:sz w:val="24"/>
                <w:szCs w:val="24"/>
                <w:rtl/>
              </w:rPr>
              <w:t xml:space="preserve">, יראו את משאל העם לפי חוק זה כאילו היה בחירות לכנסת. </w:t>
            </w:r>
          </w:p>
        </w:tc>
      </w:tr>
      <w:tr w:rsidR="009D4CCC" w:rsidRPr="009D4CCC" w14:paraId="3D5F63D8" w14:textId="77777777">
        <w:tblPrEx>
          <w:tblLook w:val="01E0" w:firstRow="1" w:lastRow="1" w:firstColumn="1" w:lastColumn="1" w:noHBand="0" w:noVBand="0"/>
        </w:tblPrEx>
        <w:trPr>
          <w:cantSplit/>
          <w:trHeight w:val="60"/>
        </w:trPr>
        <w:tc>
          <w:tcPr>
            <w:tcW w:w="1869" w:type="dxa"/>
          </w:tcPr>
          <w:p w14:paraId="2EBD3E13" w14:textId="77777777" w:rsidR="009D4CCC" w:rsidRPr="009D4CCC" w:rsidRDefault="009D4CCC" w:rsidP="009D4CCC">
            <w:pPr>
              <w:pStyle w:val="TableSideHeading"/>
              <w:keepLines w:val="0"/>
              <w:jc w:val="both"/>
              <w:rPr>
                <w:sz w:val="24"/>
                <w:szCs w:val="24"/>
              </w:rPr>
            </w:pPr>
          </w:p>
        </w:tc>
        <w:tc>
          <w:tcPr>
            <w:tcW w:w="623" w:type="dxa"/>
          </w:tcPr>
          <w:p w14:paraId="2D0320FE" w14:textId="77777777" w:rsidR="009D4CCC" w:rsidRPr="009D4CCC" w:rsidRDefault="009D4CCC" w:rsidP="009D4CCC">
            <w:pPr>
              <w:pStyle w:val="TableText"/>
              <w:jc w:val="both"/>
              <w:rPr>
                <w:sz w:val="24"/>
                <w:szCs w:val="24"/>
              </w:rPr>
            </w:pPr>
          </w:p>
        </w:tc>
        <w:tc>
          <w:tcPr>
            <w:tcW w:w="1871" w:type="dxa"/>
            <w:gridSpan w:val="3"/>
          </w:tcPr>
          <w:p w14:paraId="6C156BB0" w14:textId="77777777" w:rsidR="009D4CCC" w:rsidRPr="009D4CCC" w:rsidRDefault="009D4CCC" w:rsidP="009D4CCC">
            <w:pPr>
              <w:pStyle w:val="TableSideHeading"/>
              <w:jc w:val="both"/>
              <w:rPr>
                <w:sz w:val="24"/>
                <w:szCs w:val="24"/>
              </w:rPr>
            </w:pPr>
            <w:r w:rsidRPr="009D4CCC">
              <w:rPr>
                <w:sz w:val="24"/>
                <w:szCs w:val="24"/>
                <w:rtl/>
              </w:rPr>
              <w:t>ביצוע</w:t>
            </w:r>
          </w:p>
        </w:tc>
        <w:tc>
          <w:tcPr>
            <w:tcW w:w="624" w:type="dxa"/>
          </w:tcPr>
          <w:p w14:paraId="0CD140B7" w14:textId="77777777" w:rsidR="009D4CCC" w:rsidRPr="009D4CCC" w:rsidRDefault="009D4CCC" w:rsidP="009D4CCC">
            <w:pPr>
              <w:pStyle w:val="TableText"/>
              <w:jc w:val="both"/>
              <w:rPr>
                <w:sz w:val="24"/>
                <w:szCs w:val="24"/>
              </w:rPr>
            </w:pPr>
            <w:r w:rsidRPr="009D4CCC">
              <w:rPr>
                <w:rFonts w:hint="cs"/>
                <w:sz w:val="24"/>
                <w:szCs w:val="24"/>
                <w:rtl/>
              </w:rPr>
              <w:t>16</w:t>
            </w:r>
            <w:r w:rsidRPr="009D4CCC">
              <w:rPr>
                <w:sz w:val="24"/>
                <w:szCs w:val="24"/>
                <w:rtl/>
              </w:rPr>
              <w:t>.</w:t>
            </w:r>
          </w:p>
        </w:tc>
        <w:tc>
          <w:tcPr>
            <w:tcW w:w="4674" w:type="dxa"/>
            <w:gridSpan w:val="7"/>
          </w:tcPr>
          <w:p w14:paraId="52AC7709" w14:textId="77777777" w:rsidR="009D4CCC" w:rsidRPr="009D4CCC" w:rsidRDefault="009D4CCC" w:rsidP="009D4CCC">
            <w:pPr>
              <w:pStyle w:val="TableBlock"/>
              <w:rPr>
                <w:sz w:val="24"/>
                <w:szCs w:val="24"/>
              </w:rPr>
            </w:pPr>
            <w:r w:rsidRPr="009D4CCC">
              <w:rPr>
                <w:sz w:val="24"/>
                <w:szCs w:val="24"/>
                <w:rtl/>
              </w:rPr>
              <w:t>ראש הממשלה ממונה על ביצועו של חוק זה."</w:t>
            </w:r>
          </w:p>
        </w:tc>
      </w:tr>
    </w:tbl>
    <w:p w14:paraId="0F862B91" w14:textId="77777777" w:rsidR="009D4CCC" w:rsidRPr="009D4CCC" w:rsidRDefault="009D4CCC" w:rsidP="009D4CCC">
      <w:pPr>
        <w:pStyle w:val="TableBlock"/>
        <w:ind w:right="-588"/>
        <w:rPr>
          <w:rFonts w:hint="cs"/>
          <w:sz w:val="24"/>
          <w:szCs w:val="24"/>
          <w:rtl/>
        </w:rPr>
      </w:pPr>
    </w:p>
    <w:p w14:paraId="294201D7" w14:textId="77777777" w:rsidR="009D4CCC" w:rsidRPr="009D4CCC" w:rsidRDefault="009D4CCC" w:rsidP="009D4CCC">
      <w:pPr>
        <w:pStyle w:val="TableBlock"/>
        <w:ind w:right="-588"/>
        <w:rPr>
          <w:rFonts w:hint="cs"/>
          <w:sz w:val="24"/>
          <w:szCs w:val="24"/>
          <w:rtl/>
        </w:rPr>
      </w:pPr>
    </w:p>
    <w:p w14:paraId="644D565E" w14:textId="77777777" w:rsidR="009D4CCC" w:rsidRPr="009D4CCC" w:rsidRDefault="009D4CCC" w:rsidP="009D4CCC">
      <w:pPr>
        <w:pStyle w:val="TableBlock"/>
        <w:ind w:right="-588"/>
        <w:rPr>
          <w:rFonts w:hint="cs"/>
          <w:sz w:val="24"/>
          <w:szCs w:val="24"/>
          <w:rtl/>
        </w:rPr>
      </w:pPr>
    </w:p>
    <w:p w14:paraId="05F73602" w14:textId="77777777" w:rsidR="009D4CCC" w:rsidRPr="009D4CCC" w:rsidRDefault="009D4CCC" w:rsidP="009D4CCC">
      <w:pPr>
        <w:pStyle w:val="TableBlock"/>
        <w:ind w:right="-588"/>
        <w:rPr>
          <w:rFonts w:hint="cs"/>
          <w:sz w:val="24"/>
          <w:szCs w:val="24"/>
          <w:rtl/>
        </w:rPr>
      </w:pPr>
      <w:r w:rsidRPr="009D4CCC">
        <w:rPr>
          <w:rFonts w:hint="cs"/>
          <w:sz w:val="24"/>
          <w:szCs w:val="24"/>
          <w:rtl/>
        </w:rPr>
        <w:t>************************************************************************************************</w:t>
      </w:r>
    </w:p>
    <w:p w14:paraId="77DFA6BE" w14:textId="77777777" w:rsidR="009D4CCC" w:rsidRPr="009D4CCC" w:rsidRDefault="009D4CCC" w:rsidP="009D4CCC">
      <w:pPr>
        <w:bidi/>
        <w:jc w:val="both"/>
        <w:rPr>
          <w:rFonts w:cs="David" w:hint="cs"/>
          <w:u w:val="single"/>
          <w:rtl/>
        </w:rPr>
      </w:pPr>
    </w:p>
    <w:p w14:paraId="5A0CB3D1" w14:textId="77777777" w:rsidR="00552A80" w:rsidRPr="009D4CCC" w:rsidRDefault="00552A80" w:rsidP="009D4CCC">
      <w:pPr>
        <w:bidi/>
        <w:jc w:val="both"/>
        <w:rPr>
          <w:rFonts w:cs="David"/>
        </w:rPr>
      </w:pPr>
    </w:p>
    <w:p w14:paraId="345B4F3D" w14:textId="77777777" w:rsidR="009D4CCC" w:rsidRPr="009D4CCC" w:rsidRDefault="009D4CCC">
      <w:pPr>
        <w:rPr>
          <w:rFonts w:cs="David"/>
        </w:rPr>
      </w:pPr>
    </w:p>
    <w:sectPr w:rsidR="009D4CCC" w:rsidRPr="009D4CCC" w:rsidSect="009D4CCC">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534E9" w14:textId="77777777" w:rsidR="009D4CCC" w:rsidRDefault="009D4CCC">
      <w:r>
        <w:separator/>
      </w:r>
    </w:p>
  </w:endnote>
  <w:endnote w:type="continuationSeparator" w:id="0">
    <w:p w14:paraId="7B5A8DC3" w14:textId="77777777" w:rsidR="009D4CCC" w:rsidRDefault="009D4C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BA9BC" w14:textId="77777777" w:rsidR="009D4CCC" w:rsidRDefault="009D4CCC">
      <w:r>
        <w:separator/>
      </w:r>
    </w:p>
  </w:footnote>
  <w:footnote w:type="continuationSeparator" w:id="0">
    <w:p w14:paraId="0871667C" w14:textId="77777777" w:rsidR="009D4CCC" w:rsidRDefault="009D4CCC">
      <w:r>
        <w:continuationSeparator/>
      </w:r>
    </w:p>
  </w:footnote>
  <w:footnote w:id="1">
    <w:p w14:paraId="09AB4EE0" w14:textId="77777777" w:rsidR="009D4CCC" w:rsidRDefault="009D4CCC" w:rsidP="009D4CCC">
      <w:pPr>
        <w:pStyle w:val="FootnoteText"/>
      </w:pPr>
      <w:r w:rsidRPr="00346BC6">
        <w:rPr>
          <w:rStyle w:val="FootnoteReference"/>
          <w:rFonts w:cs="David"/>
        </w:rPr>
        <w:footnoteRef/>
      </w:r>
      <w:r w:rsidRPr="00346BC6">
        <w:rPr>
          <w:rFonts w:cs="David"/>
          <w:rtl/>
        </w:rPr>
        <w:t xml:space="preserve"> ס"ח התשנ"ט, עמ' 86.</w:t>
      </w:r>
    </w:p>
  </w:footnote>
  <w:footnote w:id="2">
    <w:p w14:paraId="0BFDA68C" w14:textId="77777777" w:rsidR="009D4CCC" w:rsidRDefault="009D4CCC" w:rsidP="009D4CCC">
      <w:pPr>
        <w:pStyle w:val="FootnoteText"/>
      </w:pPr>
      <w:r w:rsidRPr="00346BC6">
        <w:rPr>
          <w:rStyle w:val="FootnoteReference"/>
          <w:rFonts w:cs="David"/>
        </w:rPr>
        <w:footnoteRef/>
      </w:r>
      <w:r w:rsidRPr="00346BC6">
        <w:rPr>
          <w:rFonts w:cs="David"/>
          <w:rtl/>
        </w:rPr>
        <w:t xml:space="preserve"> ס"ח התשכ"ט, עמ' 103.</w:t>
      </w:r>
    </w:p>
  </w:footnote>
  <w:footnote w:id="3">
    <w:p w14:paraId="1CEAF1B0" w14:textId="77777777" w:rsidR="009D4CCC" w:rsidRDefault="009D4CCC" w:rsidP="009D4CCC">
      <w:pPr>
        <w:pStyle w:val="FootnoteText"/>
      </w:pPr>
      <w:r w:rsidRPr="00346BC6">
        <w:rPr>
          <w:rStyle w:val="FootnoteReference"/>
          <w:rFonts w:cs="David"/>
        </w:rPr>
        <w:footnoteRef/>
      </w:r>
      <w:r w:rsidRPr="00346BC6">
        <w:rPr>
          <w:rFonts w:cs="David"/>
          <w:rtl/>
        </w:rPr>
        <w:t xml:space="preserve"> ס"ח התשי"ח, עמ' 92.</w:t>
      </w:r>
    </w:p>
  </w:footnote>
  <w:footnote w:id="4">
    <w:p w14:paraId="7C46B74B" w14:textId="77777777" w:rsidR="009D4CCC" w:rsidRDefault="009D4CCC" w:rsidP="009D4CCC">
      <w:pPr>
        <w:pStyle w:val="FootnoteText"/>
        <w:rPr>
          <w:rFonts w:hint="cs"/>
          <w:rtl/>
        </w:rPr>
      </w:pPr>
      <w:r>
        <w:rPr>
          <w:rStyle w:val="FootnoteReference"/>
          <w:rFonts w:cs="David"/>
        </w:rPr>
        <w:footnoteRef/>
      </w:r>
      <w:r>
        <w:rPr>
          <w:rFonts w:cs="David"/>
          <w:rtl/>
        </w:rPr>
        <w:t xml:space="preserve"> ס"ח התשל"ה, עמ' 230.</w:t>
      </w:r>
    </w:p>
  </w:footnote>
  <w:footnote w:id="5">
    <w:p w14:paraId="3FF2A0B2" w14:textId="77777777" w:rsidR="009D4CCC" w:rsidRDefault="009D4CCC" w:rsidP="009D4CCC">
      <w:pPr>
        <w:pStyle w:val="FootnoteText"/>
      </w:pPr>
      <w:r>
        <w:rPr>
          <w:rStyle w:val="FootnoteReference"/>
          <w:rFonts w:cs="David"/>
        </w:rPr>
        <w:footnoteRef/>
      </w:r>
      <w:r>
        <w:rPr>
          <w:rFonts w:cs="David"/>
          <w:rtl/>
        </w:rPr>
        <w:t xml:space="preserve"> ס"ח התשי"ט, עמ' 190.</w:t>
      </w:r>
    </w:p>
  </w:footnote>
  <w:footnote w:id="6">
    <w:p w14:paraId="5A0BAE98" w14:textId="77777777" w:rsidR="009D4CCC" w:rsidRDefault="009D4CCC" w:rsidP="009D4CCC">
      <w:pPr>
        <w:pStyle w:val="FootnoteText"/>
      </w:pPr>
      <w:r w:rsidRPr="00DA1A75">
        <w:rPr>
          <w:rStyle w:val="FootnoteReference"/>
          <w:rFonts w:cs="David"/>
        </w:rPr>
        <w:footnoteRef/>
      </w:r>
      <w:r w:rsidRPr="00DA1A75">
        <w:rPr>
          <w:rFonts w:cs="David"/>
          <w:rtl/>
        </w:rPr>
        <w:t xml:space="preserve"> ס"ח התשל"ג, עמ' 52.</w:t>
      </w:r>
    </w:p>
  </w:footnote>
  <w:footnote w:id="7">
    <w:p w14:paraId="0D35E692" w14:textId="77777777" w:rsidR="009D4CCC" w:rsidRDefault="009D4CCC" w:rsidP="009D4CCC">
      <w:pPr>
        <w:pStyle w:val="FootnoteText"/>
      </w:pPr>
      <w:r>
        <w:rPr>
          <w:rStyle w:val="FootnoteReference"/>
        </w:rPr>
        <w:footnoteRef/>
      </w:r>
      <w:r>
        <w:rPr>
          <w:rtl/>
        </w:rPr>
        <w:t xml:space="preserve"> </w:t>
      </w:r>
      <w:r w:rsidRPr="00B94E5F">
        <w:rPr>
          <w:rFonts w:cs="David"/>
          <w:rtl/>
        </w:rPr>
        <w:t>ס"ח התשל"ז, עמ' 226.</w:t>
      </w:r>
    </w:p>
  </w:footnote>
  <w:footnote w:id="8">
    <w:p w14:paraId="67DB3159" w14:textId="77777777" w:rsidR="009D4CCC" w:rsidRDefault="009D4CCC" w:rsidP="009D4CCC">
      <w:pPr>
        <w:pStyle w:val="FootnoteText"/>
        <w:rPr>
          <w:rFonts w:hint="cs"/>
          <w:rtl/>
        </w:rPr>
      </w:pPr>
      <w:r>
        <w:rPr>
          <w:rStyle w:val="FootnoteReference"/>
          <w:rFonts w:cs="David"/>
        </w:rPr>
        <w:footnoteRef/>
      </w:r>
      <w:r>
        <w:rPr>
          <w:rFonts w:cs="David"/>
          <w:rtl/>
        </w:rPr>
        <w:t xml:space="preserve"> ס"ח התשנ"ו, עמ' 236.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2815E" w14:textId="77777777" w:rsidR="009D4CCC" w:rsidRDefault="009D4CCC" w:rsidP="009D4CCC">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1219AE7F" w14:textId="77777777" w:rsidR="009D4CCC" w:rsidRDefault="009D4CCC">
    <w:pPr>
      <w:pStyle w:val="Header"/>
      <w:ind w:right="360"/>
      <w:jc w:val="both"/>
      <w:rPr>
        <w:rtl/>
      </w:rPr>
    </w:pPr>
  </w:p>
  <w:p w14:paraId="7E47EC37" w14:textId="77777777" w:rsidR="009D4CCC" w:rsidRDefault="009D4CCC"/>
  <w:p w14:paraId="283DEF05" w14:textId="77777777" w:rsidR="009D4CCC" w:rsidRDefault="009D4CCC"/>
  <w:p w14:paraId="6B07622A" w14:textId="77777777" w:rsidR="009D4CCC" w:rsidRDefault="009D4CCC"/>
  <w:p w14:paraId="154DCCD0" w14:textId="77777777" w:rsidR="009D4CCC" w:rsidRDefault="009D4CCC"/>
  <w:p w14:paraId="64B6FC3C" w14:textId="77777777" w:rsidR="009D4CCC" w:rsidRDefault="009D4CCC"/>
  <w:p w14:paraId="5AF77E3C" w14:textId="77777777" w:rsidR="009D4CCC" w:rsidRDefault="009D4CCC"/>
  <w:p w14:paraId="63B2A7F9" w14:textId="77777777" w:rsidR="009D4CCC" w:rsidRDefault="009D4CCC"/>
  <w:p w14:paraId="57E2F60A" w14:textId="77777777" w:rsidR="009D4CCC" w:rsidRDefault="009D4CCC"/>
  <w:p w14:paraId="3905BDC4" w14:textId="77777777" w:rsidR="009D4CCC" w:rsidRDefault="009D4CC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7AEB2" w14:textId="77777777" w:rsidR="009D4CCC" w:rsidRDefault="009D4CCC" w:rsidP="009D4CCC">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B562C7">
      <w:rPr>
        <w:rStyle w:val="PageNumber"/>
        <w:noProof/>
        <w:rtl/>
      </w:rPr>
      <w:t>61</w:t>
    </w:r>
    <w:r>
      <w:rPr>
        <w:rStyle w:val="PageNumber"/>
        <w:rtl/>
      </w:rPr>
      <w:fldChar w:fldCharType="end"/>
    </w:r>
  </w:p>
  <w:p w14:paraId="6465A9FE" w14:textId="77777777" w:rsidR="009D4CCC" w:rsidRDefault="009D4CCC">
    <w:pPr>
      <w:pStyle w:val="Header"/>
      <w:ind w:right="360"/>
      <w:jc w:val="both"/>
      <w:rPr>
        <w:rFonts w:hint="cs"/>
        <w:rtl/>
      </w:rPr>
    </w:pPr>
    <w:r>
      <w:rPr>
        <w:rFonts w:hint="cs"/>
        <w:rtl/>
      </w:rPr>
      <w:t>הוועדה המשותפת לוועדת הכנסת ולוועדת החוקה, חוק ומשפט</w:t>
    </w:r>
  </w:p>
  <w:p w14:paraId="2B37727B" w14:textId="77777777" w:rsidR="009D4CCC" w:rsidRDefault="009D4CCC">
    <w:pPr>
      <w:pStyle w:val="Header"/>
      <w:ind w:right="360"/>
      <w:jc w:val="both"/>
      <w:rPr>
        <w:rStyle w:val="PageNumber"/>
        <w:rFonts w:hint="cs"/>
        <w:rtl/>
      </w:rPr>
    </w:pPr>
    <w:r>
      <w:rPr>
        <w:rFonts w:hint="cs"/>
        <w:rtl/>
      </w:rPr>
      <w:t>25.1.2010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BB8A194"/>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966AF6E8"/>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E22E90AA"/>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20BC3DB0"/>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63EA8B3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34881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F02EF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D01A8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AAC41C"/>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4918A3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FD29DC"/>
    <w:multiLevelType w:val="hybridMultilevel"/>
    <w:tmpl w:val="BF3C05A8"/>
    <w:lvl w:ilvl="0" w:tplc="E80CBD90">
      <w:start w:val="1"/>
      <w:numFmt w:val="decimal"/>
      <w:lvlText w:val="%1."/>
      <w:lvlJc w:val="left"/>
      <w:pPr>
        <w:tabs>
          <w:tab w:val="num" w:pos="700"/>
        </w:tabs>
        <w:ind w:left="700" w:hanging="360"/>
      </w:pPr>
      <w:rPr>
        <w:rFonts w:hint="default"/>
      </w:rPr>
    </w:lvl>
    <w:lvl w:ilvl="1" w:tplc="04090019" w:tentative="1">
      <w:start w:val="1"/>
      <w:numFmt w:val="lowerLetter"/>
      <w:lvlText w:val="%2."/>
      <w:lvlJc w:val="left"/>
      <w:pPr>
        <w:tabs>
          <w:tab w:val="num" w:pos="1420"/>
        </w:tabs>
        <w:ind w:left="1420" w:hanging="360"/>
      </w:pPr>
    </w:lvl>
    <w:lvl w:ilvl="2" w:tplc="0409001B" w:tentative="1">
      <w:start w:val="1"/>
      <w:numFmt w:val="lowerRoman"/>
      <w:lvlText w:val="%3."/>
      <w:lvlJc w:val="right"/>
      <w:pPr>
        <w:tabs>
          <w:tab w:val="num" w:pos="2140"/>
        </w:tabs>
        <w:ind w:left="2140" w:hanging="180"/>
      </w:pPr>
    </w:lvl>
    <w:lvl w:ilvl="3" w:tplc="0409000F" w:tentative="1">
      <w:start w:val="1"/>
      <w:numFmt w:val="decimal"/>
      <w:lvlText w:val="%4."/>
      <w:lvlJc w:val="left"/>
      <w:pPr>
        <w:tabs>
          <w:tab w:val="num" w:pos="2860"/>
        </w:tabs>
        <w:ind w:left="2860" w:hanging="360"/>
      </w:pPr>
    </w:lvl>
    <w:lvl w:ilvl="4" w:tplc="04090019" w:tentative="1">
      <w:start w:val="1"/>
      <w:numFmt w:val="lowerLetter"/>
      <w:lvlText w:val="%5."/>
      <w:lvlJc w:val="left"/>
      <w:pPr>
        <w:tabs>
          <w:tab w:val="num" w:pos="3580"/>
        </w:tabs>
        <w:ind w:left="3580" w:hanging="360"/>
      </w:pPr>
    </w:lvl>
    <w:lvl w:ilvl="5" w:tplc="0409001B" w:tentative="1">
      <w:start w:val="1"/>
      <w:numFmt w:val="lowerRoman"/>
      <w:lvlText w:val="%6."/>
      <w:lvlJc w:val="right"/>
      <w:pPr>
        <w:tabs>
          <w:tab w:val="num" w:pos="4300"/>
        </w:tabs>
        <w:ind w:left="4300" w:hanging="180"/>
      </w:pPr>
    </w:lvl>
    <w:lvl w:ilvl="6" w:tplc="0409000F" w:tentative="1">
      <w:start w:val="1"/>
      <w:numFmt w:val="decimal"/>
      <w:lvlText w:val="%7."/>
      <w:lvlJc w:val="left"/>
      <w:pPr>
        <w:tabs>
          <w:tab w:val="num" w:pos="5020"/>
        </w:tabs>
        <w:ind w:left="5020" w:hanging="360"/>
      </w:pPr>
    </w:lvl>
    <w:lvl w:ilvl="7" w:tplc="04090019" w:tentative="1">
      <w:start w:val="1"/>
      <w:numFmt w:val="lowerLetter"/>
      <w:lvlText w:val="%8."/>
      <w:lvlJc w:val="left"/>
      <w:pPr>
        <w:tabs>
          <w:tab w:val="num" w:pos="5740"/>
        </w:tabs>
        <w:ind w:left="5740" w:hanging="360"/>
      </w:pPr>
    </w:lvl>
    <w:lvl w:ilvl="8" w:tplc="0409001B" w:tentative="1">
      <w:start w:val="1"/>
      <w:numFmt w:val="lowerRoman"/>
      <w:lvlText w:val="%9."/>
      <w:lvlJc w:val="right"/>
      <w:pPr>
        <w:tabs>
          <w:tab w:val="num" w:pos="6460"/>
        </w:tabs>
        <w:ind w:left="6460" w:hanging="180"/>
      </w:pPr>
    </w:lvl>
  </w:abstractNum>
  <w:abstractNum w:abstractNumId="11" w15:restartNumberingAfterBreak="0">
    <w:nsid w:val="753C544D"/>
    <w:multiLevelType w:val="hybridMultilevel"/>
    <w:tmpl w:val="B170A16C"/>
    <w:lvl w:ilvl="0" w:tplc="746489A4">
      <w:start w:val="1"/>
      <w:numFmt w:val="decimal"/>
      <w:lvlText w:val="%1."/>
      <w:lvlJc w:val="left"/>
      <w:pPr>
        <w:tabs>
          <w:tab w:val="num" w:pos="0"/>
        </w:tabs>
      </w:pPr>
      <w:rPr>
        <w:rFonts w:cs="Times New Roman" w:hint="default"/>
      </w:rPr>
    </w:lvl>
    <w:lvl w:ilvl="1" w:tplc="D3D4E8B2">
      <w:start w:val="1"/>
      <w:numFmt w:val="decimal"/>
      <w:lvlText w:val="(%2)"/>
      <w:lvlJc w:val="left"/>
      <w:pPr>
        <w:tabs>
          <w:tab w:val="num" w:pos="624"/>
        </w:tabs>
      </w:pPr>
      <w:rPr>
        <w:rFonts w:cs="Times New Roman" w:hint="default"/>
      </w:rPr>
    </w:lvl>
    <w:lvl w:ilvl="2" w:tplc="5D2AB1E4">
      <w:start w:val="1"/>
      <w:numFmt w:val="hebrew1"/>
      <w:lvlText w:val="(%3)"/>
      <w:lvlJc w:val="left"/>
      <w:pPr>
        <w:tabs>
          <w:tab w:val="num" w:pos="624"/>
        </w:tabs>
      </w:pPr>
      <w:rPr>
        <w:rFonts w:cs="Times New Roman" w:hint="default"/>
        <w:sz w:val="2"/>
        <w:szCs w:val="24"/>
      </w:rPr>
    </w:lvl>
    <w:lvl w:ilvl="3" w:tplc="1F820BA4">
      <w:start w:val="1"/>
      <w:numFmt w:val="hebrew1"/>
      <w:lvlRestart w:val="0"/>
      <w:lvlText w:val="(%4)"/>
      <w:lvlJc w:val="left"/>
      <w:pPr>
        <w:tabs>
          <w:tab w:val="num" w:pos="624"/>
        </w:tabs>
      </w:pPr>
      <w:rPr>
        <w:rFonts w:cs="Times New Roman" w:hint="default"/>
        <w:sz w:val="2"/>
        <w:szCs w:val="24"/>
      </w:rPr>
    </w:lvl>
    <w:lvl w:ilvl="4" w:tplc="62C6E096">
      <w:start w:val="1"/>
      <w:numFmt w:val="decimal"/>
      <w:lvlRestart w:val="0"/>
      <w:lvlText w:val="(%5)"/>
      <w:lvlJc w:val="left"/>
      <w:pPr>
        <w:tabs>
          <w:tab w:val="num" w:pos="3864"/>
        </w:tabs>
        <w:ind w:left="3240"/>
      </w:pPr>
      <w:rPr>
        <w:rFonts w:cs="Times New Roman" w:hint="default"/>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7C144DD8"/>
    <w:multiLevelType w:val="hybridMultilevel"/>
    <w:tmpl w:val="493CFD0A"/>
    <w:lvl w:ilvl="0" w:tplc="A8E86926">
      <w:start w:val="3"/>
      <w:numFmt w:val="hebrew1"/>
      <w:lvlText w:val="(%1)"/>
      <w:lvlJc w:val="left"/>
      <w:pPr>
        <w:tabs>
          <w:tab w:val="num" w:pos="990"/>
        </w:tabs>
        <w:ind w:left="990" w:hanging="630"/>
      </w:pPr>
      <w:rPr>
        <w:rFonts w:cs="Times New Roman" w:hint="default"/>
        <w:sz w:val="2"/>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578247415">
    <w:abstractNumId w:val="11"/>
  </w:num>
  <w:num w:numId="2" w16cid:durableId="26830885">
    <w:abstractNumId w:val="8"/>
  </w:num>
  <w:num w:numId="3" w16cid:durableId="501896021">
    <w:abstractNumId w:val="3"/>
  </w:num>
  <w:num w:numId="4" w16cid:durableId="601382916">
    <w:abstractNumId w:val="2"/>
  </w:num>
  <w:num w:numId="5" w16cid:durableId="1113130293">
    <w:abstractNumId w:val="1"/>
  </w:num>
  <w:num w:numId="6" w16cid:durableId="1755131671">
    <w:abstractNumId w:val="0"/>
  </w:num>
  <w:num w:numId="7" w16cid:durableId="947080813">
    <w:abstractNumId w:val="9"/>
  </w:num>
  <w:num w:numId="8" w16cid:durableId="2031490624">
    <w:abstractNumId w:val="7"/>
  </w:num>
  <w:num w:numId="9" w16cid:durableId="1014720833">
    <w:abstractNumId w:val="6"/>
  </w:num>
  <w:num w:numId="10" w16cid:durableId="656612034">
    <w:abstractNumId w:val="5"/>
  </w:num>
  <w:num w:numId="11" w16cid:durableId="838542354">
    <w:abstractNumId w:val="4"/>
  </w:num>
  <w:num w:numId="12" w16cid:durableId="212890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82100145">
    <w:abstractNumId w:val="12"/>
  </w:num>
  <w:num w:numId="14" w16cid:durableId="16766086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35384פרוטוקול_ישיבת_ועדה.doc"/>
    <w:docVar w:name="StartMode" w:val="3"/>
  </w:docVars>
  <w:rsids>
    <w:rsidRoot w:val="00A84160"/>
    <w:rsid w:val="002822A4"/>
    <w:rsid w:val="00552A80"/>
    <w:rsid w:val="00965806"/>
    <w:rsid w:val="009D4CCC"/>
    <w:rsid w:val="00A84160"/>
    <w:rsid w:val="00B562C7"/>
    <w:rsid w:val="00D949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03E1054"/>
  <w15:chartTrackingRefBased/>
  <w15:docId w15:val="{3373C2AE-9460-4379-B584-FA589FA6D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9D4CCC"/>
    <w:pPr>
      <w:keepNext/>
      <w:overflowPunct w:val="0"/>
      <w:autoSpaceDE w:val="0"/>
      <w:autoSpaceDN w:val="0"/>
      <w:bidi/>
      <w:adjustRightInd w:val="0"/>
      <w:textAlignment w:val="baseline"/>
      <w:outlineLvl w:val="3"/>
    </w:pPr>
    <w:rPr>
      <w:rFonts w:cs="David"/>
      <w:sz w:val="22"/>
      <w:u w:val="single"/>
      <w:lang w:eastAsia="he-IL"/>
    </w:rPr>
  </w:style>
  <w:style w:type="paragraph" w:styleId="Heading5">
    <w:name w:val="heading 5"/>
    <w:basedOn w:val="Normal"/>
    <w:next w:val="Normal"/>
    <w:qFormat/>
    <w:rsid w:val="009D4CCC"/>
    <w:pPr>
      <w:keepNext/>
      <w:overflowPunct w:val="0"/>
      <w:autoSpaceDE w:val="0"/>
      <w:autoSpaceDN w:val="0"/>
      <w:bidi/>
      <w:adjustRightInd w:val="0"/>
      <w:jc w:val="both"/>
      <w:textAlignment w:val="baseline"/>
      <w:outlineLvl w:val="4"/>
    </w:pPr>
    <w:rPr>
      <w:rFonts w:cs="David"/>
      <w:sz w:val="22"/>
      <w:lang w:eastAsia="he-IL"/>
    </w:rPr>
  </w:style>
  <w:style w:type="paragraph" w:styleId="Heading6">
    <w:name w:val="heading 6"/>
    <w:basedOn w:val="Normal"/>
    <w:next w:val="Normal"/>
    <w:qFormat/>
    <w:rsid w:val="009D4CCC"/>
    <w:pPr>
      <w:keepNext/>
      <w:overflowPunct w:val="0"/>
      <w:autoSpaceDE w:val="0"/>
      <w:autoSpaceDN w:val="0"/>
      <w:bidi/>
      <w:adjustRightInd w:val="0"/>
      <w:jc w:val="both"/>
      <w:textAlignment w:val="baseline"/>
      <w:outlineLvl w:val="5"/>
    </w:pPr>
    <w:rPr>
      <w:rFonts w:cs="David"/>
      <w:sz w:val="22"/>
      <w:lang w:eastAsia="he-IL"/>
    </w:rPr>
  </w:style>
  <w:style w:type="paragraph" w:styleId="Heading7">
    <w:name w:val="heading 7"/>
    <w:basedOn w:val="Normal"/>
    <w:next w:val="Normal"/>
    <w:qFormat/>
    <w:rsid w:val="009D4CCC"/>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CharChar">
    <w:name w:val=" Char Char"/>
    <w:basedOn w:val="Normal"/>
    <w:rsid w:val="009D4CCC"/>
    <w:pPr>
      <w:keepLines/>
      <w:tabs>
        <w:tab w:val="left" w:pos="397"/>
        <w:tab w:val="left" w:pos="794"/>
        <w:tab w:val="left" w:pos="1191"/>
        <w:tab w:val="left" w:pos="1588"/>
        <w:tab w:val="left" w:pos="1985"/>
        <w:tab w:val="left" w:pos="2381"/>
        <w:tab w:val="left" w:pos="2778"/>
        <w:tab w:val="left" w:pos="3175"/>
        <w:tab w:val="left" w:pos="3572"/>
      </w:tabs>
      <w:bidi/>
      <w:jc w:val="both"/>
    </w:pPr>
    <w:rPr>
      <w:rFonts w:ascii="Arial" w:hAnsi="Arial" w:cs="David"/>
      <w:noProof/>
      <w:szCs w:val="28"/>
      <w:lang w:eastAsia="he-IL"/>
    </w:rPr>
  </w:style>
  <w:style w:type="paragraph" w:styleId="Header">
    <w:name w:val="header"/>
    <w:basedOn w:val="Normal"/>
    <w:rsid w:val="009D4CCC"/>
    <w:pPr>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9D4CCC"/>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9D4CCC"/>
  </w:style>
  <w:style w:type="paragraph" w:customStyle="1" w:styleId="CharChar0">
    <w:name w:val="Char Char"/>
    <w:basedOn w:val="Normal"/>
    <w:rsid w:val="009D4CCC"/>
    <w:pPr>
      <w:keepLines/>
      <w:tabs>
        <w:tab w:val="left" w:pos="397"/>
        <w:tab w:val="left" w:pos="794"/>
        <w:tab w:val="left" w:pos="1191"/>
        <w:tab w:val="left" w:pos="1588"/>
        <w:tab w:val="left" w:pos="1985"/>
        <w:tab w:val="left" w:pos="2381"/>
        <w:tab w:val="left" w:pos="2778"/>
        <w:tab w:val="left" w:pos="3175"/>
        <w:tab w:val="left" w:pos="3572"/>
      </w:tabs>
      <w:bidi/>
      <w:jc w:val="both"/>
    </w:pPr>
    <w:rPr>
      <w:rFonts w:ascii="Arial" w:hAnsi="Arial" w:cs="David"/>
      <w:noProof/>
      <w:szCs w:val="28"/>
      <w:lang w:eastAsia="he-IL"/>
    </w:rPr>
  </w:style>
  <w:style w:type="paragraph" w:customStyle="1" w:styleId="TableText">
    <w:name w:val="Table Text"/>
    <w:basedOn w:val="Normal"/>
    <w:rsid w:val="009D4CCC"/>
    <w:pPr>
      <w:keepLines/>
      <w:widowControl w:val="0"/>
      <w:tabs>
        <w:tab w:val="left" w:pos="624"/>
        <w:tab w:val="left" w:pos="1247"/>
      </w:tabs>
      <w:autoSpaceDE w:val="0"/>
      <w:autoSpaceDN w:val="0"/>
      <w:bidi/>
      <w:adjustRightInd w:val="0"/>
      <w:snapToGrid w:val="0"/>
      <w:spacing w:line="360" w:lineRule="auto"/>
      <w:ind w:right="57"/>
      <w:textAlignment w:val="center"/>
    </w:pPr>
    <w:rPr>
      <w:rFonts w:ascii="Arial" w:hAnsi="Arial" w:cs="David"/>
      <w:color w:val="000000"/>
      <w:sz w:val="20"/>
      <w:szCs w:val="26"/>
      <w:lang w:eastAsia="ja-JP"/>
    </w:rPr>
  </w:style>
  <w:style w:type="paragraph" w:customStyle="1" w:styleId="TableSideHeading">
    <w:name w:val="Table SideHeading"/>
    <w:basedOn w:val="TableText"/>
    <w:rsid w:val="009D4CCC"/>
  </w:style>
  <w:style w:type="paragraph" w:customStyle="1" w:styleId="TableHead">
    <w:name w:val="Table Head"/>
    <w:basedOn w:val="TableText"/>
    <w:rsid w:val="009D4CCC"/>
    <w:pPr>
      <w:ind w:right="0"/>
      <w:jc w:val="center"/>
    </w:pPr>
    <w:rPr>
      <w:b/>
      <w:bCs/>
    </w:rPr>
  </w:style>
  <w:style w:type="paragraph" w:customStyle="1" w:styleId="TableBlock">
    <w:name w:val="Table Block"/>
    <w:basedOn w:val="TableText"/>
    <w:rsid w:val="009D4CCC"/>
    <w:pPr>
      <w:ind w:right="0"/>
      <w:jc w:val="both"/>
    </w:pPr>
  </w:style>
  <w:style w:type="paragraph" w:styleId="FootnoteText">
    <w:name w:val="footnote text"/>
    <w:basedOn w:val="Normal"/>
    <w:semiHidden/>
    <w:rsid w:val="009D4CCC"/>
    <w:pPr>
      <w:bidi/>
    </w:pPr>
    <w:rPr>
      <w:sz w:val="20"/>
      <w:szCs w:val="20"/>
      <w:lang w:eastAsia="he-IL"/>
    </w:rPr>
  </w:style>
  <w:style w:type="character" w:styleId="FootnoteReference">
    <w:name w:val="footnote reference"/>
    <w:basedOn w:val="DefaultParagraphFont"/>
    <w:semiHidden/>
    <w:rsid w:val="009D4CCC"/>
    <w:rPr>
      <w:rFonts w:cs="Times New Roman"/>
      <w:vertAlign w:val="superscript"/>
    </w:rPr>
  </w:style>
  <w:style w:type="paragraph" w:customStyle="1" w:styleId="Cover3-Haknesset">
    <w:name w:val="Cover 3-Haknesset"/>
    <w:basedOn w:val="Normal"/>
    <w:rsid w:val="009D4CCC"/>
    <w:pPr>
      <w:widowControl w:val="0"/>
      <w:tabs>
        <w:tab w:val="left" w:pos="1191"/>
        <w:tab w:val="left" w:pos="1587"/>
      </w:tabs>
      <w:autoSpaceDE w:val="0"/>
      <w:autoSpaceDN w:val="0"/>
      <w:bidi/>
      <w:adjustRightInd w:val="0"/>
      <w:snapToGrid w:val="0"/>
      <w:spacing w:before="240" w:after="240" w:line="480" w:lineRule="auto"/>
      <w:jc w:val="center"/>
      <w:textAlignment w:val="center"/>
    </w:pPr>
    <w:rPr>
      <w:rFonts w:ascii="Arial" w:hAnsi="Arial" w:cs="David"/>
      <w:b/>
      <w:bCs/>
      <w:color w:val="000000"/>
      <w:spacing w:val="60"/>
      <w:sz w:val="20"/>
      <w:szCs w:val="26"/>
      <w:lang w:eastAsia="ja-JP"/>
    </w:rPr>
  </w:style>
  <w:style w:type="paragraph" w:customStyle="1" w:styleId="Cover4-Date">
    <w:name w:val="Cover 4-Date"/>
    <w:basedOn w:val="Normal"/>
    <w:rsid w:val="009D4CCC"/>
    <w:pPr>
      <w:widowControl w:val="0"/>
      <w:pBdr>
        <w:bottom w:val="single" w:sz="4" w:space="0" w:color="auto"/>
      </w:pBdr>
      <w:tabs>
        <w:tab w:val="center" w:pos="4820"/>
        <w:tab w:val="right" w:pos="9639"/>
      </w:tabs>
      <w:autoSpaceDE w:val="0"/>
      <w:autoSpaceDN w:val="0"/>
      <w:bidi/>
      <w:adjustRightInd w:val="0"/>
      <w:snapToGrid w:val="0"/>
      <w:spacing w:before="240" w:after="240" w:line="360" w:lineRule="auto"/>
      <w:textAlignment w:val="center"/>
    </w:pPr>
    <w:rPr>
      <w:rFonts w:ascii="Arial" w:hAnsi="Arial" w:cs="David"/>
      <w:color w:val="000000"/>
      <w:sz w:val="20"/>
      <w:szCs w:val="26"/>
      <w:lang w:eastAsia="ja-JP"/>
    </w:rPr>
  </w:style>
  <w:style w:type="paragraph" w:customStyle="1" w:styleId="HeadHatzaotHok4Futer">
    <w:name w:val="Head HatzaotHok4Futer"/>
    <w:basedOn w:val="Normal"/>
    <w:rsid w:val="009D4CCC"/>
    <w:pPr>
      <w:keepNext/>
      <w:keepLines/>
      <w:widowControl w:val="0"/>
      <w:autoSpaceDE w:val="0"/>
      <w:autoSpaceDN w:val="0"/>
      <w:bidi/>
      <w:adjustRightInd w:val="0"/>
      <w:snapToGrid w:val="0"/>
      <w:spacing w:before="120" w:after="120" w:line="360" w:lineRule="auto"/>
      <w:jc w:val="center"/>
      <w:textAlignment w:val="center"/>
    </w:pPr>
    <w:rPr>
      <w:rFonts w:ascii="Arial" w:hAnsi="Arial" w:cs="David"/>
      <w:b/>
      <w:bCs/>
      <w:color w:val="FF0000"/>
      <w:w w:val="80"/>
      <w:sz w:val="20"/>
      <w:szCs w:val="26"/>
      <w:lang w:eastAsia="ja-JP"/>
    </w:rPr>
  </w:style>
  <w:style w:type="paragraph" w:customStyle="1" w:styleId="TOCpg">
    <w:name w:val="TOC pg"/>
    <w:basedOn w:val="Normal"/>
    <w:rsid w:val="009D4CCC"/>
    <w:pPr>
      <w:widowControl w:val="0"/>
      <w:tabs>
        <w:tab w:val="left" w:leader="dot" w:pos="8789"/>
      </w:tabs>
      <w:autoSpaceDE w:val="0"/>
      <w:autoSpaceDN w:val="0"/>
      <w:bidi/>
      <w:adjustRightInd w:val="0"/>
      <w:snapToGrid w:val="0"/>
      <w:spacing w:before="120" w:after="120" w:line="360" w:lineRule="auto"/>
      <w:ind w:left="284" w:right="567"/>
      <w:jc w:val="right"/>
      <w:textAlignment w:val="center"/>
    </w:pPr>
    <w:rPr>
      <w:rFonts w:ascii="Arial" w:hAnsi="Arial" w:cs="David"/>
      <w:color w:val="000000"/>
      <w:sz w:val="20"/>
      <w:szCs w:val="26"/>
      <w:lang w:eastAsia="ja-JP"/>
    </w:rPr>
  </w:style>
  <w:style w:type="paragraph" w:customStyle="1" w:styleId="TableInnerSideHeading">
    <w:name w:val="Table InnerSideHeading"/>
    <w:basedOn w:val="TableSideHeading"/>
    <w:rsid w:val="009D4CCC"/>
  </w:style>
  <w:style w:type="paragraph" w:customStyle="1" w:styleId="HeadHatzaotHok">
    <w:name w:val="Head HatzaotHok"/>
    <w:basedOn w:val="Normal"/>
    <w:rsid w:val="009D4CCC"/>
    <w:pPr>
      <w:keepNext/>
      <w:keepLines/>
      <w:widowControl w:val="0"/>
      <w:autoSpaceDE w:val="0"/>
      <w:autoSpaceDN w:val="0"/>
      <w:bidi/>
      <w:adjustRightInd w:val="0"/>
      <w:snapToGrid w:val="0"/>
      <w:spacing w:before="240" w:line="360" w:lineRule="auto"/>
      <w:jc w:val="center"/>
      <w:textAlignment w:val="center"/>
    </w:pPr>
    <w:rPr>
      <w:rFonts w:ascii="Arial" w:hAnsi="Arial" w:cs="David"/>
      <w:b/>
      <w:bCs/>
      <w:color w:val="000000"/>
      <w:sz w:val="20"/>
      <w:szCs w:val="26"/>
      <w:lang w:eastAsia="ja-JP"/>
    </w:rPr>
  </w:style>
  <w:style w:type="character" w:customStyle="1" w:styleId="default">
    <w:name w:val="default"/>
    <w:basedOn w:val="DefaultParagraphFont"/>
    <w:rsid w:val="009D4CCC"/>
    <w:rPr>
      <w:rFonts w:ascii="Times New Roman" w:hAnsi="Times New Roman" w:cs="Times New Roman"/>
      <w:sz w:val="26"/>
      <w:szCs w:val="26"/>
    </w:rPr>
  </w:style>
  <w:style w:type="paragraph" w:customStyle="1" w:styleId="P22">
    <w:name w:val="P22"/>
    <w:basedOn w:val="Normal"/>
    <w:rsid w:val="009D4CCC"/>
    <w:pPr>
      <w:widowControl w:val="0"/>
      <w:tabs>
        <w:tab w:val="left" w:pos="1474"/>
        <w:tab w:val="left" w:pos="1928"/>
        <w:tab w:val="left" w:pos="2381"/>
        <w:tab w:val="left" w:pos="2835"/>
        <w:tab w:val="right" w:leader="dot" w:pos="6259"/>
      </w:tabs>
      <w:suppressAutoHyphens/>
      <w:autoSpaceDE w:val="0"/>
      <w:autoSpaceDN w:val="0"/>
      <w:bidi/>
      <w:spacing w:before="60"/>
      <w:ind w:left="2835" w:right="1021"/>
      <w:jc w:val="both"/>
    </w:pPr>
    <w:rPr>
      <w:noProof/>
      <w:sz w:val="20"/>
      <w:szCs w:val="26"/>
      <w:lang w:eastAsia="he-IL"/>
    </w:rPr>
  </w:style>
  <w:style w:type="paragraph" w:customStyle="1" w:styleId="P33">
    <w:name w:val="P33"/>
    <w:basedOn w:val="Normal"/>
    <w:rsid w:val="009D4CCC"/>
    <w:pPr>
      <w:widowControl w:val="0"/>
      <w:tabs>
        <w:tab w:val="left" w:pos="1928"/>
        <w:tab w:val="left" w:pos="2381"/>
        <w:tab w:val="left" w:pos="2835"/>
        <w:tab w:val="right" w:leader="dot" w:pos="6259"/>
      </w:tabs>
      <w:suppressAutoHyphens/>
      <w:autoSpaceDE w:val="0"/>
      <w:autoSpaceDN w:val="0"/>
      <w:bidi/>
      <w:spacing w:before="60"/>
      <w:ind w:left="2835" w:right="1474"/>
      <w:jc w:val="both"/>
    </w:pPr>
    <w:rPr>
      <w:noProof/>
      <w:sz w:val="20"/>
      <w:szCs w:val="26"/>
      <w:lang w:eastAsia="he-IL"/>
    </w:rPr>
  </w:style>
  <w:style w:type="paragraph" w:customStyle="1" w:styleId="Hesber">
    <w:name w:val="Hesber"/>
    <w:basedOn w:val="Normal"/>
    <w:rsid w:val="009D4CCC"/>
    <w:pPr>
      <w:widowControl w:val="0"/>
      <w:autoSpaceDE w:val="0"/>
      <w:autoSpaceDN w:val="0"/>
      <w:bidi/>
      <w:adjustRightInd w:val="0"/>
      <w:snapToGrid w:val="0"/>
      <w:spacing w:line="360" w:lineRule="auto"/>
      <w:ind w:firstLine="340"/>
      <w:jc w:val="both"/>
      <w:textAlignment w:val="center"/>
    </w:pPr>
    <w:rPr>
      <w:rFonts w:ascii="Arial" w:eastAsia="Arial Unicode MS" w:hAnsi="Arial" w:cs="David"/>
      <w:snapToGrid w:val="0"/>
      <w:color w:val="000000"/>
      <w:sz w:val="20"/>
      <w:szCs w:val="26"/>
      <w:lang w:eastAsia="ja-JP"/>
    </w:rPr>
  </w:style>
  <w:style w:type="paragraph" w:customStyle="1" w:styleId="P00">
    <w:name w:val="P00"/>
    <w:rsid w:val="009D4CCC"/>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11226</Words>
  <Characters>63994</Characters>
  <Application>Microsoft Office Word</Application>
  <DocSecurity>0</DocSecurity>
  <Lines>533</Lines>
  <Paragraphs>150</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75070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